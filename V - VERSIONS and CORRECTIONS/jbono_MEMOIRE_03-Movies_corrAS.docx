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EE8E7" w14:textId="5902F5EE" w:rsidR="00343731" w:rsidRDefault="00FB48F6" w:rsidP="00343731">
      <w:pPr>
        <w:pStyle w:val="Heading1"/>
        <w:rPr>
          <w:lang w:val="fr-CH"/>
        </w:rPr>
      </w:pPr>
      <w:bookmarkStart w:id="0" w:name="_GoBack"/>
      <w:bookmarkEnd w:id="0"/>
      <w:r w:rsidRPr="00FB48F6">
        <w:rPr>
          <w:lang w:val="fr-CH"/>
        </w:rPr>
        <w:t xml:space="preserve">Le remake </w:t>
      </w:r>
      <w:r w:rsidR="00A320C8">
        <w:rPr>
          <w:lang w:val="fr-CH"/>
        </w:rPr>
        <w:t>comme source de tension entre originalité et réflexivité</w:t>
      </w:r>
    </w:p>
    <w:p w14:paraId="5519F224" w14:textId="19AFFD58" w:rsidR="00343731" w:rsidRPr="007F4D68" w:rsidRDefault="007F7F12" w:rsidP="00343731">
      <w:pPr>
        <w:pStyle w:val="Mmoire"/>
        <w:rPr>
          <w:lang w:val="fr-CH"/>
        </w:rPr>
      </w:pPr>
      <w:r>
        <w:rPr>
          <w:lang w:val="fr-CH"/>
        </w:rPr>
        <w:t xml:space="preserve">À la différence des changements de médiums opérés au récit de Finney lors du passage du feuilleton au film et au roman,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réarticulent le même récit </w:t>
      </w:r>
      <w:del w:id="1" w:author="Anas Sareen" w:date="2016-12-13T22:11:00Z">
        <w:r w:rsidR="00F415F4" w:rsidDel="00610AA2">
          <w:rPr>
            <w:lang w:val="fr-CH"/>
          </w:rPr>
          <w:delText>sur le même</w:delText>
        </w:r>
      </w:del>
      <w:ins w:id="2" w:author="Anas Sareen" w:date="2016-12-13T22:11:00Z">
        <w:r w:rsidR="00610AA2">
          <w:rPr>
            <w:lang w:val="fr-CH"/>
          </w:rPr>
          <w:t>dans le</w:t>
        </w:r>
      </w:ins>
      <w:r w:rsidR="00F415F4">
        <w:rPr>
          <w:lang w:val="fr-CH"/>
        </w:rPr>
        <w:t xml:space="preserve"> médium cinématographique. </w:t>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ins w:id="3" w:author="Anas Sareen" w:date="2016-12-13T22:11:00Z">
        <w:r w:rsidR="00610AA2">
          <w:rPr>
            <w:lang w:val="fr-CH"/>
          </w:rPr>
          <w:t>Mais d</w:t>
        </w:r>
      </w:ins>
      <w:del w:id="4" w:author="Anas Sareen" w:date="2016-12-13T22:11:00Z">
        <w:r w:rsidR="00083091" w:rsidDel="00610AA2">
          <w:rPr>
            <w:lang w:val="fr-CH"/>
          </w:rPr>
          <w:delText>D</w:delText>
        </w:r>
      </w:del>
      <w:r w:rsidR="00083091">
        <w:rPr>
          <w:lang w:val="fr-CH"/>
        </w:rPr>
        <w:t xml:space="preserve">ans le cas de </w:t>
      </w:r>
      <w:r w:rsidR="00083091">
        <w:rPr>
          <w:i/>
          <w:lang w:val="fr-CH"/>
        </w:rPr>
        <w:t>Invasion of the Body Snatchers</w:t>
      </w:r>
      <w:r w:rsidR="001B2007">
        <w:rPr>
          <w:lang w:val="fr-CH"/>
        </w:rPr>
        <w:t xml:space="preserve"> cette relation triangulaire se complique</w:t>
      </w:r>
      <w:del w:id="5" w:author="Anas Sareen" w:date="2016-12-13T22:11:00Z">
        <w:r w:rsidR="001B2007" w:rsidDel="00610AA2">
          <w:rPr>
            <w:lang w:val="fr-CH"/>
          </w:rPr>
          <w:delText xml:space="preserve"> </w:delText>
        </w:r>
        <w:r w:rsidR="008B407C" w:rsidDel="00610AA2">
          <w:rPr>
            <w:lang w:val="fr-CH"/>
          </w:rPr>
          <w:delText>davantage</w:delText>
        </w:r>
      </w:del>
      <w:r w:rsidR="001B2007">
        <w:rPr>
          <w:lang w:val="fr-CH"/>
        </w:rPr>
        <w:t xml:space="preserve"> : alors que le film de Siegel est « Basé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w:t>
      </w:r>
      <w:del w:id="6" w:author="Anas Sareen" w:date="2016-12-13T22:11:00Z">
        <w:r w:rsidR="001E42F1" w:rsidDel="00610AA2">
          <w:rPr>
            <w:lang w:val="fr-CH"/>
          </w:rPr>
          <w:delText xml:space="preserve"> dans aucun des films,</w:delText>
        </w:r>
      </w:del>
      <w:r w:rsidR="001E42F1">
        <w:rPr>
          <w:lang w:val="fr-CH"/>
        </w:rPr>
        <w:t xml:space="preserve"> une référence explicite aux versions antérieures </w:t>
      </w:r>
      <w:r w:rsidR="0031782B">
        <w:rPr>
          <w:lang w:val="fr-CH"/>
        </w:rPr>
        <w:t>n’</w:t>
      </w:r>
      <w:r w:rsidR="001E42F1">
        <w:rPr>
          <w:lang w:val="fr-CH"/>
        </w:rPr>
        <w:t>est faite</w:t>
      </w:r>
      <w:ins w:id="7" w:author="Anas Sareen" w:date="2016-12-13T22:11:00Z">
        <w:r w:rsidR="00610AA2" w:rsidRPr="00610AA2">
          <w:rPr>
            <w:lang w:val="fr-CH"/>
          </w:rPr>
          <w:t xml:space="preserve"> </w:t>
        </w:r>
        <w:r w:rsidR="00610AA2">
          <w:rPr>
            <w:lang w:val="fr-CH"/>
          </w:rPr>
          <w:t>dans aucun des films</w:t>
        </w:r>
      </w:ins>
      <w:r w:rsidR="001E42F1">
        <w:rPr>
          <w:lang w:val="fr-CH"/>
        </w:rPr>
        <w:t>. Ce chapitre s’efforce pourtant de montrer que chacun des remakes est étroitement lié aux précédents par un jeu</w:t>
      </w:r>
      <w:r w:rsidR="00BD30F6">
        <w:rPr>
          <w:lang w:val="fr-CH"/>
        </w:rPr>
        <w:t xml:space="preserve"> complexe</w:t>
      </w:r>
      <w:r w:rsidR="001E42F1">
        <w:rPr>
          <w:lang w:val="fr-CH"/>
        </w:rPr>
        <w:t xml:space="preserve"> de</w:t>
      </w:r>
      <w:r w:rsidR="00BD30F6">
        <w:rPr>
          <w:lang w:val="fr-CH"/>
        </w:rPr>
        <w:t xml:space="preserve"> tension</w:t>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ins w:id="8" w:author="Anas Sareen" w:date="2016-12-13T22:12:00Z">
        <w:r w:rsidR="00610AA2">
          <w:rPr>
            <w:lang w:val="fr-CH"/>
          </w:rPr>
          <w:t>. En effet,</w:t>
        </w:r>
      </w:ins>
      <w:del w:id="9" w:author="Anas Sareen" w:date="2016-12-13T22:12:00Z">
        <w:r w:rsidR="001E42F1" w:rsidDel="00610AA2">
          <w:rPr>
            <w:lang w:val="fr-CH"/>
          </w:rPr>
          <w:delText> :</w:delText>
        </w:r>
      </w:del>
      <w:r w:rsidR="001E42F1">
        <w:rPr>
          <w:lang w:val="fr-CH"/>
        </w:rPr>
        <w:t xml:space="preserve"> si chacun des films peut exister comme œuvre indépendante</w:t>
      </w:r>
      <w:r w:rsidR="001E42F1">
        <w:rPr>
          <w:rStyle w:val="FootnoteReference"/>
          <w:lang w:val="fr-CH"/>
        </w:rPr>
        <w:footnoteReference w:id="7"/>
      </w:r>
      <w:r w:rsidR="001E42F1">
        <w:rPr>
          <w:lang w:val="fr-CH"/>
        </w:rPr>
        <w:t xml:space="preserve">, il s’efforce toutefois d’affirmer –ou de nier– </w:t>
      </w:r>
      <w:del w:id="10" w:author="Anas Sareen" w:date="2016-12-13T22:12:00Z">
        <w:r w:rsidR="001E42F1" w:rsidDel="00610AA2">
          <w:rPr>
            <w:lang w:val="fr-CH"/>
          </w:rPr>
          <w:delText>sa lignée</w:delText>
        </w:r>
      </w:del>
      <w:ins w:id="11" w:author="Anas Sareen" w:date="2016-12-13T22:12:00Z">
        <w:r w:rsidR="00610AA2">
          <w:rPr>
            <w:lang w:val="fr-CH"/>
          </w:rPr>
          <w:t>ses prédéceseurs</w:t>
        </w:r>
      </w:ins>
      <w:r w:rsidR="001E42F1">
        <w:rPr>
          <w:lang w:val="fr-CH"/>
        </w:rPr>
        <w:t xml:space="preserve"> en s’y </w:t>
      </w:r>
      <w:r w:rsidR="001E42F1" w:rsidRPr="00B84C63">
        <w:rPr>
          <w:lang w:val="fr-CH"/>
        </w:rPr>
        <w:t xml:space="preserve">référant. </w:t>
      </w:r>
      <w:r w:rsidR="00F66E13" w:rsidRPr="00B84C63">
        <w:rPr>
          <w:lang w:val="fr-CH"/>
        </w:rPr>
        <w:t xml:space="preserve">Cette tension </w:t>
      </w:r>
      <w:r w:rsidR="007F4D68" w:rsidRPr="00B84C63">
        <w:rPr>
          <w:lang w:val="fr-CH"/>
        </w:rPr>
        <w:t xml:space="preserve">peut prendre un nombre incalculable de formes et ce travail choisit de se concentrer sur </w:t>
      </w:r>
      <w:r w:rsidR="00F66E13" w:rsidRPr="00B84C63">
        <w:rPr>
          <w:lang w:val="fr-CH"/>
        </w:rPr>
        <w:t>cinq</w:t>
      </w:r>
      <w:r w:rsidR="00ED193B" w:rsidRPr="00B84C63">
        <w:rPr>
          <w:lang w:val="fr-CH"/>
        </w:rPr>
        <w:t xml:space="preserve"> d’entre-elles en particulier : le générique</w:t>
      </w:r>
      <w:r w:rsidR="001A66E2" w:rsidRPr="00B84C63">
        <w:rPr>
          <w:lang w:val="fr-CH"/>
        </w:rPr>
        <w:t xml:space="preserve">, l’utilisation de la voix over,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Ces axes d’études permettent de dégager le mouvement</w:t>
      </w:r>
      <w:r w:rsidR="0084293E">
        <w:rPr>
          <w:lang w:val="fr-CH"/>
        </w:rPr>
        <w:t xml:space="preserve"> paradoxal</w:t>
      </w:r>
      <w:r w:rsidR="00823120">
        <w:rPr>
          <w:lang w:val="fr-CH"/>
        </w:rPr>
        <w:t xml:space="preserve"> 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84293E">
        <w:rPr>
          <w:lang w:val="fr-CH"/>
        </w:rPr>
        <w:t xml:space="preserve"> d’une part son appartenance à une plus grande série to</w:t>
      </w:r>
      <w:r w:rsidR="00961B0B">
        <w:rPr>
          <w:lang w:val="fr-CH"/>
        </w:rPr>
        <w:t xml:space="preserve">ut en marquant son originalité. La dernière pouvant </w:t>
      </w:r>
      <w:r w:rsidR="00961B0B">
        <w:rPr>
          <w:lang w:val="fr-CH"/>
        </w:rPr>
        <w:lastRenderedPageBreak/>
        <w:t xml:space="preserve">même être perçue comme </w:t>
      </w:r>
      <w:del w:id="12" w:author="Anas Sareen" w:date="2016-12-13T22:13:00Z">
        <w:r w:rsidR="00961B0B" w:rsidDel="00610AA2">
          <w:rPr>
            <w:lang w:val="fr-CH"/>
          </w:rPr>
          <w:delText>résolutive de</w:delText>
        </w:r>
      </w:del>
      <w:ins w:id="13" w:author="Anas Sareen" w:date="2016-12-13T22:13:00Z">
        <w:r w:rsidR="00610AA2">
          <w:rPr>
            <w:lang w:val="fr-CH"/>
          </w:rPr>
          <w:t>résolvant</w:t>
        </w:r>
      </w:ins>
      <w:r w:rsidR="00961B0B">
        <w:rPr>
          <w:lang w:val="fr-CH"/>
        </w:rPr>
        <w:t xml:space="preserve"> la tension de par sa problématisation du corpus comme une série de suites plutôt que de remakes. </w:t>
      </w:r>
    </w:p>
    <w:p w14:paraId="0F96CBD9" w14:textId="77777777" w:rsidR="00610AA2" w:rsidRDefault="00610AA2" w:rsidP="00AE7936">
      <w:pPr>
        <w:pStyle w:val="Heading2"/>
        <w:spacing w:after="120"/>
        <w:rPr>
          <w:ins w:id="14" w:author="Anas Sareen" w:date="2016-12-13T22:13:00Z"/>
          <w:lang w:val="fr-CH"/>
        </w:rPr>
      </w:pPr>
    </w:p>
    <w:p w14:paraId="4B5E6F95" w14:textId="5BE6A364" w:rsidR="00EB361E" w:rsidRPr="0035780F" w:rsidRDefault="0035780F" w:rsidP="00AE7936">
      <w:pPr>
        <w:pStyle w:val="Heading2"/>
        <w:spacing w:after="120"/>
        <w:rPr>
          <w:lang w:val="fr-CH"/>
        </w:rPr>
      </w:pPr>
      <w:r>
        <w:rPr>
          <w:lang w:val="fr-CH"/>
        </w:rPr>
        <w:t>Le générique, ou comment (</w:t>
      </w:r>
      <w:r w:rsidRPr="0035780F">
        <w:rPr>
          <w:lang w:val="fr-CH"/>
        </w:rPr>
        <w:t>re</w:t>
      </w:r>
      <w:r>
        <w:rPr>
          <w:lang w:val="fr-CH"/>
        </w:rPr>
        <w:t>)commencer le film</w:t>
      </w:r>
    </w:p>
    <w:p w14:paraId="71651AE0" w14:textId="0B93ED4C" w:rsidR="00F31342" w:rsidRDefault="003230B1" w:rsidP="00EB361E">
      <w:pPr>
        <w:pStyle w:val="Mmoire"/>
        <w:rPr>
          <w:lang w:val="fr-CH"/>
        </w:rPr>
      </w:pPr>
      <w:r>
        <w:rPr>
          <w:lang w:val="fr-CH"/>
        </w:rPr>
        <w:t xml:space="preserve">Si, comme il a en a été question dans les chapitres précédents, le film de Siegel accentue les aspects horrifiques du récit de Finney par son esthétique de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8"/>
      </w:r>
      <w:r w:rsidR="00C67CD9">
        <w:rPr>
          <w:lang w:val="fr-CH"/>
        </w:rPr>
        <w:t xml:space="preserve">, les remakes </w:t>
      </w:r>
      <w:del w:id="15" w:author="Anas Sareen" w:date="2016-12-13T22:14:00Z">
        <w:r w:rsidR="00C67CD9" w:rsidDel="00610AA2">
          <w:rPr>
            <w:lang w:val="fr-CH"/>
          </w:rPr>
          <w:delText xml:space="preserve">vont </w:delText>
        </w:r>
      </w:del>
      <w:r w:rsidR="00C67CD9">
        <w:rPr>
          <w:lang w:val="fr-CH"/>
        </w:rPr>
        <w:t>opte</w:t>
      </w:r>
      <w:ins w:id="16" w:author="Anas Sareen" w:date="2016-12-13T22:14:00Z">
        <w:r w:rsidR="00610AA2">
          <w:rPr>
            <w:lang w:val="fr-CH"/>
          </w:rPr>
          <w:t>nt</w:t>
        </w:r>
      </w:ins>
      <w:del w:id="17" w:author="Anas Sareen" w:date="2016-12-13T22:14:00Z">
        <w:r w:rsidR="00C67CD9" w:rsidDel="00610AA2">
          <w:rPr>
            <w:lang w:val="fr-CH"/>
          </w:rPr>
          <w:delText>r</w:delText>
        </w:r>
      </w:del>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ins w:id="18" w:author="Anas Sareen" w:date="2016-12-13T22:14:00Z">
        <w:r w:rsidR="00610AA2">
          <w:rPr>
            <w:lang w:val="fr-CH"/>
          </w:rPr>
          <w:t xml:space="preserve">à </w:t>
        </w:r>
      </w:ins>
      <w:del w:id="19" w:author="Anas Sareen" w:date="2016-12-13T22:14:00Z">
        <w:r w:rsidR="00C70292" w:rsidDel="00610AA2">
          <w:rPr>
            <w:lang w:val="fr-CH"/>
          </w:rPr>
          <w:delText>d’</w:delText>
        </w:r>
      </w:del>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ins w:id="20" w:author="Anas Sareen" w:date="2016-12-13T22:15:00Z">
        <w:r w:rsidR="00610AA2">
          <w:rPr>
            <w:lang w:val="fr-CH"/>
          </w:rPr>
          <w:t xml:space="preserve"> du</w:t>
        </w:r>
      </w:ins>
      <w:r w:rsidR="003D3BEE">
        <w:rPr>
          <w:lang w:val="fr-CH"/>
        </w:rPr>
        <w:t xml:space="preserve"> générique</w:t>
      </w:r>
      <w:del w:id="21" w:author="Anas Sareen" w:date="2016-12-13T22:15:00Z">
        <w:r w:rsidR="003D3BEE" w:rsidDel="00610AA2">
          <w:rPr>
            <w:lang w:val="fr-CH"/>
          </w:rPr>
          <w:delText>s</w:delText>
        </w:r>
      </w:del>
      <w:r w:rsidR="003D3BEE">
        <w:rPr>
          <w:lang w:val="fr-CH"/>
        </w:rPr>
        <w:t xml:space="preserve"> </w:t>
      </w:r>
      <w:r w:rsidR="002D1835">
        <w:rPr>
          <w:lang w:val="fr-CH"/>
        </w:rPr>
        <w:t>est</w:t>
      </w:r>
      <w:r w:rsidR="003D3BEE">
        <w:rPr>
          <w:lang w:val="fr-CH"/>
        </w:rPr>
        <w:t xml:space="preserve"> abordée par Kathleen Loock</w:t>
      </w:r>
      <w:r w:rsidR="003D3BEE">
        <w:rPr>
          <w:rStyle w:val="FootnoteReference"/>
          <w:lang w:val="fr-CH"/>
        </w:rPr>
        <w:footnoteReference w:id="9"/>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0"/>
      </w:r>
      <w:r w:rsidR="00BC45A3">
        <w:rPr>
          <w:lang w:val="fr-CH"/>
        </w:rPr>
        <w:t xml:space="preserve"> montre </w:t>
      </w:r>
      <w:r w:rsidR="002D1835">
        <w:rPr>
          <w:lang w:val="fr-CH"/>
        </w:rPr>
        <w:t xml:space="preserve">qu’une telle approche généraliste est parfois contre-productive. Ce </w:t>
      </w:r>
      <w:del w:id="22" w:author="Anas Sareen" w:date="2016-12-13T22:16:00Z">
        <w:r w:rsidR="002D1835" w:rsidDel="00610AA2">
          <w:rPr>
            <w:lang w:val="fr-CH"/>
          </w:rPr>
          <w:delText xml:space="preserve">travail </w:delText>
        </w:r>
      </w:del>
      <w:ins w:id="23" w:author="Anas Sareen" w:date="2016-12-13T22:16:00Z">
        <w:r w:rsidR="00610AA2">
          <w:rPr>
            <w:lang w:val="fr-CH"/>
          </w:rPr>
          <w:t xml:space="preserve">chapitre </w:t>
        </w:r>
      </w:ins>
      <w:r w:rsidR="002D1835">
        <w:rPr>
          <w:lang w:val="fr-CH"/>
        </w:rPr>
        <w:t xml:space="preserve">propose donc de traiter de la question des variations génériques </w:t>
      </w:r>
      <w:r w:rsidR="00A4110C">
        <w:rPr>
          <w:lang w:val="fr-CH"/>
        </w:rPr>
        <w:t>en se concentrant sur</w:t>
      </w:r>
      <w:r w:rsidR="002D1835">
        <w:rPr>
          <w:lang w:val="fr-CH"/>
        </w:rPr>
        <w:t xml:space="preserve"> </w:t>
      </w:r>
      <w:r w:rsidR="006B7BD3">
        <w:rPr>
          <w:lang w:val="fr-CH"/>
        </w:rPr>
        <w:t>l’</w:t>
      </w:r>
      <w:r w:rsidR="006239E4">
        <w:rPr>
          <w:lang w:val="fr-CH"/>
        </w:rPr>
        <w:t>étude des génériques</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1"/>
      </w:r>
      <w:r w:rsidR="006239E4">
        <w:rPr>
          <w:lang w:val="fr-CH"/>
        </w:rPr>
        <w:t xml:space="preserve">. Dans l’article, Odin </w:t>
      </w:r>
      <w:del w:id="24" w:author="Anas Sareen" w:date="2016-12-13T22:16:00Z">
        <w:r w:rsidR="006239E4" w:rsidDel="00610AA2">
          <w:rPr>
            <w:lang w:val="fr-CH"/>
          </w:rPr>
          <w:delText>propose</w:delText>
        </w:r>
        <w:r w:rsidR="00793AB5" w:rsidDel="00610AA2">
          <w:rPr>
            <w:lang w:val="fr-CH"/>
          </w:rPr>
          <w:delText xml:space="preserve"> </w:delText>
        </w:r>
      </w:del>
      <w:ins w:id="25" w:author="Anas Sareen" w:date="2016-12-13T22:16:00Z">
        <w:r w:rsidR="00610AA2">
          <w:rPr>
            <w:lang w:val="fr-CH"/>
          </w:rPr>
          <w:t xml:space="preserve">suggère </w:t>
        </w:r>
      </w:ins>
      <w:r w:rsidR="00793AB5">
        <w:rPr>
          <w:lang w:val="fr-CH"/>
        </w:rPr>
        <w:t xml:space="preserve">d’appliquer un modèle sémio-pragmatique au générique et aux « modalités régissant </w:t>
      </w:r>
      <w:r w:rsidR="00793AB5" w:rsidRPr="00793AB5">
        <w:rPr>
          <w:lang w:val="fr-CH"/>
        </w:rPr>
        <w:t>l’immersion progressive du spectateur dans le monde du film</w:t>
      </w:r>
      <w:r w:rsidR="00793AB5">
        <w:rPr>
          <w:lang w:val="fr-CH"/>
        </w:rPr>
        <w:t> »</w:t>
      </w:r>
      <w:r w:rsidR="00793AB5">
        <w:rPr>
          <w:rStyle w:val="FootnoteReference"/>
          <w:lang w:val="fr-CH"/>
        </w:rPr>
        <w:footnoteReference w:id="12"/>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13"/>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14"/>
      </w:r>
      <w:r w:rsidR="004F50BF">
        <w:rPr>
          <w:lang w:val="fr-CH"/>
        </w:rPr>
        <w:t xml:space="preserve">. </w:t>
      </w:r>
      <w:r w:rsidR="00FA46D1">
        <w:rPr>
          <w:lang w:val="fr-CH"/>
        </w:rPr>
        <w:t xml:space="preserve">À la manière de la tension entre originalité et réflexivité qui habite chaque remake, ce conflit 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 œuvre de fiction en connaissance de cause</w:t>
      </w:r>
      <w:r w:rsidR="00130880">
        <w:rPr>
          <w:lang w:val="fr-CH"/>
        </w:rPr>
        <w:t xml:space="preserve"> ; </w:t>
      </w:r>
      <w:r w:rsidR="00130880">
        <w:t xml:space="preserve">ou, dans le cas du remake, son acceptation de celui-ci comme œuvre à la fois originale et </w:t>
      </w:r>
      <w:r w:rsidR="00AA24E3">
        <w:t>reproduite</w:t>
      </w:r>
      <w:r w:rsidR="00C866E9">
        <w:rPr>
          <w:lang w:val="fr-CH"/>
        </w:rPr>
        <w:t>.</w:t>
      </w:r>
      <w:r w:rsidR="008E017B">
        <w:rPr>
          <w:lang w:val="fr-CH"/>
        </w:rPr>
        <w:t xml:space="preserve"> Dans le cas de </w:t>
      </w:r>
      <w:r w:rsidR="008E017B">
        <w:rPr>
          <w:i/>
          <w:lang w:val="fr-CH"/>
        </w:rPr>
        <w:t xml:space="preserve">Invasion of the Body </w:t>
      </w:r>
      <w:r w:rsidR="008E017B" w:rsidRPr="008E017B">
        <w:rPr>
          <w:lang w:val="fr-CH"/>
        </w:rPr>
        <w:t>Snatchers</w:t>
      </w:r>
      <w:r w:rsidR="008E017B">
        <w:rPr>
          <w:lang w:val="fr-CH"/>
        </w:rPr>
        <w:t xml:space="preserve"> et de ces remakes, </w:t>
      </w:r>
      <w:r w:rsidR="003A32CF">
        <w:rPr>
          <w:lang w:val="fr-CH"/>
        </w:rPr>
        <w:t xml:space="preserve">les génériques articulent ce conflit tout en créant la tension entre originalité et réflexivité. </w:t>
      </w:r>
    </w:p>
    <w:p w14:paraId="5FBB6D27" w14:textId="01D94536"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et Metz, le film de 1978 adopte une toute autre approche : le film </w:t>
      </w:r>
      <w:del w:id="26" w:author="Anas Sareen" w:date="2016-12-13T22:18:00Z">
        <w:r w:rsidR="001964B9" w:rsidDel="00610AA2">
          <w:rPr>
            <w:lang w:val="fr-CH"/>
          </w:rPr>
          <w:delText xml:space="preserve">nous </w:delText>
        </w:r>
      </w:del>
      <w:r w:rsidR="001964B9">
        <w:rPr>
          <w:lang w:val="fr-CH"/>
        </w:rPr>
        <w:t xml:space="preserve">raconte l’invasion dès </w:t>
      </w:r>
      <w:ins w:id="27" w:author="Anas Sareen" w:date="2016-12-13T22:18:00Z">
        <w:r w:rsidR="00610AA2">
          <w:rPr>
            <w:lang w:val="fr-CH"/>
          </w:rPr>
          <w:t>l</w:t>
        </w:r>
      </w:ins>
      <w:del w:id="28" w:author="Anas Sareen" w:date="2016-12-13T22:18:00Z">
        <w:r w:rsidR="001964B9" w:rsidDel="00610AA2">
          <w:rPr>
            <w:lang w:val="fr-CH"/>
          </w:rPr>
          <w:delText>l</w:delText>
        </w:r>
      </w:del>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 xml:space="preserve">par l’utilisation d’une iconographie spatiale. Mais cette </w:t>
      </w:r>
      <w:r w:rsidR="00797B4F">
        <w:rPr>
          <w:lang w:val="fr-CH"/>
        </w:rPr>
        <w:t>iconographie n’est pas uniquement utilisée pour informer le spectateur d</w:t>
      </w:r>
      <w:ins w:id="29" w:author="Anas Sareen" w:date="2016-12-13T22:19:00Z">
        <w:r w:rsidR="00610AA2">
          <w:rPr>
            <w:lang w:val="fr-CH"/>
          </w:rPr>
          <w:t>u genre</w:t>
        </w:r>
      </w:ins>
      <w:del w:id="30" w:author="Anas Sareen" w:date="2016-12-13T22:19:00Z">
        <w:r w:rsidR="00797B4F" w:rsidDel="00610AA2">
          <w:rPr>
            <w:lang w:val="fr-CH"/>
          </w:rPr>
          <w:delText>e l’aspect</w:delText>
        </w:r>
      </w:del>
      <w:r w:rsidR="00797B4F">
        <w:rPr>
          <w:lang w:val="fr-CH"/>
        </w:rPr>
        <w:t xml:space="preserve"> science-fictionnel du film : la séquence du générique prends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w:t>
      </w:r>
      <w:ins w:id="31" w:author="Anas Sareen" w:date="2016-12-13T22:20:00Z">
        <w:r w:rsidR="00610AA2">
          <w:rPr>
            <w:lang w:val="fr-CH"/>
          </w:rPr>
          <w:t>. Cette ouverture</w:t>
        </w:r>
      </w:ins>
      <w:del w:id="32" w:author="Anas Sareen" w:date="2016-12-13T22:20:00Z">
        <w:r w:rsidR="001964B9" w:rsidRPr="00797B4F" w:rsidDel="00610AA2">
          <w:rPr>
            <w:lang w:val="fr-CH"/>
          </w:rPr>
          <w:delText>,</w:delText>
        </w:r>
      </w:del>
      <w:r w:rsidR="001964B9" w:rsidRPr="00797B4F">
        <w:rPr>
          <w:lang w:val="fr-CH"/>
        </w:rPr>
        <w:t xml:space="preserve"> </w:t>
      </w:r>
      <w:ins w:id="33" w:author="Anas Sareen" w:date="2016-12-13T22:20:00Z">
        <w:r w:rsidR="00610AA2">
          <w:rPr>
            <w:lang w:val="fr-CH"/>
          </w:rPr>
          <w:t xml:space="preserve">est </w:t>
        </w:r>
      </w:ins>
      <w:del w:id="34" w:author="Anas Sareen" w:date="2016-12-13T22:20:00Z">
        <w:r w:rsidR="001964B9" w:rsidRPr="00797B4F" w:rsidDel="00610AA2">
          <w:rPr>
            <w:lang w:val="fr-CH"/>
          </w:rPr>
          <w:delText xml:space="preserve">le tout </w:delText>
        </w:r>
      </w:del>
      <w:r w:rsidR="001964B9" w:rsidRPr="00797B4F">
        <w:rPr>
          <w:lang w:val="fr-CH"/>
        </w:rPr>
        <w:t>porté</w:t>
      </w:r>
      <w:ins w:id="35" w:author="Anas Sareen" w:date="2016-12-13T22:20:00Z">
        <w:r w:rsidR="00610AA2">
          <w:rPr>
            <w:lang w:val="fr-CH"/>
          </w:rPr>
          <w:t>e</w:t>
        </w:r>
      </w:ins>
      <w:r w:rsidR="001964B9" w:rsidRPr="00797B4F">
        <w:rPr>
          <w:lang w:val="fr-CH"/>
        </w:rPr>
        <w:t xml:space="preserve"> par la musique inquiétante de Denny Zeitlin mélangeant sons étranges et harmoniques mineures de cordes et cuivres orchestraux.</w:t>
      </w:r>
      <w:r w:rsidR="00B12CC2">
        <w:rPr>
          <w:lang w:val="fr-CH"/>
        </w:rPr>
        <w:t xml:space="preserve"> Contrairement au film de Siegel, qui ne </w:t>
      </w:r>
      <w:del w:id="36" w:author="Anas Sareen" w:date="2016-12-13T22:21:00Z">
        <w:r w:rsidR="00B12CC2" w:rsidDel="00610AA2">
          <w:rPr>
            <w:lang w:val="fr-CH"/>
          </w:rPr>
          <w:delText>donnait par son générique</w:delText>
        </w:r>
      </w:del>
      <w:ins w:id="37" w:author="Anas Sareen" w:date="2016-12-13T22:21:00Z">
        <w:r w:rsidR="00610AA2">
          <w:rPr>
            <w:lang w:val="fr-CH"/>
          </w:rPr>
          <w:t>liverait</w:t>
        </w:r>
      </w:ins>
      <w:r w:rsidR="00B12CC2">
        <w:rPr>
          <w:lang w:val="fr-CH"/>
        </w:rPr>
        <w:t xml:space="preserve"> que des informations officielles</w:t>
      </w:r>
      <w:r w:rsidR="00B12CC2">
        <w:rPr>
          <w:rStyle w:val="FootnoteReference"/>
          <w:lang w:val="fr-CH"/>
        </w:rPr>
        <w:footnoteReference w:id="15"/>
      </w:r>
      <w:r w:rsidR="00B12CC2">
        <w:rPr>
          <w:lang w:val="fr-CH"/>
        </w:rPr>
        <w:t xml:space="preserve"> relatives au film</w:t>
      </w:r>
      <w:ins w:id="38" w:author="Anas Sareen" w:date="2016-12-13T22:21:00Z">
        <w:r w:rsidR="00610AA2">
          <w:rPr>
            <w:lang w:val="fr-CH"/>
          </w:rPr>
          <w:t xml:space="preserve"> à travers le générique</w:t>
        </w:r>
      </w:ins>
      <w:r w:rsidR="00B12CC2">
        <w:rPr>
          <w:lang w:val="fr-CH"/>
        </w:rPr>
        <w:t xml:space="preserve">, celui de Kaufman </w:t>
      </w:r>
      <w:del w:id="39" w:author="Anas Sareen" w:date="2016-12-13T22:21:00Z">
        <w:r w:rsidR="005C1E63" w:rsidDel="00610AA2">
          <w:rPr>
            <w:lang w:val="fr-CH"/>
          </w:rPr>
          <w:delText xml:space="preserve">montre </w:delText>
        </w:r>
      </w:del>
      <w:ins w:id="40" w:author="Anas Sareen" w:date="2016-12-13T22:21:00Z">
        <w:r w:rsidR="00610AA2">
          <w:rPr>
            <w:lang w:val="fr-CH"/>
          </w:rPr>
          <w:t xml:space="preserve">entame déjà </w:t>
        </w:r>
      </w:ins>
      <w:r w:rsidR="005C1E63">
        <w:rPr>
          <w:lang w:val="fr-CH"/>
        </w:rPr>
        <w:t xml:space="preserve">le processus d’invasion </w:t>
      </w:r>
      <w:ins w:id="41" w:author="Anas Sareen" w:date="2016-12-13T22:21:00Z">
        <w:r w:rsidR="00610AA2">
          <w:rPr>
            <w:lang w:val="fr-CH"/>
          </w:rPr>
          <w:t xml:space="preserve">extraterreste </w:t>
        </w:r>
      </w:ins>
      <w:del w:id="42" w:author="Anas Sareen" w:date="2016-12-13T22:21:00Z">
        <w:r w:rsidR="005C1E63" w:rsidDel="00610AA2">
          <w:rPr>
            <w:lang w:val="fr-CH"/>
          </w:rPr>
          <w:delText xml:space="preserve">de la terre </w:delText>
        </w:r>
      </w:del>
      <w:r w:rsidR="005C1E63">
        <w:rPr>
          <w:lang w:val="fr-CH"/>
        </w:rPr>
        <w:t>qui sera central au reste du récit.</w:t>
      </w:r>
      <w:r w:rsidR="00A95A00">
        <w:rPr>
          <w:lang w:val="fr-CH"/>
        </w:rPr>
        <w:t xml:space="preserve"> Si ce processus semble contredire la conception du générique comme ouvertement fictionnel telle que prônée par Odin, </w:t>
      </w:r>
      <w:del w:id="43" w:author="Anas Sareen" w:date="2016-12-13T22:30:00Z">
        <w:r w:rsidR="00451131" w:rsidDel="00544740">
          <w:rPr>
            <w:lang w:val="fr-CH"/>
          </w:rPr>
          <w:delText>son esthétique</w:delText>
        </w:r>
      </w:del>
      <w:ins w:id="44" w:author="Anas Sareen" w:date="2016-12-13T22:30:00Z">
        <w:r w:rsidR="00544740">
          <w:rPr>
            <w:lang w:val="fr-CH"/>
          </w:rPr>
          <w:t>l’imagerie</w:t>
        </w:r>
      </w:ins>
      <w:r w:rsidR="00451131">
        <w:rPr>
          <w:lang w:val="fr-CH"/>
        </w:rPr>
        <w:t xml:space="preserve"> </w:t>
      </w:r>
      <w:del w:id="45" w:author="Anas Sareen" w:date="2016-12-13T22:30:00Z">
        <w:r w:rsidR="00451131" w:rsidDel="00544740">
          <w:rPr>
            <w:lang w:val="fr-CH"/>
          </w:rPr>
          <w:delText>très colorée</w:delText>
        </w:r>
      </w:del>
      <w:ins w:id="46" w:author="Anas Sareen" w:date="2016-12-13T22:30:00Z">
        <w:r w:rsidR="00544740">
          <w:rPr>
            <w:lang w:val="fr-CH"/>
          </w:rPr>
          <w:t>saturée</w:t>
        </w:r>
      </w:ins>
      <w:r w:rsidR="00451131">
        <w:rPr>
          <w:lang w:val="fr-CH"/>
        </w:rPr>
        <w:t xml:space="preserve"> et résolument irréelle</w:t>
      </w:r>
      <w:r w:rsidR="00451131">
        <w:rPr>
          <w:rStyle w:val="FootnoteReference"/>
          <w:lang w:val="fr-CH"/>
        </w:rPr>
        <w:footnoteReference w:id="16"/>
      </w:r>
      <w:r w:rsidR="00451131">
        <w:rPr>
          <w:lang w:val="fr-CH"/>
        </w:rPr>
        <w:t xml:space="preserve"> </w:t>
      </w:r>
      <w:r w:rsidR="00F20B38">
        <w:rPr>
          <w:lang w:val="fr-CH"/>
        </w:rPr>
        <w:t xml:space="preserve">contraste </w:t>
      </w:r>
      <w:del w:id="47" w:author="Anas Sareen" w:date="2016-12-13T22:30:00Z">
        <w:r w:rsidR="00F20B38" w:rsidDel="00544740">
          <w:rPr>
            <w:lang w:val="fr-CH"/>
          </w:rPr>
          <w:delText xml:space="preserve">très </w:delText>
        </w:r>
      </w:del>
      <w:r w:rsidR="00F20B38">
        <w:rPr>
          <w:lang w:val="fr-CH"/>
        </w:rPr>
        <w:t>fortement avec celle du film (pâle et par moments</w:t>
      </w:r>
      <w:ins w:id="48" w:author="Anas Sareen" w:date="2016-12-13T22:31:00Z">
        <w:r w:rsidR="00544740">
          <w:rPr>
            <w:lang w:val="fr-CH"/>
          </w:rPr>
          <w:t xml:space="preserve"> dans un style/grain d’image</w:t>
        </w:r>
      </w:ins>
      <w:r w:rsidR="00F20B38">
        <w:rPr>
          <w:lang w:val="fr-CH"/>
        </w:rPr>
        <w:t xml:space="preserve"> quasi-documentaire</w:t>
      </w:r>
      <w:r w:rsidR="00C26208">
        <w:rPr>
          <w:lang w:val="fr-CH"/>
        </w:rPr>
        <w:t>, particulièrement dans son premier tiers</w:t>
      </w:r>
      <w:r w:rsidR="00F20B38">
        <w:rPr>
          <w:lang w:val="fr-CH"/>
        </w:rPr>
        <w:t>).</w:t>
      </w:r>
    </w:p>
    <w:p w14:paraId="7A72D400" w14:textId="2F82F0CA" w:rsidR="00804DDA" w:rsidRPr="00630AC1" w:rsidRDefault="00102805" w:rsidP="00F31342">
      <w:pPr>
        <w:pStyle w:val="Mmoire"/>
        <w:ind w:firstLine="720"/>
        <w:rPr>
          <w:lang w:val="fr-CH"/>
        </w:rPr>
      </w:pPr>
      <w:r>
        <w:rPr>
          <w:lang w:val="fr-CH"/>
        </w:rPr>
        <w:t xml:space="preserve"> Ces images spatiales 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w:t>
      </w:r>
      <w:del w:id="49" w:author="Anas Sareen" w:date="2016-12-13T22:32:00Z">
        <w:r w:rsidDel="00542F92">
          <w:rPr>
            <w:lang w:val="fr-CH"/>
          </w:rPr>
          <w:delText>qui va</w:delText>
        </w:r>
      </w:del>
      <w:ins w:id="50" w:author="Anas Sareen" w:date="2016-12-13T22:32:00Z">
        <w:r w:rsidR="00542F92">
          <w:rPr>
            <w:lang w:val="fr-CH"/>
          </w:rPr>
          <w:t>et</w:t>
        </w:r>
      </w:ins>
      <w:r>
        <w:rPr>
          <w:lang w:val="fr-CH"/>
        </w:rPr>
        <w:t xml:space="preserve"> s’acheve</w:t>
      </w:r>
      <w:del w:id="51" w:author="Anas Sareen" w:date="2016-12-13T22:32:00Z">
        <w:r w:rsidDel="00542F92">
          <w:rPr>
            <w:lang w:val="fr-CH"/>
          </w:rPr>
          <w:delText>r</w:delText>
        </w:r>
      </w:del>
      <w:r>
        <w:rPr>
          <w:lang w:val="fr-CH"/>
        </w:rPr>
        <w:t xml:space="preserve"> sur un fondu vers un plan (aérien, filmé depuis un hélicoptère) </w:t>
      </w:r>
      <w:ins w:id="52" w:author="Anas Sareen" w:date="2016-12-13T22:32:00Z">
        <w:r w:rsidR="00542F92">
          <w:rPr>
            <w:lang w:val="fr-CH"/>
          </w:rPr>
          <w:t xml:space="preserve">qui </w:t>
        </w:r>
      </w:ins>
      <w:r>
        <w:rPr>
          <w:lang w:val="fr-CH"/>
        </w:rPr>
        <w:t>sui</w:t>
      </w:r>
      <w:ins w:id="53" w:author="Anas Sareen" w:date="2016-12-13T22:32:00Z">
        <w:r w:rsidR="00542F92">
          <w:rPr>
            <w:lang w:val="fr-CH"/>
          </w:rPr>
          <w:t>t</w:t>
        </w:r>
      </w:ins>
      <w:del w:id="54" w:author="Anas Sareen" w:date="2016-12-13T22:32:00Z">
        <w:r w:rsidDel="00542F92">
          <w:rPr>
            <w:lang w:val="fr-CH"/>
          </w:rPr>
          <w:delText>vant</w:delText>
        </w:r>
      </w:del>
      <w:r>
        <w:rPr>
          <w:lang w:val="fr-CH"/>
        </w:rPr>
        <w:t xml:space="preserve"> la voiture dans laquelle se trouve Marti Malone. Malgré son </w:t>
      </w:r>
      <w:del w:id="55" w:author="Anas Sareen" w:date="2016-12-13T22:32:00Z">
        <w:r w:rsidDel="00542F92">
          <w:rPr>
            <w:lang w:val="fr-CH"/>
          </w:rPr>
          <w:delText xml:space="preserve">utilisation </w:delText>
        </w:r>
      </w:del>
      <w:ins w:id="56" w:author="Anas Sareen" w:date="2016-12-13T22:32:00Z">
        <w:r w:rsidR="00542F92">
          <w:rPr>
            <w:lang w:val="fr-CH"/>
          </w:rPr>
          <w:t>recours à l</w:t>
        </w:r>
      </w:ins>
      <w:del w:id="57" w:author="Anas Sareen" w:date="2016-12-13T22:32:00Z">
        <w:r w:rsidR="00DD005A" w:rsidDel="00542F92">
          <w:rPr>
            <w:lang w:val="fr-CH"/>
          </w:rPr>
          <w:delText>d</w:delText>
        </w:r>
      </w:del>
      <w:r w:rsidR="00DD005A">
        <w:rPr>
          <w:lang w:val="fr-CH"/>
        </w:rPr>
        <w:t>’iconographie spatiale</w:t>
      </w:r>
      <w:r>
        <w:rPr>
          <w:lang w:val="fr-CH"/>
        </w:rPr>
        <w:t xml:space="preserve">, sa fonction diffère de celui de 1978 : </w:t>
      </w:r>
      <w:r w:rsidR="007E445D">
        <w:rPr>
          <w:lang w:val="fr-CH"/>
        </w:rPr>
        <w:t xml:space="preserve">le générique à un statut flottant et semble </w:t>
      </w:r>
      <w:del w:id="58" w:author="Anas Sareen" w:date="2016-12-13T22:32:00Z">
        <w:r w:rsidR="007E445D" w:rsidDel="00542F92">
          <w:rPr>
            <w:lang w:val="fr-CH"/>
          </w:rPr>
          <w:delText xml:space="preserve">plus </w:delText>
        </w:r>
      </w:del>
      <w:r w:rsidR="007E445D">
        <w:rPr>
          <w:lang w:val="fr-CH"/>
        </w:rPr>
        <w:t xml:space="preserve">remplir une fonction </w:t>
      </w:r>
      <w:ins w:id="59" w:author="Anas Sareen" w:date="2016-12-13T22:32:00Z">
        <w:r w:rsidR="00542F92">
          <w:rPr>
            <w:lang w:val="fr-CH"/>
          </w:rPr>
          <w:t xml:space="preserve">plus </w:t>
        </w:r>
      </w:ins>
      <w:del w:id="60" w:author="Anas Sareen" w:date="2016-12-13T22:33:00Z">
        <w:r w:rsidR="007E445D" w:rsidRPr="00542F92" w:rsidDel="00542F92">
          <w:rPr>
            <w:highlight w:val="yellow"/>
            <w:lang w:val="fr-CH"/>
            <w:rPrChange w:id="61" w:author="Anas Sareen" w:date="2016-12-13T22:32:00Z">
              <w:rPr>
                <w:lang w:val="fr-CH"/>
              </w:rPr>
            </w:rPrChange>
          </w:rPr>
          <w:delText>officielle</w:delText>
        </w:r>
        <w:r w:rsidR="007E445D" w:rsidDel="00542F92">
          <w:rPr>
            <w:lang w:val="fr-CH"/>
          </w:rPr>
          <w:delText xml:space="preserve"> </w:delText>
        </w:r>
      </w:del>
      <w:ins w:id="62" w:author="Anas Sareen" w:date="2016-12-13T22:33:00Z">
        <w:r w:rsidR="00542F92">
          <w:rPr>
            <w:lang w:val="fr-CH"/>
          </w:rPr>
          <w:t xml:space="preserve">informative </w:t>
        </w:r>
      </w:ins>
      <w:r w:rsidR="007E445D">
        <w:rPr>
          <w:lang w:val="fr-CH"/>
        </w:rPr>
        <w:t>que narrative</w:t>
      </w:r>
      <w:r w:rsidR="007E445D">
        <w:rPr>
          <w:rStyle w:val="FootnoteReference"/>
          <w:lang w:val="fr-CH"/>
        </w:rPr>
        <w:footnoteReference w:id="17"/>
      </w:r>
      <w:r w:rsidR="007E445D">
        <w:rPr>
          <w:lang w:val="fr-CH"/>
        </w:rPr>
        <w:t>.</w:t>
      </w:r>
      <w:r w:rsidR="000F31E1">
        <w:rPr>
          <w:lang w:val="fr-CH"/>
        </w:rPr>
        <w:t xml:space="preserve"> Inversement, le générique du film de 2007 intervient </w:t>
      </w:r>
      <w:r w:rsidR="00FE42D2">
        <w:rPr>
          <w:lang w:val="fr-CH"/>
        </w:rPr>
        <w:t xml:space="preserve">sous </w:t>
      </w:r>
      <w:ins w:id="63" w:author="Anas Sareen" w:date="2016-12-13T22:34:00Z">
        <w:r w:rsidR="00E622B9">
          <w:rPr>
            <w:lang w:val="fr-CH"/>
          </w:rPr>
          <w:t xml:space="preserve">la </w:t>
        </w:r>
      </w:ins>
      <w:r w:rsidR="00FE42D2">
        <w:rPr>
          <w:lang w:val="fr-CH"/>
        </w:rPr>
        <w:t>forme d’un simple plan</w:t>
      </w:r>
      <w:r w:rsidR="00FE42D2">
        <w:rPr>
          <w:rStyle w:val="FootnoteReference"/>
          <w:lang w:val="fr-CH"/>
        </w:rPr>
        <w:footnoteReference w:id="18"/>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19"/>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ins w:id="68" w:author="Anas Sareen" w:date="2016-12-13T22:34:00Z">
        <w:r w:rsidR="00E622B9">
          <w:rPr>
            <w:lang w:val="fr-CH"/>
          </w:rPr>
          <w:t>Ce c</w:t>
        </w:r>
      </w:ins>
      <w:del w:id="69" w:author="Anas Sareen" w:date="2016-12-13T22:34:00Z">
        <w:r w:rsidR="007037BD" w:rsidDel="00E622B9">
          <w:rPr>
            <w:lang w:val="fr-CH"/>
          </w:rPr>
          <w:delText>C</w:delText>
        </w:r>
      </w:del>
      <w:r w:rsidR="007037BD">
        <w:rPr>
          <w:lang w:val="fr-CH"/>
        </w:rPr>
        <w:t xml:space="preserve">hoix </w:t>
      </w:r>
      <w:del w:id="70" w:author="Anas Sareen" w:date="2016-12-13T22:34:00Z">
        <w:r w:rsidR="00835AD4" w:rsidDel="00E622B9">
          <w:rPr>
            <w:lang w:val="fr-CH"/>
          </w:rPr>
          <w:delText>qui signifie</w:delText>
        </w:r>
      </w:del>
      <w:ins w:id="71" w:author="Anas Sareen" w:date="2016-12-13T22:34:00Z">
        <w:r w:rsidR="00E622B9">
          <w:rPr>
            <w:lang w:val="fr-CH"/>
          </w:rPr>
          <w:t>signale</w:t>
        </w:r>
      </w:ins>
      <w:r w:rsidR="00835AD4">
        <w:rPr>
          <w:lang w:val="fr-CH"/>
        </w:rPr>
        <w:t xml:space="preserve"> également </w:t>
      </w:r>
      <w:del w:id="72" w:author="Anas Sareen" w:date="2016-12-13T22:34:00Z">
        <w:r w:rsidR="00835AD4" w:rsidDel="00E622B9">
          <w:rPr>
            <w:lang w:val="fr-CH"/>
          </w:rPr>
          <w:delText xml:space="preserve">au spectateur </w:delText>
        </w:r>
      </w:del>
      <w:r w:rsidR="00835AD4">
        <w:rPr>
          <w:lang w:val="fr-CH"/>
        </w:rPr>
        <w:t xml:space="preserve">l’aspect thriller du film, construit </w:t>
      </w:r>
      <w:del w:id="73" w:author="Anas Sareen" w:date="2016-12-13T22:34:00Z">
        <w:r w:rsidR="00835AD4" w:rsidDel="00E622B9">
          <w:rPr>
            <w:lang w:val="fr-CH"/>
          </w:rPr>
          <w:delText xml:space="preserve">comme </w:delText>
        </w:r>
      </w:del>
      <w:ins w:id="74" w:author="Anas Sareen" w:date="2016-12-13T22:34:00Z">
        <w:r w:rsidR="00E622B9">
          <w:rPr>
            <w:lang w:val="fr-CH"/>
          </w:rPr>
          <w:t xml:space="preserve">en </w:t>
        </w:r>
      </w:ins>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del w:id="75" w:author="Anas Sareen" w:date="2016-12-13T22:34:00Z">
        <w:r w:rsidR="00630AC1" w:rsidDel="00E622B9">
          <w:rPr>
            <w:i/>
            <w:lang w:val="fr-CH"/>
          </w:rPr>
          <w:delText>en cours</w:delText>
        </w:r>
      </w:del>
      <w:ins w:id="76" w:author="Anas Sareen" w:date="2016-12-13T22:34:00Z">
        <w:r w:rsidR="00E622B9">
          <w:rPr>
            <w:i/>
            <w:lang w:val="fr-CH"/>
          </w:rPr>
          <w:t>in medias res/en cours</w:t>
        </w:r>
      </w:ins>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5DB00846" w:rsidR="00EB361E" w:rsidRDefault="00C90BCD" w:rsidP="00F31342">
      <w:pPr>
        <w:pStyle w:val="Mmoire"/>
        <w:ind w:firstLine="720"/>
        <w:rPr>
          <w:lang w:val="fr-CH"/>
        </w:rPr>
      </w:pPr>
      <w:r>
        <w:rPr>
          <w:lang w:val="fr-CH"/>
        </w:rPr>
        <w:t>Cette utilisation de l’espace</w:t>
      </w:r>
      <w:ins w:id="77" w:author="Anas Sareen" w:date="2016-12-13T22:35:00Z">
        <w:r w:rsidR="00E622B9">
          <w:rPr>
            <w:lang w:val="fr-CH"/>
          </w:rPr>
          <w:t xml:space="preserve"> extraterrestre</w:t>
        </w:r>
      </w:ins>
      <w:r>
        <w:rPr>
          <w:lang w:val="fr-CH"/>
        </w:rPr>
        <w:t xml:space="preserve"> dans les premières minutes des films de 1978, 1993 et 2007</w:t>
      </w:r>
      <w:r w:rsidR="00155E7F">
        <w:rPr>
          <w:lang w:val="fr-CH"/>
        </w:rPr>
        <w:t xml:space="preserve"> paraît d’un premier abord étrange : comme </w:t>
      </w:r>
      <w:del w:id="78" w:author="Anas Sareen" w:date="2016-12-13T22:35:00Z">
        <w:r w:rsidR="00155E7F" w:rsidDel="00E622B9">
          <w:rPr>
            <w:lang w:val="fr-CH"/>
          </w:rPr>
          <w:delText>il l’a été discuté</w:delText>
        </w:r>
      </w:del>
      <w:ins w:id="79" w:author="Anas Sareen" w:date="2016-12-13T22:35:00Z">
        <w:r w:rsidR="00E622B9">
          <w:rPr>
            <w:lang w:val="fr-CH"/>
          </w:rPr>
          <w:t>abordé</w:t>
        </w:r>
      </w:ins>
      <w:r w:rsidR="00155E7F">
        <w:rPr>
          <w:lang w:val="fr-CH"/>
        </w:rPr>
        <w:t xml:space="preserve"> dans </w:t>
      </w:r>
      <w:ins w:id="80" w:author="Anas Sareen" w:date="2016-12-13T22:35:00Z">
        <w:r w:rsidR="00E622B9">
          <w:rPr>
            <w:lang w:val="fr-CH"/>
          </w:rPr>
          <w:t>le</w:t>
        </w:r>
      </w:ins>
      <w:del w:id="81" w:author="Anas Sareen" w:date="2016-12-13T22:35:00Z">
        <w:r w:rsidR="00155E7F" w:rsidDel="00E622B9">
          <w:rPr>
            <w:lang w:val="fr-CH"/>
          </w:rPr>
          <w:delText>un</w:delText>
        </w:r>
      </w:del>
      <w:r w:rsidR="00155E7F">
        <w:rPr>
          <w:lang w:val="fr-CH"/>
        </w:rPr>
        <w:t xml:space="preserve"> chapitre précédent,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0"/>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ins w:id="82" w:author="Anas Sareen" w:date="2016-12-13T22:36:00Z">
        <w:r w:rsidR="00E622B9">
          <w:rPr>
            <w:lang w:val="fr-CH"/>
          </w:rPr>
          <w:t>En revanche, c</w:t>
        </w:r>
      </w:ins>
      <w:del w:id="83" w:author="Anas Sareen" w:date="2016-12-13T22:36:00Z">
        <w:r w:rsidR="007C052F" w:rsidDel="00E622B9">
          <w:rPr>
            <w:lang w:val="fr-CH"/>
          </w:rPr>
          <w:delText>C</w:delText>
        </w:r>
      </w:del>
      <w:r w:rsidR="00155E7F">
        <w:rPr>
          <w:lang w:val="fr-CH"/>
        </w:rPr>
        <w:t>elui de 1993</w:t>
      </w:r>
      <w:del w:id="84" w:author="Anas Sareen" w:date="2016-12-13T22:36:00Z">
        <w:r w:rsidR="007C052F" w:rsidDel="00E622B9">
          <w:rPr>
            <w:lang w:val="fr-CH"/>
          </w:rPr>
          <w:delText>, en revanche,</w:delText>
        </w:r>
      </w:del>
      <w:r w:rsidR="00155E7F">
        <w:rPr>
          <w:lang w:val="fr-CH"/>
        </w:rPr>
        <w:t xml:space="preserve"> utilise l’espace </w:t>
      </w:r>
      <w:r w:rsidR="007C052F">
        <w:rPr>
          <w:lang w:val="fr-CH"/>
        </w:rPr>
        <w:t xml:space="preserve">seulement </w:t>
      </w:r>
      <w:r w:rsidR="00155E7F">
        <w:rPr>
          <w:lang w:val="fr-CH"/>
        </w:rPr>
        <w:t xml:space="preserve">pour donner </w:t>
      </w:r>
      <w:del w:id="85" w:author="Anas Sareen" w:date="2016-12-13T22:36:00Z">
        <w:r w:rsidR="00155E7F" w:rsidDel="00E622B9">
          <w:rPr>
            <w:lang w:val="fr-CH"/>
          </w:rPr>
          <w:delText xml:space="preserve">son </w:delText>
        </w:r>
      </w:del>
      <w:ins w:id="86" w:author="Anas Sareen" w:date="2016-12-13T22:36:00Z">
        <w:r w:rsidR="00E622B9">
          <w:rPr>
            <w:lang w:val="fr-CH"/>
          </w:rPr>
          <w:t xml:space="preserve">un </w:t>
        </w:r>
      </w:ins>
      <w:del w:id="87" w:author="Anas Sareen" w:date="2016-12-13T22:36:00Z">
        <w:r w:rsidR="00155E7F" w:rsidDel="00E622B9">
          <w:rPr>
            <w:lang w:val="fr-CH"/>
          </w:rPr>
          <w:delText>t</w:delText>
        </w:r>
        <w:r w:rsidR="00315B0D" w:rsidDel="00E622B9">
          <w:rPr>
            <w:lang w:val="fr-CH"/>
          </w:rPr>
          <w:delText xml:space="preserve">hème </w:delText>
        </w:r>
      </w:del>
      <w:ins w:id="88" w:author="Anas Sareen" w:date="2016-12-13T22:36:00Z">
        <w:r w:rsidR="00E622B9">
          <w:rPr>
            <w:lang w:val="fr-CH"/>
          </w:rPr>
          <w:t xml:space="preserve">ton </w:t>
        </w:r>
      </w:ins>
      <w:r w:rsidR="00315B0D">
        <w:rPr>
          <w:lang w:val="fr-CH"/>
        </w:rPr>
        <w:t>science-fictionnel au film : cette absence de la thématique de l’invasion au 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le spectateur des films de Kaufman et Hirschbiegel –qu’il </w:t>
      </w:r>
      <w:r w:rsidR="0043310D">
        <w:rPr>
          <w:lang w:val="fr-CH"/>
        </w:rPr>
        <w:t>ait</w:t>
      </w:r>
      <w:r w:rsidR="00BF6D9C">
        <w:rPr>
          <w:lang w:val="fr-CH"/>
        </w:rPr>
        <w:t xml:space="preserve"> vu ou non le film de Siegel– est immédiatement informé de</w:t>
      </w:r>
      <w:r w:rsidR="001C53A6">
        <w:rPr>
          <w:lang w:val="fr-CH"/>
        </w:rPr>
        <w:t>s modalités de</w:t>
      </w:r>
      <w:r w:rsidR="00BF6D9C">
        <w:rPr>
          <w:lang w:val="fr-CH"/>
        </w:rPr>
        <w:t xml:space="preserve"> l’invasion</w:t>
      </w:r>
      <w:r w:rsidR="00A61E43">
        <w:rPr>
          <w:rStyle w:val="FootnoteReference"/>
          <w:lang w:val="fr-CH"/>
        </w:rPr>
        <w:footnoteReference w:id="21"/>
      </w:r>
      <w:r w:rsidR="001C53A6">
        <w:rPr>
          <w:lang w:val="fr-CH"/>
        </w:rPr>
        <w:t>.</w:t>
      </w:r>
      <w:r w:rsidR="004E2BC7">
        <w:rPr>
          <w:lang w:val="fr-CH"/>
        </w:rPr>
        <w:t xml:space="preserve"> Le remake de Ferrara est plus ambigu sur ce point : à la manière de l’ouverture en voix-over de Siegel</w:t>
      </w:r>
      <w:r w:rsidR="004E2BC7">
        <w:rPr>
          <w:rStyle w:val="FootnoteReference"/>
          <w:lang w:val="fr-CH"/>
        </w:rPr>
        <w:footnoteReference w:id="22"/>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del w:id="89" w:author="Anas Sareen" w:date="2016-12-13T22:38:00Z">
        <w:r w:rsidR="00B85491" w:rsidDel="00E622B9">
          <w:rPr>
            <w:lang w:val="fr-CH"/>
          </w:rPr>
          <w:delText>un quelconque</w:delText>
        </w:r>
      </w:del>
      <w:ins w:id="90" w:author="Anas Sareen" w:date="2016-12-13T22:38:00Z">
        <w:r w:rsidR="00E622B9">
          <w:rPr>
            <w:lang w:val="fr-CH"/>
          </w:rPr>
          <w:t>de</w:t>
        </w:r>
      </w:ins>
      <w:r w:rsidR="00B85491">
        <w:rPr>
          <w:lang w:val="fr-CH"/>
        </w:rPr>
        <w:t xml:space="preserve"> détail</w:t>
      </w:r>
      <w:ins w:id="91" w:author="Anas Sareen" w:date="2016-12-13T22:38:00Z">
        <w:r w:rsidR="00E622B9">
          <w:rPr>
            <w:lang w:val="fr-CH"/>
          </w:rPr>
          <w:t>s</w:t>
        </w:r>
      </w:ins>
      <w:r w:rsidR="00B85491">
        <w:rPr>
          <w:lang w:val="fr-CH"/>
        </w:rPr>
        <w:t xml:space="preserve"> ; un procédé qui réponds </w:t>
      </w:r>
      <w:del w:id="92" w:author="Anas Sareen" w:date="2016-12-13T22:38:00Z">
        <w:r w:rsidR="00B85491" w:rsidDel="00E622B9">
          <w:rPr>
            <w:lang w:val="fr-CH"/>
          </w:rPr>
          <w:delText xml:space="preserve">quasi </w:delText>
        </w:r>
      </w:del>
      <w:ins w:id="93" w:author="Anas Sareen" w:date="2016-12-13T22:38:00Z">
        <w:r w:rsidR="00E622B9">
          <w:rPr>
            <w:lang w:val="fr-CH"/>
          </w:rPr>
          <w:t xml:space="preserve">presque </w:t>
        </w:r>
      </w:ins>
      <w:r w:rsidR="00B85491">
        <w:rPr>
          <w:lang w:val="fr-CH"/>
        </w:rPr>
        <w:t>littéralement au passage ajouté en incipit du roman de Finney.</w:t>
      </w:r>
    </w:p>
    <w:p w14:paraId="39816ACF" w14:textId="77777777" w:rsidR="00E622B9" w:rsidRDefault="00E622B9" w:rsidP="0032134F">
      <w:pPr>
        <w:pStyle w:val="Heading2"/>
        <w:spacing w:after="120"/>
        <w:rPr>
          <w:ins w:id="94" w:author="Anas Sareen" w:date="2016-12-13T22:38:00Z"/>
          <w:lang w:val="fr-CH"/>
        </w:rPr>
      </w:pPr>
    </w:p>
    <w:p w14:paraId="01104613" w14:textId="3DD7797F" w:rsidR="0032134F" w:rsidRPr="0032134F" w:rsidRDefault="00C0187F" w:rsidP="0032134F">
      <w:pPr>
        <w:pStyle w:val="Heading2"/>
        <w:spacing w:after="120"/>
        <w:rPr>
          <w:lang w:val="fr-CH"/>
        </w:rPr>
      </w:pPr>
      <w:r>
        <w:rPr>
          <w:lang w:val="fr-CH"/>
        </w:rPr>
        <w:t>Voix over</w:t>
      </w:r>
      <w:r w:rsidR="009C6B2A">
        <w:rPr>
          <w:lang w:val="fr-CH"/>
        </w:rPr>
        <w:t xml:space="preserve"> et place du héros dans le récit</w:t>
      </w:r>
    </w:p>
    <w:p w14:paraId="3521AB00" w14:textId="7CF92D8C" w:rsidR="00067506" w:rsidRDefault="002A2481" w:rsidP="006932DE">
      <w:pPr>
        <w:pStyle w:val="Mmoire"/>
        <w:rPr>
          <w:lang w:val="fr-CH"/>
        </w:rPr>
      </w:pPr>
      <w:r>
        <w:rPr>
          <w:lang w:val="fr-CH"/>
        </w:rPr>
        <w:t>L’utilisation de la v</w:t>
      </w:r>
      <w:r w:rsidR="00912890">
        <w:rPr>
          <w:lang w:val="fr-CH"/>
        </w:rPr>
        <w:t xml:space="preserve">oix over </w:t>
      </w:r>
      <w:del w:id="95" w:author="Anas Sareen" w:date="2016-12-13T22:39:00Z">
        <w:r w:rsidR="00912890" w:rsidDel="00E622B9">
          <w:rPr>
            <w:lang w:val="fr-CH"/>
          </w:rPr>
          <w:delText xml:space="preserve">est </w:delText>
        </w:r>
        <w:r w:rsidR="003E164C" w:rsidDel="00E622B9">
          <w:rPr>
            <w:lang w:val="fr-CH"/>
          </w:rPr>
          <w:delText>également</w:delText>
        </w:r>
      </w:del>
      <w:ins w:id="96" w:author="Anas Sareen" w:date="2016-12-13T22:39:00Z">
        <w:r w:rsidR="00E622B9">
          <w:rPr>
            <w:lang w:val="fr-CH"/>
          </w:rPr>
          <w:t>constitue</w:t>
        </w:r>
      </w:ins>
      <w:r w:rsidR="003E164C">
        <w:rPr>
          <w:lang w:val="fr-CH"/>
        </w:rPr>
        <w:t xml:space="preserve"> un</w:t>
      </w:r>
      <w:ins w:id="97" w:author="Anas Sareen" w:date="2016-12-13T22:39:00Z">
        <w:r w:rsidR="00E622B9">
          <w:rPr>
            <w:lang w:val="fr-CH"/>
          </w:rPr>
          <w:t xml:space="preserve"> autre</w:t>
        </w:r>
      </w:ins>
      <w:r w:rsidR="003E164C">
        <w:rPr>
          <w:lang w:val="fr-CH"/>
        </w:rPr>
        <w:t xml:space="preserve"> </w:t>
      </w:r>
      <w:del w:id="98" w:author="Anas Sareen" w:date="2016-12-13T22:39:00Z">
        <w:r w:rsidR="003E164C" w:rsidDel="00E622B9">
          <w:rPr>
            <w:lang w:val="fr-CH"/>
          </w:rPr>
          <w:delText xml:space="preserve">point </w:delText>
        </w:r>
      </w:del>
      <w:ins w:id="99" w:author="Anas Sareen" w:date="2016-12-13T22:39:00Z">
        <w:r w:rsidR="00E622B9">
          <w:rPr>
            <w:lang w:val="fr-CH"/>
          </w:rPr>
          <w:t xml:space="preserve">élément </w:t>
        </w:r>
      </w:ins>
      <w:r w:rsidR="003E164C">
        <w:rPr>
          <w:lang w:val="fr-CH"/>
        </w:rPr>
        <w:t xml:space="preserve">marquant </w:t>
      </w:r>
      <w:del w:id="100" w:author="Anas Sareen" w:date="2016-12-13T22:39:00Z">
        <w:r w:rsidR="003E164C" w:rsidDel="00E622B9">
          <w:rPr>
            <w:lang w:val="fr-CH"/>
          </w:rPr>
          <w:delText xml:space="preserve">de </w:delText>
        </w:r>
      </w:del>
      <w:r w:rsidR="003E164C">
        <w:rPr>
          <w:lang w:val="fr-CH"/>
        </w:rPr>
        <w:t xml:space="preserve">la tension entre originalité et réflexivité </w:t>
      </w:r>
      <w:r w:rsidR="00912890">
        <w:rPr>
          <w:lang w:val="fr-CH"/>
        </w:rPr>
        <w:t>entre les films</w:t>
      </w:r>
      <w:ins w:id="101" w:author="Anas Sareen" w:date="2016-12-13T22:40:00Z">
        <w:r w:rsidR="00E622B9">
          <w:rPr>
            <w:lang w:val="fr-CH"/>
          </w:rPr>
          <w:t>,</w:t>
        </w:r>
      </w:ins>
      <w:del w:id="102" w:author="Anas Sareen" w:date="2016-12-13T22:40:00Z">
        <w:r w:rsidR="00912890" w:rsidDel="00E622B9">
          <w:rPr>
            <w:lang w:val="fr-CH"/>
          </w:rPr>
          <w:delText> :</w:delText>
        </w:r>
      </w:del>
      <w:r w:rsidR="00912890">
        <w:rPr>
          <w:lang w:val="fr-CH"/>
        </w:rPr>
        <w:t xml:space="preserve"> </w:t>
      </w:r>
      <w:ins w:id="103" w:author="Anas Sareen" w:date="2016-12-13T22:40:00Z">
        <w:r w:rsidR="00E622B9">
          <w:rPr>
            <w:lang w:val="fr-CH"/>
          </w:rPr>
          <w:t xml:space="preserve">et est </w:t>
        </w:r>
      </w:ins>
      <w:del w:id="104" w:author="Anas Sareen" w:date="2016-12-13T22:40:00Z">
        <w:r w:rsidR="003E164C" w:rsidDel="00E622B9">
          <w:rPr>
            <w:lang w:val="fr-CH"/>
          </w:rPr>
          <w:delText xml:space="preserve">elle est </w:delText>
        </w:r>
      </w:del>
      <w:r w:rsidR="003E164C">
        <w:rPr>
          <w:lang w:val="fr-CH"/>
        </w:rPr>
        <w:t>présente</w:t>
      </w:r>
      <w:ins w:id="105" w:author="Anas Sareen" w:date="2016-12-13T22:40:00Z">
        <w:r w:rsidR="00E622B9">
          <w:rPr>
            <w:lang w:val="fr-CH"/>
          </w:rPr>
          <w:t xml:space="preserve"> dans</w:t>
        </w:r>
      </w:ins>
      <w:r w:rsidR="003E164C">
        <w:rPr>
          <w:lang w:val="fr-CH"/>
        </w:rPr>
        <w:t xml:space="preserve"> chacun </w:t>
      </w:r>
      <w:del w:id="106" w:author="Anas Sareen" w:date="2016-12-13T22:40:00Z">
        <w:r w:rsidR="003E164C" w:rsidDel="00E622B9">
          <w:rPr>
            <w:lang w:val="fr-CH"/>
          </w:rPr>
          <w:delText>d’entre</w:delText>
        </w:r>
        <w:r w:rsidR="00912890" w:rsidDel="00E622B9">
          <w:rPr>
            <w:lang w:val="fr-CH"/>
          </w:rPr>
          <w:delText xml:space="preserve"> </w:delText>
        </w:r>
      </w:del>
      <w:ins w:id="107" w:author="Anas Sareen" w:date="2016-12-13T22:40:00Z">
        <w:r w:rsidR="00E622B9">
          <w:rPr>
            <w:lang w:val="fr-CH"/>
          </w:rPr>
          <w:t xml:space="preserve">des films à l’exception du </w:t>
        </w:r>
      </w:ins>
      <w:del w:id="108" w:author="Anas Sareen" w:date="2016-12-13T22:40:00Z">
        <w:r w:rsidR="00912890" w:rsidDel="00E622B9">
          <w:rPr>
            <w:lang w:val="fr-CH"/>
          </w:rPr>
          <w:delText xml:space="preserve">excepté le </w:delText>
        </w:r>
      </w:del>
      <w:r w:rsidR="00912890">
        <w:rPr>
          <w:lang w:val="fr-CH"/>
        </w:rPr>
        <w:t>premier</w:t>
      </w:r>
      <w:r w:rsidR="003E164C">
        <w:rPr>
          <w:lang w:val="fr-CH"/>
        </w:rPr>
        <w:t xml:space="preserve"> remake</w:t>
      </w:r>
      <w:r w:rsidR="00912890">
        <w:rPr>
          <w:lang w:val="fr-CH"/>
        </w:rPr>
        <w:t xml:space="preserve">. </w:t>
      </w:r>
      <w:r w:rsidR="00187094">
        <w:rPr>
          <w:lang w:val="fr-CH"/>
        </w:rPr>
        <w:t>Outre son absence de voix over</w:t>
      </w:r>
      <w:r w:rsidR="00912890">
        <w:rPr>
          <w:lang w:val="fr-CH"/>
        </w:rPr>
        <w:t xml:space="preserve">, le personnage principal </w:t>
      </w:r>
      <w:r w:rsidR="00187094">
        <w:rPr>
          <w:lang w:val="fr-CH"/>
        </w:rPr>
        <w:t xml:space="preserve">dans le film de Kaufman </w:t>
      </w:r>
      <w:r w:rsidR="00912890">
        <w:rPr>
          <w:lang w:val="fr-CH"/>
        </w:rPr>
        <w:t>(</w:t>
      </w:r>
      <w:ins w:id="109" w:author="Anas Sareen" w:date="2016-12-13T22:42:00Z">
        <w:r w:rsidR="00E622B9">
          <w:rPr>
            <w:lang w:val="fr-CH"/>
          </w:rPr>
          <w:t xml:space="preserve">rebaptisé </w:t>
        </w:r>
      </w:ins>
      <w:r w:rsidR="00912890">
        <w:rPr>
          <w:lang w:val="fr-CH"/>
        </w:rPr>
        <w:t>Matthew</w:t>
      </w:r>
      <w:del w:id="110" w:author="Anas Sareen" w:date="2016-12-13T22:42:00Z">
        <w:r w:rsidR="00DB298D" w:rsidDel="00E622B9">
          <w:rPr>
            <w:lang w:val="fr-CH"/>
          </w:rPr>
          <w:delText>,</w:delText>
        </w:r>
      </w:del>
      <w:r w:rsidR="00912890">
        <w:rPr>
          <w:lang w:val="fr-CH"/>
        </w:rPr>
        <w:t xml:space="preserve"> </w:t>
      </w:r>
      <w:del w:id="111" w:author="Anas Sareen" w:date="2016-12-13T22:42:00Z">
        <w:r w:rsidR="00912890" w:rsidDel="00E622B9">
          <w:rPr>
            <w:lang w:val="fr-CH"/>
          </w:rPr>
          <w:delText>plutôt que</w:delText>
        </w:r>
      </w:del>
      <w:ins w:id="112" w:author="Anas Sareen" w:date="2016-12-13T22:42:00Z">
        <w:r w:rsidR="00E622B9">
          <w:rPr>
            <w:lang w:val="fr-CH"/>
          </w:rPr>
          <w:t>au lieu de</w:t>
        </w:r>
      </w:ins>
      <w:r w:rsidR="00912890">
        <w:rPr>
          <w:lang w:val="fr-CH"/>
        </w:rPr>
        <w:t xml:space="preserve"> Miles</w:t>
      </w:r>
      <w:del w:id="113" w:author="Anas Sareen" w:date="2016-12-13T22:42:00Z">
        <w:r w:rsidR="00DB298D" w:rsidDel="00E622B9">
          <w:rPr>
            <w:lang w:val="fr-CH"/>
          </w:rPr>
          <w:delText>,</w:delText>
        </w:r>
        <w:r w:rsidR="00912890" w:rsidDel="00E622B9">
          <w:rPr>
            <w:lang w:val="fr-CH"/>
          </w:rPr>
          <w:delText xml:space="preserve"> Bennell</w:delText>
        </w:r>
      </w:del>
      <w:r w:rsidR="00912890">
        <w:rPr>
          <w:lang w:val="fr-CH"/>
        </w:rPr>
        <w:t>)</w:t>
      </w:r>
      <w:r w:rsidR="00BF1FA1">
        <w:rPr>
          <w:lang w:val="fr-CH"/>
        </w:rPr>
        <w:t xml:space="preserve"> </w:t>
      </w:r>
      <w:r w:rsidR="00187094">
        <w:rPr>
          <w:lang w:val="fr-CH"/>
        </w:rPr>
        <w:t>diffère grandement de Miles de par</w:t>
      </w:r>
      <w:ins w:id="114" w:author="Anas Sareen" w:date="2016-12-13T22:42:00Z">
        <w:r w:rsidR="00E622B9">
          <w:rPr>
            <w:lang w:val="fr-CH"/>
          </w:rPr>
          <w:t xml:space="preserve"> la place qui lui est accordé</w:t>
        </w:r>
      </w:ins>
      <w:r w:rsidR="00187094">
        <w:rPr>
          <w:lang w:val="fr-CH"/>
        </w:rPr>
        <w:t xml:space="preserve"> </w:t>
      </w:r>
      <w:del w:id="115" w:author="Anas Sareen" w:date="2016-12-13T22:42:00Z">
        <w:r w:rsidR="00187094" w:rsidDel="00E622B9">
          <w:rPr>
            <w:lang w:val="fr-CH"/>
          </w:rPr>
          <w:delText xml:space="preserve">sa place </w:delText>
        </w:r>
      </w:del>
      <w:r w:rsidR="00187094">
        <w:rPr>
          <w:lang w:val="fr-CH"/>
        </w:rPr>
        <w:t>dans le récit : alors que Miles, en plus de conduire le récit par la voix over, est présent dans toutes les scènes du film de Siegel, ce n’est pas le cas de Matthew. Le film commence par suivre le personnage de Becky (« </w:t>
      </w:r>
      <w:ins w:id="116" w:author="Anas Sareen" w:date="2016-12-13T22:43:00Z">
        <w:r w:rsidR="00E622B9">
          <w:rPr>
            <w:lang w:val="fr-CH"/>
          </w:rPr>
          <w:t xml:space="preserve">ici devenue </w:t>
        </w:r>
      </w:ins>
      <w:r w:rsidR="00187094">
        <w:rPr>
          <w:lang w:val="fr-CH"/>
        </w:rPr>
        <w:t>Elizabeth ») avant d’introduire le personnage de Matthew</w:t>
      </w:r>
      <w:commentRangeStart w:id="117"/>
      <w:r w:rsidR="00187094" w:rsidRPr="00E622B9">
        <w:rPr>
          <w:highlight w:val="yellow"/>
          <w:lang w:val="fr-CH"/>
          <w:rPrChange w:id="118" w:author="Anas Sareen" w:date="2016-12-13T22:43:00Z">
            <w:rPr>
              <w:lang w:val="fr-CH"/>
            </w:rPr>
          </w:rPrChange>
        </w:rPr>
        <w:t xml:space="preserve">. Ce choix </w:t>
      </w:r>
      <w:r w:rsidR="00A3535B" w:rsidRPr="00E622B9">
        <w:rPr>
          <w:highlight w:val="yellow"/>
          <w:lang w:val="fr-CH"/>
          <w:rPrChange w:id="119" w:author="Anas Sareen" w:date="2016-12-13T22:43:00Z">
            <w:rPr>
              <w:lang w:val="fr-CH"/>
            </w:rPr>
          </w:rPrChange>
        </w:rPr>
        <w:t>est significatif car il est l’un des facteurs qui diminue l’importance du personnage principal, lui enlevant l’omniscience qui lui était accordée par la voix over chez Siegel.</w:t>
      </w:r>
      <w:r w:rsidR="00A426E9">
        <w:rPr>
          <w:lang w:val="fr-CH"/>
        </w:rPr>
        <w:t xml:space="preserve"> </w:t>
      </w:r>
      <w:commentRangeEnd w:id="117"/>
      <w:r w:rsidR="00E622B9">
        <w:rPr>
          <w:rStyle w:val="CommentReference"/>
        </w:rPr>
        <w:commentReference w:id="117"/>
      </w:r>
    </w:p>
    <w:p w14:paraId="5A1B31EE" w14:textId="6A4386AF" w:rsidR="003E5407" w:rsidRDefault="00BE1C8B" w:rsidP="00067506">
      <w:pPr>
        <w:pStyle w:val="Mmoire"/>
        <w:ind w:firstLine="720"/>
        <w:rPr>
          <w:lang w:val="fr-CH"/>
        </w:rPr>
      </w:pPr>
      <w:r>
        <w:rPr>
          <w:lang w:val="fr-CH"/>
        </w:rPr>
        <w:t xml:space="preserve">Au sujet du remake de 1993, Michel Chion constate une réapparition de la voix off,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des traits marquants de l’évolution narration[sic] cinématographique dans les années 90 »</w:t>
      </w:r>
      <w:r>
        <w:rPr>
          <w:rStyle w:val="FootnoteReference"/>
          <w:lang w:val="fr-CH"/>
        </w:rPr>
        <w:footnoteReference w:id="23"/>
      </w:r>
      <w:r>
        <w:rPr>
          <w:lang w:val="fr-CH"/>
        </w:rPr>
        <w:t xml:space="preserve">. Cette explication, </w:t>
      </w:r>
      <w:ins w:id="120" w:author="Anas Sareen" w:date="2016-12-13T22:44:00Z">
        <w:r w:rsidR="00FD4ADF">
          <w:rPr>
            <w:lang w:val="fr-CH"/>
          </w:rPr>
          <w:t xml:space="preserve">quelque peu </w:t>
        </w:r>
      </w:ins>
      <w:r>
        <w:rPr>
          <w:lang w:val="fr-CH"/>
        </w:rPr>
        <w:t xml:space="preserve">simpliste et tirée d’un article à la qualité analytique parfois </w:t>
      </w:r>
      <w:del w:id="121" w:author="Anas Sareen" w:date="2016-12-13T22:44:00Z">
        <w:r w:rsidDel="00FD4ADF">
          <w:rPr>
            <w:lang w:val="fr-CH"/>
          </w:rPr>
          <w:delText xml:space="preserve">un peu </w:delText>
        </w:r>
      </w:del>
      <w:r>
        <w:rPr>
          <w:lang w:val="fr-CH"/>
        </w:rPr>
        <w:t>douteuse</w:t>
      </w:r>
      <w:r>
        <w:rPr>
          <w:rStyle w:val="FootnoteReference"/>
          <w:lang w:val="fr-CH"/>
        </w:rPr>
        <w:footnoteReference w:id="24"/>
      </w:r>
      <w:r>
        <w:rPr>
          <w:lang w:val="fr-CH"/>
        </w:rPr>
        <w:t>, détache complètement cette réutilisation de la voix off de la logique sérielle et de ses implications narratives.</w:t>
      </w:r>
      <w:r w:rsidR="00342965">
        <w:rPr>
          <w:lang w:val="fr-CH"/>
        </w:rPr>
        <w:t xml:space="preserve"> Ce retour en arrière </w:t>
      </w:r>
      <w:r w:rsidR="00DE78F3">
        <w:rPr>
          <w:lang w:val="fr-CH"/>
        </w:rPr>
        <w:t>opéré par</w:t>
      </w:r>
      <w:r w:rsidR="00342965">
        <w:rPr>
          <w:lang w:val="fr-CH"/>
        </w:rPr>
        <w:t xml:space="preserve"> le film de Ferrara</w:t>
      </w:r>
      <w:r w:rsidR="00A426E9">
        <w:rPr>
          <w:lang w:val="fr-CH"/>
        </w:rPr>
        <w:t xml:space="preserve">, </w:t>
      </w:r>
      <w:r w:rsidR="00480FF1">
        <w:rPr>
          <w:lang w:val="fr-CH"/>
        </w:rPr>
        <w:t>crée</w:t>
      </w:r>
      <w:r w:rsidR="00A426E9">
        <w:rPr>
          <w:lang w:val="fr-CH"/>
        </w:rPr>
        <w:t xml:space="preserve"> par la voix over de Marti –intervenant </w:t>
      </w:r>
      <w:del w:id="122" w:author="Anas Sareen" w:date="2016-12-13T22:46:00Z">
        <w:r w:rsidR="00A426E9" w:rsidDel="00FD4ADF">
          <w:rPr>
            <w:lang w:val="fr-CH"/>
          </w:rPr>
          <w:delText xml:space="preserve">deux fois dans le film : </w:delText>
        </w:r>
      </w:del>
      <w:r w:rsidR="00A426E9">
        <w:rPr>
          <w:lang w:val="fr-CH"/>
        </w:rPr>
        <w:t>au début et à la fin</w:t>
      </w:r>
      <w:ins w:id="123" w:author="Anas Sareen" w:date="2016-12-13T22:46:00Z">
        <w:r w:rsidR="00FD4ADF">
          <w:rPr>
            <w:lang w:val="fr-CH"/>
          </w:rPr>
          <w:t xml:space="preserve"> du film</w:t>
        </w:r>
      </w:ins>
      <w:r w:rsidR="00A426E9">
        <w:rPr>
          <w:lang w:val="fr-CH"/>
        </w:rPr>
        <w:t>– un récit cadre similaire à celui d</w:t>
      </w:r>
      <w:ins w:id="124" w:author="Anas Sareen" w:date="2016-12-13T22:46:00Z">
        <w:r w:rsidR="00FD4ADF">
          <w:rPr>
            <w:lang w:val="fr-CH"/>
          </w:rPr>
          <w:t xml:space="preserve">e la version </w:t>
        </w:r>
      </w:ins>
      <w:del w:id="125" w:author="Anas Sareen" w:date="2016-12-13T22:46:00Z">
        <w:r w:rsidR="00A426E9" w:rsidDel="00FD4ADF">
          <w:rPr>
            <w:lang w:val="fr-CH"/>
          </w:rPr>
          <w:delText xml:space="preserve">u film </w:delText>
        </w:r>
      </w:del>
      <w:r w:rsidR="00A426E9">
        <w:rPr>
          <w:lang w:val="fr-CH"/>
        </w:rPr>
        <w:t>de 1956. Bien que cette voix over soit suggérée dans le roman de Finney par l’adresse directe de Miles au lecteur en dé</w:t>
      </w:r>
      <w:r w:rsidR="00C77557">
        <w:rPr>
          <w:lang w:val="fr-CH"/>
        </w:rPr>
        <w:t>but et fin de roman, le discours final de Marti rejoint</w:t>
      </w:r>
      <w:del w:id="126" w:author="Anas Sareen" w:date="2016-12-13T22:47:00Z">
        <w:r w:rsidR="00C77557" w:rsidDel="00FD4ADF">
          <w:rPr>
            <w:lang w:val="fr-CH"/>
          </w:rPr>
          <w:delText>s</w:delText>
        </w:r>
      </w:del>
      <w:r w:rsidR="00C77557">
        <w:rPr>
          <w:lang w:val="fr-CH"/>
        </w:rPr>
        <w:t xml:space="preserve">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25"/>
      </w:r>
      <w:r w:rsidR="00212554">
        <w:rPr>
          <w:lang w:val="fr-CH"/>
        </w:rPr>
        <w:t xml:space="preserve">. </w:t>
      </w:r>
      <w:r w:rsidR="00095C46">
        <w:rPr>
          <w:lang w:val="fr-CH"/>
        </w:rPr>
        <w:t xml:space="preserve">Une fin </w:t>
      </w:r>
      <w:r w:rsidR="00AC22C4">
        <w:rPr>
          <w:lang w:val="fr-CH"/>
        </w:rPr>
        <w:t xml:space="preserve">qui </w:t>
      </w:r>
      <w:r w:rsidR="00D56BD5">
        <w:rPr>
          <w:lang w:val="fr-CH"/>
        </w:rPr>
        <w:t>miroite</w:t>
      </w:r>
      <w:r w:rsidR="00AC22C4">
        <w:rPr>
          <w:lang w:val="fr-CH"/>
        </w:rPr>
        <w:t xml:space="preserve"> l’ambiguïté de cette de Siegel : </w:t>
      </w:r>
      <w:commentRangeStart w:id="127"/>
      <w:r w:rsidR="00AC22C4">
        <w:rPr>
          <w:lang w:val="fr-CH"/>
        </w:rPr>
        <w:t>le héros/héroïne ayant sauvé sa peau et accompli son devoir d’avertir les autorités compétentes</w:t>
      </w:r>
      <w:r w:rsidR="00AC22C4">
        <w:rPr>
          <w:rStyle w:val="FootnoteReference"/>
          <w:lang w:val="fr-CH"/>
        </w:rPr>
        <w:footnoteReference w:id="26"/>
      </w:r>
      <w:r w:rsidR="00AC22C4">
        <w:rPr>
          <w:lang w:val="fr-CH"/>
        </w:rPr>
        <w:t xml:space="preserve"> avant qu’il ne soit trop tard.</w:t>
      </w:r>
      <w:r w:rsidR="00B143FA">
        <w:rPr>
          <w:lang w:val="fr-CH"/>
        </w:rPr>
        <w:t xml:space="preserve"> </w:t>
      </w:r>
      <w:commentRangeEnd w:id="127"/>
      <w:r w:rsidR="00FD4ADF">
        <w:rPr>
          <w:rStyle w:val="CommentReference"/>
        </w:rPr>
        <w:commentReference w:id="127"/>
      </w:r>
    </w:p>
    <w:p w14:paraId="5E5E6E30" w14:textId="2B4E78EB"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la voix </w:t>
      </w:r>
      <w:r w:rsidR="00E73136">
        <w:rPr>
          <w:lang w:val="fr-CH"/>
        </w:rPr>
        <w:t>off</w:t>
      </w:r>
      <w:r w:rsidR="00E04B32">
        <w:rPr>
          <w:lang w:val="fr-CH"/>
        </w:rPr>
        <w:t xml:space="preserve"> est plus </w:t>
      </w:r>
      <w:del w:id="128" w:author="Anas Sareen" w:date="2016-12-13T22:48:00Z">
        <w:r w:rsidR="00E04B32" w:rsidDel="00FD4ADF">
          <w:rPr>
            <w:lang w:val="fr-CH"/>
          </w:rPr>
          <w:delText>flou </w:delText>
        </w:r>
      </w:del>
      <w:ins w:id="129" w:author="Anas Sareen" w:date="2016-12-13T22:48:00Z">
        <w:r w:rsidR="00FD4ADF">
          <w:rPr>
            <w:lang w:val="fr-CH"/>
          </w:rPr>
          <w:t>indeterminée</w:t>
        </w:r>
      </w:ins>
      <w:r w:rsidR="00E04B32">
        <w:rPr>
          <w:lang w:val="fr-CH"/>
        </w:rPr>
        <w:t xml:space="preserve">: la voix </w:t>
      </w:r>
      <w:r w:rsidR="00E73136">
        <w:rPr>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utilisé par le personnage pour rester éveillé</w:t>
      </w:r>
      <w:ins w:id="130" w:author="Anas Sareen" w:date="2016-12-13T22:48:00Z">
        <w:r w:rsidR="00FD4ADF">
          <w:rPr>
            <w:lang w:val="fr-CH"/>
          </w:rPr>
          <w:t>, tandis que</w:t>
        </w:r>
      </w:ins>
      <w:del w:id="131" w:author="Anas Sareen" w:date="2016-12-13T22:48:00Z">
        <w:r w:rsidR="00E04B32" w:rsidDel="00FD4ADF">
          <w:rPr>
            <w:lang w:val="fr-CH"/>
          </w:rPr>
          <w:delText xml:space="preserve"> et</w:delText>
        </w:r>
      </w:del>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w:t>
      </w:r>
      <w:commentRangeStart w:id="132"/>
      <w:r w:rsidR="00E04B32">
        <w:rPr>
          <w:lang w:val="fr-CH"/>
        </w:rPr>
        <w:t>alors que la voix off est jouée, ce n’est pas l’héroïne du film qui se voit accorder le dernier mot de l’histoire</w:t>
      </w:r>
      <w:r w:rsidR="00700E65">
        <w:rPr>
          <w:lang w:val="fr-CH"/>
        </w:rPr>
        <w:t> ; en tout cas pas directement</w:t>
      </w:r>
      <w:commentRangeEnd w:id="132"/>
      <w:r w:rsidR="00FD4ADF">
        <w:rPr>
          <w:rStyle w:val="CommentReference"/>
        </w:rPr>
        <w:commentReference w:id="132"/>
      </w:r>
      <w:r w:rsidR="00B53561">
        <w:rPr>
          <w:lang w:val="fr-CH"/>
        </w:rPr>
        <w:t xml:space="preserve">. </w:t>
      </w:r>
      <w:commentRangeStart w:id="133"/>
      <w:r w:rsidR="00B53561">
        <w:rPr>
          <w:lang w:val="fr-CH"/>
        </w:rPr>
        <w:t>Le</w:t>
      </w:r>
      <w:r w:rsidR="00700E65">
        <w:rPr>
          <w:lang w:val="fr-CH"/>
        </w:rPr>
        <w:t xml:space="preserve"> statut de monologue intérieur du début du film est rejoué par la scène</w:t>
      </w:r>
      <w:r w:rsidR="00B53561">
        <w:rPr>
          <w:lang w:val="fr-CH"/>
        </w:rPr>
        <w:t xml:space="preserve"> finale</w:t>
      </w:r>
      <w:r w:rsidR="00700E65">
        <w:rPr>
          <w:lang w:val="fr-CH"/>
        </w:rPr>
        <w:t xml:space="preserve">, excepté que dans le cas de la scène finale, ce monologue </w:t>
      </w:r>
      <w:r w:rsidR="00E73136">
        <w:rPr>
          <w:lang w:val="fr-CH"/>
        </w:rPr>
        <w:t>prend</w:t>
      </w:r>
      <w:r w:rsidR="00700E65">
        <w:rPr>
          <w:lang w:val="fr-CH"/>
        </w:rPr>
        <w:t xml:space="preserve"> la forme d’un souvenir du personnage</w:t>
      </w:r>
      <w:r w:rsidR="00E04B32">
        <w:rPr>
          <w:lang w:val="fr-CH"/>
        </w:rPr>
        <w:t xml:space="preserve">. </w:t>
      </w:r>
      <w:commentRangeEnd w:id="133"/>
      <w:r w:rsidR="00FD4ADF">
        <w:rPr>
          <w:rStyle w:val="CommentReference"/>
        </w:rPr>
        <w:commentReference w:id="133"/>
      </w:r>
    </w:p>
    <w:p w14:paraId="212DD55C" w14:textId="2B7FD480" w:rsidR="00921590" w:rsidRDefault="00E04B32" w:rsidP="00067506">
      <w:pPr>
        <w:pStyle w:val="Mmoire"/>
        <w:ind w:firstLine="720"/>
        <w:rPr>
          <w:lang w:val="fr-CH"/>
        </w:rPr>
      </w:pPr>
      <w:r>
        <w:rPr>
          <w:lang w:val="fr-CH"/>
        </w:rPr>
        <w:t xml:space="preserve">Cette utilisation de la voix off, systématiquement différente d’une version à l’autre du film sans jamais pour autant correspondre à celle de leur récit source identique, </w:t>
      </w:r>
      <w:r w:rsidR="00D632E9">
        <w:rPr>
          <w:lang w:val="fr-CH"/>
        </w:rPr>
        <w:t xml:space="preserve">montre une réflexivité des textes filmiques </w:t>
      </w:r>
      <w:r w:rsidR="00D632E9" w:rsidRPr="00FD4ADF">
        <w:rPr>
          <w:highlight w:val="yellow"/>
          <w:lang w:val="fr-CH"/>
          <w:rPrChange w:id="134" w:author="Anas Sareen" w:date="2016-12-13T22:52:00Z">
            <w:rPr>
              <w:lang w:val="fr-CH"/>
            </w:rPr>
          </w:rPrChange>
        </w:rPr>
        <w:t>par opposition</w:t>
      </w:r>
      <w:r w:rsidR="004603D6" w:rsidRPr="00FD4ADF">
        <w:rPr>
          <w:highlight w:val="yellow"/>
          <w:lang w:val="fr-CH"/>
          <w:rPrChange w:id="135" w:author="Anas Sareen" w:date="2016-12-13T22:52:00Z">
            <w:rPr>
              <w:lang w:val="fr-CH"/>
            </w:rPr>
          </w:rPrChange>
        </w:rPr>
        <w:t xml:space="preserve"> forcée</w:t>
      </w:r>
      <w:r w:rsidR="00D632E9">
        <w:rPr>
          <w:lang w:val="fr-CH"/>
        </w:rPr>
        <w:t xml:space="preserve"> : chaque remake </w:t>
      </w:r>
      <w:r w:rsidR="00B04BD2">
        <w:rPr>
          <w:lang w:val="fr-CH"/>
        </w:rPr>
        <w:t>cherchant</w:t>
      </w:r>
      <w:r w:rsidR="00D632E9">
        <w:rPr>
          <w:lang w:val="fr-CH"/>
        </w:rPr>
        <w:t xml:space="preserve"> en quelque sorte </w:t>
      </w:r>
      <w:r w:rsidR="00B04BD2">
        <w:rPr>
          <w:lang w:val="fr-CH"/>
        </w:rPr>
        <w:t xml:space="preserve">à </w:t>
      </w:r>
      <w:r w:rsidR="00D632E9">
        <w:rPr>
          <w:lang w:val="fr-CH"/>
        </w:rPr>
        <w:t xml:space="preserve">innover en se différenciant dans ces moments clés que constituent le début et la fin d’un récit filmique. </w:t>
      </w:r>
      <w:r>
        <w:rPr>
          <w:lang w:val="fr-CH"/>
        </w:rPr>
        <w:t xml:space="preserve"> </w:t>
      </w:r>
      <w:ins w:id="136" w:author="Anas Sareen" w:date="2016-12-13T22:52:00Z">
        <w:r w:rsidR="00FD4ADF">
          <w:rPr>
            <w:lang w:val="fr-CH"/>
          </w:rPr>
          <w:t>PARCE QUE LE PACTE DE LECTURE EST DIFFERENT ? PARCE QUE L</w:t>
        </w:r>
      </w:ins>
      <w:ins w:id="137" w:author="Anas Sareen" w:date="2016-12-13T22:53:00Z">
        <w:r w:rsidR="00FD4ADF">
          <w:rPr>
            <w:lang w:val="fr-CH"/>
          </w:rPr>
          <w:t xml:space="preserve">’ARC NARRATIF IMPORTE ? </w:t>
        </w:r>
      </w:ins>
    </w:p>
    <w:p w14:paraId="278B18AF" w14:textId="77777777" w:rsidR="00FD4ADF" w:rsidRDefault="00FD4ADF" w:rsidP="001A66E2">
      <w:pPr>
        <w:pStyle w:val="Heading2"/>
        <w:spacing w:after="120"/>
        <w:rPr>
          <w:ins w:id="138" w:author="Anas Sareen" w:date="2016-12-13T22:51:00Z"/>
          <w:highlight w:val="yellow"/>
          <w:lang w:val="fr-CH"/>
        </w:rPr>
      </w:pPr>
    </w:p>
    <w:p w14:paraId="548CC8EA" w14:textId="73CD2037" w:rsidR="001A66E2" w:rsidRPr="00442AD6" w:rsidRDefault="005D178D" w:rsidP="001A66E2">
      <w:pPr>
        <w:pStyle w:val="Heading2"/>
        <w:spacing w:after="120"/>
        <w:rPr>
          <w:lang w:val="fr-CH"/>
        </w:rPr>
      </w:pPr>
      <w:commentRangeStart w:id="139"/>
      <w:r w:rsidRPr="00FC23FC">
        <w:rPr>
          <w:highlight w:val="yellow"/>
          <w:lang w:val="fr-CH"/>
        </w:rPr>
        <w:t>Crie-moi</w:t>
      </w:r>
      <w:r w:rsidR="00FC23FC" w:rsidRPr="00FC23FC">
        <w:rPr>
          <w:highlight w:val="yellow"/>
          <w:lang w:val="fr-CH"/>
        </w:rPr>
        <w:t xml:space="preserve"> qui je suis, je te dirai qui tu est</w:t>
      </w:r>
      <w:commentRangeEnd w:id="139"/>
      <w:r w:rsidR="00FD4ADF">
        <w:rPr>
          <w:rStyle w:val="CommentReference"/>
          <w:rFonts w:eastAsiaTheme="minorEastAsia" w:cstheme="minorBidi"/>
          <w:b w:val="0"/>
          <w:color w:val="auto"/>
        </w:rPr>
        <w:commentReference w:id="139"/>
      </w:r>
    </w:p>
    <w:p w14:paraId="38049E9D" w14:textId="6C568DD4" w:rsidR="001A66E2" w:rsidRDefault="00055641" w:rsidP="001A66E2">
      <w:pPr>
        <w:pStyle w:val="Mmoire"/>
        <w:rPr>
          <w:lang w:val="fr-CH"/>
        </w:rPr>
      </w:pPr>
      <w:commentRangeStart w:id="140"/>
      <w:r>
        <w:rPr>
          <w:lang w:val="fr-CH"/>
        </w:rPr>
        <w:t>Un autre élément, apparu avec le film de 1978</w:t>
      </w:r>
      <w:r w:rsidR="009C1C98">
        <w:rPr>
          <w:lang w:val="fr-CH"/>
        </w:rPr>
        <w:t>, articule la tension entre originalité et réflexivité de la série :</w:t>
      </w:r>
      <w:commentRangeEnd w:id="140"/>
      <w:r w:rsidR="0007673B">
        <w:rPr>
          <w:rStyle w:val="CommentReference"/>
        </w:rPr>
        <w:commentReference w:id="140"/>
      </w:r>
      <w:r w:rsidR="009C1C98">
        <w:rPr>
          <w:lang w:val="fr-CH"/>
        </w:rPr>
        <w:t xml:space="preserve">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exemple « </w:t>
      </w:r>
      <w:r w:rsidR="00AD43D7">
        <w:rPr>
          <w:lang w:val="fr-CH"/>
        </w:rPr>
        <w:t>Il est ici ! Il est ici ! Attrapez-le ! Attrapez le ! »</w:t>
      </w:r>
      <w:r w:rsidR="00AD43D7">
        <w:rPr>
          <w:rStyle w:val="FootnoteReference"/>
          <w:lang w:val="fr-CH"/>
        </w:rPr>
        <w:footnoteReference w:id="27"/>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28"/>
      </w:r>
      <w:r w:rsidR="00DA6438">
        <w:rPr>
          <w:lang w:val="fr-CH"/>
        </w:rPr>
        <w:t>)</w:t>
      </w:r>
      <w:r w:rsidR="00462979">
        <w:rPr>
          <w:lang w:val="fr-CH"/>
        </w:rPr>
        <w:t xml:space="preserve"> ou le ton de la voix (« criant furieusement »</w:t>
      </w:r>
      <w:r w:rsidR="00462979">
        <w:rPr>
          <w:rStyle w:val="FootnoteReference"/>
          <w:lang w:val="fr-CH"/>
        </w:rPr>
        <w:footnoteReference w:id="29"/>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xml:space="preserve">) : la durée courte et la brutalité du zoom, </w:t>
      </w:r>
      <w:commentRangeStart w:id="141"/>
      <w:r w:rsidR="00E41287">
        <w:rPr>
          <w:lang w:val="fr-CH"/>
        </w:rPr>
        <w:t>rare dans les films de fictions</w:t>
      </w:r>
      <w:commentRangeEnd w:id="141"/>
      <w:r w:rsidR="0007673B">
        <w:rPr>
          <w:rStyle w:val="CommentReference"/>
        </w:rPr>
        <w:commentReference w:id="141"/>
      </w:r>
      <w:r w:rsidR="00E41287">
        <w:rPr>
          <w:lang w:val="fr-CH"/>
        </w:rPr>
        <w:t>,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ne place pas le spectateur (mais plutôt, via un contre champ, son avatar filmique d’incarne Matthew)</w:t>
      </w:r>
      <w:r w:rsidR="009C31F0">
        <w:rPr>
          <w:lang w:val="fr-CH"/>
        </w:rPr>
        <w:t xml:space="preserve"> dans la lignée du pointage de doigt ou du regard d’Elizabeth. La durée très courte de la première apparition en voix in du cri et la non-agressivité relative de la deuxième </w:t>
      </w:r>
      <w:r w:rsidR="00D64CAC">
        <w:rPr>
          <w:lang w:val="fr-CH"/>
        </w:rPr>
        <w:t>sont importantes car elles créent les conditions spectatorielles pour sa dernière apparition, qui est également l’ultime</w:t>
      </w:r>
      <w:r w:rsidR="00D64CAC">
        <w:rPr>
          <w:rStyle w:val="FootnoteReference"/>
          <w:lang w:val="fr-CH"/>
        </w:rPr>
        <w:footnoteReference w:id="30"/>
      </w:r>
      <w:r w:rsidR="00E90021">
        <w:rPr>
          <w:lang w:val="fr-CH"/>
        </w:rPr>
        <w:t xml:space="preserve"> plan du film.</w:t>
      </w:r>
      <w:r w:rsidR="00B7122E">
        <w:rPr>
          <w:lang w:val="fr-CH"/>
        </w:rPr>
        <w:t xml:space="preserve"> </w:t>
      </w:r>
      <w:commentRangeStart w:id="142"/>
      <w:r w:rsidR="00B7122E">
        <w:rPr>
          <w:lang w:val="fr-CH"/>
        </w:rPr>
        <w:t>Cette dernière manifestation du cri</w:t>
      </w:r>
      <w:r w:rsidR="00C22F7D">
        <w:rPr>
          <w:rStyle w:val="FootnoteReference"/>
          <w:lang w:val="fr-CH"/>
        </w:rPr>
        <w:footnoteReference w:id="31"/>
      </w:r>
      <w:r w:rsidR="00A86E48">
        <w:rPr>
          <w:lang w:val="fr-CH"/>
        </w:rPr>
        <w:t xml:space="preserve"> est au cœur même des tensions entre réflexivité et d’originalité entre le film et son remake : dans les dernières séquences du film, montrant un Matthew vivant entouré de </w:t>
      </w:r>
      <w:r w:rsidR="00A86E48">
        <w:rPr>
          <w:i/>
          <w:lang w:val="fr-CH"/>
        </w:rPr>
        <w:t>pod people</w:t>
      </w:r>
      <w:r w:rsidR="00A86E48">
        <w:rPr>
          <w:lang w:val="fr-CH"/>
        </w:rPr>
        <w:t xml:space="preserve"> menant leurs existences sans but réel</w:t>
      </w:r>
      <w:r w:rsidR="00A86E48">
        <w:rPr>
          <w:rStyle w:val="FootnoteReference"/>
          <w:lang w:val="fr-CH"/>
        </w:rPr>
        <w:footnoteReference w:id="32"/>
      </w:r>
      <w:r w:rsidR="00A86E48">
        <w:rPr>
          <w:lang w:val="fr-CH"/>
        </w:rPr>
        <w:t xml:space="preserve">, le spectateur infère que le héros prétend être transformé dans un souci de se fondre dans la masse. </w:t>
      </w:r>
      <w:commentRangeEnd w:id="142"/>
      <w:r w:rsidR="0007673B">
        <w:rPr>
          <w:rStyle w:val="CommentReference"/>
        </w:rPr>
        <w:commentReference w:id="142"/>
      </w:r>
      <w:r w:rsidR="00A86E48">
        <w:rPr>
          <w:lang w:val="fr-CH"/>
        </w:rPr>
        <w:t>Or, dans la scène finale</w:t>
      </w:r>
      <w:r w:rsidR="00570C66">
        <w:rPr>
          <w:rStyle w:val="FootnoteReference"/>
          <w:lang w:val="fr-CH"/>
        </w:rPr>
        <w:footnoteReference w:id="33"/>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–toujours humaine– pensant elle aussi avoir à faire à un humain, le même mécanisme formel que précédemment est</w:t>
      </w:r>
      <w:r w:rsidR="00296845">
        <w:rPr>
          <w:lang w:val="fr-CH"/>
        </w:rPr>
        <w:t xml:space="preserve"> déclenché : le plan d’ensemble de Matthew se resserre, cette fois-ci par un travelling avant plutôt qu’un zoom, avant que ce dernier ne lève le doigt en direction de Nancy et commence à pousser le cri.</w:t>
      </w:r>
      <w:r w:rsidR="00705222">
        <w:rPr>
          <w:lang w:val="fr-CH"/>
        </w:rPr>
        <w:t xml:space="preserve"> Mais 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w:t>
      </w:r>
      <w:commentRangeStart w:id="143"/>
      <w:r w:rsidR="003F7307">
        <w:rPr>
          <w:lang w:val="fr-CH"/>
        </w:rPr>
        <w:t xml:space="preserve">La durée et surtout les </w:t>
      </w:r>
      <w:r w:rsidR="00225705">
        <w:rPr>
          <w:lang w:val="fr-CH"/>
        </w:rPr>
        <w:t>quatre plans</w:t>
      </w:r>
      <w:r w:rsidR="00DA753F">
        <w:rPr>
          <w:lang w:val="fr-CH"/>
        </w:rPr>
        <w:t>, en contre-champ, de réaction de Nancy en pleur</w:t>
      </w:r>
      <w:r w:rsidR="00A90C4F">
        <w:rPr>
          <w:lang w:val="fr-CH"/>
        </w:rPr>
        <w:t>s</w:t>
      </w:r>
      <w:r w:rsidR="00DA753F">
        <w:rPr>
          <w:rStyle w:val="FootnoteReference"/>
          <w:lang w:val="fr-CH"/>
        </w:rPr>
        <w:footnoteReference w:id="34"/>
      </w:r>
      <w:r w:rsidR="00A90C4F">
        <w:rPr>
          <w:lang w:val="fr-CH"/>
        </w:rPr>
        <w:t xml:space="preserve"> </w:t>
      </w:r>
      <w:r w:rsidR="00A36EC6">
        <w:rPr>
          <w:lang w:val="fr-CH"/>
        </w:rPr>
        <w:t>en intensifient l’effet sur le spectateur </w:t>
      </w:r>
      <w:commentRangeEnd w:id="143"/>
      <w:r w:rsidR="006E7572">
        <w:rPr>
          <w:rStyle w:val="CommentReference"/>
        </w:rPr>
        <w:commentReference w:id="143"/>
      </w:r>
      <w:r w:rsidR="00A36EC6">
        <w:rPr>
          <w:lang w:val="fr-CH"/>
        </w:rPr>
        <w:t xml:space="preserve">; un spectateur choqué puis surpris que le héros du film s’avère être devenu un méchant, </w:t>
      </w:r>
      <w:commentRangeStart w:id="144"/>
      <w:r w:rsidR="00A36EC6">
        <w:rPr>
          <w:lang w:val="fr-CH"/>
        </w:rPr>
        <w:t>et ne trouvant comme seule présence identificatoire à l’écran une femme hurlant de désespoir.</w:t>
      </w:r>
      <w:commentRangeEnd w:id="144"/>
      <w:r w:rsidR="006E7572">
        <w:rPr>
          <w:rStyle w:val="CommentReference"/>
        </w:rPr>
        <w:commentReference w:id="144"/>
      </w:r>
    </w:p>
    <w:p w14:paraId="3A2AF606" w14:textId="02ACA9EC" w:rsidR="003F68E7" w:rsidRPr="006C12EA" w:rsidRDefault="003F68E7" w:rsidP="00910807">
      <w:pPr>
        <w:pStyle w:val="Mmoire"/>
        <w:rPr>
          <w:lang w:val="fr-CH"/>
        </w:rPr>
      </w:pPr>
      <w:r>
        <w:rPr>
          <w:lang w:val="fr-CH"/>
        </w:rPr>
        <w:tab/>
      </w:r>
      <w:r w:rsidR="00910807">
        <w:rPr>
          <w:lang w:val="fr-CH"/>
        </w:rPr>
        <w:t>Le cri du retournement final du film de 1978</w:t>
      </w:r>
      <w:del w:id="145" w:author="Anas Sareen" w:date="2016-12-13T23:03:00Z">
        <w:r w:rsidR="00910807" w:rsidDel="006E7572">
          <w:rPr>
            <w:lang w:val="fr-CH"/>
          </w:rPr>
          <w:delText xml:space="preserve">, parfois cité par certaines critiques peu soucieuses de </w:delText>
        </w:r>
        <w:r w:rsidR="00910807" w:rsidDel="006E7572">
          <w:rPr>
            <w:i/>
            <w:lang w:val="fr-CH"/>
          </w:rPr>
          <w:delText>spoiler</w:delText>
        </w:r>
        <w:r w:rsidR="00910807" w:rsidDel="006E7572">
          <w:rPr>
            <w:lang w:val="fr-CH"/>
          </w:rPr>
          <w:delText xml:space="preserve"> la fin à leurs lecteurs,</w:delText>
        </w:r>
      </w:del>
      <w:r w:rsidR="00910807">
        <w:rPr>
          <w:lang w:val="fr-CH"/>
        </w:rPr>
        <w:t xml:space="preserve">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35"/>
      </w:r>
      <w:r w:rsidR="0097008C">
        <w:rPr>
          <w:lang w:val="fr-CH"/>
        </w:rPr>
        <w:t xml:space="preserve"> met </w:t>
      </w:r>
      <w:r w:rsidR="009C1F38">
        <w:rPr>
          <w:lang w:val="fr-CH"/>
        </w:rPr>
        <w:t xml:space="preserve">en avant son originalité par-rapport à celui de 1956, il va entrainer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36"/>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D60E7D">
        <w:rPr>
          <w:lang w:val="fr-CH"/>
        </w:rPr>
        <w:t xml:space="preserve">travelling ou zoom avant, pointage de doigt et </w:t>
      </w:r>
      <w:r w:rsidR="00F85F3E">
        <w:rPr>
          <w:lang w:val="fr-CH"/>
        </w:rPr>
        <w:t>même tonalités</w:t>
      </w:r>
      <w:r w:rsidR="003567AC">
        <w:rPr>
          <w:lang w:val="fr-CH"/>
        </w:rPr>
        <w:t xml:space="preserve">– </w:t>
      </w:r>
      <w:r w:rsidR="00FA7CB8">
        <w:rPr>
          <w:lang w:val="fr-CH"/>
        </w:rPr>
        <w:t>sans y ajouter d’élément particulier</w:t>
      </w:r>
      <w:r w:rsidR="00F85F3E">
        <w:rPr>
          <w:lang w:val="fr-CH"/>
        </w:rPr>
        <w:t xml:space="preserve">. </w:t>
      </w:r>
      <w:r w:rsidR="00E04409">
        <w:rPr>
          <w:lang w:val="fr-CH"/>
        </w:rPr>
        <w:t>Sa présence 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37"/>
      </w:r>
      <w:r w:rsidR="00D34704">
        <w:rPr>
          <w:lang w:val="fr-CH"/>
        </w:rPr>
        <w:t> : le cri dans sa modalité n’est pas présent, mais le film substitue au cri</w:t>
      </w:r>
      <w:del w:id="146" w:author="Anas Sareen" w:date="2016-12-13T23:03:00Z">
        <w:r w:rsidR="00D34704" w:rsidDel="006E7572">
          <w:rPr>
            <w:lang w:val="fr-CH"/>
          </w:rPr>
          <w:delText>,</w:delText>
        </w:r>
      </w:del>
      <w:r w:rsidR="00D34704">
        <w:rPr>
          <w:lang w:val="fr-CH"/>
        </w:rPr>
        <w:t xml:space="preserve"> </w:t>
      </w:r>
      <w:del w:id="147" w:author="Anas Sareen" w:date="2016-12-13T23:03:00Z">
        <w:r w:rsidR="00D34704" w:rsidDel="006E7572">
          <w:rPr>
            <w:lang w:val="fr-CH"/>
          </w:rPr>
          <w:delText xml:space="preserve">à plusieurs reprises, </w:delText>
        </w:r>
      </w:del>
      <w:r w:rsidR="00D34704">
        <w:rPr>
          <w:lang w:val="fr-CH"/>
        </w:rPr>
        <w:t>d’autres éléments</w:t>
      </w:r>
      <w:ins w:id="148" w:author="Anas Sareen" w:date="2016-12-13T23:03:00Z">
        <w:r w:rsidR="006E7572" w:rsidRPr="006E7572">
          <w:rPr>
            <w:lang w:val="fr-CH"/>
          </w:rPr>
          <w:t xml:space="preserve"> </w:t>
        </w:r>
        <w:r w:rsidR="006E7572">
          <w:rPr>
            <w:lang w:val="fr-CH"/>
          </w:rPr>
          <w:t>à plusieurs reprises</w:t>
        </w:r>
      </w:ins>
      <w:r w:rsidR="00D34704">
        <w:rPr>
          <w:lang w:val="fr-CH"/>
        </w:rPr>
        <w:t xml:space="preserve">. Le cas le plus évident de cette substitution intervient dans une scène durant laquelle Carol reçoit la visite d’un inconnu </w:t>
      </w:r>
      <w:ins w:id="149" w:author="Anas Sareen" w:date="2016-12-13T23:04:00Z">
        <w:r w:rsidR="006E7572">
          <w:rPr>
            <w:lang w:val="fr-CH"/>
          </w:rPr>
          <w:t>sur le seuil de</w:t>
        </w:r>
      </w:ins>
      <w:del w:id="150" w:author="Anas Sareen" w:date="2016-12-13T23:04:00Z">
        <w:r w:rsidR="00D34704" w:rsidDel="006E7572">
          <w:rPr>
            <w:lang w:val="fr-CH"/>
          </w:rPr>
          <w:delText>à</w:delText>
        </w:r>
      </w:del>
      <w:r w:rsidR="00D34704">
        <w:rPr>
          <w:lang w:val="fr-CH"/>
        </w:rPr>
        <w:t xml:space="preserve"> sa porte : </w:t>
      </w:r>
      <w:del w:id="151" w:author="Anas Sareen" w:date="2016-12-13T23:04:00Z">
        <w:r w:rsidR="00D34704" w:rsidDel="006E7572">
          <w:rPr>
            <w:lang w:val="fr-CH"/>
          </w:rPr>
          <w:delText xml:space="preserve">celui-ci, </w:delText>
        </w:r>
      </w:del>
      <w:r w:rsidR="00D34704">
        <w:rPr>
          <w:lang w:val="fr-CH"/>
        </w:rPr>
        <w:t xml:space="preserve">une </w:t>
      </w:r>
      <w:r w:rsidR="00D34704">
        <w:rPr>
          <w:i/>
          <w:lang w:val="fr-CH"/>
        </w:rPr>
        <w:t>pod person</w:t>
      </w:r>
      <w:del w:id="152" w:author="Anas Sareen" w:date="2016-12-13T23:04:00Z">
        <w:r w:rsidR="00D34704" w:rsidDel="003E577B">
          <w:rPr>
            <w:lang w:val="fr-CH"/>
          </w:rPr>
          <w:delText>,</w:delText>
        </w:r>
      </w:del>
      <w:r w:rsidR="00D34704">
        <w:rPr>
          <w:lang w:val="fr-CH"/>
        </w:rPr>
        <w:t xml:space="preserve"> cherche à pénétrer son appartement pour pouvoir contaminer la famille.</w:t>
      </w:r>
      <w:r w:rsidR="00B707B1">
        <w:rPr>
          <w:lang w:val="fr-CH"/>
        </w:rPr>
        <w:t xml:space="preserve"> Durant l’altercation, l’inconnu</w:t>
      </w:r>
      <w:r w:rsidR="00896937">
        <w:rPr>
          <w:lang w:val="fr-CH"/>
        </w:rPr>
        <w:t xml:space="preserve">, bloqué derrière une la porte d’entrée, </w:t>
      </w:r>
      <w:del w:id="153" w:author="Anas Sareen" w:date="2016-12-13T23:04:00Z">
        <w:r w:rsidR="00896937" w:rsidDel="003E577B">
          <w:rPr>
            <w:lang w:val="fr-CH"/>
          </w:rPr>
          <w:delText xml:space="preserve">émet </w:delText>
        </w:r>
      </w:del>
      <w:ins w:id="154" w:author="Anas Sareen" w:date="2016-12-13T23:04:00Z">
        <w:r w:rsidR="003E577B">
          <w:rPr>
            <w:lang w:val="fr-CH"/>
          </w:rPr>
          <w:t xml:space="preserve">adopte </w:t>
        </w:r>
      </w:ins>
      <w:r w:rsidR="00896937">
        <w:rPr>
          <w:lang w:val="fr-CH"/>
        </w:rPr>
        <w:t xml:space="preserve">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del w:id="155" w:author="Anas Sareen" w:date="2016-12-13T23:05:00Z">
        <w:r w:rsidR="00E01124" w:rsidDel="003E577B">
          <w:rPr>
            <w:lang w:val="fr-CH"/>
          </w:rPr>
          <w:delText xml:space="preserve">en </w:delText>
        </w:r>
      </w:del>
      <w:ins w:id="156" w:author="Anas Sareen" w:date="2016-12-13T23:05:00Z">
        <w:r w:rsidR="003E577B">
          <w:rPr>
            <w:lang w:val="fr-CH"/>
          </w:rPr>
          <w:t xml:space="preserve">à </w:t>
        </w:r>
      </w:ins>
      <w:r w:rsidR="00E01124">
        <w:rPr>
          <w:lang w:val="fr-CH"/>
        </w:rPr>
        <w:t>corde</w:t>
      </w:r>
      <w:ins w:id="157" w:author="Anas Sareen" w:date="2016-12-13T23:05:00Z">
        <w:r w:rsidR="003E577B">
          <w:rPr>
            <w:lang w:val="fr-CH"/>
          </w:rPr>
          <w:t>s</w:t>
        </w:r>
      </w:ins>
      <w:del w:id="158" w:author="Anas Sareen" w:date="2016-12-13T23:04:00Z">
        <w:r w:rsidR="00E01124" w:rsidDel="003E577B">
          <w:rPr>
            <w:lang w:val="fr-CH"/>
          </w:rPr>
          <w:delText>, non sans rappeler celui d’un cri</w:delText>
        </w:r>
      </w:del>
      <w:r w:rsidR="00E01124">
        <w:rPr>
          <w:lang w:val="fr-CH"/>
        </w:rPr>
        <w:t xml:space="preserve">. De plus durant l’intégralité de la scène, un bruit off –le sifflement d’une marmite à vapeur placée sur le feu avant que la sonnette entraine le début de la rencontre– </w:t>
      </w:r>
      <w:r w:rsidR="00D07D27">
        <w:rPr>
          <w:lang w:val="fr-CH"/>
        </w:rPr>
        <w:t xml:space="preserve">strident et 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38"/>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 </w:t>
      </w:r>
      <w:commentRangeStart w:id="159"/>
      <w:r w:rsidR="006C12EA">
        <w:rPr>
          <w:lang w:val="fr-CH"/>
        </w:rPr>
        <w:t>Ces substitutions au</w:t>
      </w:r>
      <w:r w:rsidR="00872EB1">
        <w:rPr>
          <w:lang w:val="fr-CH"/>
        </w:rPr>
        <w:t>x</w:t>
      </w:r>
      <w:r w:rsidR="006C12EA">
        <w:rPr>
          <w:lang w:val="fr-CH"/>
        </w:rPr>
        <w:t xml:space="preserve"> cris </w:t>
      </w:r>
      <w:commentRangeEnd w:id="159"/>
      <w:r w:rsidR="003E577B">
        <w:rPr>
          <w:rStyle w:val="CommentReference"/>
        </w:rPr>
        <w:commentReference w:id="159"/>
      </w:r>
      <w:r w:rsidR="006C12EA">
        <w:rPr>
          <w:lang w:val="fr-CH"/>
        </w:rPr>
        <w:t xml:space="preserve">trahissent une grande réflexivité du film envers ses versions antérieures : leur absence sous </w:t>
      </w:r>
      <w:commentRangeStart w:id="160"/>
      <w:r w:rsidR="006C12EA">
        <w:rPr>
          <w:lang w:val="fr-CH"/>
        </w:rPr>
        <w:t xml:space="preserve">leur forme typique </w:t>
      </w:r>
      <w:commentRangeEnd w:id="160"/>
      <w:r w:rsidR="003E577B">
        <w:rPr>
          <w:rStyle w:val="CommentReference"/>
        </w:rPr>
        <w:commentReference w:id="160"/>
      </w:r>
      <w:r w:rsidR="00342745">
        <w:rPr>
          <w:lang w:val="fr-CH"/>
        </w:rPr>
        <w:t>démontre</w:t>
      </w:r>
      <w:r w:rsidR="006C12EA">
        <w:rPr>
          <w:lang w:val="fr-CH"/>
        </w:rPr>
        <w:t xml:space="preserve"> un besoin d’affirmer </w:t>
      </w:r>
      <w:r w:rsidR="00342745">
        <w:rPr>
          <w:lang w:val="fr-CH"/>
        </w:rPr>
        <w:t xml:space="preserve">une </w:t>
      </w:r>
      <w:r w:rsidR="006C12EA">
        <w:rPr>
          <w:lang w:val="fr-CH"/>
        </w:rPr>
        <w:t>originalité, alors que les substitutions qui y sont faites en reconnaissent l’apport au texte original.</w:t>
      </w:r>
    </w:p>
    <w:p w14:paraId="0B3A6FF6" w14:textId="2445AC34" w:rsidR="00342E3F" w:rsidRPr="00442AD6" w:rsidRDefault="001A66E2" w:rsidP="001A66E2">
      <w:pPr>
        <w:pStyle w:val="Heading2"/>
        <w:spacing w:after="120"/>
        <w:rPr>
          <w:lang w:val="fr-CH"/>
        </w:rPr>
      </w:pPr>
      <w:r w:rsidRPr="00487E9E">
        <w:rPr>
          <w:highlight w:val="yellow"/>
          <w:lang w:val="fr-CH"/>
        </w:rPr>
        <w:t xml:space="preserve"> </w:t>
      </w:r>
      <w:r w:rsidR="00487E9E" w:rsidRPr="00487E9E">
        <w:rPr>
          <w:highlight w:val="yellow"/>
          <w:lang w:val="fr-CH"/>
        </w:rPr>
        <w:t xml:space="preserve">« Being a </w:t>
      </w:r>
      <w:r w:rsidR="00487E9E" w:rsidRPr="007217AF">
        <w:rPr>
          <w:i/>
          <w:highlight w:val="yellow"/>
          <w:lang w:val="fr-CH"/>
        </w:rPr>
        <w:t>pod person </w:t>
      </w:r>
      <w:r w:rsidR="00487E9E" w:rsidRPr="00487E9E">
        <w:rPr>
          <w:highlight w:val="yellow"/>
          <w:lang w:val="fr-CH"/>
        </w:rPr>
        <w:t>»</w:t>
      </w:r>
    </w:p>
    <w:p w14:paraId="5BE5E8F0" w14:textId="702F6F30"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del w:id="161" w:author="Anas Sareen" w:date="2016-12-13T23:06:00Z">
        <w:r w:rsidR="008127D0" w:rsidDel="003E577B">
          <w:rPr>
            <w:lang w:val="fr-CH"/>
          </w:rPr>
          <w:delText>Ce travail choisit</w:delText>
        </w:r>
      </w:del>
      <w:ins w:id="162" w:author="Anas Sareen" w:date="2016-12-13T23:06:00Z">
        <w:r w:rsidR="003E577B">
          <w:rPr>
            <w:lang w:val="fr-CH"/>
          </w:rPr>
          <w:t>Je considère</w:t>
        </w:r>
      </w:ins>
      <w:del w:id="163" w:author="Anas Sareen" w:date="2016-12-13T23:06:00Z">
        <w:r w:rsidR="008127D0" w:rsidDel="003E577B">
          <w:rPr>
            <w:lang w:val="fr-CH"/>
          </w:rPr>
          <w:delText xml:space="preserve"> de se concentre</w:delText>
        </w:r>
      </w:del>
      <w:ins w:id="164" w:author="Anas Sareen" w:date="2016-12-13T23:06:00Z">
        <w:r w:rsidR="003E577B">
          <w:rPr>
            <w:lang w:val="fr-CH"/>
          </w:rPr>
          <w:t xml:space="preserve"> ici</w:t>
        </w:r>
      </w:ins>
      <w:del w:id="165" w:author="Anas Sareen" w:date="2016-12-13T23:06:00Z">
        <w:r w:rsidR="008127D0" w:rsidDel="003E577B">
          <w:rPr>
            <w:lang w:val="fr-CH"/>
          </w:rPr>
          <w:delText>r</w:delText>
        </w:r>
      </w:del>
      <w:r w:rsidR="008127D0">
        <w:rPr>
          <w:lang w:val="fr-CH"/>
        </w:rPr>
        <w:t xml:space="preserve"> sur l’une d’entre-elles, </w:t>
      </w:r>
      <w:r w:rsidR="00276A3C">
        <w:rPr>
          <w:lang w:val="fr-CH"/>
        </w:rPr>
        <w:t>tirée directement du roman de Finney et répétée dans chaque film.</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w:t>
      </w:r>
      <w:commentRangeStart w:id="166"/>
      <w:r w:rsidR="007C50CA">
        <w:rPr>
          <w:lang w:val="fr-CH"/>
        </w:rPr>
        <w:t xml:space="preserve">personnage (un policier </w:t>
      </w:r>
      <w:commentRangeEnd w:id="166"/>
      <w:r w:rsidR="003E577B">
        <w:rPr>
          <w:rStyle w:val="CommentReference"/>
        </w:rPr>
        <w:commentReference w:id="166"/>
      </w:r>
      <w:r w:rsidR="007C50CA">
        <w:rPr>
          <w:lang w:val="fr-CH"/>
        </w:rPr>
        <w:t>chez Finney et Siegel)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39"/>
      </w:r>
      <w:r w:rsidR="00BC739F">
        <w:rPr>
          <w:lang w:val="fr-CH"/>
        </w:rPr>
        <w:t>.</w:t>
      </w:r>
    </w:p>
    <w:p w14:paraId="65FD3E69" w14:textId="5F0D856A" w:rsidR="007C50CA" w:rsidRDefault="007C50CA" w:rsidP="007C50CA">
      <w:pPr>
        <w:pStyle w:val="Mmoire"/>
        <w:rPr>
          <w:lang w:val="fr-CH"/>
        </w:rPr>
      </w:pPr>
      <w:r>
        <w:rPr>
          <w:lang w:val="fr-CH"/>
        </w:rPr>
        <w:tab/>
        <w:t xml:space="preserve">Dans le film de Siegel, un premier changement est opéré à la scène écrite par Finney :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del w:id="167" w:author="Anas Sareen" w:date="2016-12-13T23:08:00Z">
        <w:r w:rsidR="00BC739F" w:rsidDel="003E577B">
          <w:rPr>
            <w:lang w:val="fr-CH"/>
          </w:rPr>
          <w:delText>se retrouve presque écrasé</w:delText>
        </w:r>
      </w:del>
      <w:ins w:id="168" w:author="Anas Sareen" w:date="2016-12-13T23:08:00Z">
        <w:r w:rsidR="003E577B">
          <w:rPr>
            <w:lang w:val="fr-CH"/>
          </w:rPr>
          <w:t>manque de se faire heurter</w:t>
        </w:r>
      </w:ins>
      <w:r w:rsidR="00BC739F">
        <w:rPr>
          <w:lang w:val="fr-CH"/>
        </w:rPr>
        <w:t xml:space="preserve"> par un camion.</w:t>
      </w:r>
      <w:r w:rsidR="00C82211">
        <w:rPr>
          <w:lang w:val="fr-CH"/>
        </w:rPr>
        <w:t xml:space="preserve"> Ce cri trahit leur 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course-poursuite qui anime la fin du film.</w:t>
      </w:r>
      <w:r w:rsidR="00C70F02">
        <w:rPr>
          <w:lang w:val="fr-CH"/>
        </w:rPr>
        <w:t xml:space="preserve"> Le film </w:t>
      </w:r>
      <w:ins w:id="169" w:author="Anas Sareen" w:date="2016-12-13T23:09:00Z">
        <w:r w:rsidR="003E577B">
          <w:rPr>
            <w:lang w:val="fr-CH"/>
          </w:rPr>
          <w:t xml:space="preserve">qui </w:t>
        </w:r>
      </w:ins>
      <w:r w:rsidR="00C70F02">
        <w:rPr>
          <w:lang w:val="fr-CH"/>
        </w:rPr>
        <w:t>présent</w:t>
      </w:r>
      <w:ins w:id="170" w:author="Anas Sareen" w:date="2016-12-13T23:09:00Z">
        <w:r w:rsidR="003E577B">
          <w:rPr>
            <w:lang w:val="fr-CH"/>
          </w:rPr>
          <w:t>e</w:t>
        </w:r>
      </w:ins>
      <w:del w:id="171" w:author="Anas Sareen" w:date="2016-12-13T23:09:00Z">
        <w:r w:rsidR="00C70F02" w:rsidDel="003E577B">
          <w:rPr>
            <w:lang w:val="fr-CH"/>
          </w:rPr>
          <w:delText>ant</w:delText>
        </w:r>
      </w:del>
      <w:r w:rsidR="00C70F02">
        <w:rPr>
          <w:lang w:val="fr-CH"/>
        </w:rPr>
        <w:t xml:space="preserve"> cette scène dans son articulation la plus complexe </w:t>
      </w:r>
      <w:del w:id="172" w:author="Anas Sareen" w:date="2016-12-13T23:10:00Z">
        <w:r w:rsidR="00C70F02" w:rsidDel="003E577B">
          <w:rPr>
            <w:lang w:val="fr-CH"/>
          </w:rPr>
          <w:delText xml:space="preserve">avec </w:delText>
        </w:r>
      </w:del>
      <w:ins w:id="173" w:author="Anas Sareen" w:date="2016-12-13T23:10:00Z">
        <w:r w:rsidR="003E577B">
          <w:rPr>
            <w:lang w:val="fr-CH"/>
          </w:rPr>
          <w:t>en vue du</w:t>
        </w:r>
      </w:ins>
      <w:del w:id="174" w:author="Anas Sareen" w:date="2016-12-13T23:10:00Z">
        <w:r w:rsidR="00C70F02" w:rsidDel="003E577B">
          <w:rPr>
            <w:lang w:val="fr-CH"/>
          </w:rPr>
          <w:delText>le</w:delText>
        </w:r>
      </w:del>
      <w:r w:rsidR="00C70F02">
        <w:rPr>
          <w:lang w:val="fr-CH"/>
        </w:rPr>
        <w:t xml:space="preserve"> texte original est celui de Kaufman</w:t>
      </w:r>
      <w:r w:rsidR="00AC0B7A">
        <w:rPr>
          <w:lang w:val="fr-CH"/>
        </w:rPr>
        <w:t xml:space="preserve">, puisque la scène </w:t>
      </w:r>
      <w:ins w:id="175" w:author="Anas Sareen" w:date="2016-12-13T23:10:00Z">
        <w:r w:rsidR="003E577B">
          <w:rPr>
            <w:lang w:val="fr-CH"/>
          </w:rPr>
          <w:t>s’</w:t>
        </w:r>
      </w:ins>
      <w:r w:rsidR="00AC0B7A">
        <w:rPr>
          <w:lang w:val="fr-CH"/>
        </w:rPr>
        <w:t xml:space="preserve">y </w:t>
      </w:r>
      <w:del w:id="176" w:author="Anas Sareen" w:date="2016-12-13T23:10:00Z">
        <w:r w:rsidR="00AC0B7A" w:rsidDel="003E577B">
          <w:rPr>
            <w:lang w:val="fr-CH"/>
          </w:rPr>
          <w:delText xml:space="preserve">est </w:delText>
        </w:r>
      </w:del>
      <w:ins w:id="177" w:author="Anas Sareen" w:date="2016-12-13T23:10:00Z">
        <w:r w:rsidR="003E577B">
          <w:rPr>
            <w:lang w:val="fr-CH"/>
          </w:rPr>
          <w:t xml:space="preserve">trouve </w:t>
        </w:r>
      </w:ins>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40"/>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 xml:space="preserve">et a donc pour effet de surprendre celui-ci. La scène retourne ensuite dans une série de champ/contre-champ qui finiront par se solder par la réunification des personnages </w:t>
      </w:r>
      <w:r w:rsidR="007737F8">
        <w:rPr>
          <w:lang w:val="fr-CH"/>
        </w:rPr>
        <w:t xml:space="preserve">(fig. 16) </w:t>
      </w:r>
      <w:r w:rsidR="00026D2F">
        <w:rPr>
          <w:lang w:val="fr-CH"/>
        </w:rPr>
        <w:t xml:space="preserve">et les explications </w:t>
      </w:r>
      <w:del w:id="178" w:author="Anas Sareen" w:date="2016-12-13T23:10:00Z">
        <w:r w:rsidR="00026D2F" w:rsidDel="003E577B">
          <w:rPr>
            <w:lang w:val="fr-CH"/>
          </w:rPr>
          <w:delText xml:space="preserve">de </w:delText>
        </w:r>
      </w:del>
      <w:ins w:id="179" w:author="Anas Sareen" w:date="2016-12-13T23:10:00Z">
        <w:r w:rsidR="003E577B">
          <w:rPr>
            <w:lang w:val="fr-CH"/>
          </w:rPr>
          <w:t xml:space="preserve">qu’offre </w:t>
        </w:r>
      </w:ins>
      <w:r w:rsidR="00026D2F">
        <w:rPr>
          <w:lang w:val="fr-CH"/>
        </w:rPr>
        <w:t>Nancy sur sa technique de camouflage.</w:t>
      </w:r>
      <w:r w:rsidR="00FB11DA">
        <w:rPr>
          <w:lang w:val="fr-CH"/>
        </w:rPr>
        <w:t xml:space="preserve"> Cette première itération de la scène </w:t>
      </w:r>
      <w:ins w:id="180" w:author="Anas Sareen" w:date="2016-12-13T23:11:00Z">
        <w:r w:rsidR="003E577B">
          <w:rPr>
            <w:lang w:val="fr-CH"/>
          </w:rPr>
          <w:t>anticiple et dé</w:t>
        </w:r>
      </w:ins>
      <w:r w:rsidR="00FB11DA">
        <w:rPr>
          <w:lang w:val="fr-CH"/>
        </w:rPr>
        <w:t xml:space="preserve">joue </w:t>
      </w:r>
      <w:del w:id="181" w:author="Anas Sareen" w:date="2016-12-13T23:11:00Z">
        <w:r w:rsidR="00FB11DA" w:rsidDel="003E577B">
          <w:rPr>
            <w:lang w:val="fr-CH"/>
          </w:rPr>
          <w:delText xml:space="preserve">sur </w:delText>
        </w:r>
      </w:del>
      <w:r w:rsidR="00FB11DA">
        <w:rPr>
          <w:lang w:val="fr-CH"/>
        </w:rPr>
        <w:t>les attentes du spectateur par rapport à</w:t>
      </w:r>
      <w:r w:rsidR="003C12CA">
        <w:rPr>
          <w:lang w:val="fr-CH"/>
        </w:rPr>
        <w:t xml:space="preserve"> la version de Finney/Siegel, puisque les personnages –dont la peur est visible–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del w:id="182" w:author="Anas Sareen" w:date="2016-12-13T23:11:00Z">
        <w:r w:rsidR="002F5A7E" w:rsidDel="003E577B">
          <w:rPr>
            <w:lang w:val="fr-CH"/>
          </w:rPr>
          <w:delText xml:space="preserve">itération </w:delText>
        </w:r>
      </w:del>
      <w:ins w:id="183" w:author="Anas Sareen" w:date="2016-12-13T23:11:00Z">
        <w:r w:rsidR="003E577B">
          <w:rPr>
            <w:lang w:val="fr-CH"/>
          </w:rPr>
          <w:t xml:space="preserve">reprise </w:t>
        </w:r>
      </w:ins>
      <w:r w:rsidR="002F5A7E">
        <w:rPr>
          <w:lang w:val="fr-CH"/>
        </w:rPr>
        <w:t>de cette scène intervient à la fin du film : il s’agit du retournement final déjà discuté plus haut dans ce chapitre.</w:t>
      </w:r>
      <w:r w:rsidR="00180AF3">
        <w:rPr>
          <w:lang w:val="fr-CH"/>
        </w:rPr>
        <w:t xml:space="preserve"> Avec cette scène, encore une fois, Kaufman joue des attentes des spectateurs</w:t>
      </w:r>
      <w:r w:rsidR="00E06894">
        <w:rPr>
          <w:lang w:val="fr-CH"/>
        </w:rPr>
        <w:t>. À la différence de la confrontation entre Elizabeth/Matthew et Nancy, ces attentes ne sont pas spécifiques au spectateur connaissant les versions précédentes du récit ; au contraire, le lecteur attentif du feuilleton/roman de Finney dispose d’éléments supplémentaires lui permettant de comprendre avant la confrontation finale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w:t>
      </w:r>
      <w:del w:id="184" w:author="Anas Sareen" w:date="2016-12-13T23:12:00Z">
        <w:r w:rsidR="00A06754" w:rsidDel="003E577B">
          <w:rPr>
            <w:lang w:val="fr-CH"/>
          </w:rPr>
          <w:delText xml:space="preserve">seulement </w:delText>
        </w:r>
      </w:del>
      <w:r w:rsidR="00A06754">
        <w:rPr>
          <w:lang w:val="fr-CH"/>
        </w:rPr>
        <w:t>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del w:id="185" w:author="Anas Sareen" w:date="2016-12-13T23:12:00Z">
        <w:r w:rsidR="005E2338" w:rsidDel="003E577B">
          <w:rPr>
            <w:lang w:val="fr-CH"/>
          </w:rPr>
          <w:delText xml:space="preserve"> </w:delText>
        </w:r>
      </w:del>
      <w:r w:rsidR="00453BC6">
        <w:rPr>
          <w:lang w:val="fr-CH"/>
        </w:rPr>
        <w:t xml:space="preserve"> </w:t>
      </w:r>
      <w:r w:rsidR="005C0496">
        <w:rPr>
          <w:lang w:val="fr-CH"/>
        </w:rPr>
        <w:t xml:space="preserve">Le film de Kaufman </w:t>
      </w:r>
      <w:ins w:id="186" w:author="Anas Sareen" w:date="2016-12-13T23:12:00Z">
        <w:r w:rsidR="003E577B">
          <w:rPr>
            <w:lang w:val="fr-CH"/>
          </w:rPr>
          <w:t xml:space="preserve">adopte donc un élément du roman en </w:t>
        </w:r>
      </w:ins>
      <w:r w:rsidR="005C0496">
        <w:rPr>
          <w:lang w:val="fr-CH"/>
        </w:rPr>
        <w:t>montr</w:t>
      </w:r>
      <w:ins w:id="187" w:author="Anas Sareen" w:date="2016-12-13T23:13:00Z">
        <w:r w:rsidR="003E577B">
          <w:rPr>
            <w:lang w:val="fr-CH"/>
          </w:rPr>
          <w:t>ant</w:t>
        </w:r>
      </w:ins>
      <w:del w:id="188" w:author="Anas Sareen" w:date="2016-12-13T23:13:00Z">
        <w:r w:rsidR="005C0496" w:rsidDel="003E577B">
          <w:rPr>
            <w:lang w:val="fr-CH"/>
          </w:rPr>
          <w:delText>e</w:delText>
        </w:r>
      </w:del>
      <w:r w:rsidR="005C0496">
        <w:rPr>
          <w:lang w:val="fr-CH"/>
        </w:rPr>
        <w:t xml:space="preserve"> </w:t>
      </w:r>
      <w:del w:id="189" w:author="Anas Sareen" w:date="2016-12-13T23:13:00Z">
        <w:r w:rsidR="005C0496" w:rsidDel="003E577B">
          <w:rPr>
            <w:lang w:val="fr-CH"/>
          </w:rPr>
          <w:delText xml:space="preserve">justement </w:delText>
        </w:r>
      </w:del>
      <w:r w:rsidR="005C0496">
        <w:rPr>
          <w:lang w:val="fr-CH"/>
        </w:rPr>
        <w:t>Matthew entrain de découper un journal dans la dernière séquence du film (fig. 17)</w:t>
      </w:r>
      <w:r w:rsidR="003667D1">
        <w:rPr>
          <w:lang w:val="fr-CH"/>
        </w:rPr>
        <w:t xml:space="preserve">, le spectateur </w:t>
      </w:r>
      <w:del w:id="190" w:author="Anas Sareen" w:date="2016-12-13T23:13:00Z">
        <w:r w:rsidR="00D40A86" w:rsidDel="003E577B">
          <w:rPr>
            <w:lang w:val="fr-CH"/>
          </w:rPr>
          <w:delText>se souvenant du</w:delText>
        </w:r>
      </w:del>
      <w:ins w:id="191" w:author="Anas Sareen" w:date="2016-12-13T23:13:00Z">
        <w:r w:rsidR="003E577B">
          <w:rPr>
            <w:lang w:val="fr-CH"/>
          </w:rPr>
          <w:t xml:space="preserve">ayant l’épisode </w:t>
        </w:r>
      </w:ins>
      <w:del w:id="192" w:author="Anas Sareen" w:date="2016-12-13T23:13:00Z">
        <w:r w:rsidR="00D40A86" w:rsidDel="003E577B">
          <w:rPr>
            <w:lang w:val="fr-CH"/>
          </w:rPr>
          <w:delText xml:space="preserve"> chapitre de la bibliothèque </w:delText>
        </w:r>
      </w:del>
      <w:r w:rsidR="00D40A86">
        <w:rPr>
          <w:lang w:val="fr-CH"/>
        </w:rPr>
        <w:t>du roman</w:t>
      </w:r>
      <w:ins w:id="193" w:author="Anas Sareen" w:date="2016-12-13T23:13:00Z">
        <w:r w:rsidR="003E577B">
          <w:rPr>
            <w:lang w:val="fr-CH"/>
          </w:rPr>
          <w:t xml:space="preserve"> en tête</w:t>
        </w:r>
      </w:ins>
      <w:r w:rsidR="00D40A86">
        <w:rPr>
          <w:lang w:val="fr-CH"/>
        </w:rPr>
        <w:t xml:space="preserve"> ne manquera pas de faire le rapprochement et de comprendre que Matthew contribue à l’invasion 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41"/>
      </w:r>
      <w:r w:rsidR="000619E7">
        <w:rPr>
          <w:lang w:val="fr-CH"/>
        </w:rPr>
        <w:t xml:space="preserve"> et un deuxième sur sa réflexivité </w:t>
      </w:r>
      <w:del w:id="194" w:author="Anas Sareen" w:date="2016-12-13T23:14:00Z">
        <w:r w:rsidR="000619E7" w:rsidDel="003E577B">
          <w:rPr>
            <w:lang w:val="fr-CH"/>
          </w:rPr>
          <w:delText>très forte</w:delText>
        </w:r>
      </w:del>
      <w:ins w:id="195" w:author="Anas Sareen" w:date="2016-12-13T23:14:00Z">
        <w:r w:rsidR="003E577B">
          <w:rPr>
            <w:lang w:val="fr-CH"/>
          </w:rPr>
          <w:t>aigue</w:t>
        </w:r>
      </w:ins>
      <w:r w:rsidR="000619E7">
        <w:rPr>
          <w:lang w:val="fr-CH"/>
        </w:rPr>
        <w:t xml:space="preserve"> envers s</w:t>
      </w:r>
      <w:ins w:id="196" w:author="Anas Sareen" w:date="2016-12-13T23:14:00Z">
        <w:r w:rsidR="003E577B">
          <w:rPr>
            <w:lang w:val="fr-CH"/>
          </w:rPr>
          <w:t>on texte</w:t>
        </w:r>
      </w:ins>
      <w:del w:id="197" w:author="Anas Sareen" w:date="2016-12-13T23:14:00Z">
        <w:r w:rsidR="000619E7" w:rsidDel="003E577B">
          <w:rPr>
            <w:lang w:val="fr-CH"/>
          </w:rPr>
          <w:delText>a</w:delText>
        </w:r>
      </w:del>
      <w:r w:rsidR="000619E7">
        <w:rPr>
          <w:lang w:val="fr-CH"/>
        </w:rPr>
        <w:t xml:space="preserve"> source</w:t>
      </w:r>
      <w:r w:rsidR="00A77E2B">
        <w:rPr>
          <w:rStyle w:val="FootnoteReference"/>
          <w:lang w:val="fr-CH"/>
        </w:rPr>
        <w:footnoteReference w:id="42"/>
      </w:r>
      <w:r w:rsidR="000619E7">
        <w:rPr>
          <w:lang w:val="fr-CH"/>
        </w:rPr>
        <w:t>.</w:t>
      </w:r>
    </w:p>
    <w:p w14:paraId="720BB6D6" w14:textId="2415D223"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del w:id="198" w:author="Anas Sareen" w:date="2016-12-13T23:14:00Z">
        <w:r w:rsidR="00865CA5" w:rsidDel="003E577B">
          <w:rPr>
            <w:lang w:val="fr-CH"/>
          </w:rPr>
          <w:delText>très forte</w:delText>
        </w:r>
      </w:del>
      <w:ins w:id="199" w:author="Anas Sareen" w:date="2016-12-13T23:14:00Z">
        <w:r w:rsidR="003E577B">
          <w:rPr>
            <w:lang w:val="fr-CH"/>
          </w:rPr>
          <w:t>accrue</w:t>
        </w:r>
      </w:ins>
      <w:r w:rsidR="00865CA5">
        <w:rPr>
          <w:lang w:val="fr-CH"/>
        </w:rPr>
        <w:t xml:space="preserve"> à celle du roman et du film de Siegel. Mais contrairement au film de Siegel, ce n’est pas un cri mais l’inquiétude exprimée par Marti qui trahi</w:t>
      </w:r>
      <w:ins w:id="200" w:author="Anas Sareen" w:date="2016-12-13T23:14:00Z">
        <w:r w:rsidR="009300D7">
          <w:rPr>
            <w:lang w:val="fr-CH"/>
          </w:rPr>
          <w:t>t</w:t>
        </w:r>
      </w:ins>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43"/>
      </w:r>
      <w:r w:rsidR="00B0125D">
        <w:rPr>
          <w:lang w:val="fr-CH"/>
        </w:rPr>
        <w:t xml:space="preserve"> </w:t>
      </w:r>
      <w:del w:id="201" w:author="Anas Sareen" w:date="2016-12-13T23:15:00Z">
        <w:r w:rsidR="00B0125D" w:rsidDel="009E1079">
          <w:rPr>
            <w:lang w:val="fr-CH"/>
          </w:rPr>
          <w:delText xml:space="preserve">par rapport à celui </w:delText>
        </w:r>
      </w:del>
      <w:r w:rsidR="00B0125D">
        <w:rPr>
          <w:lang w:val="fr-CH"/>
        </w:rPr>
        <w:t>du film de Siegel (fig. 19)</w:t>
      </w:r>
      <w:r w:rsidR="00FA6710">
        <w:rPr>
          <w:lang w:val="fr-CH"/>
        </w:rPr>
        <w:t xml:space="preserve"> </w:t>
      </w:r>
      <w:commentRangeStart w:id="202"/>
      <w:r w:rsidR="00FA6710">
        <w:rPr>
          <w:lang w:val="fr-CH"/>
        </w:rPr>
        <w:t>se retourne alors que le couple commence à s’éloigner, trahissant leur humanité.</w:t>
      </w:r>
      <w:r w:rsidR="0020147E">
        <w:rPr>
          <w:lang w:val="fr-CH"/>
        </w:rPr>
        <w:t xml:space="preserve"> </w:t>
      </w:r>
      <w:commentRangeEnd w:id="202"/>
      <w:r w:rsidR="009E1079">
        <w:rPr>
          <w:rStyle w:val="CommentReference"/>
        </w:rPr>
        <w:commentReference w:id="202"/>
      </w:r>
      <w:r w:rsidR="0020147E">
        <w:rPr>
          <w:lang w:val="fr-CH"/>
        </w:rPr>
        <w:t>Le choix du retournement comme indice de leur humanité est d’autant plus intéressant lorsqu’il est mis en perspective avec le roman de Finney. Dans le roman, Miles précise « Nous ne nous sommes pas retournés »</w:t>
      </w:r>
      <w:r w:rsidR="0020147E">
        <w:rPr>
          <w:rStyle w:val="FootnoteReference"/>
          <w:lang w:val="fr-CH"/>
        </w:rPr>
        <w:footnoteReference w:id="44"/>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de Siegel : affichant son affiliation à ce dernier tout en marquant son originalité par rapport à celui-ci en jouant sur sa plus grande fidélité envers son texte source.</w:t>
      </w:r>
    </w:p>
    <w:p w14:paraId="749A3945" w14:textId="17C2DBFE"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la scène de camouflage apparaît bien plus tôt dans le récit alors que Carol se retrouve</w:t>
      </w:r>
      <w:r w:rsidR="00861C32">
        <w:rPr>
          <w:rStyle w:val="FootnoteReference"/>
          <w:lang w:val="fr-CH"/>
        </w:rPr>
        <w:footnoteReference w:id="45"/>
      </w:r>
      <w:r w:rsidR="006F7B40">
        <w:rPr>
          <w:lang w:val="fr-CH"/>
        </w:rPr>
        <w:t xml:space="preserve"> dans un métro avec d’autres humains alors que les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46"/>
      </w:r>
      <w:r w:rsidR="006F7B40">
        <w:rPr>
          <w:lang w:val="fr-CH"/>
        </w:rPr>
        <w:t>.</w:t>
      </w:r>
      <w:r w:rsidR="00C565AC">
        <w:rPr>
          <w:lang w:val="fr-CH"/>
        </w:rPr>
        <w:t xml:space="preserve"> Dans cette scène, c’est un autre passager du métro qui explique à Carol </w:t>
      </w:r>
      <w:r w:rsidR="00FB77C6">
        <w:rPr>
          <w:lang w:val="fr-CH"/>
        </w:rPr>
        <w:t>qu’«</w:t>
      </w:r>
      <w:r w:rsidR="00C565AC">
        <w:rPr>
          <w:lang w:val="fr-CH"/>
        </w:rPr>
        <w:t> il est possible de les tromper, mais vous devez rester calme »</w:t>
      </w:r>
      <w:r w:rsidR="00C565AC">
        <w:rPr>
          <w:rStyle w:val="FootnoteReference"/>
          <w:lang w:val="fr-CH"/>
        </w:rPr>
        <w:footnoteReference w:id="47"/>
      </w:r>
      <w:r w:rsidR="005E3CE0">
        <w:rPr>
          <w:lang w:val="fr-CH"/>
        </w:rPr>
        <w:t>.</w:t>
      </w:r>
      <w:r w:rsidR="00F52C83">
        <w:rPr>
          <w:lang w:val="fr-CH"/>
        </w:rPr>
        <w:t xml:space="preserve"> Après une embuscade de laquelle elle parvient à s’échapper, c’est un policier qui s’approche d’elle </w:t>
      </w:r>
      <w:r w:rsidR="00B10258">
        <w:rPr>
          <w:lang w:val="fr-CH"/>
        </w:rPr>
        <w:t>par derrière (fig. 20)</w:t>
      </w:r>
      <w:r w:rsidR="001737D3">
        <w:rPr>
          <w:lang w:val="fr-CH"/>
        </w:rPr>
        <w:t xml:space="preserve"> </w:t>
      </w:r>
      <w:r w:rsidR="003D3B09">
        <w:rPr>
          <w:lang w:val="fr-CH"/>
        </w:rPr>
        <w:t xml:space="preserve">alors que trois autres sont entrain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revoie au film de Siegel et à sa source littéraire en opérant encore à une nouvelle permutation de la scène originale : le représentant des forces de l’ordre</w:t>
      </w:r>
      <w:del w:id="203" w:author="Anas Sareen" w:date="2016-12-13T23:17:00Z">
        <w:r w:rsidR="00F10BB9" w:rsidDel="009E1079">
          <w:rPr>
            <w:lang w:val="fr-CH"/>
          </w:rPr>
          <w:delText>s</w:delText>
        </w:r>
      </w:del>
      <w:r w:rsidR="00F10BB9">
        <w:rPr>
          <w:lang w:val="fr-CH"/>
        </w:rPr>
        <w:t xml:space="preserv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48"/>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dans les conséquences de la scène de camouflage</w:t>
      </w:r>
      <w:r w:rsidR="00EA4307">
        <w:rPr>
          <w:rStyle w:val="FootnoteReference"/>
          <w:lang w:val="fr-CH"/>
        </w:rPr>
        <w:footnoteReference w:id="49"/>
      </w:r>
      <w:r w:rsidR="00EA4307">
        <w:rPr>
          <w:lang w:val="fr-CH"/>
        </w:rPr>
        <w:t xml:space="preserve"> </w:t>
      </w:r>
      <w:r w:rsidR="00532A7C">
        <w:rPr>
          <w:lang w:val="fr-CH"/>
        </w:rPr>
        <w:t xml:space="preserve">mais sur son déroulement. Le film de Hirschbiegel </w:t>
      </w:r>
      <w:r w:rsidR="00485825">
        <w:rPr>
          <w:lang w:val="fr-CH"/>
        </w:rPr>
        <w:t>se réfère encore une fois aux attentes du spectateur connaissant les films précédents en contrant ses attentes</w:t>
      </w:r>
      <w:r w:rsidR="00C516C4">
        <w:rPr>
          <w:lang w:val="fr-CH"/>
        </w:rPr>
        <w:t xml:space="preserve"> </w:t>
      </w:r>
      <w:r w:rsidR="007A6397">
        <w:rPr>
          <w:lang w:val="fr-CH"/>
        </w:rPr>
        <w:t>quant</w:t>
      </w:r>
      <w:r w:rsidR="00C516C4">
        <w:rPr>
          <w:lang w:val="fr-CH"/>
        </w:rPr>
        <w:t xml:space="preserve"> au déroulement de la scène</w:t>
      </w:r>
      <w:r w:rsidR="007A6397">
        <w:rPr>
          <w:lang w:val="fr-CH"/>
        </w:rPr>
        <w:t xml:space="preserve">, révélant encore une fois la tension entre réflexivité et originalité qui </w:t>
      </w:r>
      <w:del w:id="204" w:author="Anas Sareen" w:date="2016-12-13T23:17:00Z">
        <w:r w:rsidR="007A6397" w:rsidDel="009E1079">
          <w:rPr>
            <w:lang w:val="fr-CH"/>
          </w:rPr>
          <w:delText xml:space="preserve">habite </w:delText>
        </w:r>
      </w:del>
      <w:ins w:id="205" w:author="Anas Sareen" w:date="2016-12-13T23:17:00Z">
        <w:r w:rsidR="009E1079">
          <w:rPr>
            <w:lang w:val="fr-CH"/>
          </w:rPr>
          <w:t xml:space="preserve">définit </w:t>
        </w:r>
      </w:ins>
      <w:r w:rsidR="007A6397">
        <w:rPr>
          <w:lang w:val="fr-CH"/>
        </w:rPr>
        <w:t>tout remake.</w:t>
      </w:r>
    </w:p>
    <w:p w14:paraId="315E0890" w14:textId="77777777" w:rsidR="009E1079" w:rsidRDefault="009E1079" w:rsidP="003927B8">
      <w:pPr>
        <w:pStyle w:val="Heading2"/>
        <w:spacing w:after="120"/>
        <w:rPr>
          <w:ins w:id="206" w:author="Anas Sareen" w:date="2016-12-13T23:17:00Z"/>
          <w:lang w:val="fr-CH"/>
        </w:rPr>
      </w:pP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2A3C2885"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 xml:space="preserve">étudiés dans ce chapitre, la tension entre réflexivité et originalité inhérente au remake se manifeste sous plusieurs formes à travers le 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du roman de Finney</w:t>
      </w:r>
      <w:r w:rsidR="002B7C16">
        <w:rPr>
          <w:rStyle w:val="FootnoteReference"/>
          <w:lang w:val="fr-CH"/>
        </w:rPr>
        <w:footnoteReference w:id="50"/>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ins w:id="207" w:author="Anas Sareen" w:date="2016-12-13T23:18:00Z">
        <w:r w:rsidR="009E1079">
          <w:rPr>
            <w:lang w:val="fr-CH"/>
          </w:rPr>
          <w:t>s</w:t>
        </w:r>
      </w:ins>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51"/>
      </w:r>
      <w:r w:rsidR="00C6374A">
        <w:rPr>
          <w:lang w:val="fr-CH"/>
        </w:rPr>
        <w:t xml:space="preserve">. Seuls auteurs à relever </w:t>
      </w:r>
      <w:r w:rsidR="000076D5">
        <w:rPr>
          <w:lang w:val="fr-CH"/>
        </w:rPr>
        <w:t>les effets de ce déplacement sur le corpus des textes dans son ensemble, Thomas Leitch</w:t>
      </w:r>
      <w:r w:rsidR="000076D5">
        <w:rPr>
          <w:rStyle w:val="FootnoteReference"/>
          <w:lang w:val="fr-CH"/>
        </w:rPr>
        <w:footnoteReference w:id="52"/>
      </w:r>
      <w:r w:rsidR="000076D5">
        <w:rPr>
          <w:lang w:val="fr-CH"/>
        </w:rPr>
        <w:t xml:space="preserve"> et Kathleen Loock</w:t>
      </w:r>
      <w:r w:rsidR="000076D5">
        <w:rPr>
          <w:rStyle w:val="FootnoteReference"/>
          <w:lang w:val="fr-CH"/>
        </w:rPr>
        <w:footnoteReference w:id="53"/>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54"/>
      </w:r>
      <w:r w:rsidR="003D6827">
        <w:rPr>
          <w:lang w:val="fr-CH"/>
        </w:rPr>
        <w:t>. 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55"/>
      </w:r>
      <w:r w:rsidR="00493090">
        <w:rPr>
          <w:lang w:val="fr-CH"/>
        </w:rPr>
        <w:t>.</w:t>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ins w:id="208" w:author="Anas Sareen" w:date="2016-12-13T23:18:00Z">
        <w:r w:rsidR="009E1079">
          <w:rPr>
            <w:lang w:val="fr-CH"/>
          </w:rPr>
          <w:t xml:space="preserve">dernière </w:t>
        </w:r>
      </w:ins>
      <w:r w:rsidR="00471336">
        <w:rPr>
          <w:lang w:val="fr-CH"/>
        </w:rPr>
        <w:t>partie propose</w:t>
      </w:r>
      <w:ins w:id="209" w:author="Anas Sareen" w:date="2016-12-13T23:18:00Z">
        <w:r w:rsidR="009E1079">
          <w:rPr>
            <w:lang w:val="fr-CH"/>
          </w:rPr>
          <w:t xml:space="preserve"> donc</w:t>
        </w:r>
      </w:ins>
      <w:r w:rsidR="00471336">
        <w:rPr>
          <w:lang w:val="fr-CH"/>
        </w:rPr>
        <w:t xml:space="preserve"> de relever et discuter </w:t>
      </w:r>
      <w:r w:rsidR="009D0E36">
        <w:rPr>
          <w:lang w:val="fr-CH"/>
        </w:rPr>
        <w:t xml:space="preserve">les éléments qui lient les films entre eux : soit par leurs différences rendant la continuité du récit possible et cohérence, soit par des choix </w:t>
      </w:r>
      <w:r w:rsidR="00C66311">
        <w:rPr>
          <w:lang w:val="fr-CH"/>
        </w:rPr>
        <w:t xml:space="preserve">entrainant une réflexivité de leur texte au point </w:t>
      </w:r>
      <w:r w:rsidR="008467EC">
        <w:rPr>
          <w:lang w:val="fr-CH"/>
        </w:rPr>
        <w:t>de créer une tradition.</w:t>
      </w:r>
    </w:p>
    <w:p w14:paraId="676298CF" w14:textId="29C56713" w:rsidR="00151705" w:rsidRPr="00F325CA" w:rsidRDefault="00A246F3" w:rsidP="00151705">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la constitution</w:t>
      </w:r>
      <w:r w:rsidR="00350FDF">
        <w:rPr>
          <w:lang w:val="fr-CH"/>
        </w:rPr>
        <w:t xml:space="preserve"> de ses personnages : et ce pas uniquement dans leur noms</w:t>
      </w:r>
      <w:r w:rsidR="00350FDF">
        <w:rPr>
          <w:rStyle w:val="FootnoteReference"/>
          <w:lang w:val="fr-CH"/>
        </w:rPr>
        <w:footnoteReference w:id="56"/>
      </w:r>
      <w:r w:rsidR="004503A3">
        <w:rPr>
          <w:lang w:val="fr-CH"/>
        </w:rPr>
        <w:t>, leur sexe</w:t>
      </w:r>
      <w:r w:rsidR="004503A3">
        <w:rPr>
          <w:rStyle w:val="FootnoteReference"/>
          <w:lang w:val="fr-CH"/>
        </w:rPr>
        <w:footnoteReference w:id="57"/>
      </w:r>
      <w:r w:rsidR="004503A3">
        <w:rPr>
          <w:lang w:val="fr-CH"/>
        </w:rPr>
        <w:t xml:space="preserve"> mais également dans leur statut social</w:t>
      </w:r>
      <w:r w:rsidR="00FD6FD5">
        <w:rPr>
          <w:rStyle w:val="FootnoteReference"/>
          <w:lang w:val="fr-CH"/>
        </w:rPr>
        <w:footnoteReference w:id="58"/>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59"/>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–et reconnaissables– des versions précédentes</w:t>
      </w:r>
      <w:r w:rsidR="00441E4C">
        <w:rPr>
          <w:rStyle w:val="FootnoteReference"/>
          <w:lang w:val="fr-CH"/>
        </w:rPr>
        <w:footnoteReference w:id="60"/>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61"/>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McCarthy… l’acteur jouant Miles de la version de Siegel.</w:t>
      </w:r>
      <w:r w:rsidR="00DB2BBD">
        <w:rPr>
          <w:lang w:val="fr-CH"/>
        </w:rPr>
        <w:t xml:space="preserve"> Ce clin d’œil </w:t>
      </w:r>
      <w:ins w:id="210" w:author="Anas Sareen" w:date="2016-12-13T23:19:00Z">
        <w:r w:rsidR="009E1079">
          <w:rPr>
            <w:lang w:val="fr-CH"/>
          </w:rPr>
          <w:t>au film</w:t>
        </w:r>
      </w:ins>
      <w:del w:id="211" w:author="Anas Sareen" w:date="2016-12-13T23:19:00Z">
        <w:r w:rsidR="00DB2BBD" w:rsidDel="009E1079">
          <w:rPr>
            <w:lang w:val="fr-CH"/>
          </w:rPr>
          <w:delText>à</w:delText>
        </w:r>
      </w:del>
      <w:r w:rsidR="00DB2BBD">
        <w:rPr>
          <w:lang w:val="fr-CH"/>
        </w:rPr>
        <w:t xml:space="preserve"> </w:t>
      </w:r>
      <w:del w:id="212" w:author="Anas Sareen" w:date="2016-12-13T23:19:00Z">
        <w:r w:rsidR="00DB2BBD" w:rsidDel="009E1079">
          <w:rPr>
            <w:lang w:val="fr-CH"/>
          </w:rPr>
          <w:delText>l’</w:delText>
        </w:r>
      </w:del>
      <w:r w:rsidR="00DB2BBD">
        <w:rPr>
          <w:lang w:val="fr-CH"/>
        </w:rPr>
        <w:t>original</w:t>
      </w:r>
      <w:r w:rsidR="00DB2BBD">
        <w:rPr>
          <w:rStyle w:val="FootnoteReference"/>
          <w:lang w:val="fr-CH"/>
        </w:rPr>
        <w:footnoteReference w:id="62"/>
      </w:r>
      <w:r w:rsidR="005C68BF">
        <w:rPr>
          <w:lang w:val="fr-CH"/>
        </w:rPr>
        <w:t xml:space="preserve"> renvoie pourtant le spectateur attentif et informé</w:t>
      </w:r>
      <w:r w:rsidR="005C68BF">
        <w:rPr>
          <w:rStyle w:val="FootnoteReference"/>
          <w:lang w:val="fr-CH"/>
        </w:rPr>
        <w:footnoteReference w:id="63"/>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se joue d’un procédé similaire quand </w:t>
      </w:r>
      <w:r w:rsidR="00880154">
        <w:rPr>
          <w:lang w:val="fr-CH"/>
        </w:rPr>
        <w:t>le rôle d’</w:t>
      </w:r>
      <w:r w:rsidR="00D3118F">
        <w:rPr>
          <w:lang w:val="fr-CH"/>
        </w:rPr>
        <w:t xml:space="preserve">une patiente récurrente de Carol, </w:t>
      </w:r>
      <w:del w:id="213" w:author="Anas Sareen" w:date="2016-12-13T23:20:00Z">
        <w:r w:rsidR="00D3118F" w:rsidDel="009E1079">
          <w:rPr>
            <w:lang w:val="fr-CH"/>
          </w:rPr>
          <w:delText>consultant à cause d’un sentiment</w:delText>
        </w:r>
      </w:del>
      <w:ins w:id="214" w:author="Anas Sareen" w:date="2016-12-13T23:20:00Z">
        <w:r w:rsidR="009E1079">
          <w:rPr>
            <w:lang w:val="fr-CH"/>
          </w:rPr>
          <w:t>qui se plaint</w:t>
        </w:r>
      </w:ins>
      <w:r w:rsidR="00D3118F">
        <w:rPr>
          <w:lang w:val="fr-CH"/>
        </w:rPr>
        <w:t xml:space="preserve"> que son mari n’est plus la même personne, </w:t>
      </w:r>
      <w:r w:rsidR="00880154">
        <w:rPr>
          <w:lang w:val="fr-CH"/>
        </w:rPr>
        <w:t>est donné à Veronica Cartwright, seule survivante possibl</w:t>
      </w:r>
      <w:ins w:id="215" w:author="Anas Sareen" w:date="2016-12-13T23:20:00Z">
        <w:r w:rsidR="009E1079">
          <w:rPr>
            <w:lang w:val="fr-CH"/>
          </w:rPr>
          <w:t>e</w:t>
        </w:r>
      </w:ins>
      <w:del w:id="216" w:author="Anas Sareen" w:date="2016-12-13T23:20:00Z">
        <w:r w:rsidR="00880154" w:rsidDel="009E1079">
          <w:rPr>
            <w:lang w:val="fr-CH"/>
          </w:rPr>
          <w:delText>e connue</w:delText>
        </w:r>
      </w:del>
      <w:r w:rsidR="00880154">
        <w:rPr>
          <w:lang w:val="fr-CH"/>
        </w:rPr>
        <w:t xml:space="preserve"> d</w:t>
      </w:r>
      <w:ins w:id="217" w:author="Anas Sareen" w:date="2016-12-13T23:20:00Z">
        <w:r w:rsidR="009E1079">
          <w:rPr>
            <w:lang w:val="fr-CH"/>
          </w:rPr>
          <w:t>ans le récit du</w:t>
        </w:r>
      </w:ins>
      <w:del w:id="218" w:author="Anas Sareen" w:date="2016-12-13T23:20:00Z">
        <w:r w:rsidR="00880154" w:rsidDel="009E1079">
          <w:rPr>
            <w:lang w:val="fr-CH"/>
          </w:rPr>
          <w:delText>u</w:delText>
        </w:r>
      </w:del>
      <w:r w:rsidR="00880154">
        <w:rPr>
          <w:lang w:val="fr-CH"/>
        </w:rPr>
        <w:t xml:space="preserve"> film de 1978</w:t>
      </w:r>
      <w:r w:rsidR="00880154">
        <w:rPr>
          <w:rStyle w:val="FootnoteReference"/>
          <w:lang w:val="fr-CH"/>
        </w:rPr>
        <w:footnoteReference w:id="64"/>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65"/>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4 films de la série</w:t>
      </w:r>
      <w:r w:rsidR="00F253BF">
        <w:rPr>
          <w:lang w:val="fr-CH"/>
        </w:rPr>
        <w:t xml:space="preserve"> articulant la tension entre réflexivité (via,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personnages </w:t>
      </w:r>
      <w:r w:rsidR="00F325CA">
        <w:rPr>
          <w:lang w:val="fr-CH"/>
        </w:rPr>
        <w:t xml:space="preserve">trans-remake ne sont que des courtes rencontres sur le chemin des personnages principaux d’un </w:t>
      </w:r>
      <w:r w:rsidR="00F325CA">
        <w:rPr>
          <w:i/>
          <w:lang w:val="fr-CH"/>
        </w:rPr>
        <w:t>nouveau</w:t>
      </w:r>
      <w:r w:rsidR="00F325CA">
        <w:rPr>
          <w:lang w:val="fr-CH"/>
        </w:rPr>
        <w:t xml:space="preserve"> récit.</w:t>
      </w:r>
      <w:ins w:id="219" w:author="Anas Sareen" w:date="2016-12-13T23:21:00Z">
        <w:r w:rsidR="009E1079">
          <w:rPr>
            <w:lang w:val="fr-CH"/>
          </w:rPr>
          <w:t xml:space="preserve"> ET UN PLAISIR POUR LE SPECTATEUR, COMME DE RECONNAÎTRE HITCHCOCK DANS SES FILMS.</w:t>
        </w:r>
      </w:ins>
    </w:p>
    <w:p w14:paraId="67FBEB81" w14:textId="77777777" w:rsidR="008C5BBE" w:rsidRDefault="008C5BBE" w:rsidP="008C5BBE">
      <w:pPr>
        <w:rPr>
          <w:lang w:val="fr-CH"/>
        </w:rPr>
      </w:pPr>
    </w:p>
    <w:p w14:paraId="4686ADC6" w14:textId="03B8E3BC" w:rsidR="008C5BBE" w:rsidRPr="0042709F" w:rsidRDefault="008C5BBE" w:rsidP="008C5BBE">
      <w:pPr>
        <w:pStyle w:val="Mmoire"/>
        <w:rPr>
          <w:lang w:val="fr-CH"/>
        </w:rPr>
      </w:pPr>
      <w:r>
        <w:rPr>
          <w:lang w:val="fr-CH"/>
        </w:rPr>
        <w:tab/>
      </w:r>
      <w:r w:rsidR="00BB22E6">
        <w:rPr>
          <w:lang w:val="fr-CH"/>
        </w:rPr>
        <w:t>Dans ce chapitre, il a été question des liens qu’entretiennent les différents films du corpus des remakes officiels et de la manière dont ces liens créent une tension entre réflexivité et originalité centrale à tout remake.</w:t>
      </w:r>
      <w:r w:rsidR="0002028D">
        <w:rPr>
          <w:lang w:val="fr-CH"/>
        </w:rPr>
        <w:t xml:space="preserve"> Les éléments narratifs comme le générique d’ouverture et l’utilisation d’une voix off </w:t>
      </w:r>
      <w:r w:rsidR="00F23B4A">
        <w:rPr>
          <w:lang w:val="fr-CH"/>
        </w:rPr>
        <w:t xml:space="preserve">et la récurrence de figures comme le cri des </w:t>
      </w:r>
      <w:r w:rsidR="00F23B4A">
        <w:rPr>
          <w:i/>
          <w:lang w:val="fr-CH"/>
        </w:rPr>
        <w:t>pod people</w:t>
      </w:r>
      <w:r w:rsidR="00F23B4A">
        <w:rPr>
          <w:lang w:val="fr-CH"/>
        </w:rPr>
        <w:t xml:space="preserve"> ou la scène de camouflage </w:t>
      </w:r>
      <w:r w:rsidR="0036669F">
        <w:rPr>
          <w:lang w:val="fr-CH"/>
        </w:rPr>
        <w:t xml:space="preserve">mettent en scène cette tension : celle d’un texte cherchant à se démarquer d’un autre tout en lui tirant sa </w:t>
      </w:r>
      <w:r w:rsidR="00B26FDE">
        <w:rPr>
          <w:lang w:val="fr-CH"/>
        </w:rPr>
        <w:t>révérence</w:t>
      </w:r>
      <w:r w:rsidR="0036669F">
        <w:rPr>
          <w:lang w:val="fr-CH"/>
        </w:rPr>
        <w:t>.</w:t>
      </w:r>
      <w:r w:rsidR="00B26FDE">
        <w:rPr>
          <w:lang w:val="fr-CH"/>
        </w:rPr>
        <w:t xml:space="preserve"> Finalement, </w:t>
      </w:r>
      <w:r w:rsidR="00CF1BF5">
        <w:rPr>
          <w:lang w:val="fr-CH"/>
        </w:rPr>
        <w:t>il a</w:t>
      </w:r>
      <w:r w:rsidR="00D74DB8">
        <w:rPr>
          <w:lang w:val="fr-CH"/>
        </w:rPr>
        <w:t xml:space="preserve"> été question du statut de la série : si la suite du film est systématiquement présentée comme une série de remake</w:t>
      </w:r>
      <w:r w:rsidR="009F15A9">
        <w:rPr>
          <w:lang w:val="fr-CH"/>
        </w:rPr>
        <w:t>s par la critique (journalistique, spécialisée et académique</w:t>
      </w:r>
      <w:r w:rsidR="00D74DB8">
        <w:rPr>
          <w:lang w:val="fr-CH"/>
        </w:rPr>
        <w:t>)</w:t>
      </w:r>
      <w:r w:rsidR="009F15A9">
        <w:rPr>
          <w:lang w:val="fr-CH"/>
        </w:rPr>
        <w:t xml:space="preserve">, </w:t>
      </w:r>
      <w:r w:rsidR="009F15A9" w:rsidRPr="00B921F0">
        <w:rPr>
          <w:highlight w:val="yellow"/>
          <w:lang w:val="fr-CH"/>
        </w:rPr>
        <w:t>les débordements</w:t>
      </w:r>
      <w:r w:rsidR="00C9045C" w:rsidRPr="00B921F0">
        <w:rPr>
          <w:highlight w:val="yellow"/>
          <w:lang w:val="fr-CH"/>
        </w:rPr>
        <w:t xml:space="preserve"> et déplacements </w:t>
      </w:r>
      <w:r w:rsidR="00F37FE4" w:rsidRPr="00B921F0">
        <w:rPr>
          <w:highlight w:val="yellow"/>
          <w:lang w:val="fr-CH"/>
        </w:rPr>
        <w:t>spatio-temporels</w:t>
      </w:r>
      <w:r w:rsidR="009F15A9" w:rsidRPr="00B921F0">
        <w:rPr>
          <w:highlight w:val="yellow"/>
          <w:lang w:val="fr-CH"/>
        </w:rPr>
        <w:t xml:space="preserve"> </w:t>
      </w:r>
      <w:r w:rsidR="00C9045C" w:rsidRPr="00B921F0">
        <w:rPr>
          <w:highlight w:val="yellow"/>
          <w:lang w:val="fr-CH"/>
        </w:rPr>
        <w:t xml:space="preserve">d’un film au suivant </w:t>
      </w:r>
      <w:r w:rsidR="00FB64D9" w:rsidRPr="00B921F0">
        <w:rPr>
          <w:highlight w:val="yellow"/>
          <w:lang w:val="fr-CH"/>
        </w:rPr>
        <w:t xml:space="preserve">permettent tout autant de considérer le corpus comme une série de suites </w:t>
      </w:r>
      <w:r w:rsidR="007D49D7" w:rsidRPr="00B921F0">
        <w:rPr>
          <w:highlight w:val="yellow"/>
          <w:lang w:val="fr-CH"/>
        </w:rPr>
        <w:t>répétant la même structure narrative à la manière d’</w:t>
      </w:r>
      <w:r w:rsidR="007B7BB9" w:rsidRPr="00B921F0">
        <w:rPr>
          <w:highlight w:val="yellow"/>
          <w:lang w:val="fr-CH"/>
        </w:rPr>
        <w:t xml:space="preserve">une série </w:t>
      </w:r>
      <w:r w:rsidR="00B921F0" w:rsidRPr="00B921F0">
        <w:rPr>
          <w:highlight w:val="yellow"/>
          <w:lang w:val="fr-CH"/>
        </w:rPr>
        <w:t>télévisée fixant des invariants à leur récit et revisitant constamment la mê</w:t>
      </w:r>
      <w:r w:rsidR="0042709F">
        <w:rPr>
          <w:highlight w:val="yellow"/>
          <w:lang w:val="fr-CH"/>
        </w:rPr>
        <w:t>me structure narrative</w:t>
      </w:r>
      <w:r w:rsidR="00B921F0" w:rsidRPr="00B921F0">
        <w:rPr>
          <w:highlight w:val="yellow"/>
          <w:lang w:val="fr-CH"/>
        </w:rPr>
        <w:t xml:space="preserve"> </w:t>
      </w:r>
      <w:r w:rsidR="00B921F0" w:rsidRPr="0042709F">
        <w:rPr>
          <w:highlight w:val="yellow"/>
          <w:lang w:val="fr-CH"/>
        </w:rPr>
        <w:t>(NOTE : I’LL WORK ON THIS WHEN I CAN ACCESS THE BOOKS I NEED TO MAKE IT CLEAR)</w:t>
      </w:r>
      <w:r w:rsidR="00B921F0" w:rsidRPr="0042709F">
        <w:rPr>
          <w:lang w:val="fr-CH"/>
        </w:rPr>
        <w:t>.</w:t>
      </w:r>
      <w:r w:rsidR="0042709F">
        <w:rPr>
          <w:lang w:val="fr-CH"/>
        </w:rPr>
        <w:t xml:space="preserve"> </w:t>
      </w:r>
      <w:r w:rsidR="00A47296">
        <w:rPr>
          <w:lang w:val="fr-CH"/>
        </w:rPr>
        <w:t xml:space="preserve">L’ensemble de ces éléments </w:t>
      </w:r>
      <w:r w:rsidR="009E41AE">
        <w:rPr>
          <w:lang w:val="fr-CH"/>
        </w:rPr>
        <w:t xml:space="preserve">montre comment chaque film de la série, de par son texte, confirme son appartenance </w:t>
      </w:r>
      <w:r w:rsidR="00610B20">
        <w:rPr>
          <w:lang w:val="fr-CH"/>
        </w:rPr>
        <w:t>tout en problématisant son essence même.</w:t>
      </w:r>
      <w:r w:rsidR="005A26BF">
        <w:rPr>
          <w:lang w:val="fr-CH"/>
        </w:rPr>
        <w:t xml:space="preserve"> En reconduisant certains motifs et schémas narratifs, le film valide l’existence des précédents et assure que leur existence ne soit pas oubliée… puisque leur existence même en dépends. </w:t>
      </w:r>
    </w:p>
    <w:sectPr w:rsidR="008C5BBE" w:rsidRPr="0042709F"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7" w:author="Anas Sareen" w:date="2016-12-13T22:44:00Z" w:initials="AS">
    <w:p w14:paraId="7E5547B2" w14:textId="07057FA3" w:rsidR="009300D7" w:rsidRDefault="009300D7">
      <w:pPr>
        <w:pStyle w:val="CommentText"/>
      </w:pPr>
      <w:r>
        <w:rPr>
          <w:rStyle w:val="CommentReference"/>
        </w:rPr>
        <w:annotationRef/>
      </w:r>
      <w:r>
        <w:t>Quelles autres implications ? s’éloigne t on du didactisme scientifique, une différence de genre donc : faut vraiment nous en dire plus ici.</w:t>
      </w:r>
    </w:p>
  </w:comment>
  <w:comment w:id="127" w:author="Anas Sareen" w:date="2016-12-13T22:47:00Z" w:initials="AS">
    <w:p w14:paraId="65116CDE" w14:textId="672DFF8F" w:rsidR="009300D7" w:rsidRDefault="009300D7">
      <w:pPr>
        <w:pStyle w:val="CommentText"/>
      </w:pPr>
      <w:r>
        <w:rPr>
          <w:rStyle w:val="CommentReference"/>
        </w:rPr>
        <w:annotationRef/>
      </w:r>
      <w:r>
        <w:t xml:space="preserve">SLASHER ? </w:t>
      </w:r>
    </w:p>
  </w:comment>
  <w:comment w:id="132" w:author="Anas Sareen" w:date="2016-12-13T22:49:00Z" w:initials="AS">
    <w:p w14:paraId="7C8190C8" w14:textId="5231EB7E" w:rsidR="009300D7" w:rsidRDefault="009300D7">
      <w:pPr>
        <w:pStyle w:val="CommentText"/>
      </w:pPr>
      <w:r>
        <w:rPr>
          <w:rStyle w:val="CommentReference"/>
        </w:rPr>
        <w:annotationRef/>
      </w:r>
      <w:r>
        <w:t>WTF ? REVOIR LA PHRASE</w:t>
      </w:r>
    </w:p>
  </w:comment>
  <w:comment w:id="133" w:author="Anas Sareen" w:date="2016-12-13T22:49:00Z" w:initials="AS">
    <w:p w14:paraId="6024107F" w14:textId="3ED483E7" w:rsidR="009300D7" w:rsidRDefault="009300D7">
      <w:pPr>
        <w:pStyle w:val="CommentText"/>
      </w:pPr>
      <w:r>
        <w:rPr>
          <w:rStyle w:val="CommentReference"/>
        </w:rPr>
        <w:annotationRef/>
      </w:r>
      <w:r>
        <w:t>SO WHAT?</w:t>
      </w:r>
    </w:p>
  </w:comment>
  <w:comment w:id="139" w:author="Anas Sareen" w:date="2016-12-13T22:51:00Z" w:initials="AS">
    <w:p w14:paraId="1E3ECBCA" w14:textId="6EC5968D" w:rsidR="009300D7" w:rsidRDefault="009300D7">
      <w:pPr>
        <w:pStyle w:val="CommentText"/>
      </w:pPr>
      <w:r>
        <w:rPr>
          <w:rStyle w:val="CommentReference"/>
        </w:rPr>
        <w:annotationRef/>
      </w:r>
      <w:r>
        <w:t>NON.</w:t>
      </w:r>
    </w:p>
  </w:comment>
  <w:comment w:id="140" w:author="Anas Sareen" w:date="2016-12-13T22:58:00Z" w:initials="AS">
    <w:p w14:paraId="022EBF3A" w14:textId="0F8FB319" w:rsidR="009300D7" w:rsidRDefault="009300D7">
      <w:pPr>
        <w:pStyle w:val="CommentText"/>
      </w:pPr>
      <w:r>
        <w:rPr>
          <w:rStyle w:val="CommentReference"/>
        </w:rPr>
        <w:annotationRef/>
      </w:r>
      <w:r>
        <w:t>QUEL EST LE STATUT DE CES ELEMENTS ET POURQUOI LES AVOIR CHOISI ? FAUT JUSTIFIER SINON ON DIRAIT QUE C’EST ARBITRAIRE. ARGUMENT GENERIQUE/GENRE FILMIQUE. HORREUR.</w:t>
      </w:r>
    </w:p>
  </w:comment>
  <w:comment w:id="141" w:author="Anas Sareen" w:date="2016-12-13T22:59:00Z" w:initials="AS">
    <w:p w14:paraId="16D67EF5" w14:textId="4E2453A8" w:rsidR="009300D7" w:rsidRDefault="009300D7">
      <w:pPr>
        <w:pStyle w:val="CommentText"/>
      </w:pPr>
      <w:r>
        <w:rPr>
          <w:rStyle w:val="CommentReference"/>
        </w:rPr>
        <w:annotationRef/>
      </w:r>
      <w:r>
        <w:t>Pas dans les films d’horreur.</w:t>
      </w:r>
    </w:p>
  </w:comment>
  <w:comment w:id="142" w:author="Anas Sareen" w:date="2016-12-13T23:00:00Z" w:initials="AS">
    <w:p w14:paraId="62AA2254" w14:textId="6DA5F0EF" w:rsidR="009300D7" w:rsidRDefault="009300D7">
      <w:pPr>
        <w:pStyle w:val="CommentText"/>
      </w:pPr>
      <w:r>
        <w:rPr>
          <w:rStyle w:val="CommentReference"/>
        </w:rPr>
        <w:annotationRef/>
      </w:r>
      <w:r>
        <w:t>Phrase de 4 lignes.</w:t>
      </w:r>
    </w:p>
  </w:comment>
  <w:comment w:id="143" w:author="Anas Sareen" w:date="2016-12-13T23:02:00Z" w:initials="AS">
    <w:p w14:paraId="57E1FD34" w14:textId="12D1C7AA" w:rsidR="009300D7" w:rsidRDefault="009300D7">
      <w:pPr>
        <w:pStyle w:val="CommentText"/>
      </w:pPr>
      <w:r>
        <w:rPr>
          <w:rStyle w:val="CommentReference"/>
        </w:rPr>
        <w:annotationRef/>
      </w:r>
      <w:r>
        <w:t>Confus.</w:t>
      </w:r>
    </w:p>
  </w:comment>
  <w:comment w:id="144" w:author="Anas Sareen" w:date="2016-12-13T23:02:00Z" w:initials="AS">
    <w:p w14:paraId="13648695" w14:textId="75C66A1E" w:rsidR="009300D7" w:rsidRDefault="009300D7">
      <w:pPr>
        <w:pStyle w:val="CommentText"/>
      </w:pPr>
      <w:r>
        <w:rPr>
          <w:rStyle w:val="CommentReference"/>
        </w:rPr>
        <w:annotationRef/>
      </w:r>
      <w:r>
        <w:t>Argument sur le genre/genre filmique</w:t>
      </w:r>
    </w:p>
  </w:comment>
  <w:comment w:id="159" w:author="Anas Sareen" w:date="2016-12-13T23:05:00Z" w:initials="AS">
    <w:p w14:paraId="34FF6F78" w14:textId="08762BE7" w:rsidR="009300D7" w:rsidRDefault="009300D7">
      <w:pPr>
        <w:pStyle w:val="CommentText"/>
      </w:pPr>
      <w:r>
        <w:rPr>
          <w:rStyle w:val="CommentReference"/>
        </w:rPr>
        <w:annotationRef/>
      </w:r>
      <w:r>
        <w:t>Machines, déshumanisation ?</w:t>
      </w:r>
    </w:p>
  </w:comment>
  <w:comment w:id="160" w:author="Anas Sareen" w:date="2016-12-13T23:05:00Z" w:initials="AS">
    <w:p w14:paraId="387EFB09" w14:textId="7CD2783E" w:rsidR="009300D7" w:rsidRDefault="009300D7">
      <w:pPr>
        <w:pStyle w:val="CommentText"/>
      </w:pPr>
      <w:r>
        <w:rPr>
          <w:rStyle w:val="CommentReference"/>
        </w:rPr>
        <w:annotationRef/>
      </w:r>
      <w:r>
        <w:t>Ce qui veut dire ?</w:t>
      </w:r>
    </w:p>
  </w:comment>
  <w:comment w:id="166" w:author="Anas Sareen" w:date="2016-12-13T23:09:00Z" w:initials="AS">
    <w:p w14:paraId="66C96CD0" w14:textId="7F1ACC35" w:rsidR="009300D7" w:rsidRDefault="009300D7">
      <w:pPr>
        <w:pStyle w:val="CommentText"/>
      </w:pPr>
      <w:r>
        <w:rPr>
          <w:rStyle w:val="CommentReference"/>
        </w:rPr>
        <w:annotationRef/>
      </w:r>
      <w:r>
        <w:t xml:space="preserve">Figure d’autorité remplacée dans d’autres versions ? substitution de la loi par une imposture, élément grotesque ? détournement / </w:t>
      </w:r>
      <w:proofErr w:type="spellStart"/>
      <w:r>
        <w:t>dystopie</w:t>
      </w:r>
      <w:proofErr w:type="spellEnd"/>
      <w:r>
        <w:t xml:space="preserve"> etc. MILK IT.</w:t>
      </w:r>
    </w:p>
  </w:comment>
  <w:comment w:id="202" w:author="Anas Sareen" w:date="2016-12-13T23:16:00Z" w:initials="AS">
    <w:p w14:paraId="742B3DE9" w14:textId="0BE6D3F5" w:rsidR="009E1079" w:rsidRDefault="009E1079">
      <w:pPr>
        <w:pStyle w:val="CommentText"/>
      </w:pPr>
      <w:r>
        <w:rPr>
          <w:rStyle w:val="CommentReference"/>
        </w:rPr>
        <w:annotationRef/>
      </w:r>
      <w:r>
        <w:t>Quoi ? revoir syntaxe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56BCE" w14:textId="77777777" w:rsidR="009300D7" w:rsidRDefault="009300D7" w:rsidP="00173138">
      <w:r>
        <w:separator/>
      </w:r>
    </w:p>
  </w:endnote>
  <w:endnote w:type="continuationSeparator" w:id="0">
    <w:p w14:paraId="7DC10337" w14:textId="77777777" w:rsidR="009300D7" w:rsidRDefault="009300D7"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9300D7" w:rsidRDefault="009300D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9300D7" w:rsidRDefault="009300D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9300D7" w:rsidRPr="00A50EFA" w:rsidRDefault="009300D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9E1079">
      <w:rPr>
        <w:rStyle w:val="PageNumber"/>
        <w:noProof/>
        <w:sz w:val="22"/>
      </w:rPr>
      <w:t>14</w:t>
    </w:r>
    <w:r w:rsidRPr="00A50EFA">
      <w:rPr>
        <w:rStyle w:val="PageNumber"/>
        <w:sz w:val="22"/>
      </w:rPr>
      <w:fldChar w:fldCharType="end"/>
    </w:r>
  </w:p>
  <w:p w14:paraId="6A6EF380" w14:textId="77777777" w:rsidR="009300D7" w:rsidRDefault="009300D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6B2BA" w14:textId="77777777" w:rsidR="009300D7" w:rsidRDefault="009300D7" w:rsidP="00173138">
      <w:r>
        <w:separator/>
      </w:r>
    </w:p>
  </w:footnote>
  <w:footnote w:type="continuationSeparator" w:id="0">
    <w:p w14:paraId="6EBB0A81" w14:textId="77777777" w:rsidR="009300D7" w:rsidRDefault="009300D7" w:rsidP="00173138">
      <w:r>
        <w:continuationSeparator/>
      </w:r>
    </w:p>
  </w:footnote>
  <w:footnote w:id="1">
    <w:p w14:paraId="76807BB9" w14:textId="1CAAD728" w:rsidR="009300D7" w:rsidRPr="00E92F08" w:rsidRDefault="009300D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9300D7" w:rsidRPr="00250E3D" w:rsidRDefault="009300D7">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proofErr w:type="spellStart"/>
      <w:r w:rsidRPr="002B0B0C">
        <w:rPr>
          <w:i/>
          <w:lang w:val="en-GB"/>
        </w:rPr>
        <w:t>L'invasion</w:t>
      </w:r>
      <w:proofErr w:type="spellEnd"/>
      <w:r w:rsidRPr="002B0B0C">
        <w:rPr>
          <w:i/>
          <w:lang w:val="en-GB"/>
        </w:rPr>
        <w:t xml:space="preserve"> des </w:t>
      </w:r>
      <w:proofErr w:type="spellStart"/>
      <w:r w:rsidRPr="002B0B0C">
        <w:rPr>
          <w:i/>
          <w:lang w:val="en-GB"/>
        </w:rPr>
        <w:t>profanateurs</w:t>
      </w:r>
      <w:proofErr w:type="spellEnd"/>
      <w:r>
        <w:rPr>
          <w:lang w:val="en-US"/>
        </w:rPr>
        <w:t>,</w:t>
      </w:r>
      <w:r w:rsidRPr="002B0B0C">
        <w:rPr>
          <w:lang w:val="en-US"/>
        </w:rPr>
        <w:t xml:space="preserve"> Philip Kaufman, 1978</w:t>
      </w:r>
      <w:r>
        <w:rPr>
          <w:lang w:val="en-US"/>
        </w:rPr>
        <w:t>).</w:t>
      </w:r>
    </w:p>
  </w:footnote>
  <w:footnote w:id="3">
    <w:p w14:paraId="2E172D07" w14:textId="32185573" w:rsidR="009300D7" w:rsidRPr="00250E3D" w:rsidRDefault="009300D7">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proofErr w:type="spellStart"/>
      <w:r w:rsidRPr="00250E3D">
        <w:rPr>
          <w:i/>
          <w:lang w:val="en-GB"/>
        </w:rPr>
        <w:t>l'invasion</w:t>
      </w:r>
      <w:proofErr w:type="spellEnd"/>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9300D7" w:rsidRPr="00D61472" w:rsidRDefault="009300D7">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w:t>
      </w:r>
      <w:proofErr w:type="spellStart"/>
      <w:r w:rsidRPr="00D61472">
        <w:rPr>
          <w:lang w:val="en-US"/>
        </w:rPr>
        <w:t>Hirschbiegel</w:t>
      </w:r>
      <w:proofErr w:type="spellEnd"/>
      <w:r w:rsidRPr="00D61472">
        <w:rPr>
          <w:lang w:val="en-US"/>
        </w:rPr>
        <w:t>, 2007</w:t>
      </w:r>
      <w:r>
        <w:rPr>
          <w:lang w:val="en-US"/>
        </w:rPr>
        <w:t>).</w:t>
      </w:r>
    </w:p>
  </w:footnote>
  <w:footnote w:id="5">
    <w:p w14:paraId="58E1F8D3" w14:textId="1179B3F8" w:rsidR="009300D7" w:rsidRPr="007D5841" w:rsidRDefault="009300D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w:t>
      </w:r>
      <w:proofErr w:type="spellStart"/>
      <w:r w:rsidRPr="001F6A49">
        <w:rPr>
          <w:lang w:val="en-GB"/>
        </w:rPr>
        <w:t>Koos</w:t>
      </w:r>
      <w:proofErr w:type="spellEnd"/>
      <w:r w:rsidRPr="001F6A49">
        <w:rPr>
          <w:lang w:val="en-GB"/>
        </w:rPr>
        <w:t xml:space="preserve"> </w:t>
      </w:r>
      <w:r w:rsidRPr="001F6A49">
        <w:rPr>
          <w:lang w:val="en-US"/>
        </w:rPr>
        <w:t>(</w:t>
      </w:r>
      <w:proofErr w:type="spellStart"/>
      <w:r w:rsidRPr="001F6A49">
        <w:rPr>
          <w:lang w:val="en-US"/>
        </w:rPr>
        <w:t>éds</w:t>
      </w:r>
      <w:proofErr w:type="spellEnd"/>
      <w:r w:rsidRPr="001F6A49">
        <w:rPr>
          <w:lang w:val="en-US"/>
        </w:rPr>
        <w:t xml:space="preserve">.),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9300D7" w:rsidRPr="00A00D11" w:rsidRDefault="009300D7">
      <w:pPr>
        <w:pStyle w:val="FootnoteText"/>
        <w:rPr>
          <w:lang w:val="fr-CH"/>
        </w:rPr>
      </w:pPr>
      <w:r>
        <w:rPr>
          <w:rStyle w:val="FootnoteReference"/>
        </w:rPr>
        <w:footnoteRef/>
      </w:r>
      <w:r>
        <w:t xml:space="preserve"> </w:t>
      </w:r>
      <w:r>
        <w:rPr>
          <w:lang w:val="fr-CH"/>
        </w:rPr>
        <w:t>Et pour lequel ils payent des droits d’adaptation.</w:t>
      </w:r>
    </w:p>
  </w:footnote>
  <w:footnote w:id="7">
    <w:p w14:paraId="29A3E1AC" w14:textId="29C79DD8" w:rsidR="009300D7" w:rsidRPr="001E42F1" w:rsidRDefault="009300D7">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8">
    <w:p w14:paraId="4F05B615" w14:textId="3472AAA4" w:rsidR="009300D7" w:rsidRPr="003230B1" w:rsidRDefault="009300D7">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9">
    <w:p w14:paraId="4ABAE706" w14:textId="5E125019" w:rsidR="009300D7" w:rsidRPr="003D3BEE" w:rsidRDefault="009300D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w:t>
      </w:r>
      <w:proofErr w:type="spellStart"/>
      <w:r>
        <w:rPr>
          <w:lang w:val="en-US"/>
        </w:rPr>
        <w:t>Loock</w:t>
      </w:r>
      <w:proofErr w:type="spellEnd"/>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w:t>
      </w:r>
      <w:proofErr w:type="spellStart"/>
      <w:r w:rsidRPr="000076D5">
        <w:rPr>
          <w:lang w:val="en-US"/>
        </w:rPr>
        <w:t>Vervis</w:t>
      </w:r>
      <w:proofErr w:type="spellEnd"/>
      <w:r w:rsidRPr="000076D5">
        <w:rPr>
          <w:lang w:val="en-US"/>
        </w:rPr>
        <w:t xml:space="preserve"> et Kathleen </w:t>
      </w:r>
      <w:proofErr w:type="spellStart"/>
      <w:r w:rsidRPr="000076D5">
        <w:rPr>
          <w:lang w:val="en-US"/>
        </w:rPr>
        <w:t>Loock</w:t>
      </w:r>
      <w:proofErr w:type="spellEnd"/>
      <w:r w:rsidRPr="000076D5">
        <w:rPr>
          <w:lang w:val="en-US"/>
        </w:rPr>
        <w:t xml:space="preserve"> (</w:t>
      </w:r>
      <w:proofErr w:type="spellStart"/>
      <w:r w:rsidRPr="000076D5">
        <w:rPr>
          <w:lang w:val="en-US"/>
        </w:rPr>
        <w:t>éd</w:t>
      </w:r>
      <w:proofErr w:type="spellEnd"/>
      <w:r w:rsidRPr="000076D5">
        <w:rPr>
          <w:lang w:val="en-US"/>
        </w:rPr>
        <w:t xml:space="preserve">.), </w:t>
      </w:r>
      <w:r w:rsidRPr="000076D5">
        <w:rPr>
          <w:i/>
          <w:lang w:val="en-US"/>
        </w:rPr>
        <w:t>Film Remakes, Adaptations and Fan Productions: Remake/Remodel</w:t>
      </w:r>
      <w:r w:rsidRPr="000076D5">
        <w:rPr>
          <w:lang w:val="en-US"/>
        </w:rPr>
        <w:t xml:space="preserve">, </w:t>
      </w:r>
      <w:proofErr w:type="spellStart"/>
      <w:r w:rsidRPr="000076D5">
        <w:rPr>
          <w:lang w:val="en-US"/>
        </w:rPr>
        <w:t>Londres</w:t>
      </w:r>
      <w:proofErr w:type="spellEnd"/>
      <w:r w:rsidRPr="000076D5">
        <w:rPr>
          <w:lang w:val="en-US"/>
        </w:rPr>
        <w:t>, Palgra</w:t>
      </w:r>
      <w:r>
        <w:rPr>
          <w:lang w:val="en-US"/>
        </w:rPr>
        <w:t>ve MacMillan, 2012, pp. 132-133.</w:t>
      </w:r>
    </w:p>
  </w:footnote>
  <w:footnote w:id="10">
    <w:p w14:paraId="6E25C6C3" w14:textId="339EB1C3" w:rsidR="009300D7" w:rsidRPr="00EA7524" w:rsidRDefault="009300D7">
      <w:pPr>
        <w:pStyle w:val="FootnoteText"/>
        <w:rPr>
          <w:lang w:val="en-GB"/>
        </w:rPr>
      </w:pPr>
      <w:r>
        <w:rPr>
          <w:rStyle w:val="FootnoteReference"/>
        </w:rPr>
        <w:footnoteRef/>
      </w:r>
      <w:r>
        <w:t xml:space="preserve"> Définissant par un film par deux genres contradictoires (« mélodrame familiale » et « film d’action de dur ») en tirant les deux citations d’articles aux approches radicalement différentes. </w:t>
      </w:r>
      <w:r w:rsidRPr="00EA7524">
        <w:rPr>
          <w:lang w:val="en-GB"/>
        </w:rPr>
        <w:t xml:space="preserve">« family melodrama », « tough-talk action film ». </w:t>
      </w:r>
      <w:r w:rsidRPr="000076D5">
        <w:rPr>
          <w:lang w:val="en-US"/>
        </w:rPr>
        <w:t>Kathleen</w:t>
      </w:r>
      <w:r>
        <w:rPr>
          <w:lang w:val="en-US"/>
        </w:rPr>
        <w:t xml:space="preserve"> </w:t>
      </w:r>
      <w:proofErr w:type="spellStart"/>
      <w:r>
        <w:rPr>
          <w:lang w:val="en-US"/>
        </w:rPr>
        <w:t>Loock</w:t>
      </w:r>
      <w:proofErr w:type="spellEnd"/>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Pr>
          <w:lang w:val="en-US"/>
        </w:rPr>
        <w:t>, p. 133.</w:t>
      </w:r>
    </w:p>
  </w:footnote>
  <w:footnote w:id="11">
    <w:p w14:paraId="59BBF227" w14:textId="651C1A90" w:rsidR="009300D7" w:rsidRPr="006E7E93" w:rsidRDefault="009300D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 xml:space="preserve">Jean-Louis </w:t>
      </w:r>
      <w:proofErr w:type="spellStart"/>
      <w:r w:rsidRPr="006E7E93">
        <w:t>Leutrat</w:t>
      </w:r>
      <w:proofErr w:type="spellEnd"/>
      <w:r w:rsidRPr="006E7E93">
        <w:t xml:space="preserve"> (</w:t>
      </w:r>
      <w:proofErr w:type="spellStart"/>
      <w:r w:rsidRPr="006E7E93">
        <w:t>éd</w:t>
      </w:r>
      <w:r>
        <w:t>s</w:t>
      </w:r>
      <w:proofErr w:type="spellEnd"/>
      <w:r w:rsidRPr="006E7E93">
        <w:t xml:space="preserve">.), </w:t>
      </w:r>
      <w:r w:rsidRPr="00CE1214">
        <w:rPr>
          <w:i/>
        </w:rPr>
        <w:t>Théorie du film</w:t>
      </w:r>
      <w:r w:rsidRPr="006E7E93">
        <w:t>, Paris, Albatros, 1980, pp. 198-213.</w:t>
      </w:r>
    </w:p>
  </w:footnote>
  <w:footnote w:id="12">
    <w:p w14:paraId="76657BE7" w14:textId="193FABE7" w:rsidR="009300D7" w:rsidRPr="00793AB5" w:rsidRDefault="009300D7">
      <w:pPr>
        <w:pStyle w:val="FootnoteText"/>
      </w:pPr>
      <w:r>
        <w:rPr>
          <w:rStyle w:val="FootnoteReference"/>
        </w:rPr>
        <w:footnoteRef/>
      </w:r>
      <w:r>
        <w:t xml:space="preserve"> </w:t>
      </w:r>
      <w:r w:rsidRPr="00793AB5">
        <w:t xml:space="preserve">Alain </w:t>
      </w:r>
      <w:proofErr w:type="spellStart"/>
      <w:r w:rsidRPr="00793AB5">
        <w:t>Boillat</w:t>
      </w:r>
      <w:proofErr w:type="spellEnd"/>
      <w:r w:rsidRPr="00793AB5">
        <w:t xml:space="preserve"> and Laurent Guido, « Mais </w:t>
      </w:r>
      <w:proofErr w:type="spellStart"/>
      <w:r w:rsidRPr="00793AB5">
        <w:t>im</w:t>
      </w:r>
      <w:proofErr w:type="spellEnd"/>
      <w:r w:rsidRPr="00793AB5">
        <w:t xml:space="preserve"> </w:t>
      </w:r>
      <w:proofErr w:type="spellStart"/>
      <w:r w:rsidRPr="00793AB5">
        <w:t>Bundeshuus</w:t>
      </w:r>
      <w:proofErr w:type="spellEnd"/>
      <w:r w:rsidRPr="00793AB5">
        <w:t xml:space="preserve">,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13">
    <w:p w14:paraId="287B2C17" w14:textId="45532904" w:rsidR="009300D7" w:rsidRPr="007F6649" w:rsidRDefault="009300D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sidRPr="007F6649">
        <w:rPr>
          <w:highlight w:val="yellow"/>
          <w:lang w:val="en-GB"/>
        </w:rPr>
        <w:t>X</w:t>
      </w:r>
      <w:r>
        <w:rPr>
          <w:highlight w:val="yellow"/>
          <w:lang w:val="en-GB"/>
        </w:rPr>
        <w:t>X</w:t>
      </w:r>
      <w:r w:rsidRPr="007F6649">
        <w:rPr>
          <w:highlight w:val="yellow"/>
          <w:lang w:val="en-GB"/>
        </w:rPr>
        <w:t>X</w:t>
      </w:r>
    </w:p>
  </w:footnote>
  <w:footnote w:id="14">
    <w:p w14:paraId="45AFA979" w14:textId="2259628F" w:rsidR="009300D7" w:rsidRPr="00132B6F" w:rsidRDefault="009300D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op. cit.</w:t>
      </w:r>
      <w:r w:rsidRPr="00132B6F">
        <w:rPr>
          <w:lang w:val="fr-CH"/>
        </w:rPr>
        <w:t xml:space="preserve">, p. </w:t>
      </w:r>
      <w:r w:rsidRPr="00132B6F">
        <w:rPr>
          <w:highlight w:val="yellow"/>
          <w:lang w:val="fr-CH"/>
        </w:rPr>
        <w:t>X</w:t>
      </w:r>
      <w:r>
        <w:rPr>
          <w:highlight w:val="yellow"/>
          <w:lang w:val="fr-CH"/>
        </w:rPr>
        <w:t>X</w:t>
      </w:r>
      <w:r w:rsidRPr="00132B6F">
        <w:rPr>
          <w:highlight w:val="yellow"/>
          <w:lang w:val="fr-CH"/>
        </w:rPr>
        <w:t>X</w:t>
      </w:r>
    </w:p>
  </w:footnote>
  <w:footnote w:id="15">
    <w:p w14:paraId="17DFDC75" w14:textId="4DC20ED4" w:rsidR="009300D7" w:rsidRPr="00B12CC2" w:rsidRDefault="009300D7">
      <w:pPr>
        <w:pStyle w:val="FootnoteText"/>
      </w:pPr>
      <w:r>
        <w:rPr>
          <w:rStyle w:val="FootnoteReference"/>
        </w:rPr>
        <w:footnoteRef/>
      </w:r>
      <w:r>
        <w:t xml:space="preserve"> Sous forme d’inscriptions textuelles informant le spectateur sur l’aspect de production du film.</w:t>
      </w:r>
    </w:p>
  </w:footnote>
  <w:footnote w:id="16">
    <w:p w14:paraId="2CDF42BA" w14:textId="5DB1BFF1" w:rsidR="009300D7" w:rsidRPr="00451131" w:rsidRDefault="009300D7">
      <w:pPr>
        <w:pStyle w:val="FootnoteText"/>
      </w:pPr>
      <w:r>
        <w:rPr>
          <w:rStyle w:val="FootnoteReference"/>
        </w:rPr>
        <w:footnoteRef/>
      </w:r>
      <w:r>
        <w:t xml:space="preserve"> Le spectateur n’étant pas dupe quant à l’origine truquée de ces images.</w:t>
      </w:r>
    </w:p>
  </w:footnote>
  <w:footnote w:id="17">
    <w:p w14:paraId="460FBF7A" w14:textId="67231437" w:rsidR="009300D7" w:rsidRPr="007E445D" w:rsidRDefault="009300D7">
      <w:pPr>
        <w:pStyle w:val="FootnoteText"/>
        <w:rPr>
          <w:lang w:val="fr-CH"/>
        </w:rPr>
      </w:pPr>
      <w:r>
        <w:rPr>
          <w:rStyle w:val="FootnoteReference"/>
        </w:rPr>
        <w:footnoteRef/>
      </w:r>
      <w:r>
        <w:t xml:space="preserve"> Identique à celle du film de Siegel.</w:t>
      </w:r>
    </w:p>
  </w:footnote>
  <w:footnote w:id="18">
    <w:p w14:paraId="2535AAD2" w14:textId="02D67483" w:rsidR="009300D7" w:rsidRPr="00FE42D2" w:rsidRDefault="009300D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19">
    <w:p w14:paraId="293B42DB" w14:textId="68D61200" w:rsidR="009300D7" w:rsidRPr="00235F43" w:rsidRDefault="009300D7">
      <w:pPr>
        <w:pStyle w:val="FootnoteText"/>
        <w:rPr>
          <w:lang w:val="fr-CH"/>
        </w:rPr>
      </w:pPr>
      <w:r>
        <w:rPr>
          <w:rStyle w:val="FootnoteReference"/>
        </w:rPr>
        <w:footnoteRef/>
      </w:r>
      <w:r>
        <w:t xml:space="preserve"> La </w:t>
      </w:r>
      <w:del w:id="64" w:author="Anas Sareen" w:date="2016-12-13T22:39:00Z">
        <w:r w:rsidRPr="00E622B9" w:rsidDel="00E622B9">
          <w:rPr>
            <w:rPrChange w:id="65" w:author="Anas Sareen" w:date="2016-12-13T22:39:00Z">
              <w:rPr>
                <w:i/>
              </w:rPr>
            </w:rPrChange>
          </w:rPr>
          <w:delText>space shuttle</w:delText>
        </w:r>
      </w:del>
      <w:ins w:id="66" w:author="Anas Sareen" w:date="2016-12-13T22:39:00Z">
        <w:r w:rsidRPr="00E622B9">
          <w:rPr>
            <w:rPrChange w:id="67" w:author="Anas Sareen" w:date="2016-12-13T22:39:00Z">
              <w:rPr>
                <w:i/>
              </w:rPr>
            </w:rPrChange>
          </w:rPr>
          <w:t>navette spatiale</w:t>
        </w:r>
      </w:ins>
      <w:r>
        <w:t xml:space="preserve"> de l’agence spéciale américaine (NASA).</w:t>
      </w:r>
    </w:p>
  </w:footnote>
  <w:footnote w:id="20">
    <w:p w14:paraId="13433CBF" w14:textId="7BF9FB89" w:rsidR="009300D7" w:rsidRPr="00CD35C3" w:rsidRDefault="009300D7">
      <w:pPr>
        <w:pStyle w:val="FootnoteText"/>
        <w:rPr>
          <w:lang w:val="fr-CH"/>
        </w:rPr>
      </w:pPr>
      <w:r>
        <w:rPr>
          <w:rStyle w:val="FootnoteReference"/>
        </w:rPr>
        <w:footnoteRef/>
      </w:r>
      <w:r>
        <w:t xml:space="preserve"> </w:t>
      </w:r>
      <w:r>
        <w:rPr>
          <w:lang w:val="fr-CH"/>
        </w:rPr>
        <w:t>Ou, plus précisément dans le cas du film de 2007, le titre.</w:t>
      </w:r>
    </w:p>
  </w:footnote>
  <w:footnote w:id="21">
    <w:p w14:paraId="67C62ACA" w14:textId="6A9A8A39" w:rsidR="009300D7" w:rsidRPr="00A61E43" w:rsidRDefault="009300D7">
      <w:pPr>
        <w:pStyle w:val="FootnoteText"/>
        <w:rPr>
          <w:lang w:val="fr-CH"/>
        </w:rPr>
      </w:pPr>
      <w:r>
        <w:rPr>
          <w:rStyle w:val="FootnoteReference"/>
        </w:rPr>
        <w:footnoteRef/>
      </w:r>
      <w:r>
        <w:t xml:space="preserve"> </w:t>
      </w:r>
      <w:r>
        <w:rPr>
          <w:lang w:val="fr-CH"/>
        </w:rPr>
        <w:t>Par une illustration détaillée de son processus (1978) ou de ses origines précises (2007).</w:t>
      </w:r>
    </w:p>
  </w:footnote>
  <w:footnote w:id="22">
    <w:p w14:paraId="30961698" w14:textId="655A2698" w:rsidR="009300D7" w:rsidRPr="004E2BC7" w:rsidRDefault="009300D7">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Pr>
          <w:i/>
          <w:lang w:val="fr-CH"/>
        </w:rPr>
        <w:t>over</w:t>
      </w:r>
      <w:r>
        <w:rPr>
          <w:lang w:val="fr-CH"/>
        </w:rPr>
        <w:t xml:space="preserve"> au début de l’analepse.</w:t>
      </w:r>
    </w:p>
  </w:footnote>
  <w:footnote w:id="23">
    <w:p w14:paraId="3CB52AE2" w14:textId="77777777" w:rsidR="009300D7" w:rsidRPr="00CB540A" w:rsidRDefault="009300D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24">
    <w:p w14:paraId="0D3AFAB1" w14:textId="77777777" w:rsidR="009300D7" w:rsidRPr="003C4D6A" w:rsidRDefault="009300D7" w:rsidP="00BE1C8B">
      <w:pPr>
        <w:pStyle w:val="FootnoteText"/>
      </w:pPr>
      <w:r>
        <w:rPr>
          <w:rStyle w:val="FootnoteReference"/>
        </w:rPr>
        <w:footnoteRef/>
      </w:r>
      <w:r>
        <w:t xml:space="preserve"> </w:t>
      </w:r>
      <w:proofErr w:type="spellStart"/>
      <w:r>
        <w:t>Chion</w:t>
      </w:r>
      <w:proofErr w:type="spellEnd"/>
      <w:r>
        <w:t xml:space="preserve"> présente par exemple le film de Ferrara comme « le moins bon de la série » afin de justifier le fait qu’il n’en parlera que très peu.</w:t>
      </w:r>
    </w:p>
  </w:footnote>
  <w:footnote w:id="25">
    <w:p w14:paraId="4296D5AC" w14:textId="014363AE" w:rsidR="009300D7" w:rsidRPr="00C77557" w:rsidRDefault="009300D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26">
    <w:p w14:paraId="71FAFD35" w14:textId="7838C12E" w:rsidR="009300D7" w:rsidRPr="00AC22C4" w:rsidRDefault="009300D7">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27">
    <w:p w14:paraId="25D7C4C1" w14:textId="51E091CD" w:rsidR="009300D7" w:rsidRPr="00AC0B7A" w:rsidRDefault="009300D7">
      <w:pPr>
        <w:pStyle w:val="FootnoteText"/>
        <w:rPr>
          <w:lang w:val="en-GB"/>
        </w:rPr>
      </w:pPr>
      <w:r>
        <w:rPr>
          <w:rStyle w:val="FootnoteReference"/>
        </w:rPr>
        <w:footnoteRef/>
      </w:r>
      <w:r w:rsidRPr="00AC0B7A">
        <w:rPr>
          <w:lang w:val="en-GB"/>
        </w:rPr>
        <w:t xml:space="preserve"> « He’s in here ! He’s in here ! Get him ! </w:t>
      </w:r>
      <w:r w:rsidRPr="00EB7A0A">
        <w:rPr>
          <w:lang w:val="en-GB"/>
        </w:rPr>
        <w:t xml:space="preserve">Get him ! ». </w:t>
      </w:r>
      <w:r w:rsidRPr="00AC0B7A">
        <w:rPr>
          <w:lang w:val="en-GB"/>
        </w:rPr>
        <w:t xml:space="preserve">Al </w:t>
      </w:r>
      <w:proofErr w:type="spellStart"/>
      <w:r w:rsidRPr="00AC0B7A">
        <w:rPr>
          <w:lang w:val="en-GB"/>
        </w:rPr>
        <w:t>LaValley</w:t>
      </w:r>
      <w:proofErr w:type="spellEnd"/>
      <w:r w:rsidRPr="00AC0B7A">
        <w:rPr>
          <w:lang w:val="en-GB"/>
        </w:rPr>
        <w:t xml:space="preserve"> (</w:t>
      </w:r>
      <w:proofErr w:type="spellStart"/>
      <w:r w:rsidRPr="00AC0B7A">
        <w:rPr>
          <w:lang w:val="en-GB"/>
        </w:rPr>
        <w:t>éd</w:t>
      </w:r>
      <w:proofErr w:type="spellEnd"/>
      <w:r w:rsidRPr="00AC0B7A">
        <w:rPr>
          <w:lang w:val="en-GB"/>
        </w:rPr>
        <w:t xml:space="preserve">.), </w:t>
      </w:r>
      <w:r w:rsidRPr="00AC0B7A">
        <w:rPr>
          <w:i/>
          <w:lang w:val="en-GB"/>
        </w:rPr>
        <w:t>op. cit.</w:t>
      </w:r>
      <w:r w:rsidRPr="00AC0B7A">
        <w:rPr>
          <w:lang w:val="en-GB"/>
        </w:rPr>
        <w:t>, p. 102.</w:t>
      </w:r>
    </w:p>
  </w:footnote>
  <w:footnote w:id="28">
    <w:p w14:paraId="276C1BB9" w14:textId="023B30C0" w:rsidR="009300D7" w:rsidRPr="00DA6438" w:rsidRDefault="009300D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Pr="00AC0B7A">
        <w:rPr>
          <w:lang w:val="en-GB"/>
        </w:rPr>
        <w:t xml:space="preserve">Al </w:t>
      </w:r>
      <w:proofErr w:type="spellStart"/>
      <w:r w:rsidRPr="00AC0B7A">
        <w:rPr>
          <w:lang w:val="en-GB"/>
        </w:rPr>
        <w:t>LaValley</w:t>
      </w:r>
      <w:proofErr w:type="spellEnd"/>
      <w:r w:rsidRPr="00AC0B7A">
        <w:rPr>
          <w:lang w:val="en-GB"/>
        </w:rPr>
        <w:t xml:space="preserve"> (</w:t>
      </w:r>
      <w:proofErr w:type="spellStart"/>
      <w:r w:rsidRPr="00AC0B7A">
        <w:rPr>
          <w:lang w:val="en-GB"/>
        </w:rPr>
        <w:t>éd</w:t>
      </w:r>
      <w:proofErr w:type="spellEnd"/>
      <w:r w:rsidRPr="00AC0B7A">
        <w:rPr>
          <w:lang w:val="en-GB"/>
        </w:rPr>
        <w:t xml:space="preserve">.), </w:t>
      </w:r>
      <w:r w:rsidRPr="00AC0B7A">
        <w:rPr>
          <w:i/>
          <w:lang w:val="en-GB"/>
        </w:rPr>
        <w:t>ibid.</w:t>
      </w:r>
    </w:p>
  </w:footnote>
  <w:footnote w:id="29">
    <w:p w14:paraId="686B51DA" w14:textId="13E646A9" w:rsidR="009300D7" w:rsidRPr="00AC0B7A" w:rsidRDefault="009300D7">
      <w:pPr>
        <w:pStyle w:val="FootnoteText"/>
        <w:rPr>
          <w:lang w:val="fr-CH"/>
        </w:rPr>
      </w:pPr>
      <w:r>
        <w:rPr>
          <w:rStyle w:val="FootnoteReference"/>
        </w:rPr>
        <w:footnoteRef/>
      </w:r>
      <w:r w:rsidRPr="00462979">
        <w:rPr>
          <w:lang w:val="en-GB"/>
        </w:rPr>
        <w:t xml:space="preserve"> « </w:t>
      </w:r>
      <w:r w:rsidRPr="00462979">
        <w:rPr>
          <w:i/>
          <w:lang w:val="en-GB"/>
        </w:rPr>
        <w:t>(screaming furiously)</w:t>
      </w:r>
      <w:r w:rsidRPr="00462979">
        <w:rPr>
          <w:lang w:val="en-GB"/>
        </w:rPr>
        <w:t xml:space="preserve"> ». </w:t>
      </w:r>
      <w:r w:rsidRPr="00AC0B7A">
        <w:rPr>
          <w:lang w:val="fr-CH"/>
        </w:rPr>
        <w:t xml:space="preserve">Al LaValley (éd.), </w:t>
      </w:r>
      <w:r w:rsidRPr="00AC0B7A">
        <w:rPr>
          <w:i/>
          <w:lang w:val="fr-CH"/>
        </w:rPr>
        <w:t>ibid.</w:t>
      </w:r>
    </w:p>
  </w:footnote>
  <w:footnote w:id="30">
    <w:p w14:paraId="668C765A" w14:textId="61224D85" w:rsidR="009300D7" w:rsidRPr="00D64CAC" w:rsidRDefault="009300D7">
      <w:pPr>
        <w:pStyle w:val="FootnoteText"/>
      </w:pPr>
      <w:r>
        <w:rPr>
          <w:rStyle w:val="FootnoteReference"/>
        </w:rPr>
        <w:footnoteRef/>
      </w:r>
      <w:r>
        <w:t xml:space="preserve"> Ou, plus précisément, les neuf derniers plans du film.</w:t>
      </w:r>
    </w:p>
  </w:footnote>
  <w:footnote w:id="31">
    <w:p w14:paraId="29626C43" w14:textId="5B583A3F" w:rsidR="009300D7" w:rsidRPr="00C22F7D" w:rsidRDefault="009300D7">
      <w:pPr>
        <w:pStyle w:val="FootnoteText"/>
      </w:pPr>
      <w:r>
        <w:rPr>
          <w:rStyle w:val="FootnoteReference"/>
        </w:rPr>
        <w:footnoteRef/>
      </w:r>
      <w:r>
        <w:t xml:space="preserve"> En voix in et off.</w:t>
      </w:r>
    </w:p>
  </w:footnote>
  <w:footnote w:id="32">
    <w:p w14:paraId="060EF3D5" w14:textId="09202CAA" w:rsidR="009300D7" w:rsidRPr="00A86E48" w:rsidRDefault="009300D7">
      <w:pPr>
        <w:pStyle w:val="FootnoteText"/>
      </w:pPr>
      <w:r>
        <w:rPr>
          <w:rStyle w:val="FootnoteReference"/>
        </w:rPr>
        <w:footnoteRef/>
      </w:r>
      <w:r>
        <w:t xml:space="preserve"> Les lieux de travail de Matthew sont montrés comme remplis de </w:t>
      </w:r>
      <w:proofErr w:type="spellStart"/>
      <w:r>
        <w:rPr>
          <w:i/>
        </w:rPr>
        <w:t>pod</w:t>
      </w:r>
      <w:proofErr w:type="spellEnd"/>
      <w:r>
        <w:rPr>
          <w:i/>
        </w:rPr>
        <w:t xml:space="preserve"> people</w:t>
      </w:r>
      <w:r>
        <w:t xml:space="preserve"> inactifs regardant le vide.</w:t>
      </w:r>
    </w:p>
  </w:footnote>
  <w:footnote w:id="33">
    <w:p w14:paraId="29F2EBCF" w14:textId="29098429" w:rsidR="009300D7" w:rsidRPr="00570C66" w:rsidRDefault="009300D7">
      <w:pPr>
        <w:pStyle w:val="FootnoteText"/>
      </w:pPr>
      <w:r>
        <w:rPr>
          <w:rStyle w:val="FootnoteReference"/>
        </w:rPr>
        <w:footnoteRef/>
      </w:r>
      <w:r>
        <w:t xml:space="preserve"> Montée comme une suite de champs-contre champs.</w:t>
      </w:r>
    </w:p>
  </w:footnote>
  <w:footnote w:id="34">
    <w:p w14:paraId="182FCEB9" w14:textId="6355B3E1" w:rsidR="009300D7" w:rsidRPr="00DA753F" w:rsidRDefault="009300D7">
      <w:pPr>
        <w:pStyle w:val="FootnoteText"/>
      </w:pPr>
      <w:r>
        <w:rPr>
          <w:rStyle w:val="FootnoteReference"/>
        </w:rPr>
        <w:footnoteRef/>
      </w:r>
      <w:r>
        <w:t xml:space="preserve"> Dont les cris, humains cette fois-ci, vont se mélanger à ceux de Matthew.</w:t>
      </w:r>
    </w:p>
  </w:footnote>
  <w:footnote w:id="35">
    <w:p w14:paraId="45BF5CE0" w14:textId="1F919189" w:rsidR="009300D7" w:rsidRPr="00F003B5" w:rsidRDefault="009300D7">
      <w:pPr>
        <w:pStyle w:val="FootnoteText"/>
      </w:pPr>
      <w:r>
        <w:rPr>
          <w:rStyle w:val="FootnoteReference"/>
        </w:rPr>
        <w:footnoteRef/>
      </w:r>
      <w:r>
        <w:t xml:space="preserve"> Qui, en plus d’aller à l’encontre de son texte source et du film qu’il refait, va également à l’encontre des attentes des spectateurs en termes de clôture d’un film hollywoodien.</w:t>
      </w:r>
    </w:p>
  </w:footnote>
  <w:footnote w:id="36">
    <w:p w14:paraId="3B2CA6A5" w14:textId="60B45650" w:rsidR="009300D7" w:rsidRPr="00DB54AD" w:rsidRDefault="009300D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Pr="00DB54AD">
        <w:rPr>
          <w:lang w:val="fr-CH"/>
        </w:rPr>
        <w:t xml:space="preserve">Owen Gleiberman, « Body Snatchers », </w:t>
      </w:r>
      <w:r w:rsidRPr="00DB54AD">
        <w:rPr>
          <w:i/>
          <w:lang w:val="fr-CH"/>
        </w:rPr>
        <w:t>Entertainment Weekly</w:t>
      </w:r>
      <w:r w:rsidRPr="00DB54AD">
        <w:rPr>
          <w:lang w:val="fr-CH"/>
        </w:rPr>
        <w:t>, 11 février 1994.</w:t>
      </w:r>
    </w:p>
  </w:footnote>
  <w:footnote w:id="37">
    <w:p w14:paraId="021A13B7" w14:textId="25252B4A" w:rsidR="009300D7" w:rsidRPr="00DB54AD" w:rsidRDefault="009300D7">
      <w:pPr>
        <w:pStyle w:val="FootnoteText"/>
      </w:pPr>
      <w:r>
        <w:rPr>
          <w:rStyle w:val="FootnoteReference"/>
        </w:rPr>
        <w:footnoteRef/>
      </w:r>
      <w:r>
        <w:t xml:space="preserve"> Et, par extension, de 1993.</w:t>
      </w:r>
    </w:p>
  </w:footnote>
  <w:footnote w:id="38">
    <w:p w14:paraId="1A848370" w14:textId="3E347DEE" w:rsidR="009300D7" w:rsidRPr="006E6021" w:rsidRDefault="009300D7">
      <w:pPr>
        <w:pStyle w:val="FootnoteText"/>
      </w:pPr>
      <w:r>
        <w:rPr>
          <w:rStyle w:val="FootnoteReference"/>
        </w:rPr>
        <w:footnoteRef/>
      </w:r>
      <w:r>
        <w:t xml:space="preserve"> Son illustré par un gros plan montrant clairement le freinage d’urgence et les étincelles qu’il produit.</w:t>
      </w:r>
    </w:p>
  </w:footnote>
  <w:footnote w:id="39">
    <w:p w14:paraId="5CF19A16" w14:textId="085FA7F9" w:rsidR="009300D7" w:rsidRPr="007C50CA" w:rsidRDefault="009300D7">
      <w:pPr>
        <w:pStyle w:val="FootnoteText"/>
        <w:rPr>
          <w:lang w:val="en-GB"/>
        </w:rPr>
      </w:pPr>
      <w:r>
        <w:rPr>
          <w:rStyle w:val="FootnoteReference"/>
        </w:rPr>
        <w:footnoteRef/>
      </w:r>
      <w:r w:rsidRPr="007C50CA">
        <w:rPr>
          <w:lang w:val="en-GB"/>
        </w:rPr>
        <w:t xml:space="preserve"> « we’re with you, and it’</w:t>
      </w:r>
      <w:r>
        <w:rPr>
          <w:lang w:val="en-GB"/>
        </w:rPr>
        <w:t>s not so bad</w:t>
      </w:r>
      <w:r w:rsidRPr="007C50CA">
        <w:rPr>
          <w:lang w:val="en-GB"/>
        </w:rPr>
        <w:t xml:space="preserve"> »</w:t>
      </w:r>
      <w:r>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40">
    <w:p w14:paraId="34FB27AF" w14:textId="4BCC2EE8" w:rsidR="009300D7" w:rsidRPr="00111DFD" w:rsidRDefault="009300D7">
      <w:pPr>
        <w:pStyle w:val="FootnoteText"/>
      </w:pPr>
      <w:r>
        <w:rPr>
          <w:rStyle w:val="FootnoteReference"/>
        </w:rPr>
        <w:footnoteRef/>
      </w:r>
      <w:r>
        <w:t xml:space="preserve"> Qui, contrairement aux autres plans, n’est pas statique : il commence sur un plan serré pour finir sur un plan d’ensemble via un travelling arrière ; le mouvement inverse que celui opéré par la caméra lors des autres instances du cri.</w:t>
      </w:r>
    </w:p>
  </w:footnote>
  <w:footnote w:id="41">
    <w:p w14:paraId="273B52AD" w14:textId="0BE071B1" w:rsidR="009300D7" w:rsidRPr="000619E7" w:rsidRDefault="009300D7">
      <w:pPr>
        <w:pStyle w:val="FootnoteText"/>
      </w:pPr>
      <w:r>
        <w:rPr>
          <w:rStyle w:val="FootnoteReference"/>
        </w:rPr>
        <w:footnoteRef/>
      </w:r>
      <w:r>
        <w:t xml:space="preserve"> La scène, et le retournement final, n’ayant jamais été présentés dans une version antérieure du récit.</w:t>
      </w:r>
    </w:p>
  </w:footnote>
  <w:footnote w:id="42">
    <w:p w14:paraId="0DB8102F" w14:textId="7279C465" w:rsidR="009300D7" w:rsidRPr="00A77E2B" w:rsidRDefault="009300D7">
      <w:pPr>
        <w:pStyle w:val="FootnoteText"/>
      </w:pPr>
      <w:r>
        <w:rPr>
          <w:rStyle w:val="FootnoteReference"/>
        </w:rPr>
        <w:footnoteRef/>
      </w:r>
      <w:r>
        <w:t xml:space="preserve"> Qui récompense le spectateur connaissant son roman source.</w:t>
      </w:r>
    </w:p>
  </w:footnote>
  <w:footnote w:id="43">
    <w:p w14:paraId="64901509" w14:textId="79A99D42" w:rsidR="009300D7" w:rsidRPr="001E2F31" w:rsidRDefault="009300D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op. cit.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w:t>
      </w:r>
      <w:proofErr w:type="spellStart"/>
      <w:r w:rsidRPr="001E2F31">
        <w:t>Loock</w:t>
      </w:r>
      <w:proofErr w:type="spellEnd"/>
      <w:r w:rsidRPr="001E2F31">
        <w:t xml:space="preserve">, « </w:t>
      </w:r>
      <w:r w:rsidRPr="0067131C">
        <w:t xml:space="preserve">The Return of the </w:t>
      </w:r>
      <w:proofErr w:type="spellStart"/>
      <w:r w:rsidRPr="0067131C">
        <w:t>Pod</w:t>
      </w:r>
      <w:proofErr w:type="spellEnd"/>
      <w:r w:rsidRPr="0067131C">
        <w:t xml:space="preserve"> People: </w:t>
      </w:r>
      <w:proofErr w:type="spellStart"/>
      <w:r w:rsidRPr="0067131C">
        <w:t>Remaking</w:t>
      </w:r>
      <w:proofErr w:type="spellEnd"/>
      <w:r w:rsidRPr="0067131C">
        <w:t xml:space="preserve"> Cultural </w:t>
      </w:r>
      <w:proofErr w:type="spellStart"/>
      <w:r w:rsidRPr="0067131C">
        <w:t>Anxieties</w:t>
      </w:r>
      <w:proofErr w:type="spellEnd"/>
      <w:r w:rsidRPr="0067131C">
        <w:t xml:space="preserve"> in </w:t>
      </w:r>
      <w:r w:rsidRPr="0067131C">
        <w:rPr>
          <w:i/>
        </w:rPr>
        <w:t xml:space="preserve">Invasion of the Body </w:t>
      </w:r>
      <w:proofErr w:type="spellStart"/>
      <w:r w:rsidRPr="0067131C">
        <w:rPr>
          <w:i/>
        </w:rPr>
        <w:t>Snatchers</w:t>
      </w:r>
      <w:proofErr w:type="spellEnd"/>
      <w:r w:rsidRPr="001E2F31">
        <w:t xml:space="preserve"> », </w:t>
      </w:r>
      <w:r w:rsidRPr="001E2F31">
        <w:rPr>
          <w:i/>
        </w:rPr>
        <w:t xml:space="preserve">op. </w:t>
      </w:r>
      <w:proofErr w:type="spellStart"/>
      <w:r w:rsidRPr="001E2F31">
        <w:rPr>
          <w:i/>
        </w:rPr>
        <w:t>cit</w:t>
      </w:r>
      <w:proofErr w:type="spellEnd"/>
      <w:r w:rsidRPr="001E2F31">
        <w:rPr>
          <w:i/>
        </w:rPr>
        <w:t>.</w:t>
      </w:r>
      <w:r w:rsidRPr="001E2F31">
        <w:t>, p</w:t>
      </w:r>
      <w:r>
        <w:t>p</w:t>
      </w:r>
      <w:r w:rsidRPr="001E2F31">
        <w:t xml:space="preserve">. </w:t>
      </w:r>
      <w:r>
        <w:t>139-140</w:t>
      </w:r>
      <w:r w:rsidRPr="001E2F31">
        <w:t>.</w:t>
      </w:r>
    </w:p>
  </w:footnote>
  <w:footnote w:id="44">
    <w:p w14:paraId="356D3C34" w14:textId="48885B0D" w:rsidR="009300D7" w:rsidRPr="00587903" w:rsidRDefault="009300D7">
      <w:pPr>
        <w:pStyle w:val="FootnoteText"/>
        <w:rPr>
          <w:lang w:val="en-GB"/>
        </w:rPr>
      </w:pPr>
      <w:r>
        <w:rPr>
          <w:rStyle w:val="FootnoteReference"/>
        </w:rPr>
        <w:footnoteRef/>
      </w:r>
      <w:r w:rsidRPr="00587903">
        <w:rPr>
          <w:lang w:val="en-GB"/>
        </w:rPr>
        <w:t xml:space="preserve"> « We didn’t look back.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45">
    <w:p w14:paraId="15487813" w14:textId="58697D88" w:rsidR="009300D7" w:rsidRPr="00861C32" w:rsidRDefault="009300D7">
      <w:pPr>
        <w:pStyle w:val="FootnoteText"/>
      </w:pPr>
      <w:r>
        <w:rPr>
          <w:rStyle w:val="FootnoteReference"/>
        </w:rPr>
        <w:footnoteRef/>
      </w:r>
      <w:r>
        <w:t xml:space="preserve"> Seule, cette fois ci.</w:t>
      </w:r>
    </w:p>
  </w:footnote>
  <w:footnote w:id="46">
    <w:p w14:paraId="3F4C0196" w14:textId="3D6FDF70" w:rsidR="009300D7" w:rsidRPr="006F7B40" w:rsidRDefault="009300D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47">
    <w:p w14:paraId="0DBE6132" w14:textId="49265DCB" w:rsidR="009300D7" w:rsidRPr="005E3CE0" w:rsidRDefault="009300D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48">
    <w:p w14:paraId="0AA477DB" w14:textId="5B3197DE" w:rsidR="009300D7" w:rsidRPr="00CD11A3" w:rsidRDefault="009300D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49">
    <w:p w14:paraId="03CB1A0B" w14:textId="3C84EBFE" w:rsidR="009300D7" w:rsidRPr="00EA4307" w:rsidRDefault="009300D7">
      <w:pPr>
        <w:pStyle w:val="FootnoteText"/>
      </w:pPr>
      <w:r>
        <w:rPr>
          <w:rStyle w:val="FootnoteReference"/>
        </w:rPr>
        <w:footnoteRef/>
      </w:r>
      <w:r>
        <w:t xml:space="preserve"> Qui pourrait être supprimée du film (ou remplacée par une ellipse) sans que sa continuation n’en soit affectée.</w:t>
      </w:r>
    </w:p>
  </w:footnote>
  <w:footnote w:id="50">
    <w:p w14:paraId="6BB0CAE1" w14:textId="13BDD426" w:rsidR="009300D7" w:rsidRPr="0046221B" w:rsidRDefault="009300D7" w:rsidP="002B7C16">
      <w:pPr>
        <w:pStyle w:val="FootnoteText"/>
        <w:rPr>
          <w:lang w:val="fr-CH"/>
        </w:rPr>
      </w:pPr>
      <w:r>
        <w:rPr>
          <w:rStyle w:val="FootnoteReference"/>
        </w:rPr>
        <w:footnoteRef/>
      </w:r>
      <w:r>
        <w:t xml:space="preserve"> </w:t>
      </w:r>
      <w:r>
        <w:rPr>
          <w:lang w:val="fr-CH"/>
        </w:rPr>
        <w:t xml:space="preserve">Mais variable, comme il en a été question dans le chapitre précédant. Bien que chaque film s’affirme comme étant « Basé sur </w:t>
      </w:r>
      <w:r>
        <w:rPr>
          <w:i/>
          <w:lang w:val="fr-CH"/>
        </w:rPr>
        <w:t>The Body Snatchers</w:t>
      </w:r>
      <w:r>
        <w:rPr>
          <w:lang w:val="fr-CH"/>
        </w:rPr>
        <w:t xml:space="preserve"> de Jack Finney », première version du roman situant l’action en 1955 en Californie. </w:t>
      </w:r>
    </w:p>
  </w:footnote>
  <w:footnote w:id="51">
    <w:p w14:paraId="7285BDCA" w14:textId="12F49FE5" w:rsidR="009300D7" w:rsidRPr="0014095E" w:rsidRDefault="009300D7">
      <w:pPr>
        <w:pStyle w:val="FootnoteText"/>
        <w:rPr>
          <w:lang w:val="en-US"/>
        </w:rPr>
      </w:pPr>
      <w:r>
        <w:rPr>
          <w:rStyle w:val="FootnoteReference"/>
        </w:rPr>
        <w:footnoteRef/>
      </w:r>
      <w:r w:rsidRPr="00C070EE">
        <w:rPr>
          <w:lang w:val="en-GB"/>
        </w:rPr>
        <w:t xml:space="preserve"> </w:t>
      </w:r>
      <w:r>
        <w:rPr>
          <w:lang w:val="en-GB"/>
        </w:rPr>
        <w:t xml:space="preserve">Par </w:t>
      </w:r>
      <w:proofErr w:type="spellStart"/>
      <w:r>
        <w:rPr>
          <w:lang w:val="en-GB"/>
        </w:rPr>
        <w:t>exemple</w:t>
      </w:r>
      <w:proofErr w:type="spellEnd"/>
      <w:r>
        <w:rPr>
          <w:lang w:val="en-GB"/>
        </w:rPr>
        <w:t xml:space="preserve"> </w:t>
      </w:r>
      <w:proofErr w:type="spellStart"/>
      <w:r w:rsidRPr="0014095E">
        <w:rPr>
          <w:lang w:val="en-US"/>
        </w:rPr>
        <w:t>Natania</w:t>
      </w:r>
      <w:proofErr w:type="spellEnd"/>
      <w:r>
        <w:rPr>
          <w:lang w:val="en-US"/>
        </w:rPr>
        <w:t xml:space="preserve"> Meeker et </w:t>
      </w:r>
      <w:proofErr w:type="spellStart"/>
      <w:r w:rsidRPr="0014095E">
        <w:rPr>
          <w:lang w:val="en-US"/>
        </w:rPr>
        <w:t>Antónia</w:t>
      </w:r>
      <w:proofErr w:type="spellEnd"/>
      <w:r>
        <w:rPr>
          <w:lang w:val="en-US"/>
        </w:rPr>
        <w:t xml:space="preserve"> </w:t>
      </w:r>
      <w:proofErr w:type="spellStart"/>
      <w:r>
        <w:rPr>
          <w:lang w:val="en-US"/>
        </w:rPr>
        <w:t>Szabari</w:t>
      </w:r>
      <w:proofErr w:type="spellEnd"/>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Vol. 34, No. 1, h</w:t>
      </w:r>
      <w:r>
        <w:rPr>
          <w:lang w:val="en-US"/>
        </w:rPr>
        <w:t xml:space="preserve">iver 2002, pp. 45-51 </w:t>
      </w:r>
      <w:proofErr w:type="spellStart"/>
      <w:r>
        <w:rPr>
          <w:lang w:val="en-US"/>
        </w:rPr>
        <w:t>ou</w:t>
      </w:r>
      <w:proofErr w:type="spellEnd"/>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 xml:space="preserve">stport CT/London, </w:t>
      </w:r>
      <w:proofErr w:type="spellStart"/>
      <w:r>
        <w:rPr>
          <w:lang w:val="en-US"/>
        </w:rPr>
        <w:t>Praeger</w:t>
      </w:r>
      <w:proofErr w:type="spellEnd"/>
      <w:r>
        <w:rPr>
          <w:lang w:val="en-US"/>
        </w:rPr>
        <w:t>, 2006, pp. 71-72.</w:t>
      </w:r>
    </w:p>
  </w:footnote>
  <w:footnote w:id="52">
    <w:p w14:paraId="4E0FFE15" w14:textId="76468A43" w:rsidR="009300D7" w:rsidRPr="000076D5" w:rsidRDefault="009300D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53">
    <w:p w14:paraId="424B1B1D" w14:textId="10EC8CDB" w:rsidR="009300D7" w:rsidRPr="000076D5" w:rsidRDefault="009300D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w:t>
      </w:r>
      <w:proofErr w:type="spellStart"/>
      <w:r>
        <w:rPr>
          <w:lang w:val="en-US"/>
        </w:rPr>
        <w:t>Loock</w:t>
      </w:r>
      <w:proofErr w:type="spellEnd"/>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w:t>
      </w:r>
      <w:proofErr w:type="spellStart"/>
      <w:r w:rsidRPr="000076D5">
        <w:rPr>
          <w:lang w:val="en-US"/>
        </w:rPr>
        <w:t>Vervis</w:t>
      </w:r>
      <w:proofErr w:type="spellEnd"/>
      <w:r w:rsidRPr="000076D5">
        <w:rPr>
          <w:lang w:val="en-US"/>
        </w:rPr>
        <w:t xml:space="preserve"> et Kathleen </w:t>
      </w:r>
      <w:proofErr w:type="spellStart"/>
      <w:r w:rsidRPr="000076D5">
        <w:rPr>
          <w:lang w:val="en-US"/>
        </w:rPr>
        <w:t>Loock</w:t>
      </w:r>
      <w:proofErr w:type="spellEnd"/>
      <w:r w:rsidRPr="000076D5">
        <w:rPr>
          <w:lang w:val="en-US"/>
        </w:rPr>
        <w:t xml:space="preserve"> (</w:t>
      </w:r>
      <w:proofErr w:type="spellStart"/>
      <w:r w:rsidRPr="000076D5">
        <w:rPr>
          <w:lang w:val="en-US"/>
        </w:rPr>
        <w:t>éd</w:t>
      </w:r>
      <w:proofErr w:type="spellEnd"/>
      <w:r w:rsidRPr="000076D5">
        <w:rPr>
          <w:lang w:val="en-US"/>
        </w:rPr>
        <w:t xml:space="preserve">.), </w:t>
      </w:r>
      <w:r w:rsidRPr="000076D5">
        <w:rPr>
          <w:i/>
          <w:lang w:val="en-US"/>
        </w:rPr>
        <w:t>Film Remakes, Adaptations and Fan Productions: Remake/Remodel</w:t>
      </w:r>
      <w:r w:rsidRPr="000076D5">
        <w:rPr>
          <w:lang w:val="en-US"/>
        </w:rPr>
        <w:t xml:space="preserve">, </w:t>
      </w:r>
      <w:proofErr w:type="spellStart"/>
      <w:r w:rsidRPr="000076D5">
        <w:rPr>
          <w:lang w:val="en-US"/>
        </w:rPr>
        <w:t>Londres</w:t>
      </w:r>
      <w:proofErr w:type="spellEnd"/>
      <w:r w:rsidRPr="000076D5">
        <w:rPr>
          <w:lang w:val="en-US"/>
        </w:rPr>
        <w:t>, Palgrave MacMillan, 2012, pp. 122-144.</w:t>
      </w:r>
    </w:p>
  </w:footnote>
  <w:footnote w:id="54">
    <w:p w14:paraId="2CF855B4" w14:textId="5A2E74FB" w:rsidR="009300D7" w:rsidRPr="00C77F48" w:rsidRDefault="009300D7">
      <w:pPr>
        <w:pStyle w:val="FootnoteText"/>
        <w:rPr>
          <w:lang w:val="en-GB"/>
        </w:rPr>
      </w:pPr>
      <w:r>
        <w:rPr>
          <w:rStyle w:val="FootnoteReference"/>
        </w:rPr>
        <w:footnoteRef/>
      </w:r>
      <w:r w:rsidRPr="00C77F48">
        <w:rPr>
          <w:lang w:val="en-GB"/>
        </w:rPr>
        <w:t xml:space="preserve"> « the boundaries between the remake and the sequel seem to blur. »</w:t>
      </w:r>
      <w:r>
        <w:rPr>
          <w:lang w:val="en-GB"/>
        </w:rPr>
        <w:t xml:space="preserve">. </w:t>
      </w:r>
      <w:r w:rsidRPr="000076D5">
        <w:rPr>
          <w:lang w:val="en-US"/>
        </w:rPr>
        <w:t>Kathleen</w:t>
      </w:r>
      <w:r>
        <w:rPr>
          <w:lang w:val="en-US"/>
        </w:rPr>
        <w:t xml:space="preserve"> </w:t>
      </w:r>
      <w:proofErr w:type="spellStart"/>
      <w:r>
        <w:rPr>
          <w:lang w:val="en-US"/>
        </w:rPr>
        <w:t>Loock</w:t>
      </w:r>
      <w:proofErr w:type="spellEnd"/>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Pr="000076D5">
        <w:rPr>
          <w:lang w:val="en-US"/>
        </w:rPr>
        <w:t>.</w:t>
      </w:r>
    </w:p>
  </w:footnote>
  <w:footnote w:id="55">
    <w:p w14:paraId="5F804198" w14:textId="317B5BC8" w:rsidR="009300D7" w:rsidRPr="003D6827" w:rsidRDefault="009300D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w:t>
      </w:r>
      <w:proofErr w:type="spellStart"/>
      <w:r w:rsidRPr="003D6827">
        <w:rPr>
          <w:lang w:val="en-GB"/>
        </w:rPr>
        <w:t>reenactments</w:t>
      </w:r>
      <w:proofErr w:type="spellEnd"/>
      <w:r w:rsidRPr="003D6827">
        <w:rPr>
          <w:lang w:val="en-GB"/>
        </w:rPr>
        <w:t xml:space="preserve"> that are discretely charged with the various ways in which we may reread, remember, or return to a source. »</w:t>
      </w:r>
      <w:r>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w:t>
      </w:r>
      <w:proofErr w:type="spellStart"/>
      <w:r>
        <w:rPr>
          <w:lang w:val="en-US"/>
        </w:rPr>
        <w:t>Vervis</w:t>
      </w:r>
      <w:proofErr w:type="spellEnd"/>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p>
  </w:footnote>
  <w:footnote w:id="56">
    <w:p w14:paraId="33D9C28A" w14:textId="3BB2FC47" w:rsidR="009300D7" w:rsidRPr="00350FDF" w:rsidRDefault="009300D7">
      <w:pPr>
        <w:pStyle w:val="FootnoteText"/>
        <w:rPr>
          <w:lang w:val="fr-CH"/>
        </w:rPr>
      </w:pPr>
      <w:r>
        <w:rPr>
          <w:rStyle w:val="FootnoteReference"/>
        </w:rPr>
        <w:footnoteRef/>
      </w:r>
      <w:r>
        <w:t xml:space="preserve"> Le héros se prénommant par exemple Miles, Matthew, Marti puis finalement Carol</w:t>
      </w:r>
    </w:p>
  </w:footnote>
  <w:footnote w:id="57">
    <w:p w14:paraId="0AB56D44" w14:textId="3F610227" w:rsidR="009300D7" w:rsidRPr="004503A3" w:rsidRDefault="009300D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58">
    <w:p w14:paraId="0AFBCEAB" w14:textId="12A2E720" w:rsidR="009300D7" w:rsidRPr="00FD6FD5" w:rsidRDefault="009300D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59">
    <w:p w14:paraId="301EF658" w14:textId="46F62AFA" w:rsidR="009300D7" w:rsidRPr="00A320C8" w:rsidRDefault="009300D7">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60">
    <w:p w14:paraId="0B3B2F92" w14:textId="292F5EDF" w:rsidR="009300D7" w:rsidRPr="00441E4C" w:rsidRDefault="009300D7">
      <w:pPr>
        <w:pStyle w:val="FootnoteText"/>
        <w:rPr>
          <w:lang w:val="fr-CH"/>
        </w:rPr>
      </w:pPr>
      <w:r>
        <w:rPr>
          <w:rStyle w:val="FootnoteReference"/>
        </w:rPr>
        <w:footnoteRef/>
      </w:r>
      <w:r>
        <w:t xml:space="preserve"> </w:t>
      </w:r>
      <w:r>
        <w:rPr>
          <w:lang w:val="fr-CH"/>
        </w:rPr>
        <w:t>Mécanisme qui est plutôt la norme dans remakes et suites.</w:t>
      </w:r>
    </w:p>
  </w:footnote>
  <w:footnote w:id="61">
    <w:p w14:paraId="2C7C8004" w14:textId="1B476165" w:rsidR="009300D7" w:rsidRPr="00A73CB2" w:rsidRDefault="009300D7">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62">
    <w:p w14:paraId="0AA1D9FB" w14:textId="1DED8611" w:rsidR="009300D7" w:rsidRPr="00DB2BBD" w:rsidRDefault="009300D7">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63">
    <w:p w14:paraId="3A5C3359" w14:textId="649CCCB8" w:rsidR="009300D7" w:rsidRPr="005C68BF" w:rsidRDefault="009300D7">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64">
    <w:p w14:paraId="0B6212CE" w14:textId="3751E0E1" w:rsidR="009300D7" w:rsidRPr="00880154" w:rsidRDefault="009300D7">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65">
    <w:p w14:paraId="19FBF390" w14:textId="03D32505" w:rsidR="009300D7" w:rsidRPr="006F5B76" w:rsidRDefault="009300D7">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22E82883" w:rsidR="009300D7" w:rsidRPr="00173138" w:rsidRDefault="009300D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9300D7" w:rsidRPr="00173138" w:rsidRDefault="009300D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9300D7" w:rsidRPr="008138ED" w:rsidRDefault="009300D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9300D7" w:rsidRPr="008138ED" w:rsidRDefault="009300D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9300D7" w:rsidRPr="00A60B3A" w:rsidRDefault="009300D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9300D7" w:rsidRPr="00A60B3A" w:rsidRDefault="009300D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2028D"/>
    <w:rsid w:val="00024080"/>
    <w:rsid w:val="000268A0"/>
    <w:rsid w:val="00026D2F"/>
    <w:rsid w:val="00026DEC"/>
    <w:rsid w:val="0003595C"/>
    <w:rsid w:val="00040872"/>
    <w:rsid w:val="00040A19"/>
    <w:rsid w:val="00053EB4"/>
    <w:rsid w:val="00055641"/>
    <w:rsid w:val="00060BEA"/>
    <w:rsid w:val="000619E7"/>
    <w:rsid w:val="000634E0"/>
    <w:rsid w:val="00067506"/>
    <w:rsid w:val="00067DA2"/>
    <w:rsid w:val="00070590"/>
    <w:rsid w:val="0007673B"/>
    <w:rsid w:val="00076DEF"/>
    <w:rsid w:val="00083036"/>
    <w:rsid w:val="00083091"/>
    <w:rsid w:val="00083709"/>
    <w:rsid w:val="00084430"/>
    <w:rsid w:val="00087530"/>
    <w:rsid w:val="00095C46"/>
    <w:rsid w:val="000A11A4"/>
    <w:rsid w:val="000B0B01"/>
    <w:rsid w:val="000B2E52"/>
    <w:rsid w:val="000B5091"/>
    <w:rsid w:val="000B5190"/>
    <w:rsid w:val="000C32BD"/>
    <w:rsid w:val="000D04D2"/>
    <w:rsid w:val="000D1E60"/>
    <w:rsid w:val="000D2034"/>
    <w:rsid w:val="000D2A9C"/>
    <w:rsid w:val="000D7E85"/>
    <w:rsid w:val="000E0580"/>
    <w:rsid w:val="000E40AA"/>
    <w:rsid w:val="000F31E1"/>
    <w:rsid w:val="000F68B8"/>
    <w:rsid w:val="00102805"/>
    <w:rsid w:val="00106EE2"/>
    <w:rsid w:val="00111C76"/>
    <w:rsid w:val="00111DFD"/>
    <w:rsid w:val="00113EBF"/>
    <w:rsid w:val="00114831"/>
    <w:rsid w:val="00124CED"/>
    <w:rsid w:val="001269F3"/>
    <w:rsid w:val="00130880"/>
    <w:rsid w:val="00130C5B"/>
    <w:rsid w:val="00132B6F"/>
    <w:rsid w:val="00140154"/>
    <w:rsid w:val="0014073B"/>
    <w:rsid w:val="0014095E"/>
    <w:rsid w:val="00146748"/>
    <w:rsid w:val="00151705"/>
    <w:rsid w:val="00153376"/>
    <w:rsid w:val="00155E7F"/>
    <w:rsid w:val="00165D3F"/>
    <w:rsid w:val="0016799C"/>
    <w:rsid w:val="00173138"/>
    <w:rsid w:val="0017320C"/>
    <w:rsid w:val="001737D3"/>
    <w:rsid w:val="00174DF1"/>
    <w:rsid w:val="00180AF3"/>
    <w:rsid w:val="00182314"/>
    <w:rsid w:val="00187094"/>
    <w:rsid w:val="00192D75"/>
    <w:rsid w:val="001964B9"/>
    <w:rsid w:val="001A0973"/>
    <w:rsid w:val="001A1430"/>
    <w:rsid w:val="001A66E2"/>
    <w:rsid w:val="001B2007"/>
    <w:rsid w:val="001B5A84"/>
    <w:rsid w:val="001C53A6"/>
    <w:rsid w:val="001C7833"/>
    <w:rsid w:val="001E11F2"/>
    <w:rsid w:val="001E2F31"/>
    <w:rsid w:val="001E42F1"/>
    <w:rsid w:val="001E464C"/>
    <w:rsid w:val="001E5DB2"/>
    <w:rsid w:val="0020147E"/>
    <w:rsid w:val="00205C03"/>
    <w:rsid w:val="00211C03"/>
    <w:rsid w:val="00212554"/>
    <w:rsid w:val="00220532"/>
    <w:rsid w:val="002210A4"/>
    <w:rsid w:val="002214AE"/>
    <w:rsid w:val="00221B01"/>
    <w:rsid w:val="002222EA"/>
    <w:rsid w:val="002235F1"/>
    <w:rsid w:val="00225705"/>
    <w:rsid w:val="002315FC"/>
    <w:rsid w:val="00235F43"/>
    <w:rsid w:val="00237C1E"/>
    <w:rsid w:val="00241794"/>
    <w:rsid w:val="00250E3D"/>
    <w:rsid w:val="00254D97"/>
    <w:rsid w:val="00256DEF"/>
    <w:rsid w:val="002630C7"/>
    <w:rsid w:val="00266588"/>
    <w:rsid w:val="0026739F"/>
    <w:rsid w:val="00270B56"/>
    <w:rsid w:val="00276A3C"/>
    <w:rsid w:val="00283880"/>
    <w:rsid w:val="00284F03"/>
    <w:rsid w:val="00291917"/>
    <w:rsid w:val="002958CB"/>
    <w:rsid w:val="00296769"/>
    <w:rsid w:val="00296845"/>
    <w:rsid w:val="002A2481"/>
    <w:rsid w:val="002B0B0C"/>
    <w:rsid w:val="002B7C16"/>
    <w:rsid w:val="002C337E"/>
    <w:rsid w:val="002D06E0"/>
    <w:rsid w:val="002D1835"/>
    <w:rsid w:val="002D1AAA"/>
    <w:rsid w:val="002D2A3D"/>
    <w:rsid w:val="002D513A"/>
    <w:rsid w:val="002D5441"/>
    <w:rsid w:val="002D772A"/>
    <w:rsid w:val="002D7B33"/>
    <w:rsid w:val="002F5A7E"/>
    <w:rsid w:val="0030216F"/>
    <w:rsid w:val="003023DC"/>
    <w:rsid w:val="00313F77"/>
    <w:rsid w:val="00315B0D"/>
    <w:rsid w:val="0031782B"/>
    <w:rsid w:val="003208B3"/>
    <w:rsid w:val="0032134F"/>
    <w:rsid w:val="003214AA"/>
    <w:rsid w:val="003230B1"/>
    <w:rsid w:val="00324B46"/>
    <w:rsid w:val="00331FD2"/>
    <w:rsid w:val="0033484D"/>
    <w:rsid w:val="00336609"/>
    <w:rsid w:val="00336723"/>
    <w:rsid w:val="003404E5"/>
    <w:rsid w:val="003423A7"/>
    <w:rsid w:val="00342745"/>
    <w:rsid w:val="00342965"/>
    <w:rsid w:val="00342E3F"/>
    <w:rsid w:val="00343731"/>
    <w:rsid w:val="00344D50"/>
    <w:rsid w:val="003474B0"/>
    <w:rsid w:val="00350FDF"/>
    <w:rsid w:val="003567AC"/>
    <w:rsid w:val="0035780F"/>
    <w:rsid w:val="003635D4"/>
    <w:rsid w:val="0036437E"/>
    <w:rsid w:val="00364FF5"/>
    <w:rsid w:val="0036669F"/>
    <w:rsid w:val="003667D1"/>
    <w:rsid w:val="00367DB0"/>
    <w:rsid w:val="00371D86"/>
    <w:rsid w:val="00375DDF"/>
    <w:rsid w:val="003873C4"/>
    <w:rsid w:val="003878FF"/>
    <w:rsid w:val="003905E9"/>
    <w:rsid w:val="00390DF0"/>
    <w:rsid w:val="003927B8"/>
    <w:rsid w:val="003A219A"/>
    <w:rsid w:val="003A32CF"/>
    <w:rsid w:val="003B3C89"/>
    <w:rsid w:val="003B5041"/>
    <w:rsid w:val="003C12CA"/>
    <w:rsid w:val="003C4D6A"/>
    <w:rsid w:val="003C7018"/>
    <w:rsid w:val="003D25B3"/>
    <w:rsid w:val="003D3B09"/>
    <w:rsid w:val="003D3BEE"/>
    <w:rsid w:val="003D3D70"/>
    <w:rsid w:val="003D6827"/>
    <w:rsid w:val="003E164C"/>
    <w:rsid w:val="003E168C"/>
    <w:rsid w:val="003E29EE"/>
    <w:rsid w:val="003E5407"/>
    <w:rsid w:val="003E577B"/>
    <w:rsid w:val="003E611C"/>
    <w:rsid w:val="003E71E3"/>
    <w:rsid w:val="003F2115"/>
    <w:rsid w:val="003F4214"/>
    <w:rsid w:val="003F46C4"/>
    <w:rsid w:val="003F476B"/>
    <w:rsid w:val="003F68E7"/>
    <w:rsid w:val="003F7307"/>
    <w:rsid w:val="003F739C"/>
    <w:rsid w:val="004025E2"/>
    <w:rsid w:val="004055E3"/>
    <w:rsid w:val="00406458"/>
    <w:rsid w:val="00406B5B"/>
    <w:rsid w:val="00411460"/>
    <w:rsid w:val="00417F55"/>
    <w:rsid w:val="00420287"/>
    <w:rsid w:val="00423903"/>
    <w:rsid w:val="00423ADC"/>
    <w:rsid w:val="0042709F"/>
    <w:rsid w:val="0043310D"/>
    <w:rsid w:val="00441E4C"/>
    <w:rsid w:val="00442AD6"/>
    <w:rsid w:val="004503A3"/>
    <w:rsid w:val="00450AB6"/>
    <w:rsid w:val="00451039"/>
    <w:rsid w:val="00451131"/>
    <w:rsid w:val="00451F24"/>
    <w:rsid w:val="00452235"/>
    <w:rsid w:val="00453BC6"/>
    <w:rsid w:val="00455D42"/>
    <w:rsid w:val="004603D6"/>
    <w:rsid w:val="004616DC"/>
    <w:rsid w:val="00461A37"/>
    <w:rsid w:val="0046221B"/>
    <w:rsid w:val="00462979"/>
    <w:rsid w:val="00462B36"/>
    <w:rsid w:val="00465ED2"/>
    <w:rsid w:val="00466B5F"/>
    <w:rsid w:val="00470D56"/>
    <w:rsid w:val="00471336"/>
    <w:rsid w:val="0047279B"/>
    <w:rsid w:val="00474C42"/>
    <w:rsid w:val="00480FF1"/>
    <w:rsid w:val="004849D7"/>
    <w:rsid w:val="00485825"/>
    <w:rsid w:val="00485F9F"/>
    <w:rsid w:val="00487E9E"/>
    <w:rsid w:val="00493090"/>
    <w:rsid w:val="00493493"/>
    <w:rsid w:val="00496E54"/>
    <w:rsid w:val="004A38F3"/>
    <w:rsid w:val="004B2A45"/>
    <w:rsid w:val="004B4329"/>
    <w:rsid w:val="004C4C04"/>
    <w:rsid w:val="004C52B4"/>
    <w:rsid w:val="004C6A60"/>
    <w:rsid w:val="004D2C6F"/>
    <w:rsid w:val="004D383A"/>
    <w:rsid w:val="004D4B6F"/>
    <w:rsid w:val="004D5EAE"/>
    <w:rsid w:val="004E2BC7"/>
    <w:rsid w:val="004E62A3"/>
    <w:rsid w:val="004E747B"/>
    <w:rsid w:val="004F50BF"/>
    <w:rsid w:val="004F5F1E"/>
    <w:rsid w:val="004F6744"/>
    <w:rsid w:val="00510CB6"/>
    <w:rsid w:val="00515D4E"/>
    <w:rsid w:val="00515D8C"/>
    <w:rsid w:val="00532A7C"/>
    <w:rsid w:val="00532CE9"/>
    <w:rsid w:val="00532D98"/>
    <w:rsid w:val="00541737"/>
    <w:rsid w:val="00541F81"/>
    <w:rsid w:val="00542F92"/>
    <w:rsid w:val="00544740"/>
    <w:rsid w:val="00551D2F"/>
    <w:rsid w:val="00570C66"/>
    <w:rsid w:val="00571900"/>
    <w:rsid w:val="005727D1"/>
    <w:rsid w:val="00581670"/>
    <w:rsid w:val="00581E90"/>
    <w:rsid w:val="00584A63"/>
    <w:rsid w:val="005857FD"/>
    <w:rsid w:val="00586292"/>
    <w:rsid w:val="00587903"/>
    <w:rsid w:val="00596B22"/>
    <w:rsid w:val="00596CCC"/>
    <w:rsid w:val="005A26BF"/>
    <w:rsid w:val="005A479B"/>
    <w:rsid w:val="005C0496"/>
    <w:rsid w:val="005C1E63"/>
    <w:rsid w:val="005C68BF"/>
    <w:rsid w:val="005C6BF4"/>
    <w:rsid w:val="005C799A"/>
    <w:rsid w:val="005C7FEE"/>
    <w:rsid w:val="005D0F4B"/>
    <w:rsid w:val="005D178D"/>
    <w:rsid w:val="005D2D55"/>
    <w:rsid w:val="005D465B"/>
    <w:rsid w:val="005E2338"/>
    <w:rsid w:val="005E3CE0"/>
    <w:rsid w:val="005E65B7"/>
    <w:rsid w:val="005F3C37"/>
    <w:rsid w:val="005F453B"/>
    <w:rsid w:val="0060187D"/>
    <w:rsid w:val="006069D3"/>
    <w:rsid w:val="00610AA2"/>
    <w:rsid w:val="00610B20"/>
    <w:rsid w:val="006127A9"/>
    <w:rsid w:val="0061689F"/>
    <w:rsid w:val="00617C27"/>
    <w:rsid w:val="00620432"/>
    <w:rsid w:val="006239E4"/>
    <w:rsid w:val="006267DA"/>
    <w:rsid w:val="00630AC1"/>
    <w:rsid w:val="006541B7"/>
    <w:rsid w:val="00661B66"/>
    <w:rsid w:val="00663B0A"/>
    <w:rsid w:val="00665C44"/>
    <w:rsid w:val="0067131C"/>
    <w:rsid w:val="0067183D"/>
    <w:rsid w:val="00674BE2"/>
    <w:rsid w:val="006777E7"/>
    <w:rsid w:val="0068484D"/>
    <w:rsid w:val="006932DE"/>
    <w:rsid w:val="00693993"/>
    <w:rsid w:val="006A0B89"/>
    <w:rsid w:val="006A31EF"/>
    <w:rsid w:val="006A3862"/>
    <w:rsid w:val="006A3B43"/>
    <w:rsid w:val="006A6CFB"/>
    <w:rsid w:val="006A748D"/>
    <w:rsid w:val="006B2252"/>
    <w:rsid w:val="006B2D56"/>
    <w:rsid w:val="006B3574"/>
    <w:rsid w:val="006B65BF"/>
    <w:rsid w:val="006B7BD3"/>
    <w:rsid w:val="006C12EA"/>
    <w:rsid w:val="006C6A6A"/>
    <w:rsid w:val="006D0090"/>
    <w:rsid w:val="006D1E5C"/>
    <w:rsid w:val="006D2689"/>
    <w:rsid w:val="006D57C0"/>
    <w:rsid w:val="006E6021"/>
    <w:rsid w:val="006E7572"/>
    <w:rsid w:val="006E7E93"/>
    <w:rsid w:val="006F0BCC"/>
    <w:rsid w:val="006F2F65"/>
    <w:rsid w:val="006F4FC2"/>
    <w:rsid w:val="006F5B76"/>
    <w:rsid w:val="006F7B40"/>
    <w:rsid w:val="00700E65"/>
    <w:rsid w:val="007037BD"/>
    <w:rsid w:val="00705222"/>
    <w:rsid w:val="00710CBC"/>
    <w:rsid w:val="00711F34"/>
    <w:rsid w:val="00720F7E"/>
    <w:rsid w:val="007217AF"/>
    <w:rsid w:val="00722301"/>
    <w:rsid w:val="00725557"/>
    <w:rsid w:val="00731306"/>
    <w:rsid w:val="00732974"/>
    <w:rsid w:val="007338C4"/>
    <w:rsid w:val="007344B8"/>
    <w:rsid w:val="0073541F"/>
    <w:rsid w:val="007409D4"/>
    <w:rsid w:val="0074692C"/>
    <w:rsid w:val="00750CD9"/>
    <w:rsid w:val="0075418C"/>
    <w:rsid w:val="00755DC2"/>
    <w:rsid w:val="00766D6F"/>
    <w:rsid w:val="007737F8"/>
    <w:rsid w:val="00775155"/>
    <w:rsid w:val="0078071E"/>
    <w:rsid w:val="007814FC"/>
    <w:rsid w:val="007821EC"/>
    <w:rsid w:val="00782CBD"/>
    <w:rsid w:val="0078373E"/>
    <w:rsid w:val="007914D6"/>
    <w:rsid w:val="007920B5"/>
    <w:rsid w:val="00793AB5"/>
    <w:rsid w:val="00795BF6"/>
    <w:rsid w:val="00797B4F"/>
    <w:rsid w:val="007A0071"/>
    <w:rsid w:val="007A3A39"/>
    <w:rsid w:val="007A6397"/>
    <w:rsid w:val="007B0127"/>
    <w:rsid w:val="007B7BB9"/>
    <w:rsid w:val="007C052F"/>
    <w:rsid w:val="007C2B1B"/>
    <w:rsid w:val="007C50CA"/>
    <w:rsid w:val="007D15C2"/>
    <w:rsid w:val="007D3C46"/>
    <w:rsid w:val="007D49D7"/>
    <w:rsid w:val="007D5841"/>
    <w:rsid w:val="007D593E"/>
    <w:rsid w:val="007E15FE"/>
    <w:rsid w:val="007E2469"/>
    <w:rsid w:val="007E2FBC"/>
    <w:rsid w:val="007E445D"/>
    <w:rsid w:val="007E5C2F"/>
    <w:rsid w:val="007E78A7"/>
    <w:rsid w:val="007F15AE"/>
    <w:rsid w:val="007F291F"/>
    <w:rsid w:val="007F4D68"/>
    <w:rsid w:val="007F6649"/>
    <w:rsid w:val="007F72B2"/>
    <w:rsid w:val="007F7F12"/>
    <w:rsid w:val="00801F85"/>
    <w:rsid w:val="0080297C"/>
    <w:rsid w:val="00804DDA"/>
    <w:rsid w:val="008127D0"/>
    <w:rsid w:val="008138ED"/>
    <w:rsid w:val="0081693C"/>
    <w:rsid w:val="00823120"/>
    <w:rsid w:val="008233D5"/>
    <w:rsid w:val="00834676"/>
    <w:rsid w:val="008349BE"/>
    <w:rsid w:val="00835AD4"/>
    <w:rsid w:val="00836BA0"/>
    <w:rsid w:val="0084293E"/>
    <w:rsid w:val="008467EC"/>
    <w:rsid w:val="00851F4D"/>
    <w:rsid w:val="00855712"/>
    <w:rsid w:val="0085797C"/>
    <w:rsid w:val="00860B07"/>
    <w:rsid w:val="00861C32"/>
    <w:rsid w:val="008640E0"/>
    <w:rsid w:val="00864428"/>
    <w:rsid w:val="00865CA5"/>
    <w:rsid w:val="00871B60"/>
    <w:rsid w:val="00872EB1"/>
    <w:rsid w:val="00880154"/>
    <w:rsid w:val="0088422F"/>
    <w:rsid w:val="00887EF7"/>
    <w:rsid w:val="00892B35"/>
    <w:rsid w:val="00896937"/>
    <w:rsid w:val="00897A27"/>
    <w:rsid w:val="008A323A"/>
    <w:rsid w:val="008B2354"/>
    <w:rsid w:val="008B407C"/>
    <w:rsid w:val="008C08B5"/>
    <w:rsid w:val="008C5BBE"/>
    <w:rsid w:val="008C600F"/>
    <w:rsid w:val="008D19D6"/>
    <w:rsid w:val="008D413A"/>
    <w:rsid w:val="008E017B"/>
    <w:rsid w:val="008E35C5"/>
    <w:rsid w:val="008E367A"/>
    <w:rsid w:val="008E3E84"/>
    <w:rsid w:val="008F6058"/>
    <w:rsid w:val="008F7692"/>
    <w:rsid w:val="00910807"/>
    <w:rsid w:val="00912890"/>
    <w:rsid w:val="00912A21"/>
    <w:rsid w:val="009153D5"/>
    <w:rsid w:val="009168BC"/>
    <w:rsid w:val="00917414"/>
    <w:rsid w:val="00921590"/>
    <w:rsid w:val="00923E14"/>
    <w:rsid w:val="00925377"/>
    <w:rsid w:val="009300D7"/>
    <w:rsid w:val="00932DDA"/>
    <w:rsid w:val="0093468C"/>
    <w:rsid w:val="00951392"/>
    <w:rsid w:val="00951A58"/>
    <w:rsid w:val="00956B48"/>
    <w:rsid w:val="009573F8"/>
    <w:rsid w:val="0096089B"/>
    <w:rsid w:val="00961B0B"/>
    <w:rsid w:val="00962F49"/>
    <w:rsid w:val="0097008C"/>
    <w:rsid w:val="00970CC6"/>
    <w:rsid w:val="00973D96"/>
    <w:rsid w:val="00976590"/>
    <w:rsid w:val="00977317"/>
    <w:rsid w:val="00982B51"/>
    <w:rsid w:val="0098342C"/>
    <w:rsid w:val="00986F7F"/>
    <w:rsid w:val="0099055C"/>
    <w:rsid w:val="00992381"/>
    <w:rsid w:val="00995660"/>
    <w:rsid w:val="009A29CF"/>
    <w:rsid w:val="009A3753"/>
    <w:rsid w:val="009A7696"/>
    <w:rsid w:val="009B1242"/>
    <w:rsid w:val="009B428A"/>
    <w:rsid w:val="009B43D7"/>
    <w:rsid w:val="009B7B63"/>
    <w:rsid w:val="009C0116"/>
    <w:rsid w:val="009C1C03"/>
    <w:rsid w:val="009C1C98"/>
    <w:rsid w:val="009C1F38"/>
    <w:rsid w:val="009C31F0"/>
    <w:rsid w:val="009C43E8"/>
    <w:rsid w:val="009C6B2A"/>
    <w:rsid w:val="009C7CD0"/>
    <w:rsid w:val="009D0E36"/>
    <w:rsid w:val="009D2CC3"/>
    <w:rsid w:val="009D6BB4"/>
    <w:rsid w:val="009E076E"/>
    <w:rsid w:val="009E1079"/>
    <w:rsid w:val="009E34F6"/>
    <w:rsid w:val="009E41AE"/>
    <w:rsid w:val="009E67C3"/>
    <w:rsid w:val="009F15A9"/>
    <w:rsid w:val="009F3C8F"/>
    <w:rsid w:val="009F4061"/>
    <w:rsid w:val="009F4648"/>
    <w:rsid w:val="009F674F"/>
    <w:rsid w:val="009F6D0A"/>
    <w:rsid w:val="00A00D11"/>
    <w:rsid w:val="00A06754"/>
    <w:rsid w:val="00A07145"/>
    <w:rsid w:val="00A1581D"/>
    <w:rsid w:val="00A2003F"/>
    <w:rsid w:val="00A246F3"/>
    <w:rsid w:val="00A2764C"/>
    <w:rsid w:val="00A320AC"/>
    <w:rsid w:val="00A320C8"/>
    <w:rsid w:val="00A3535B"/>
    <w:rsid w:val="00A36065"/>
    <w:rsid w:val="00A36EC6"/>
    <w:rsid w:val="00A4110C"/>
    <w:rsid w:val="00A426E9"/>
    <w:rsid w:val="00A47296"/>
    <w:rsid w:val="00A50EFA"/>
    <w:rsid w:val="00A5532D"/>
    <w:rsid w:val="00A60B3A"/>
    <w:rsid w:val="00A61E43"/>
    <w:rsid w:val="00A624CA"/>
    <w:rsid w:val="00A63218"/>
    <w:rsid w:val="00A65D1F"/>
    <w:rsid w:val="00A71A74"/>
    <w:rsid w:val="00A73CB2"/>
    <w:rsid w:val="00A73D15"/>
    <w:rsid w:val="00A74587"/>
    <w:rsid w:val="00A747D8"/>
    <w:rsid w:val="00A77E2B"/>
    <w:rsid w:val="00A84808"/>
    <w:rsid w:val="00A85356"/>
    <w:rsid w:val="00A86E48"/>
    <w:rsid w:val="00A90860"/>
    <w:rsid w:val="00A90C4F"/>
    <w:rsid w:val="00A91B5F"/>
    <w:rsid w:val="00A9200C"/>
    <w:rsid w:val="00A95A00"/>
    <w:rsid w:val="00A95CCC"/>
    <w:rsid w:val="00AA23EE"/>
    <w:rsid w:val="00AA24E3"/>
    <w:rsid w:val="00AB487B"/>
    <w:rsid w:val="00AC0B7A"/>
    <w:rsid w:val="00AC22C4"/>
    <w:rsid w:val="00AC2FD6"/>
    <w:rsid w:val="00AD43D7"/>
    <w:rsid w:val="00AD62CD"/>
    <w:rsid w:val="00AD64B9"/>
    <w:rsid w:val="00AE509F"/>
    <w:rsid w:val="00AE5AEA"/>
    <w:rsid w:val="00AE63DD"/>
    <w:rsid w:val="00AE7936"/>
    <w:rsid w:val="00AF114E"/>
    <w:rsid w:val="00AF430E"/>
    <w:rsid w:val="00B00158"/>
    <w:rsid w:val="00B0125D"/>
    <w:rsid w:val="00B02260"/>
    <w:rsid w:val="00B032DC"/>
    <w:rsid w:val="00B04BD2"/>
    <w:rsid w:val="00B10258"/>
    <w:rsid w:val="00B1112C"/>
    <w:rsid w:val="00B11DA2"/>
    <w:rsid w:val="00B12932"/>
    <w:rsid w:val="00B12CC2"/>
    <w:rsid w:val="00B135EF"/>
    <w:rsid w:val="00B143FA"/>
    <w:rsid w:val="00B165A9"/>
    <w:rsid w:val="00B16D37"/>
    <w:rsid w:val="00B20FF6"/>
    <w:rsid w:val="00B21702"/>
    <w:rsid w:val="00B22B0C"/>
    <w:rsid w:val="00B26FDE"/>
    <w:rsid w:val="00B271D6"/>
    <w:rsid w:val="00B31E7A"/>
    <w:rsid w:val="00B34249"/>
    <w:rsid w:val="00B40B7A"/>
    <w:rsid w:val="00B42061"/>
    <w:rsid w:val="00B50D87"/>
    <w:rsid w:val="00B53561"/>
    <w:rsid w:val="00B53FCA"/>
    <w:rsid w:val="00B66599"/>
    <w:rsid w:val="00B67EFE"/>
    <w:rsid w:val="00B707B1"/>
    <w:rsid w:val="00B7122E"/>
    <w:rsid w:val="00B84C63"/>
    <w:rsid w:val="00B85491"/>
    <w:rsid w:val="00B879B9"/>
    <w:rsid w:val="00B921F0"/>
    <w:rsid w:val="00B96B22"/>
    <w:rsid w:val="00BA20BC"/>
    <w:rsid w:val="00BA3E60"/>
    <w:rsid w:val="00BA6F90"/>
    <w:rsid w:val="00BA72D1"/>
    <w:rsid w:val="00BB0E36"/>
    <w:rsid w:val="00BB22E6"/>
    <w:rsid w:val="00BB53A6"/>
    <w:rsid w:val="00BB6E40"/>
    <w:rsid w:val="00BB749B"/>
    <w:rsid w:val="00BB79FE"/>
    <w:rsid w:val="00BB7F83"/>
    <w:rsid w:val="00BC45A3"/>
    <w:rsid w:val="00BC739F"/>
    <w:rsid w:val="00BC788E"/>
    <w:rsid w:val="00BD30F6"/>
    <w:rsid w:val="00BD6B88"/>
    <w:rsid w:val="00BE1C8B"/>
    <w:rsid w:val="00BE2304"/>
    <w:rsid w:val="00BF0810"/>
    <w:rsid w:val="00BF1FA1"/>
    <w:rsid w:val="00BF32E7"/>
    <w:rsid w:val="00BF6D9C"/>
    <w:rsid w:val="00C00EFC"/>
    <w:rsid w:val="00C0187F"/>
    <w:rsid w:val="00C03C7A"/>
    <w:rsid w:val="00C041F5"/>
    <w:rsid w:val="00C070EE"/>
    <w:rsid w:val="00C103A2"/>
    <w:rsid w:val="00C115FF"/>
    <w:rsid w:val="00C1440E"/>
    <w:rsid w:val="00C161A8"/>
    <w:rsid w:val="00C224A0"/>
    <w:rsid w:val="00C22F7D"/>
    <w:rsid w:val="00C24DA4"/>
    <w:rsid w:val="00C25610"/>
    <w:rsid w:val="00C26208"/>
    <w:rsid w:val="00C27606"/>
    <w:rsid w:val="00C30FA4"/>
    <w:rsid w:val="00C31383"/>
    <w:rsid w:val="00C32BFA"/>
    <w:rsid w:val="00C32EB3"/>
    <w:rsid w:val="00C357D6"/>
    <w:rsid w:val="00C37380"/>
    <w:rsid w:val="00C439CE"/>
    <w:rsid w:val="00C451C9"/>
    <w:rsid w:val="00C45E5D"/>
    <w:rsid w:val="00C47C95"/>
    <w:rsid w:val="00C5001D"/>
    <w:rsid w:val="00C516C4"/>
    <w:rsid w:val="00C5547A"/>
    <w:rsid w:val="00C565AC"/>
    <w:rsid w:val="00C622F0"/>
    <w:rsid w:val="00C6374A"/>
    <w:rsid w:val="00C6541A"/>
    <w:rsid w:val="00C65644"/>
    <w:rsid w:val="00C65FA6"/>
    <w:rsid w:val="00C66311"/>
    <w:rsid w:val="00C67C43"/>
    <w:rsid w:val="00C67CD9"/>
    <w:rsid w:val="00C70292"/>
    <w:rsid w:val="00C70B5B"/>
    <w:rsid w:val="00C70F02"/>
    <w:rsid w:val="00C75684"/>
    <w:rsid w:val="00C77557"/>
    <w:rsid w:val="00C77F48"/>
    <w:rsid w:val="00C82211"/>
    <w:rsid w:val="00C83CD2"/>
    <w:rsid w:val="00C866E9"/>
    <w:rsid w:val="00C8691C"/>
    <w:rsid w:val="00C9045C"/>
    <w:rsid w:val="00C90BCD"/>
    <w:rsid w:val="00CA0D63"/>
    <w:rsid w:val="00CA14C1"/>
    <w:rsid w:val="00CA168E"/>
    <w:rsid w:val="00CA4BEE"/>
    <w:rsid w:val="00CB540A"/>
    <w:rsid w:val="00CB707A"/>
    <w:rsid w:val="00CC42BC"/>
    <w:rsid w:val="00CD11A3"/>
    <w:rsid w:val="00CD2ABD"/>
    <w:rsid w:val="00CD35C3"/>
    <w:rsid w:val="00CE062F"/>
    <w:rsid w:val="00CE1214"/>
    <w:rsid w:val="00CE7669"/>
    <w:rsid w:val="00CF1BF5"/>
    <w:rsid w:val="00CF6DFE"/>
    <w:rsid w:val="00D0023D"/>
    <w:rsid w:val="00D06483"/>
    <w:rsid w:val="00D07D27"/>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2069"/>
    <w:rsid w:val="00D632E9"/>
    <w:rsid w:val="00D64CAC"/>
    <w:rsid w:val="00D74DB8"/>
    <w:rsid w:val="00D81F6A"/>
    <w:rsid w:val="00D85D1D"/>
    <w:rsid w:val="00D86469"/>
    <w:rsid w:val="00DA3DDD"/>
    <w:rsid w:val="00DA6438"/>
    <w:rsid w:val="00DA753F"/>
    <w:rsid w:val="00DB298D"/>
    <w:rsid w:val="00DB2BBD"/>
    <w:rsid w:val="00DB54AD"/>
    <w:rsid w:val="00DB57AB"/>
    <w:rsid w:val="00DC0770"/>
    <w:rsid w:val="00DD005A"/>
    <w:rsid w:val="00DD084C"/>
    <w:rsid w:val="00DE3FED"/>
    <w:rsid w:val="00DE6510"/>
    <w:rsid w:val="00DE78F3"/>
    <w:rsid w:val="00DF0EB9"/>
    <w:rsid w:val="00E01124"/>
    <w:rsid w:val="00E027DF"/>
    <w:rsid w:val="00E04409"/>
    <w:rsid w:val="00E04B32"/>
    <w:rsid w:val="00E06894"/>
    <w:rsid w:val="00E12318"/>
    <w:rsid w:val="00E1693D"/>
    <w:rsid w:val="00E16E4E"/>
    <w:rsid w:val="00E21562"/>
    <w:rsid w:val="00E217C0"/>
    <w:rsid w:val="00E256C7"/>
    <w:rsid w:val="00E25763"/>
    <w:rsid w:val="00E33EB0"/>
    <w:rsid w:val="00E41287"/>
    <w:rsid w:val="00E5533F"/>
    <w:rsid w:val="00E622B9"/>
    <w:rsid w:val="00E6478A"/>
    <w:rsid w:val="00E73136"/>
    <w:rsid w:val="00E773D5"/>
    <w:rsid w:val="00E80FD5"/>
    <w:rsid w:val="00E83986"/>
    <w:rsid w:val="00E854B1"/>
    <w:rsid w:val="00E90021"/>
    <w:rsid w:val="00E91350"/>
    <w:rsid w:val="00E92F08"/>
    <w:rsid w:val="00EA4307"/>
    <w:rsid w:val="00EA7524"/>
    <w:rsid w:val="00EB361E"/>
    <w:rsid w:val="00EB4BF5"/>
    <w:rsid w:val="00EB6212"/>
    <w:rsid w:val="00EB7A0A"/>
    <w:rsid w:val="00ED00A7"/>
    <w:rsid w:val="00ED193B"/>
    <w:rsid w:val="00EE0EE7"/>
    <w:rsid w:val="00EE1CBE"/>
    <w:rsid w:val="00EE5E70"/>
    <w:rsid w:val="00EE65BC"/>
    <w:rsid w:val="00EF40F7"/>
    <w:rsid w:val="00EF6438"/>
    <w:rsid w:val="00EF65EB"/>
    <w:rsid w:val="00F003B5"/>
    <w:rsid w:val="00F04FE8"/>
    <w:rsid w:val="00F10BB9"/>
    <w:rsid w:val="00F11331"/>
    <w:rsid w:val="00F16449"/>
    <w:rsid w:val="00F16AB4"/>
    <w:rsid w:val="00F20B38"/>
    <w:rsid w:val="00F2193B"/>
    <w:rsid w:val="00F23B4A"/>
    <w:rsid w:val="00F24F4C"/>
    <w:rsid w:val="00F253BF"/>
    <w:rsid w:val="00F31342"/>
    <w:rsid w:val="00F325CA"/>
    <w:rsid w:val="00F33859"/>
    <w:rsid w:val="00F37F51"/>
    <w:rsid w:val="00F37FE4"/>
    <w:rsid w:val="00F415F4"/>
    <w:rsid w:val="00F4480F"/>
    <w:rsid w:val="00F52C83"/>
    <w:rsid w:val="00F6235E"/>
    <w:rsid w:val="00F66B1F"/>
    <w:rsid w:val="00F66E13"/>
    <w:rsid w:val="00F7084A"/>
    <w:rsid w:val="00F70BC7"/>
    <w:rsid w:val="00F76AFB"/>
    <w:rsid w:val="00F77ABD"/>
    <w:rsid w:val="00F834F1"/>
    <w:rsid w:val="00F85F3E"/>
    <w:rsid w:val="00F8693F"/>
    <w:rsid w:val="00F95A52"/>
    <w:rsid w:val="00FA46D1"/>
    <w:rsid w:val="00FA4A64"/>
    <w:rsid w:val="00FA6710"/>
    <w:rsid w:val="00FA7CB8"/>
    <w:rsid w:val="00FB11DA"/>
    <w:rsid w:val="00FB3C1D"/>
    <w:rsid w:val="00FB3F74"/>
    <w:rsid w:val="00FB48F6"/>
    <w:rsid w:val="00FB64D9"/>
    <w:rsid w:val="00FB77C6"/>
    <w:rsid w:val="00FC156A"/>
    <w:rsid w:val="00FC23FC"/>
    <w:rsid w:val="00FC30BB"/>
    <w:rsid w:val="00FC4407"/>
    <w:rsid w:val="00FC5987"/>
    <w:rsid w:val="00FD0709"/>
    <w:rsid w:val="00FD4ADF"/>
    <w:rsid w:val="00FD6FD5"/>
    <w:rsid w:val="00FD7019"/>
    <w:rsid w:val="00FE121E"/>
    <w:rsid w:val="00FE1F7D"/>
    <w:rsid w:val="00FE42D2"/>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0C1931D-1EE3-9C41-9ACE-1404EB53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4690</Words>
  <Characters>26736</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2</cp:revision>
  <dcterms:created xsi:type="dcterms:W3CDTF">2016-12-13T23:22:00Z</dcterms:created>
  <dcterms:modified xsi:type="dcterms:W3CDTF">2016-12-13T23:22:00Z</dcterms:modified>
</cp:coreProperties>
</file>