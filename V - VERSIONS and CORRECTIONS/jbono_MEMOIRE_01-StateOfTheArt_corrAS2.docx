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58AC050F" w:rsidR="00CF7E1B" w:rsidRDefault="00367E5D" w:rsidP="00CF7E1B">
      <w:pPr>
        <w:pStyle w:val="Mmoire"/>
        <w:rPr>
          <w:lang w:val="fr-CH"/>
        </w:rPr>
      </w:pPr>
      <w:r>
        <w:rPr>
          <w:lang w:val="fr-CH"/>
        </w:rPr>
        <w:t>En préambule à ce</w:t>
      </w:r>
      <w:r w:rsidR="00E17CB8">
        <w:rPr>
          <w:lang w:val="fr-CH"/>
        </w:rPr>
        <w:t>tte</w:t>
      </w:r>
      <w:r>
        <w:rPr>
          <w:lang w:val="fr-CH"/>
        </w:rPr>
        <w:t xml:space="preserve"> </w:t>
      </w:r>
      <w:r w:rsidR="00E17CB8">
        <w:rPr>
          <w:lang w:val="fr-CH"/>
        </w:rPr>
        <w:t>partie</w:t>
      </w:r>
      <w:r>
        <w:rPr>
          <w:lang w:val="fr-CH"/>
        </w:rPr>
        <w:t xml:space="preserve"> consacré </w:t>
      </w:r>
      <w:r w:rsidR="001F1FAF">
        <w:rPr>
          <w:lang w:val="fr-CH"/>
        </w:rPr>
        <w:t>au bilan historiographique</w:t>
      </w:r>
      <w:r>
        <w:rPr>
          <w:lang w:val="fr-CH"/>
        </w:rPr>
        <w:t xml:space="preserve">, </w:t>
      </w:r>
      <w:r w:rsidR="00C00C01">
        <w:rPr>
          <w:lang w:val="fr-CH"/>
        </w:rPr>
        <w:t>il convient d’apporter quelques précisions méthodologiques quant au choix des sources utilisées.</w:t>
      </w:r>
      <w:r w:rsidR="00CF7E1B">
        <w:rPr>
          <w:lang w:val="fr-CH"/>
        </w:rPr>
        <w:t xml:space="preserve"> </w:t>
      </w:r>
      <w:r w:rsidR="00016E91">
        <w:rPr>
          <w:lang w:val="fr-CH"/>
        </w:rPr>
        <w:t>Ce</w:t>
      </w:r>
      <w:r w:rsidR="00E17CB8">
        <w:rPr>
          <w:lang w:val="fr-CH"/>
        </w:rPr>
        <w:t>tte</w:t>
      </w:r>
      <w:r w:rsidR="00016E91">
        <w:rPr>
          <w:lang w:val="fr-CH"/>
        </w:rPr>
        <w:t xml:space="preserve"> </w:t>
      </w:r>
      <w:r w:rsidR="00E17CB8">
        <w:rPr>
          <w:lang w:val="fr-CH"/>
        </w:rPr>
        <w:t>partie</w:t>
      </w:r>
      <w:r w:rsidR="00016E91">
        <w:rPr>
          <w:lang w:val="fr-CH"/>
        </w:rPr>
        <w:t xml:space="preserve"> se concentre sur la réception critique et académique de </w:t>
      </w:r>
      <w:r w:rsidR="00016E91">
        <w:rPr>
          <w:i/>
          <w:lang w:val="fr-CH"/>
        </w:rPr>
        <w:t>Invasion of the Body Snatchers</w:t>
      </w:r>
      <w:r w:rsidR="00016E91">
        <w:rPr>
          <w:lang w:val="fr-CH"/>
        </w:rPr>
        <w:t xml:space="preserve"> et ses remakes</w:t>
      </w:r>
      <w:ins w:id="0" w:author="Anas Sareen" w:date="2016-12-22T09:31:00Z">
        <w:r w:rsidR="001D41D5">
          <w:rPr>
            <w:lang w:val="fr-CH"/>
          </w:rPr>
          <w:t>, car</w:t>
        </w:r>
      </w:ins>
      <w:del w:id="1" w:author="Anas Sareen" w:date="2016-12-22T09:31:00Z">
        <w:r w:rsidR="00016E91" w:rsidDel="001D41D5">
          <w:rPr>
            <w:lang w:val="fr-CH"/>
          </w:rPr>
          <w:delText> :</w:delText>
        </w:r>
      </w:del>
      <w:r w:rsidR="00016E91">
        <w:rPr>
          <w:lang w:val="fr-CH"/>
        </w:rPr>
        <w:t xml:space="preserve"> le contexte du roman source </w:t>
      </w:r>
      <w:r w:rsidR="00255C94">
        <w:rPr>
          <w:lang w:val="fr-CH"/>
        </w:rPr>
        <w:t>sera discuté</w:t>
      </w:r>
      <w:r w:rsidR="00016E91">
        <w:rPr>
          <w:lang w:val="fr-CH"/>
        </w:rPr>
        <w:t xml:space="preserve"> </w:t>
      </w:r>
      <w:del w:id="2" w:author="Anas Sareen" w:date="2016-12-22T09:31:00Z">
        <w:r w:rsidR="00016E91" w:rsidDel="001D41D5">
          <w:rPr>
            <w:lang w:val="fr-CH"/>
          </w:rPr>
          <w:delText>ul</w:delText>
        </w:r>
        <w:r w:rsidR="00255C94" w:rsidDel="001D41D5">
          <w:rPr>
            <w:lang w:val="fr-CH"/>
          </w:rPr>
          <w:delText xml:space="preserve">térieurement, </w:delText>
        </w:r>
      </w:del>
      <w:r w:rsidR="00255C94">
        <w:rPr>
          <w:lang w:val="fr-CH"/>
        </w:rPr>
        <w:t>dans l</w:t>
      </w:r>
      <w:r w:rsidR="00E17CB8">
        <w:rPr>
          <w:lang w:val="fr-CH"/>
        </w:rPr>
        <w:t>a</w:t>
      </w:r>
      <w:r w:rsidR="00255C94">
        <w:rPr>
          <w:lang w:val="fr-CH"/>
        </w:rPr>
        <w:t xml:space="preserve"> </w:t>
      </w:r>
      <w:r w:rsidR="00F3770C">
        <w:rPr>
          <w:lang w:val="fr-CH"/>
        </w:rPr>
        <w:t xml:space="preserve">deuxième </w:t>
      </w:r>
      <w:r w:rsidR="00E17CB8">
        <w:rPr>
          <w:lang w:val="fr-CH"/>
        </w:rPr>
        <w:t>partie</w:t>
      </w:r>
      <w:r w:rsidR="00016E91">
        <w:rPr>
          <w:lang w:val="fr-CH"/>
        </w:rPr>
        <w:t xml:space="preserve">. Ce choix répond tout d’abord à une volonté </w:t>
      </w:r>
      <w:del w:id="3" w:author="Anas Sareen" w:date="2016-12-22T09:31:00Z">
        <w:r w:rsidR="00744170" w:rsidDel="001D41D5">
          <w:rPr>
            <w:lang w:val="fr-CH"/>
          </w:rPr>
          <w:delText xml:space="preserve">– dans un premier temps – </w:delText>
        </w:r>
      </w:del>
      <w:r w:rsidR="00016E91">
        <w:rPr>
          <w:lang w:val="fr-CH"/>
        </w:rPr>
        <w:t xml:space="preserve">de séparer notre objet </w:t>
      </w:r>
      <w:r w:rsidR="00744170">
        <w:rPr>
          <w:lang w:val="fr-CH"/>
        </w:rPr>
        <w:t>(le film et ses r</w:t>
      </w:r>
      <w:r w:rsidR="000C46C3">
        <w:rPr>
          <w:lang w:val="fr-CH"/>
        </w:rPr>
        <w:t>emakes) et sa source littéraire</w:t>
      </w:r>
      <w:ins w:id="4" w:author="Anas Sareen" w:date="2016-12-22T09:31:00Z">
        <w:r w:rsidR="001D41D5" w:rsidRPr="001D41D5">
          <w:rPr>
            <w:lang w:val="fr-CH"/>
          </w:rPr>
          <w:t xml:space="preserve"> </w:t>
        </w:r>
        <w:r w:rsidR="001D41D5">
          <w:rPr>
            <w:lang w:val="fr-CH"/>
          </w:rPr>
          <w:t>dans un premier temps</w:t>
        </w:r>
      </w:ins>
      <w:r w:rsidR="00016E91">
        <w:rPr>
          <w:lang w:val="fr-CH"/>
        </w:rPr>
        <w:t>.</w:t>
      </w:r>
      <w:r w:rsidR="00CF2253">
        <w:rPr>
          <w:lang w:val="fr-CH"/>
        </w:rPr>
        <w:t xml:space="preserve"> </w:t>
      </w:r>
      <w:r w:rsidR="00F56B7E">
        <w:rPr>
          <w:lang w:val="fr-CH"/>
        </w:rPr>
        <w:t>La deuxième précision méthodologique concerne l’origine des sources utilisées </w:t>
      </w:r>
      <w:r w:rsidR="00F56B7E" w:rsidRPr="000C6D71">
        <w:rPr>
          <w:highlight w:val="yellow"/>
          <w:lang w:val="fr-CH"/>
          <w:rPrChange w:id="5" w:author="Anas Sareen" w:date="2016-12-22T09:32:00Z">
            <w:rPr>
              <w:lang w:val="fr-CH"/>
            </w:rPr>
          </w:rPrChange>
        </w:rPr>
        <w:t>:</w:t>
      </w:r>
      <w:r w:rsidR="00F56B7E">
        <w:rPr>
          <w:lang w:val="fr-CH"/>
        </w:rPr>
        <w:t xml:space="preserve"> ce</w:t>
      </w:r>
      <w:r w:rsidR="00E17CB8">
        <w:rPr>
          <w:lang w:val="fr-CH"/>
        </w:rPr>
        <w:t>tte</w:t>
      </w:r>
      <w:r w:rsidR="00F56B7E">
        <w:rPr>
          <w:lang w:val="fr-CH"/>
        </w:rPr>
        <w:t xml:space="preserve"> </w:t>
      </w:r>
      <w:r w:rsidR="00E17CB8">
        <w:rPr>
          <w:lang w:val="fr-CH"/>
        </w:rPr>
        <w:t>partie</w:t>
      </w:r>
      <w:r w:rsidR="00F56B7E">
        <w:rPr>
          <w:lang w:val="fr-CH"/>
        </w:rPr>
        <w:t xml:space="preserv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w:t>
      </w:r>
      <w:r w:rsidR="00E17CB8">
        <w:rPr>
          <w:lang w:val="fr-CH"/>
        </w:rPr>
        <w:t>es</w:t>
      </w:r>
      <w:r w:rsidR="00C74349">
        <w:rPr>
          <w:lang w:val="fr-CH"/>
        </w:rPr>
        <w:t xml:space="preserve"> </w:t>
      </w:r>
      <w:r w:rsidR="00E17CB8">
        <w:rPr>
          <w:lang w:val="fr-CH"/>
        </w:rPr>
        <w:t>derniers pragraphes</w:t>
      </w:r>
      <w:r w:rsidR="00C74349">
        <w:rPr>
          <w:lang w:val="fr-CH"/>
        </w:rPr>
        <w:t xml:space="preserve"> de ce</w:t>
      </w:r>
      <w:r w:rsidR="00E17CB8">
        <w:rPr>
          <w:lang w:val="fr-CH"/>
        </w:rPr>
        <w:t>tte</w:t>
      </w:r>
      <w:r w:rsidR="00C74349">
        <w:rPr>
          <w:lang w:val="fr-CH"/>
        </w:rPr>
        <w:t xml:space="preserve"> </w:t>
      </w:r>
      <w:r w:rsidR="00E17CB8">
        <w:rPr>
          <w:lang w:val="fr-CH"/>
        </w:rPr>
        <w:t>partie</w:t>
      </w:r>
      <w:r w:rsidR="00C74349">
        <w:rPr>
          <w:lang w:val="fr-CH"/>
        </w:rPr>
        <w:t>, intitulée « une métaphore pluri-sémantique », dans laquelle il sera question de recenser et discuter des interprétations à la métaphore proposée par les films </w:t>
      </w:r>
      <w:r w:rsidR="00C74349" w:rsidRPr="000C6D71">
        <w:rPr>
          <w:highlight w:val="yellow"/>
          <w:lang w:val="fr-CH"/>
          <w:rPrChange w:id="6" w:author="Anas Sareen" w:date="2016-12-22T09:32:00Z">
            <w:rPr>
              <w:lang w:val="fr-CH"/>
            </w:rPr>
          </w:rPrChange>
        </w:rPr>
        <w:t>;</w:t>
      </w:r>
      <w:r w:rsidR="00C74349">
        <w:rPr>
          <w:lang w:val="fr-CH"/>
        </w:rPr>
        <w:t xml:space="preserve"> une question qui est à l’origine</w:t>
      </w:r>
      <w:r w:rsidR="00C74349">
        <w:rPr>
          <w:rStyle w:val="FootnoteReference"/>
          <w:lang w:val="fr-CH"/>
        </w:rPr>
        <w:footnoteReference w:id="2"/>
      </w:r>
      <w:r w:rsidR="00C74349">
        <w:rPr>
          <w:lang w:val="fr-CH"/>
        </w:rPr>
        <w:t xml:space="preserve"> d’un nombre important des ar</w:t>
      </w:r>
      <w:r w:rsidR="00C40F68">
        <w:rPr>
          <w:lang w:val="fr-CH"/>
        </w:rPr>
        <w:t>ticles académiques consacrés aux films</w:t>
      </w:r>
      <w:r w:rsidR="00C74349">
        <w:rPr>
          <w:lang w:val="fr-CH"/>
        </w:rPr>
        <w:t>.</w:t>
      </w:r>
      <w:r w:rsidR="008364AE">
        <w:rPr>
          <w:lang w:val="fr-CH"/>
        </w:rPr>
        <w:t xml:space="preserve"> Finalement, il conviendra de mentionner les 3 livres dédi</w:t>
      </w:r>
      <w:r w:rsidR="00166EBF">
        <w:rPr>
          <w:lang w:val="fr-CH"/>
        </w:rPr>
        <w:t>és au film</w:t>
      </w:r>
      <w:r w:rsidR="00587686">
        <w:rPr>
          <w:lang w:val="fr-CH"/>
        </w:rPr>
        <w:t xml:space="preserve"> (et certains de ses remakes)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Invasion of the Body Snatchers</w:t>
      </w:r>
      <w:r w:rsidR="00333A58">
        <w:rPr>
          <w:rStyle w:val="FootnoteReference"/>
          <w:i/>
          <w:lang w:val="fr-CH"/>
        </w:rPr>
        <w:footnoteReference w:id="6"/>
      </w:r>
      <w:r w:rsidR="007D7652">
        <w:rPr>
          <w:lang w:val="fr-CH"/>
        </w:rPr>
        <w:t xml:space="preserve">. Néanmoins, les trois livres ont grandement facilité la démarche entreprise dans le cadre de ces travail en reproduisant </w:t>
      </w:r>
      <w:r w:rsidR="007D7652">
        <w:rPr>
          <w:lang w:val="fr-CH"/>
        </w:rPr>
        <w:lastRenderedPageBreak/>
        <w:t>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1F314204" w14:textId="77777777" w:rsidR="00555796" w:rsidRDefault="00555796" w:rsidP="00555796">
      <w:pPr>
        <w:rPr>
          <w:lang w:val="fr-CH"/>
        </w:rPr>
      </w:pPr>
    </w:p>
    <w:p w14:paraId="689BB25D" w14:textId="6A1ED430" w:rsidR="00555796" w:rsidRDefault="00555796" w:rsidP="00FE0B03">
      <w:pPr>
        <w:pStyle w:val="Heading2"/>
        <w:spacing w:after="120"/>
        <w:rPr>
          <w:lang w:val="fr-CH"/>
        </w:rPr>
      </w:pPr>
      <w:r>
        <w:rPr>
          <w:lang w:val="fr-CH"/>
        </w:rPr>
        <w:t>Le canon cinématographique : éléments de définition</w:t>
      </w:r>
    </w:p>
    <w:p w14:paraId="53CC7B4F" w14:textId="58154C24" w:rsidR="00276CFF" w:rsidRDefault="00C56AE2" w:rsidP="00555796">
      <w:pPr>
        <w:pStyle w:val="Mmoire"/>
        <w:rPr>
          <w:lang w:val="fr-CH"/>
        </w:rPr>
      </w:pPr>
      <w:r>
        <w:rPr>
          <w:lang w:val="fr-CH"/>
        </w:rPr>
        <w:t xml:space="preserve">Avant de débuter le bilan de la réception critique des films, il est opportun d’apporter quelques </w:t>
      </w:r>
      <w:r w:rsidR="00501425">
        <w:rPr>
          <w:lang w:val="fr-CH"/>
        </w:rPr>
        <w:t>remarques liminaires concernant le concept de canon cinématographique. La question du canon étant vaste, de par ses origines pré</w:t>
      </w:r>
      <w:ins w:id="7" w:author="Anas Sareen" w:date="2016-12-22T09:32:00Z">
        <w:r w:rsidR="000C6D71">
          <w:rPr>
            <w:lang w:val="fr-CH"/>
          </w:rPr>
          <w:t>-</w:t>
        </w:r>
      </w:ins>
      <w:del w:id="8" w:author="Anas Sareen" w:date="2016-12-22T09:32:00Z">
        <w:r w:rsidR="00501425" w:rsidDel="000C6D71">
          <w:rPr>
            <w:lang w:val="fr-CH"/>
          </w:rPr>
          <w:delText xml:space="preserve"> </w:delText>
        </w:r>
      </w:del>
      <w:r w:rsidR="00501425">
        <w:rPr>
          <w:lang w:val="fr-CH"/>
        </w:rPr>
        <w:t xml:space="preserve">datant le cinéma lui-même et ses manifestations multiples, </w:t>
      </w:r>
      <w:r w:rsidR="00E35F53">
        <w:rPr>
          <w:lang w:val="fr-CH"/>
        </w:rPr>
        <w:t>ce travail ne prétend pas offrir un bilan historiographique complet du concept de canon, mais plutôt de cerner globalement l’objet à travers des sources discutant spécifiquement du canon cinématographique.</w:t>
      </w:r>
      <w:r w:rsidR="003379A5">
        <w:rPr>
          <w:lang w:val="fr-CH"/>
        </w:rPr>
        <w:t xml:space="preserve"> </w:t>
      </w:r>
    </w:p>
    <w:p w14:paraId="676BF9F6" w14:textId="019BA0CD" w:rsidR="00C10921" w:rsidRDefault="007D7BD1" w:rsidP="00C10921">
      <w:pPr>
        <w:pStyle w:val="Mmoire"/>
        <w:ind w:firstLine="720"/>
        <w:rPr>
          <w:lang w:val="fr-CH"/>
        </w:rPr>
      </w:pPr>
      <w:r>
        <w:rPr>
          <w:lang w:val="fr-CH"/>
        </w:rPr>
        <w:t>Dans leur introduction</w:t>
      </w:r>
      <w:r w:rsidR="00A00618">
        <w:rPr>
          <w:rStyle w:val="FootnoteReference"/>
          <w:lang w:val="fr-CH"/>
        </w:rPr>
        <w:footnoteReference w:id="8"/>
      </w:r>
      <w:r>
        <w:rPr>
          <w:lang w:val="fr-CH"/>
        </w:rPr>
        <w:t xml:space="preserve"> aux actes du</w:t>
      </w:r>
      <w:r w:rsidR="009A09E3">
        <w:rPr>
          <w:lang w:val="fr-CH"/>
        </w:rPr>
        <w:t xml:space="preserve"> XVII</w:t>
      </w:r>
      <w:r w:rsidR="009A09E3" w:rsidRPr="009A09E3">
        <w:rPr>
          <w:vertAlign w:val="superscript"/>
          <w:lang w:val="fr-CH"/>
        </w:rPr>
        <w:t>ème</w:t>
      </w:r>
      <w:r w:rsidR="009A09E3">
        <w:rPr>
          <w:lang w:val="fr-CH"/>
        </w:rPr>
        <w:t xml:space="preserve"> colloque international de l’étude du cinéma consacré au canon, </w:t>
      </w:r>
      <w:r w:rsidR="009A09E3" w:rsidRPr="009A09E3">
        <w:rPr>
          <w:lang w:val="fr-CH"/>
        </w:rPr>
        <w:t>Petro Bianchi, Giulio Bursi et Simone Venturini</w:t>
      </w:r>
      <w:r>
        <w:rPr>
          <w:lang w:val="fr-CH"/>
        </w:rPr>
        <w:t xml:space="preserve"> </w:t>
      </w:r>
      <w:r w:rsidR="00207263">
        <w:rPr>
          <w:lang w:val="fr-CH"/>
        </w:rPr>
        <w:t xml:space="preserve">rappellent deux conceptions du canon proposées par Romano Luperini : un canon normatif </w:t>
      </w:r>
      <w:r w:rsidR="00BA02C4">
        <w:rPr>
          <w:lang w:val="fr-CH"/>
        </w:rPr>
        <w:t xml:space="preserve">et un canon </w:t>
      </w:r>
      <w:r w:rsidR="005967C7">
        <w:rPr>
          <w:lang w:val="fr-CH"/>
        </w:rPr>
        <w:t xml:space="preserve">interprétatif. Alors que le premier « se concentre sur l’objet </w:t>
      </w:r>
      <w:r w:rsidR="00683BA3">
        <w:rPr>
          <w:lang w:val="fr-CH"/>
        </w:rPr>
        <w:t>artistique</w:t>
      </w:r>
      <w:r w:rsidR="005967C7">
        <w:rPr>
          <w:lang w:val="fr-CH"/>
        </w:rPr>
        <w:t> »</w:t>
      </w:r>
      <w:r w:rsidR="005967C7">
        <w:rPr>
          <w:rStyle w:val="FootnoteReference"/>
          <w:lang w:val="fr-CH"/>
        </w:rPr>
        <w:footnoteReference w:id="9"/>
      </w:r>
      <w:r w:rsidR="00683BA3">
        <w:rPr>
          <w:lang w:val="fr-CH"/>
        </w:rPr>
        <w:t xml:space="preserve"> </w:t>
      </w:r>
      <w:r w:rsidR="00265CB5">
        <w:rPr>
          <w:lang w:val="fr-CH"/>
        </w:rPr>
        <w:t>en « affirmant un</w:t>
      </w:r>
      <w:r w:rsidR="00C4594F">
        <w:rPr>
          <w:lang w:val="fr-CH"/>
        </w:rPr>
        <w:t>e</w:t>
      </w:r>
      <w:r w:rsidR="00265CB5">
        <w:rPr>
          <w:lang w:val="fr-CH"/>
        </w:rPr>
        <w:t xml:space="preserve"> </w:t>
      </w:r>
      <w:r w:rsidR="00C4594F">
        <w:rPr>
          <w:lang w:val="fr-CH"/>
        </w:rPr>
        <w:t>série</w:t>
      </w:r>
      <w:r w:rsidR="00265CB5">
        <w:rPr>
          <w:lang w:val="fr-CH"/>
        </w:rPr>
        <w:t xml:space="preserve"> de procédures formelles</w:t>
      </w:r>
      <w:r w:rsidR="00702E73">
        <w:rPr>
          <w:lang w:val="fr-CH"/>
        </w:rPr>
        <w:t xml:space="preserve"> […] en unités objectives qui constituent un point de référence pour quiconque s’intéressant à une certaine forme d’</w:t>
      </w:r>
      <w:r w:rsidR="00C44B65">
        <w:rPr>
          <w:lang w:val="fr-CH"/>
        </w:rPr>
        <w:t>a</w:t>
      </w:r>
      <w:r w:rsidR="00702E73">
        <w:rPr>
          <w:lang w:val="fr-CH"/>
        </w:rPr>
        <w:t xml:space="preserve">rt. </w:t>
      </w:r>
      <w:r w:rsidR="00265CB5">
        <w:rPr>
          <w:lang w:val="fr-CH"/>
        </w:rPr>
        <w:t> »</w:t>
      </w:r>
      <w:r w:rsidR="00265CB5">
        <w:rPr>
          <w:rStyle w:val="FootnoteReference"/>
          <w:lang w:val="fr-CH"/>
        </w:rPr>
        <w:footnoteReference w:id="10"/>
      </w:r>
      <w:r w:rsidR="00D453A3">
        <w:rPr>
          <w:lang w:val="fr-CH"/>
        </w:rPr>
        <w:t>, le deuxième « appartient à des communautés interprétatives ou à des sujets individuels ou collectifs qui sélectionnent un ensemble d’œuvres artistiques comme porteuses de valeurs. »</w:t>
      </w:r>
      <w:r w:rsidR="00D453A3">
        <w:rPr>
          <w:rStyle w:val="FootnoteReference"/>
          <w:lang w:val="fr-CH"/>
        </w:rPr>
        <w:footnoteReference w:id="11"/>
      </w:r>
      <w:r w:rsidR="001E302D">
        <w:rPr>
          <w:lang w:val="fr-CH"/>
        </w:rPr>
        <w:t xml:space="preserve">. </w:t>
      </w:r>
      <w:r w:rsidR="00962B10">
        <w:rPr>
          <w:lang w:val="fr-CH"/>
        </w:rPr>
        <w:t>Le premier canon est donc « développé diachroniquement »</w:t>
      </w:r>
      <w:r w:rsidR="00962B10">
        <w:rPr>
          <w:rStyle w:val="FootnoteReference"/>
          <w:lang w:val="fr-CH"/>
        </w:rPr>
        <w:footnoteReference w:id="12"/>
      </w:r>
      <w:r w:rsidR="00962B10">
        <w:rPr>
          <w:lang w:val="fr-CH"/>
        </w:rPr>
        <w:t xml:space="preserve"> </w:t>
      </w:r>
      <w:r w:rsidR="002B2C78">
        <w:rPr>
          <w:lang w:val="fr-CH"/>
        </w:rPr>
        <w:t>naissant d’une tension entre tradition et avant-garde alors que le deuxième est « développé synchroniquement »</w:t>
      </w:r>
      <w:r w:rsidR="002B2C78">
        <w:rPr>
          <w:rStyle w:val="FootnoteReference"/>
          <w:lang w:val="fr-CH"/>
        </w:rPr>
        <w:footnoteReference w:id="13"/>
      </w:r>
      <w:r w:rsidR="00D71812">
        <w:rPr>
          <w:lang w:val="fr-CH"/>
        </w:rPr>
        <w:t xml:space="preserve"> selon les sensibilités variées et parfois contradictoires de certains groupes sociaux.</w:t>
      </w:r>
      <w:r w:rsidR="00A15B83">
        <w:rPr>
          <w:lang w:val="fr-CH"/>
        </w:rPr>
        <w:t xml:space="preserve"> Dans ce travail, il sera question du deuxième type de canon</w:t>
      </w:r>
      <w:r w:rsidR="00A15B83" w:rsidRPr="000C6D71">
        <w:rPr>
          <w:highlight w:val="yellow"/>
          <w:lang w:val="fr-CH"/>
          <w:rPrChange w:id="9" w:author="Anas Sareen" w:date="2016-12-22T09:33:00Z">
            <w:rPr>
              <w:lang w:val="fr-CH"/>
            </w:rPr>
          </w:rPrChange>
        </w:rPr>
        <w:t>:</w:t>
      </w:r>
      <w:r w:rsidR="00A15B83">
        <w:rPr>
          <w:lang w:val="fr-CH"/>
        </w:rPr>
        <w:t xml:space="preserve"> la raison pour laquelle </w:t>
      </w:r>
      <w:r w:rsidR="00A15B83">
        <w:rPr>
          <w:i/>
          <w:lang w:val="fr-CH"/>
        </w:rPr>
        <w:t xml:space="preserve">Invasion of the Body Snatchers </w:t>
      </w:r>
      <w:r w:rsidR="00A15B83">
        <w:rPr>
          <w:lang w:val="fr-CH"/>
        </w:rPr>
        <w:t>s’inscrit dans divers canon</w:t>
      </w:r>
      <w:ins w:id="10" w:author="Anas Sareen" w:date="2016-12-22T09:33:00Z">
        <w:r w:rsidR="000C6D71">
          <w:rPr>
            <w:lang w:val="fr-CH"/>
          </w:rPr>
          <w:t>s</w:t>
        </w:r>
      </w:ins>
      <w:r w:rsidR="00A15B83">
        <w:rPr>
          <w:lang w:val="fr-CH"/>
        </w:rPr>
        <w:t xml:space="preserve"> </w:t>
      </w:r>
      <w:r w:rsidR="00A15B83">
        <w:rPr>
          <w:lang w:val="fr-CH"/>
        </w:rPr>
        <w:lastRenderedPageBreak/>
        <w:t>n’est pas son affirmation de procédures formelles</w:t>
      </w:r>
      <w:r w:rsidR="00A15B83">
        <w:rPr>
          <w:rStyle w:val="FootnoteReference"/>
          <w:lang w:val="fr-CH"/>
        </w:rPr>
        <w:footnoteReference w:id="14"/>
      </w:r>
      <w:r w:rsidR="00A15B83">
        <w:rPr>
          <w:lang w:val="fr-CH"/>
        </w:rPr>
        <w:t xml:space="preserve">, </w:t>
      </w:r>
      <w:commentRangeStart w:id="11"/>
      <w:r w:rsidR="00A15B83">
        <w:rPr>
          <w:lang w:val="fr-CH"/>
        </w:rPr>
        <w:t>mais bien</w:t>
      </w:r>
      <w:del w:id="12" w:author="Anas Sareen" w:date="2016-12-22T09:33:00Z">
        <w:r w:rsidR="00A15B83" w:rsidDel="000C6D71">
          <w:rPr>
            <w:lang w:val="fr-CH"/>
          </w:rPr>
          <w:delText xml:space="preserve"> </w:delText>
        </w:r>
      </w:del>
      <w:r w:rsidR="00A15B83">
        <w:rPr>
          <w:lang w:val="fr-CH"/>
        </w:rPr>
        <w:t xml:space="preserve"> </w:t>
      </w:r>
      <w:r w:rsidR="00DE515F">
        <w:rPr>
          <w:lang w:val="fr-CH"/>
        </w:rPr>
        <w:t xml:space="preserve">les </w:t>
      </w:r>
      <w:del w:id="13" w:author="Anas Sareen" w:date="2016-12-22T09:34:00Z">
        <w:r w:rsidR="00DE515F" w:rsidDel="000C6D71">
          <w:rPr>
            <w:lang w:val="fr-CH"/>
          </w:rPr>
          <w:delText xml:space="preserve">diverses </w:delText>
        </w:r>
      </w:del>
      <w:r w:rsidR="00DE515F">
        <w:rPr>
          <w:lang w:val="fr-CH"/>
        </w:rPr>
        <w:t xml:space="preserve">valeurs </w:t>
      </w:r>
      <w:ins w:id="14" w:author="Anas Sareen" w:date="2016-12-22T09:34:00Z">
        <w:r w:rsidR="000C6D71">
          <w:rPr>
            <w:lang w:val="fr-CH"/>
          </w:rPr>
          <w:t xml:space="preserve">diverses </w:t>
        </w:r>
      </w:ins>
      <w:r w:rsidR="00DE515F">
        <w:rPr>
          <w:lang w:val="fr-CH"/>
        </w:rPr>
        <w:t>qu’il porte</w:t>
      </w:r>
      <w:commentRangeEnd w:id="11"/>
      <w:r w:rsidR="000C6D71">
        <w:rPr>
          <w:rStyle w:val="CommentReference"/>
        </w:rPr>
        <w:commentReference w:id="11"/>
      </w:r>
      <w:r w:rsidR="00DE515F">
        <w:rPr>
          <w:lang w:val="fr-CH"/>
        </w:rPr>
        <w:t>.</w:t>
      </w:r>
      <w:r w:rsidR="00C10921">
        <w:rPr>
          <w:lang w:val="fr-CH"/>
        </w:rPr>
        <w:t xml:space="preserve"> </w:t>
      </w:r>
      <w:r w:rsidR="00665ADF">
        <w:rPr>
          <w:lang w:val="fr-CH"/>
        </w:rPr>
        <w:t>Dans l’article de sa communication, Raymond Bellour propose d’aborder la notion de « spectateur-canon »</w:t>
      </w:r>
      <w:r w:rsidR="00665ADF">
        <w:rPr>
          <w:rStyle w:val="FootnoteReference"/>
          <w:lang w:val="fr-CH"/>
        </w:rPr>
        <w:footnoteReference w:id="15"/>
      </w:r>
      <w:r w:rsidR="00A147CB">
        <w:rPr>
          <w:lang w:val="fr-CH"/>
        </w:rPr>
        <w:t xml:space="preserve"> en partant de l’hypothèse que « la projection vécue d’un film en salle, dans le noir, le temps inaliénablement prescrit d’une séance plus ou moins collective, reste la condition d’une expérience unique de mémoire, que toute situation autre de vision altère plus ou moins. »</w:t>
      </w:r>
      <w:r w:rsidR="00F128C9">
        <w:rPr>
          <w:rStyle w:val="FootnoteReference"/>
          <w:lang w:val="fr-CH"/>
        </w:rPr>
        <w:footnoteReference w:id="16"/>
      </w:r>
      <w:r w:rsidR="00DD3EA3">
        <w:rPr>
          <w:lang w:val="fr-CH"/>
        </w:rPr>
        <w:t xml:space="preserve">. Si les digressions ultérieures de Bellour concernant </w:t>
      </w:r>
      <w:r w:rsidR="00064754">
        <w:rPr>
          <w:lang w:val="fr-CH"/>
        </w:rPr>
        <w:t xml:space="preserve">la disparition d’un certain type de cinéma au profit de nouvelles pratiques de consommation </w:t>
      </w:r>
      <w:r w:rsidR="00D650FF">
        <w:rPr>
          <w:lang w:val="fr-CH"/>
        </w:rPr>
        <w:t>de médias sont peu pertinentes pour ce travail, le postulat d’un canon personnel fo</w:t>
      </w:r>
      <w:r w:rsidR="000A3163">
        <w:rPr>
          <w:lang w:val="fr-CH"/>
        </w:rPr>
        <w:t>rmé de « </w:t>
      </w:r>
      <w:r w:rsidR="000A3163" w:rsidRPr="000A3163">
        <w:rPr>
          <w:i/>
          <w:lang w:val="fr-CH"/>
        </w:rPr>
        <w:t>choc</w:t>
      </w:r>
      <w:r w:rsidR="000A3163">
        <w:rPr>
          <w:lang w:val="fr-CH"/>
        </w:rPr>
        <w:t xml:space="preserve"> et d’</w:t>
      </w:r>
      <w:r w:rsidR="000A3163" w:rsidRPr="000A3163">
        <w:rPr>
          <w:i/>
          <w:lang w:val="fr-CH"/>
        </w:rPr>
        <w:t>attention</w:t>
      </w:r>
      <w:r w:rsidR="000A3163">
        <w:rPr>
          <w:lang w:val="fr-CH"/>
        </w:rPr>
        <w:t> »</w:t>
      </w:r>
      <w:r w:rsidR="000A3163">
        <w:rPr>
          <w:rStyle w:val="FootnoteReference"/>
          <w:lang w:val="fr-CH"/>
        </w:rPr>
        <w:footnoteReference w:id="17"/>
      </w:r>
      <w:r w:rsidR="00C92D5B">
        <w:rPr>
          <w:lang w:val="fr-CH"/>
        </w:rPr>
        <w:t xml:space="preserve"> l’est beaucoup plus. En effet, </w:t>
      </w:r>
      <w:r w:rsidR="008929E4">
        <w:rPr>
          <w:lang w:val="fr-CH"/>
        </w:rPr>
        <w:t xml:space="preserve">puisque ce travail se propose de considérer la place des discours dans le processus de canonisation, il est intéressant de noter qu’un certain nombre d’auteurs – dans leurs textes sur </w:t>
      </w:r>
      <w:r w:rsidR="008929E4">
        <w:rPr>
          <w:i/>
          <w:lang w:val="fr-CH"/>
        </w:rPr>
        <w:t>Invasion of the Body Snatchers</w:t>
      </w:r>
      <w:r w:rsidR="008929E4">
        <w:rPr>
          <w:lang w:val="fr-CH"/>
        </w:rPr>
        <w:t xml:space="preserve"> – </w:t>
      </w:r>
      <w:r w:rsidR="0055265F">
        <w:rPr>
          <w:lang w:val="fr-CH"/>
        </w:rPr>
        <w:t xml:space="preserve">évoquent ouvertement le premier visionnement du film comme </w:t>
      </w:r>
      <w:r w:rsidR="00EF640A">
        <w:rPr>
          <w:lang w:val="fr-CH"/>
        </w:rPr>
        <w:t>un choc</w:t>
      </w:r>
      <w:r w:rsidR="00EF640A" w:rsidRPr="000C6D71">
        <w:rPr>
          <w:rStyle w:val="FootnoteReference"/>
          <w:highlight w:val="yellow"/>
          <w:lang w:val="fr-CH"/>
          <w:rPrChange w:id="15" w:author="Anas Sareen" w:date="2016-12-22T09:36:00Z">
            <w:rPr>
              <w:rStyle w:val="FootnoteReference"/>
              <w:lang w:val="fr-CH"/>
            </w:rPr>
          </w:rPrChange>
        </w:rPr>
        <w:footnoteReference w:id="18"/>
      </w:r>
      <w:r w:rsidR="007848F3" w:rsidRPr="000C6D71">
        <w:rPr>
          <w:highlight w:val="yellow"/>
          <w:lang w:val="fr-CH"/>
          <w:rPrChange w:id="16" w:author="Anas Sareen" w:date="2016-12-22T09:36:00Z">
            <w:rPr>
              <w:lang w:val="fr-CH"/>
            </w:rPr>
          </w:rPrChange>
        </w:rPr>
        <w:t>:</w:t>
      </w:r>
      <w:r w:rsidR="007848F3">
        <w:rPr>
          <w:lang w:val="fr-CH"/>
        </w:rPr>
        <w:t xml:space="preserve"> ce dernier ayant provoqué chez le spectateur-canon un effet assez important pour que celui-ci y accorde un texte.</w:t>
      </w:r>
      <w:r w:rsidR="00566458">
        <w:rPr>
          <w:lang w:val="fr-CH"/>
        </w:rPr>
        <w:t xml:space="preserve"> </w:t>
      </w:r>
      <w:r w:rsidR="00F96856">
        <w:rPr>
          <w:lang w:val="fr-CH"/>
        </w:rPr>
        <w:t xml:space="preserve">Dans </w:t>
      </w:r>
      <w:r w:rsidR="00566458" w:rsidRPr="00F96856">
        <w:rPr>
          <w:i/>
          <w:lang w:val="fr-CH"/>
        </w:rPr>
        <w:t>Essential Cinema : On The Necessity of Film Canons</w:t>
      </w:r>
      <w:r w:rsidR="00566458">
        <w:rPr>
          <w:rStyle w:val="FootnoteReference"/>
          <w:lang w:val="fr-CH"/>
        </w:rPr>
        <w:footnoteReference w:id="19"/>
      </w:r>
      <w:r w:rsidR="00566458" w:rsidRPr="00B04B9C">
        <w:rPr>
          <w:lang w:val="fr-CH"/>
        </w:rPr>
        <w:t xml:space="preserve">, </w:t>
      </w:r>
      <w:r w:rsidR="00566458" w:rsidRPr="00566458">
        <w:rPr>
          <w:lang w:val="fr-CH"/>
        </w:rPr>
        <w:t>Jonathan Rosenbaum explique et défends sa démarche</w:t>
      </w:r>
      <w:r w:rsidR="006F4562">
        <w:rPr>
          <w:lang w:val="fr-CH"/>
        </w:rPr>
        <w:t xml:space="preserve"> de canonisation</w:t>
      </w:r>
      <w:r w:rsidR="00566458" w:rsidRPr="00566458">
        <w:rPr>
          <w:lang w:val="fr-CH"/>
        </w:rPr>
        <w:t xml:space="preserve"> dans l’introduction</w:t>
      </w:r>
      <w:r w:rsidR="006F4562">
        <w:rPr>
          <w:lang w:val="fr-CH"/>
        </w:rPr>
        <w:t xml:space="preserve"> de l’ouvrage. </w:t>
      </w:r>
      <w:r w:rsidR="00AF7E88">
        <w:rPr>
          <w:lang w:val="fr-CH"/>
        </w:rPr>
        <w:t>L’élément qui anime cette introduction est l’opposition dessinée par Rosenbaum entre canonisation et académisme </w:t>
      </w:r>
      <w:r w:rsidR="00AF7E88" w:rsidRPr="000C6D71">
        <w:rPr>
          <w:highlight w:val="yellow"/>
          <w:lang w:val="fr-CH"/>
          <w:rPrChange w:id="17" w:author="Anas Sareen" w:date="2016-12-22T09:36:00Z">
            <w:rPr>
              <w:lang w:val="fr-CH"/>
            </w:rPr>
          </w:rPrChange>
        </w:rPr>
        <w:t>:</w:t>
      </w:r>
      <w:r w:rsidR="00AF7E88">
        <w:rPr>
          <w:lang w:val="fr-CH"/>
        </w:rPr>
        <w:t xml:space="preserve"> les termes de </w:t>
      </w:r>
      <w:r w:rsidR="00AF7E88">
        <w:rPr>
          <w:i/>
          <w:lang w:val="fr-CH"/>
        </w:rPr>
        <w:t>classique</w:t>
      </w:r>
      <w:r w:rsidR="00AF7E88">
        <w:rPr>
          <w:lang w:val="fr-CH"/>
        </w:rPr>
        <w:t xml:space="preserve"> ou de </w:t>
      </w:r>
      <w:r w:rsidR="00AF7E88">
        <w:rPr>
          <w:i/>
          <w:lang w:val="fr-CH"/>
        </w:rPr>
        <w:t>canon</w:t>
      </w:r>
      <w:r w:rsidR="00AF7E88">
        <w:rPr>
          <w:lang w:val="fr-CH"/>
        </w:rPr>
        <w:t xml:space="preserve"> serai</w:t>
      </w:r>
      <w:r w:rsidR="00EF52AF">
        <w:rPr>
          <w:lang w:val="fr-CH"/>
        </w:rPr>
        <w:t>en</w:t>
      </w:r>
      <w:r w:rsidR="00AF7E88">
        <w:rPr>
          <w:lang w:val="fr-CH"/>
        </w:rPr>
        <w:t>t utilisés avec « honte </w:t>
      </w:r>
      <w:r w:rsidR="00A21FAA">
        <w:rPr>
          <w:lang w:val="fr-CH"/>
        </w:rPr>
        <w:t xml:space="preserve">et excuses </w:t>
      </w:r>
      <w:r w:rsidR="00AF7E88">
        <w:rPr>
          <w:lang w:val="fr-CH"/>
        </w:rPr>
        <w:t>»</w:t>
      </w:r>
      <w:r w:rsidR="00AF7E88">
        <w:rPr>
          <w:rStyle w:val="FootnoteReference"/>
          <w:lang w:val="fr-CH"/>
        </w:rPr>
        <w:footnoteReference w:id="20"/>
      </w:r>
      <w:r w:rsidR="00AF7E88">
        <w:rPr>
          <w:lang w:val="fr-CH"/>
        </w:rPr>
        <w:t xml:space="preserve"> dans le milieu </w:t>
      </w:r>
      <w:r w:rsidR="00EF52AF">
        <w:rPr>
          <w:lang w:val="fr-CH"/>
        </w:rPr>
        <w:t>académique</w:t>
      </w:r>
      <w:r w:rsidR="0004147F">
        <w:rPr>
          <w:lang w:val="fr-CH"/>
        </w:rPr>
        <w:t xml:space="preserve"> américain, cette </w:t>
      </w:r>
      <w:r w:rsidR="0004147F" w:rsidRPr="0004147F">
        <w:rPr>
          <w:lang w:val="fr-CH"/>
        </w:rPr>
        <w:t>réticence</w:t>
      </w:r>
      <w:r w:rsidR="0004147F">
        <w:rPr>
          <w:lang w:val="fr-CH"/>
        </w:rPr>
        <w:t xml:space="preserve"> trouverait selon lui origine dans la réception</w:t>
      </w:r>
      <w:r w:rsidR="00F96856">
        <w:rPr>
          <w:lang w:val="fr-CH"/>
        </w:rPr>
        <w:t xml:space="preserve"> fait</w:t>
      </w:r>
      <w:r w:rsidR="0004147F">
        <w:rPr>
          <w:lang w:val="fr-CH"/>
        </w:rPr>
        <w:t xml:space="preserve">e de </w:t>
      </w:r>
      <w:r w:rsidR="0004147F">
        <w:rPr>
          <w:i/>
          <w:lang w:val="fr-CH"/>
        </w:rPr>
        <w:t>The American Cinema</w:t>
      </w:r>
      <w:r w:rsidR="0004147F">
        <w:rPr>
          <w:lang w:val="fr-CH"/>
        </w:rPr>
        <w:t xml:space="preserve"> d’Andrew Sarris</w:t>
      </w:r>
      <w:r w:rsidR="0078186D">
        <w:rPr>
          <w:lang w:val="fr-CH"/>
        </w:rPr>
        <w:t xml:space="preserve"> – longtemps utilisé comme </w:t>
      </w:r>
      <w:r w:rsidR="00F7236D">
        <w:rPr>
          <w:lang w:val="fr-CH"/>
        </w:rPr>
        <w:t xml:space="preserve">manière de définir et d’organiser un programme de cours, avant d’être reconsidéré comme « trop facile, trop romantique, trop apolitique, trop parfumé </w:t>
      </w:r>
      <w:r w:rsidR="00702CF6">
        <w:rPr>
          <w:lang w:val="fr-CH"/>
        </w:rPr>
        <w:t>de</w:t>
      </w:r>
      <w:r w:rsidR="00F7236D">
        <w:rPr>
          <w:lang w:val="fr-CH"/>
        </w:rPr>
        <w:t xml:space="preserve"> cinéphili</w:t>
      </w:r>
      <w:r w:rsidR="00702CF6">
        <w:rPr>
          <w:lang w:val="fr-CH"/>
        </w:rPr>
        <w:t>e</w:t>
      </w:r>
      <w:r w:rsidR="00F7236D">
        <w:rPr>
          <w:lang w:val="fr-CH"/>
        </w:rPr>
        <w:t xml:space="preserve"> et trop basé sur les arts plutôt que sur les sciences </w:t>
      </w:r>
      <w:r w:rsidR="00F7236D">
        <w:rPr>
          <w:lang w:val="fr-CH"/>
        </w:rPr>
        <w:lastRenderedPageBreak/>
        <w:t>sociales »</w:t>
      </w:r>
      <w:r w:rsidR="00053667">
        <w:rPr>
          <w:rStyle w:val="FootnoteReference"/>
          <w:lang w:val="fr-CH"/>
        </w:rPr>
        <w:footnoteReference w:id="21"/>
      </w:r>
      <w:r w:rsidR="00F7236D">
        <w:rPr>
          <w:lang w:val="fr-CH"/>
        </w:rPr>
        <w:t>.</w:t>
      </w:r>
      <w:r w:rsidR="00C9761A">
        <w:rPr>
          <w:lang w:val="fr-CH"/>
        </w:rPr>
        <w:t xml:space="preserve"> Bien les commentaires de Rosenbaum, </w:t>
      </w:r>
      <w:ins w:id="18" w:author="Anas Sareen" w:date="2016-12-22T09:36:00Z">
        <w:r w:rsidR="000C6D71">
          <w:rPr>
            <w:lang w:val="fr-CH"/>
          </w:rPr>
          <w:t xml:space="preserve">qui </w:t>
        </w:r>
      </w:ins>
      <w:r w:rsidR="00C9761A">
        <w:rPr>
          <w:lang w:val="fr-CH"/>
        </w:rPr>
        <w:t>repos</w:t>
      </w:r>
      <w:ins w:id="19" w:author="Anas Sareen" w:date="2016-12-22T09:36:00Z">
        <w:r w:rsidR="000C6D71">
          <w:rPr>
            <w:lang w:val="fr-CH"/>
          </w:rPr>
          <w:t>en</w:t>
        </w:r>
      </w:ins>
      <w:del w:id="20" w:author="Anas Sareen" w:date="2016-12-22T09:36:00Z">
        <w:r w:rsidR="00C9761A" w:rsidDel="000C6D71">
          <w:rPr>
            <w:lang w:val="fr-CH"/>
          </w:rPr>
          <w:delText>an</w:delText>
        </w:r>
      </w:del>
      <w:r w:rsidR="00C9761A">
        <w:rPr>
          <w:lang w:val="fr-CH"/>
        </w:rPr>
        <w:t xml:space="preserve">t également sur certaines anecdotes sur le sujet </w:t>
      </w:r>
      <w:del w:id="21" w:author="Anas Sareen" w:date="2016-12-22T09:36:00Z">
        <w:r w:rsidR="00C9761A" w:rsidDel="000C6D71">
          <w:rPr>
            <w:lang w:val="fr-CH"/>
          </w:rPr>
          <w:delText xml:space="preserve">desquelles </w:delText>
        </w:r>
      </w:del>
      <w:ins w:id="22" w:author="Anas Sareen" w:date="2016-12-22T09:36:00Z">
        <w:r w:rsidR="000C6D71">
          <w:rPr>
            <w:lang w:val="fr-CH"/>
          </w:rPr>
          <w:t>d</w:t>
        </w:r>
        <w:r w:rsidR="000C6D71">
          <w:rPr>
            <w:lang w:val="fr-CH"/>
          </w:rPr>
          <w:t>ont</w:t>
        </w:r>
        <w:r w:rsidR="000C6D71">
          <w:rPr>
            <w:lang w:val="fr-CH"/>
          </w:rPr>
          <w:t xml:space="preserve"> </w:t>
        </w:r>
      </w:ins>
      <w:r w:rsidR="00C9761A">
        <w:rPr>
          <w:lang w:val="fr-CH"/>
        </w:rPr>
        <w:t>il sort toujours gagnant, semblent marqué</w:t>
      </w:r>
      <w:ins w:id="23" w:author="Anas Sareen" w:date="2016-12-22T09:37:00Z">
        <w:r w:rsidR="000C6D71">
          <w:rPr>
            <w:lang w:val="fr-CH"/>
          </w:rPr>
          <w:t>e</w:t>
        </w:r>
      </w:ins>
      <w:r w:rsidR="00C9761A">
        <w:rPr>
          <w:lang w:val="fr-CH"/>
        </w:rPr>
        <w:t xml:space="preserve">s </w:t>
      </w:r>
      <w:del w:id="24" w:author="Anas Sareen" w:date="2016-12-22T09:37:00Z">
        <w:r w:rsidR="00C9761A" w:rsidDel="000C6D71">
          <w:rPr>
            <w:lang w:val="fr-CH"/>
          </w:rPr>
          <w:delText xml:space="preserve">d’une </w:delText>
        </w:r>
      </w:del>
      <w:ins w:id="25" w:author="Anas Sareen" w:date="2016-12-22T09:37:00Z">
        <w:r w:rsidR="000C6D71">
          <w:rPr>
            <w:lang w:val="fr-CH"/>
          </w:rPr>
          <w:t xml:space="preserve">par </w:t>
        </w:r>
        <w:r w:rsidR="000C6D71">
          <w:rPr>
            <w:lang w:val="fr-CH"/>
          </w:rPr>
          <w:t xml:space="preserve">une </w:t>
        </w:r>
      </w:ins>
      <w:r w:rsidR="00C9761A">
        <w:rPr>
          <w:lang w:val="fr-CH"/>
        </w:rPr>
        <w:t>certaine amertume, on retrouve ici l’idée d’un canon individuel basé sur des valeurs </w:t>
      </w:r>
      <w:r w:rsidR="00C9761A" w:rsidRPr="000C6D71">
        <w:rPr>
          <w:highlight w:val="yellow"/>
          <w:lang w:val="fr-CH"/>
          <w:rPrChange w:id="26" w:author="Anas Sareen" w:date="2016-12-22T09:37:00Z">
            <w:rPr>
              <w:lang w:val="fr-CH"/>
            </w:rPr>
          </w:rPrChange>
        </w:rPr>
        <w:t>:</w:t>
      </w:r>
      <w:r w:rsidR="00C9761A">
        <w:rPr>
          <w:lang w:val="fr-CH"/>
        </w:rPr>
        <w:t xml:space="preserve"> un canon, qu’explique l’auteur, n’a pas une valeur de « reportage »</w:t>
      </w:r>
      <w:r w:rsidR="00C9761A">
        <w:rPr>
          <w:rStyle w:val="FootnoteReference"/>
          <w:lang w:val="fr-CH"/>
        </w:rPr>
        <w:footnoteReference w:id="22"/>
      </w:r>
      <w:r w:rsidR="00C9761A">
        <w:rPr>
          <w:lang w:val="fr-CH"/>
        </w:rPr>
        <w:t> mais qui relève plutôt d’un « processus actif </w:t>
      </w:r>
      <w:r w:rsidR="00A73B56">
        <w:rPr>
          <w:lang w:val="fr-CH"/>
        </w:rPr>
        <w:t xml:space="preserve">de sélection </w:t>
      </w:r>
      <w:r w:rsidR="00C9761A">
        <w:rPr>
          <w:lang w:val="fr-CH"/>
        </w:rPr>
        <w:t>»</w:t>
      </w:r>
      <w:r w:rsidR="00C9761A">
        <w:rPr>
          <w:rStyle w:val="FootnoteReference"/>
          <w:lang w:val="fr-CH"/>
        </w:rPr>
        <w:footnoteReference w:id="23"/>
      </w:r>
      <w:r w:rsidR="00C9761A">
        <w:rPr>
          <w:lang w:val="fr-CH"/>
        </w:rPr>
        <w:t>. </w:t>
      </w:r>
      <w:r w:rsidR="00111A20">
        <w:rPr>
          <w:lang w:val="fr-CH"/>
        </w:rPr>
        <w:t xml:space="preserve">Le canon proposé par Rosenbaum, qui inclut au passage </w:t>
      </w:r>
      <w:r w:rsidR="00111A20">
        <w:rPr>
          <w:i/>
          <w:lang w:val="fr-CH"/>
        </w:rPr>
        <w:t>Invasion of the Body Snatchers</w:t>
      </w:r>
      <w:r w:rsidR="00111A20">
        <w:rPr>
          <w:lang w:val="fr-CH"/>
        </w:rPr>
        <w:t xml:space="preserve"> de Siegel, est donc </w:t>
      </w:r>
      <w:del w:id="27" w:author="Anas Sareen" w:date="2016-12-22T09:37:00Z">
        <w:r w:rsidR="00111A20" w:rsidDel="000C6D71">
          <w:rPr>
            <w:lang w:val="fr-CH"/>
          </w:rPr>
          <w:delText xml:space="preserve">ouvertement </w:delText>
        </w:r>
      </w:del>
      <w:ins w:id="28" w:author="Anas Sareen" w:date="2016-12-22T09:37:00Z">
        <w:r w:rsidR="000C6D71">
          <w:rPr>
            <w:lang w:val="fr-CH"/>
          </w:rPr>
          <w:t>clairement de l’ordre du</w:t>
        </w:r>
        <w:r w:rsidR="000C6D71">
          <w:rPr>
            <w:lang w:val="fr-CH"/>
          </w:rPr>
          <w:t xml:space="preserve"> </w:t>
        </w:r>
      </w:ins>
      <w:r w:rsidR="00111A20">
        <w:rPr>
          <w:lang w:val="fr-CH"/>
        </w:rPr>
        <w:t>personnel et sujet à modifications. Il convient d’ajouter également une dernière remarque effectuée par l’auteur de laquelle il sera question dans l</w:t>
      </w:r>
      <w:r w:rsidR="008C71F8">
        <w:rPr>
          <w:lang w:val="fr-CH"/>
        </w:rPr>
        <w:t xml:space="preserve">a dernière partie </w:t>
      </w:r>
      <w:r w:rsidR="00111A20">
        <w:rPr>
          <w:lang w:val="fr-CH"/>
        </w:rPr>
        <w:t>de ce travail </w:t>
      </w:r>
      <w:r w:rsidR="00111A20" w:rsidRPr="000C6D71">
        <w:rPr>
          <w:highlight w:val="yellow"/>
          <w:lang w:val="fr-CH"/>
          <w:rPrChange w:id="29" w:author="Anas Sareen" w:date="2016-12-22T09:37:00Z">
            <w:rPr>
              <w:lang w:val="fr-CH"/>
            </w:rPr>
          </w:rPrChange>
        </w:rPr>
        <w:t>:</w:t>
      </w:r>
      <w:r w:rsidR="00111A20">
        <w:rPr>
          <w:lang w:val="fr-CH"/>
        </w:rPr>
        <w:t xml:space="preserve"> celle de l’accès aux films. Rosenbaum </w:t>
      </w:r>
      <w:r w:rsidR="004C5E67">
        <w:rPr>
          <w:lang w:val="fr-CH"/>
        </w:rPr>
        <w:t xml:space="preserve">précise que </w:t>
      </w:r>
      <w:r w:rsidR="008E31E6">
        <w:rPr>
          <w:lang w:val="fr-CH"/>
        </w:rPr>
        <w:t>cinq des films de son canon « ne sont pas facilement accessibles dans ce pays</w:t>
      </w:r>
      <w:r w:rsidR="00462C4B">
        <w:rPr>
          <w:lang w:val="fr-CH"/>
        </w:rPr>
        <w:t xml:space="preserve"> [les Etats-Unis d’Amérique]</w:t>
      </w:r>
      <w:r w:rsidR="008E31E6">
        <w:rPr>
          <w:lang w:val="fr-CH"/>
        </w:rPr>
        <w:t>, en tout cas pas en vidéo »</w:t>
      </w:r>
      <w:r w:rsidR="008E31E6">
        <w:rPr>
          <w:rStyle w:val="FootnoteReference"/>
          <w:lang w:val="fr-CH"/>
        </w:rPr>
        <w:footnoteReference w:id="24"/>
      </w:r>
      <w:r w:rsidR="00E7776C">
        <w:rPr>
          <w:lang w:val="fr-CH"/>
        </w:rPr>
        <w:t xml:space="preserve">, ces difficultés d’accessibilité au film semblent toutefois un « critère absurde pour l’établissement de ce qui mérite ou non le statut de </w:t>
      </w:r>
      <w:r w:rsidR="00220A78">
        <w:rPr>
          <w:lang w:val="fr-CH"/>
        </w:rPr>
        <w:t xml:space="preserve">‹ </w:t>
      </w:r>
      <w:r w:rsidR="00E7776C">
        <w:rPr>
          <w:lang w:val="fr-CH"/>
        </w:rPr>
        <w:t>classique</w:t>
      </w:r>
      <w:r w:rsidR="00220A78">
        <w:rPr>
          <w:lang w:val="fr-CH"/>
        </w:rPr>
        <w:t xml:space="preserve"> </w:t>
      </w:r>
      <w:r w:rsidR="00220A78" w:rsidRPr="003211FA">
        <w:rPr>
          <w:lang w:val="fr-CH"/>
        </w:rPr>
        <w:t>›</w:t>
      </w:r>
      <w:r w:rsidR="00E7776C">
        <w:rPr>
          <w:lang w:val="fr-CH"/>
        </w:rPr>
        <w:t>. »</w:t>
      </w:r>
      <w:r w:rsidR="003211FA">
        <w:rPr>
          <w:rStyle w:val="FootnoteReference"/>
          <w:lang w:val="fr-CH"/>
        </w:rPr>
        <w:footnoteReference w:id="25"/>
      </w:r>
      <w:r w:rsidR="00677B7C">
        <w:rPr>
          <w:lang w:val="fr-CH"/>
        </w:rPr>
        <w:t>.</w:t>
      </w:r>
      <w:r w:rsidR="00EF4070">
        <w:rPr>
          <w:lang w:val="fr-CH"/>
        </w:rPr>
        <w:t xml:space="preserve"> Une </w:t>
      </w:r>
      <w:r w:rsidR="00793ABC">
        <w:rPr>
          <w:lang w:val="fr-CH"/>
        </w:rPr>
        <w:t xml:space="preserve">opinion </w:t>
      </w:r>
      <w:r w:rsidR="00630B9F">
        <w:rPr>
          <w:lang w:val="fr-CH"/>
        </w:rPr>
        <w:t xml:space="preserve">peu commune qui semble intuitivement opposée à la volonté du canon de préserver et d’assurer la </w:t>
      </w:r>
      <w:r w:rsidR="00544F10">
        <w:rPr>
          <w:lang w:val="fr-CH"/>
        </w:rPr>
        <w:t>pérennité</w:t>
      </w:r>
      <w:r w:rsidR="00630B9F">
        <w:rPr>
          <w:lang w:val="fr-CH"/>
        </w:rPr>
        <w:t xml:space="preserve"> d’une œuvre.</w:t>
      </w:r>
    </w:p>
    <w:p w14:paraId="5404D617" w14:textId="5F3B60B5" w:rsidR="00AD3C9F" w:rsidRPr="0025611E" w:rsidRDefault="00AD3C9F" w:rsidP="003F0E4A">
      <w:pPr>
        <w:pStyle w:val="Mmoire"/>
        <w:rPr>
          <w:lang w:val="fr-CH"/>
        </w:rPr>
      </w:pPr>
      <w:r>
        <w:rPr>
          <w:lang w:val="fr-CH"/>
        </w:rPr>
        <w:tab/>
      </w:r>
      <w:moveToRangeStart w:id="30" w:author="Anas Sareen" w:date="2016-12-22T09:39:00Z" w:name="move344018880"/>
      <w:moveTo w:id="31" w:author="Anas Sareen" w:date="2016-12-22T09:39:00Z">
        <w:r w:rsidR="000C6D71">
          <w:rPr>
            <w:lang w:val="fr-CH"/>
          </w:rPr>
          <w:t xml:space="preserve">Ce travail cherchera donc à voir comment s’articule le processus de ce type de canon précis en laissant de côté les débats autour de la définition des canons ou l’inscription de notre objet dans un canon normatif tel que défini par </w:t>
        </w:r>
        <w:r w:rsidR="000C6D71" w:rsidRPr="009A09E3">
          <w:rPr>
            <w:lang w:val="fr-CH"/>
          </w:rPr>
          <w:t>Bianchi, Bursi et Venturini</w:t>
        </w:r>
        <w:r w:rsidR="000C6D71">
          <w:rPr>
            <w:lang w:val="fr-CH"/>
          </w:rPr>
          <w:t>.</w:t>
        </w:r>
      </w:moveTo>
      <w:moveToRangeEnd w:id="30"/>
      <w:ins w:id="32" w:author="Anas Sareen" w:date="2016-12-22T09:39:00Z">
        <w:r w:rsidR="000C6D71">
          <w:rPr>
            <w:lang w:val="fr-CH"/>
          </w:rPr>
          <w:t xml:space="preserve"> En effet, </w:t>
        </w:r>
      </w:ins>
      <w:commentRangeStart w:id="33"/>
      <w:del w:id="34" w:author="Anas Sareen" w:date="2016-12-22T09:38:00Z">
        <w:r w:rsidR="003F0E4A" w:rsidDel="000C6D71">
          <w:rPr>
            <w:lang w:val="fr-CH"/>
          </w:rPr>
          <w:delText xml:space="preserve">Ce court aparté sur la notion de canon, sans prétendre rendre compte de la richesse et complexité du débat épistémologique sur les canons et leur formation, a </w:delText>
        </w:r>
        <w:r w:rsidR="009954E4" w:rsidDel="000C6D71">
          <w:rPr>
            <w:lang w:val="fr-CH"/>
          </w:rPr>
          <w:delText>permis</w:delText>
        </w:r>
        <w:r w:rsidR="003F0E4A" w:rsidDel="000C6D71">
          <w:rPr>
            <w:lang w:val="fr-CH"/>
          </w:rPr>
          <w:delText xml:space="preserve"> d’</w:delText>
        </w:r>
        <w:r w:rsidR="009954E4" w:rsidDel="000C6D71">
          <w:rPr>
            <w:lang w:val="fr-CH"/>
          </w:rPr>
          <w:delText xml:space="preserve">extraire certains aspects qui serviront de base dans la conception et réflexion de ce travail vis-à-vis de la notion de canon: </w:delText>
        </w:r>
      </w:del>
      <w:ins w:id="35" w:author="Anas Sareen" w:date="2016-12-22T09:38:00Z">
        <w:r w:rsidR="000C6D71">
          <w:rPr>
            <w:lang w:val="fr-CH"/>
          </w:rPr>
          <w:t>l</w:t>
        </w:r>
      </w:ins>
      <w:bookmarkStart w:id="36" w:name="_GoBack"/>
      <w:bookmarkEnd w:id="36"/>
      <w:del w:id="37" w:author="Anas Sareen" w:date="2016-12-22T09:38:00Z">
        <w:r w:rsidR="0043397D" w:rsidDel="000C6D71">
          <w:rPr>
            <w:lang w:val="fr-CH"/>
          </w:rPr>
          <w:delText>l</w:delText>
        </w:r>
      </w:del>
      <w:r w:rsidR="0043397D">
        <w:rPr>
          <w:lang w:val="fr-CH"/>
        </w:rPr>
        <w:t xml:space="preserve">es canons auxquels appartient </w:t>
      </w:r>
      <w:r w:rsidR="0043397D">
        <w:rPr>
          <w:i/>
          <w:lang w:val="fr-CH"/>
        </w:rPr>
        <w:t>Invasion of the Body Snatchers</w:t>
      </w:r>
      <w:r w:rsidR="0043397D">
        <w:rPr>
          <w:lang w:val="fr-CH"/>
        </w:rPr>
        <w:t xml:space="preserve"> sont l’expression de jugement de valeurs de certains individus (les auteurs de dictionnaires historiques de la science-fiction par exemple) ou groupes (l’inclusion de du film dans le National Film Registery</w:t>
      </w:r>
      <w:r w:rsidR="000108E2">
        <w:rPr>
          <w:lang w:val="fr-CH"/>
        </w:rPr>
        <w:t xml:space="preserve"> en est un exemple</w:t>
      </w:r>
      <w:r w:rsidR="0043397D">
        <w:rPr>
          <w:lang w:val="fr-CH"/>
        </w:rPr>
        <w:t>)</w:t>
      </w:r>
      <w:r w:rsidR="00FD51DF">
        <w:rPr>
          <w:lang w:val="fr-CH"/>
        </w:rPr>
        <w:t xml:space="preserve">, ces derniers dépendent d’un certain canon individuel </w:t>
      </w:r>
      <w:r w:rsidR="0025611E">
        <w:rPr>
          <w:lang w:val="fr-CH"/>
        </w:rPr>
        <w:t xml:space="preserve">né d’un </w:t>
      </w:r>
      <w:r w:rsidR="0025611E">
        <w:rPr>
          <w:i/>
          <w:lang w:val="fr-CH"/>
        </w:rPr>
        <w:t>choc</w:t>
      </w:r>
      <w:r w:rsidR="0025611E">
        <w:rPr>
          <w:lang w:val="fr-CH"/>
        </w:rPr>
        <w:t xml:space="preserve"> du spectateur avec l’œuvre et </w:t>
      </w:r>
      <w:r w:rsidR="000B0F6C">
        <w:rPr>
          <w:lang w:val="fr-CH"/>
        </w:rPr>
        <w:t>finalement ces canons sont formés dans un processus dynamique et donc amenés à évoluer.</w:t>
      </w:r>
      <w:commentRangeEnd w:id="33"/>
      <w:r w:rsidR="000C6D71">
        <w:rPr>
          <w:rStyle w:val="CommentReference"/>
        </w:rPr>
        <w:commentReference w:id="33"/>
      </w:r>
      <w:r w:rsidR="000B0F6C">
        <w:rPr>
          <w:lang w:val="fr-CH"/>
        </w:rPr>
        <w:t xml:space="preserve"> </w:t>
      </w:r>
      <w:moveFromRangeStart w:id="38" w:author="Anas Sareen" w:date="2016-12-22T09:39:00Z" w:name="move344018880"/>
      <w:moveFrom w:id="39" w:author="Anas Sareen" w:date="2016-12-22T09:39:00Z">
        <w:r w:rsidR="00F07F92" w:rsidDel="000C6D71">
          <w:rPr>
            <w:lang w:val="fr-CH"/>
          </w:rPr>
          <w:t xml:space="preserve">Ce travail cherchera donc à </w:t>
        </w:r>
        <w:r w:rsidR="000A5C53" w:rsidDel="000C6D71">
          <w:rPr>
            <w:lang w:val="fr-CH"/>
          </w:rPr>
          <w:t xml:space="preserve">voir comment s’articule le processus de ce type de canon précis en laissant de côté les débats autour de la définition des canons ou </w:t>
        </w:r>
        <w:r w:rsidR="00EF75DF" w:rsidDel="000C6D71">
          <w:rPr>
            <w:lang w:val="fr-CH"/>
          </w:rPr>
          <w:t xml:space="preserve">l’inscription de notre objet dans un canon normatif tel que défini par </w:t>
        </w:r>
        <w:r w:rsidR="00EF75DF" w:rsidRPr="009A09E3" w:rsidDel="000C6D71">
          <w:rPr>
            <w:lang w:val="fr-CH"/>
          </w:rPr>
          <w:t>Bianchi, Bursi et Venturini</w:t>
        </w:r>
        <w:r w:rsidR="00EF75DF" w:rsidDel="000C6D71">
          <w:rPr>
            <w:lang w:val="fr-CH"/>
          </w:rPr>
          <w:t>.</w:t>
        </w:r>
      </w:moveFrom>
      <w:moveFromRangeEnd w:id="38"/>
    </w:p>
    <w:p w14:paraId="21D5CA55" w14:textId="77777777" w:rsidR="00F56B7E" w:rsidRPr="00B04B9C" w:rsidRDefault="00F56B7E" w:rsidP="00F56B7E">
      <w:pPr>
        <w:rPr>
          <w:lang w:val="fr-CH"/>
        </w:rPr>
      </w:pPr>
    </w:p>
    <w:p w14:paraId="1151E095" w14:textId="1BCEECA9" w:rsidR="00EB361E" w:rsidRPr="00611886" w:rsidRDefault="00A82504" w:rsidP="00EB361E">
      <w:pPr>
        <w:pStyle w:val="Heading2"/>
        <w:rPr>
          <w:lang w:val="fr-CH"/>
        </w:rPr>
      </w:pPr>
      <w:r w:rsidRPr="00611886">
        <w:rPr>
          <w:lang w:val="fr-CH"/>
        </w:rPr>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11C7949B"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lastRenderedPageBreak/>
        <w:t>adressé</w:t>
      </w:r>
      <w:r>
        <w:rPr>
          <w:lang w:val="fr-CH"/>
        </w:rPr>
        <w:t xml:space="preserve"> </w:t>
      </w:r>
      <w:r w:rsidR="00F76E52">
        <w:rPr>
          <w:lang w:val="fr-CH"/>
        </w:rPr>
        <w:t>dans une</w:t>
      </w:r>
      <w:r>
        <w:rPr>
          <w:lang w:val="fr-CH"/>
        </w:rPr>
        <w:t xml:space="preserve"> lettre de Walter Wagner du 7 mai 1956 adressée à Bosley</w:t>
      </w:r>
      <w:r w:rsidR="0000607A">
        <w:rPr>
          <w:lang w:val="fr-CH"/>
        </w:rPr>
        <w:t xml:space="preserve"> Crowther</w:t>
      </w:r>
      <w:r w:rsidR="0000607A">
        <w:rPr>
          <w:rStyle w:val="FootnoteReference"/>
          <w:lang w:val="fr-CH"/>
        </w:rPr>
        <w:footnoteReference w:id="26"/>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532FAF">
        <w:rPr>
          <w:lang w:val="fr-CH"/>
        </w:rPr>
        <w:t>c’est vraiment un film d’exploitation que le distributeur et les exposants n’ont pas exploité</w:t>
      </w:r>
      <w:r w:rsidR="00A17F6D">
        <w:rPr>
          <w:rStyle w:val="FootnoteReference"/>
          <w:lang w:val="fr-CH"/>
        </w:rPr>
        <w:footnoteReference w:id="27"/>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w:t>
      </w:r>
      <w:r w:rsidR="00B708B7">
        <w:rPr>
          <w:rStyle w:val="FootnoteReference"/>
          <w:lang w:val="fr-CH"/>
        </w:rPr>
        <w:footnoteReference w:id="28"/>
      </w:r>
      <w:r w:rsidR="00F4408F">
        <w:rPr>
          <w:lang w:val="fr-CH"/>
        </w:rPr>
        <w:t>. 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29"/>
      </w:r>
      <w:r w:rsidR="006E044F">
        <w:rPr>
          <w:lang w:val="fr-CH"/>
        </w:rPr>
        <w:t xml:space="preserve"> de citer cette lettre </w:t>
      </w:r>
      <w:r w:rsidR="00F51A78">
        <w:rPr>
          <w:lang w:val="fr-CH"/>
        </w:rPr>
        <w:t xml:space="preserve">trahit une volonté de </w:t>
      </w:r>
      <w:r w:rsidR="00E5210D">
        <w:rPr>
          <w:lang w:val="fr-CH"/>
        </w:rPr>
        <w:t>légitimer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30"/>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31"/>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A31857">
        <w:rPr>
          <w:lang w:val="fr-CH"/>
        </w:rPr>
        <w:t>modeste statut de science-fiction</w:t>
      </w:r>
      <w:r w:rsidR="00293BA0">
        <w:rPr>
          <w:lang w:val="fr-CH"/>
        </w:rPr>
        <w:t> », ses sous-entendus de « film d’exploitation » et un distributeur indifférent</w:t>
      </w:r>
      <w:r w:rsidR="008915E7">
        <w:rPr>
          <w:rStyle w:val="FootnoteReference"/>
          <w:lang w:val="fr-CH"/>
        </w:rPr>
        <w:footnoteReference w:id="32"/>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33"/>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34"/>
      </w:r>
      <w:r w:rsidR="00F963E4">
        <w:rPr>
          <w:lang w:val="fr-CH"/>
        </w:rPr>
        <w:t>, une 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r w:rsidR="009E498B" w:rsidRPr="006D4B9D">
        <w:rPr>
          <w:i/>
          <w:lang w:val="fr-CH"/>
        </w:rPr>
        <w:t>Sight and Sound</w:t>
      </w:r>
      <w:r w:rsidR="009E498B">
        <w:rPr>
          <w:lang w:val="fr-CH"/>
        </w:rPr>
        <w:t xml:space="preserve"> parle d’une « </w:t>
      </w:r>
      <w:r w:rsidR="00CA7081" w:rsidRPr="006D4B9D">
        <w:rPr>
          <w:lang w:val="fr-CH"/>
        </w:rPr>
        <w:t>atmosphère</w:t>
      </w:r>
      <w:r w:rsidR="00CA7081">
        <w:rPr>
          <w:lang w:val="fr-CH"/>
        </w:rPr>
        <w:t xml:space="preserve"> excellente</w:t>
      </w:r>
      <w:r w:rsidR="009E498B" w:rsidRPr="006D4B9D">
        <w:rPr>
          <w:lang w:val="fr-CH"/>
        </w:rPr>
        <w:t> </w:t>
      </w:r>
      <w:r w:rsidR="009E498B">
        <w:rPr>
          <w:lang w:val="fr-CH"/>
        </w:rPr>
        <w:t>»</w:t>
      </w:r>
      <w:r w:rsidR="009E498B">
        <w:rPr>
          <w:rStyle w:val="FootnoteReference"/>
          <w:lang w:val="fr-CH"/>
        </w:rPr>
        <w:footnoteReference w:id="35"/>
      </w:r>
      <w:r w:rsidR="00E4428C">
        <w:rPr>
          <w:lang w:val="fr-CH"/>
        </w:rPr>
        <w:t xml:space="preserve">, </w:t>
      </w:r>
      <w:r w:rsidR="00E4428C">
        <w:rPr>
          <w:i/>
          <w:lang w:val="fr-CH"/>
        </w:rPr>
        <w:t>The Hollywood Reporter</w:t>
      </w:r>
      <w:r w:rsidR="00E4428C">
        <w:rPr>
          <w:lang w:val="fr-CH"/>
        </w:rPr>
        <w:t xml:space="preserve"> souligne « </w:t>
      </w:r>
      <w:r w:rsidR="00265315">
        <w:rPr>
          <w:lang w:val="fr-CH"/>
        </w:rPr>
        <w:t xml:space="preserve">l’émotion solide et le </w:t>
      </w:r>
      <w:r w:rsidR="00265315">
        <w:rPr>
          <w:lang w:val="fr-CH"/>
        </w:rPr>
        <w:lastRenderedPageBreak/>
        <w:t>suspense</w:t>
      </w:r>
      <w:r w:rsidR="001B2667">
        <w:rPr>
          <w:lang w:val="fr-CH"/>
        </w:rPr>
        <w:t xml:space="preserve"> </w:t>
      </w:r>
      <w:r w:rsidR="00E4428C">
        <w:rPr>
          <w:lang w:val="fr-CH"/>
        </w:rPr>
        <w:t>»</w:t>
      </w:r>
      <w:r w:rsidR="00265315" w:rsidRPr="00265315">
        <w:rPr>
          <w:rStyle w:val="FootnoteReference"/>
          <w:lang w:val="fr-CH"/>
        </w:rPr>
        <w:t xml:space="preserve"> </w:t>
      </w:r>
      <w:r w:rsidR="00265315">
        <w:rPr>
          <w:rStyle w:val="FootnoteReference"/>
          <w:lang w:val="fr-CH"/>
        </w:rPr>
        <w:footnoteReference w:id="36"/>
      </w:r>
      <w:r w:rsidR="00E4428C">
        <w:rPr>
          <w:lang w:val="fr-CH"/>
        </w:rPr>
        <w:t xml:space="preserve"> apportés par la réalisation de Don Siegel</w:t>
      </w:r>
      <w:r w:rsidR="001B2667">
        <w:rPr>
          <w:lang w:val="fr-CH"/>
        </w:rPr>
        <w:t xml:space="preserve">, </w:t>
      </w:r>
      <w:r w:rsidR="001B2667" w:rsidRPr="006D4B9D">
        <w:rPr>
          <w:i/>
          <w:lang w:val="fr-CH"/>
        </w:rPr>
        <w:t>The Daily Film Reviewer</w:t>
      </w:r>
      <w:r w:rsidR="001B2667">
        <w:rPr>
          <w:lang w:val="fr-CH"/>
        </w:rPr>
        <w:t xml:space="preserve"> qualifie le film de «</w:t>
      </w:r>
      <w:r w:rsidR="001B2667" w:rsidRPr="006D4B9D">
        <w:rPr>
          <w:lang w:val="fr-CH"/>
        </w:rPr>
        <w:t> </w:t>
      </w:r>
      <w:r w:rsidR="00F66551">
        <w:rPr>
          <w:lang w:val="fr-CH"/>
        </w:rPr>
        <w:t xml:space="preserve">film de science-fiction à sensations </w:t>
      </w:r>
      <w:r w:rsidR="00F66551" w:rsidRPr="006D4B9D">
        <w:rPr>
          <w:lang w:val="fr-CH"/>
        </w:rPr>
        <w:t>brillant</w:t>
      </w:r>
      <w:r w:rsidR="00F66551">
        <w:rPr>
          <w:lang w:val="fr-CH"/>
        </w:rPr>
        <w:t xml:space="preserve"> et insolite</w:t>
      </w:r>
      <w:r w:rsidR="001B2667" w:rsidRPr="006D4B9D">
        <w:rPr>
          <w:lang w:val="fr-CH"/>
        </w:rPr>
        <w:t> </w:t>
      </w:r>
      <w:r w:rsidR="001B2667">
        <w:rPr>
          <w:lang w:val="fr-CH"/>
        </w:rPr>
        <w:t>»</w:t>
      </w:r>
      <w:r w:rsidR="001B2667">
        <w:rPr>
          <w:rStyle w:val="FootnoteReference"/>
          <w:lang w:val="fr-CH"/>
        </w:rPr>
        <w:footnoteReference w:id="37"/>
      </w:r>
      <w:r w:rsidR="001B2667">
        <w:rPr>
          <w:lang w:val="fr-CH"/>
        </w:rPr>
        <w:t>.</w:t>
      </w:r>
      <w:r w:rsidR="00C54399">
        <w:rPr>
          <w:lang w:val="fr-CH"/>
        </w:rPr>
        <w:t xml:space="preserve"> Un certain nombre de critiques dressent un parallèle entre le film et « </w:t>
      </w:r>
      <w:r w:rsidR="00C54399" w:rsidRPr="006D4B9D">
        <w:rPr>
          <w:i/>
          <w:lang w:val="fr-CH"/>
        </w:rPr>
        <w:t>The Thing</w:t>
      </w:r>
      <w:r w:rsidR="00810BFA">
        <w:rPr>
          <w:rStyle w:val="FootnoteReference"/>
          <w:i/>
          <w:lang w:val="fr-CH"/>
        </w:rPr>
        <w:footnoteReference w:id="38"/>
      </w:r>
      <w:r w:rsidR="00C54399">
        <w:rPr>
          <w:i/>
          <w:lang w:val="fr-CH"/>
        </w:rPr>
        <w:t> »</w:t>
      </w:r>
      <w:r w:rsidR="00C54399">
        <w:rPr>
          <w:rStyle w:val="FootnoteReference"/>
          <w:i/>
          <w:lang w:val="fr-CH"/>
        </w:rPr>
        <w:footnoteReference w:id="39"/>
      </w:r>
      <w:r w:rsidR="00300B5B">
        <w:rPr>
          <w:lang w:val="fr-CH"/>
        </w:rPr>
        <w:t xml:space="preserve"> </w:t>
      </w:r>
      <w:r w:rsidR="00E30B59">
        <w:rPr>
          <w:lang w:val="fr-CH"/>
        </w:rPr>
        <w:t>évoquant une</w:t>
      </w:r>
      <w:r w:rsidR="00300B5B">
        <w:rPr>
          <w:lang w:val="fr-CH"/>
        </w:rPr>
        <w:t xml:space="preserve"> tentative d’imiter </w:t>
      </w:r>
      <w:r w:rsidR="00E30B59">
        <w:rPr>
          <w:lang w:val="fr-CH"/>
        </w:rPr>
        <w:t>le</w:t>
      </w:r>
      <w:r w:rsidR="00300B5B">
        <w:rPr>
          <w:lang w:val="fr-CH"/>
        </w:rPr>
        <w:t xml:space="preserve"> succès</w:t>
      </w:r>
      <w:r w:rsidR="00FE6DD8">
        <w:rPr>
          <w:lang w:val="fr-CH"/>
        </w:rPr>
        <w:t xml:space="preserve"> commercial</w:t>
      </w:r>
      <w:r w:rsidR="00300B5B">
        <w:rPr>
          <w:lang w:val="fr-CH"/>
        </w:rPr>
        <w:t> </w:t>
      </w:r>
      <w:r w:rsidR="00E30B59">
        <w:rPr>
          <w:lang w:val="fr-CH"/>
        </w:rPr>
        <w:t xml:space="preserve">du film de </w:t>
      </w:r>
      <w:r w:rsidR="00FE6DD8">
        <w:rPr>
          <w:lang w:val="fr-CH"/>
        </w:rPr>
        <w:t>Christian Nyby</w:t>
      </w:r>
      <w:r w:rsidR="00300B5B">
        <w:rPr>
          <w:lang w:val="fr-CH"/>
        </w:rPr>
        <w:t>; bien que le résumé du film dans critique de Sarah Hamilton laisse imaginer que cette dernière n’a en réalité pas vu le film</w:t>
      </w:r>
      <w:r w:rsidR="00300B5B">
        <w:rPr>
          <w:rStyle w:val="FootnoteReference"/>
          <w:lang w:val="fr-CH"/>
        </w:rPr>
        <w:footnoteReference w:id="40"/>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The Things that came from another world ! </w:t>
      </w:r>
      <w:r w:rsidR="00283CF4">
        <w:rPr>
          <w:lang w:val="fr-CH"/>
        </w:rPr>
        <w:t>»</w:t>
      </w:r>
      <w:r w:rsidR="00283CF4">
        <w:rPr>
          <w:rStyle w:val="FootnoteReference"/>
          <w:lang w:val="fr-CH"/>
        </w:rPr>
        <w:footnoteReference w:id="41"/>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42"/>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43"/>
      </w:r>
      <w:r w:rsidR="008A7494">
        <w:rPr>
          <w:lang w:val="fr-CH"/>
        </w:rPr>
        <w:t xml:space="preserve">, </w:t>
      </w:r>
      <w:r w:rsidR="000552FA">
        <w:rPr>
          <w:lang w:val="fr-CH"/>
        </w:rPr>
        <w:t>d’«</w:t>
      </w:r>
      <w:r w:rsidR="008A7494">
        <w:rPr>
          <w:lang w:val="fr-CH"/>
        </w:rPr>
        <w:t> œuvre maitresse »</w:t>
      </w:r>
      <w:r w:rsidR="008A7494">
        <w:rPr>
          <w:rStyle w:val="FootnoteReference"/>
          <w:lang w:val="fr-CH"/>
        </w:rPr>
        <w:footnoteReference w:id="44"/>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45"/>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46"/>
      </w:r>
      <w:r w:rsidR="00DE3C2D">
        <w:rPr>
          <w:lang w:val="fr-CH"/>
        </w:rPr>
        <w:t>) ou 2015 (« un des grands titres de l’histoire du cinéma américain tout court »</w:t>
      </w:r>
      <w:r w:rsidR="005418E9">
        <w:rPr>
          <w:rStyle w:val="FootnoteReference"/>
          <w:lang w:val="fr-CH"/>
        </w:rPr>
        <w:footnoteReference w:id="47"/>
      </w:r>
      <w:r w:rsidR="00DE3C2D">
        <w:rPr>
          <w:lang w:val="fr-CH"/>
        </w:rPr>
        <w:t>)</w:t>
      </w:r>
      <w:r w:rsidR="00F77154">
        <w:rPr>
          <w:lang w:val="fr-CH"/>
        </w:rPr>
        <w:t>.</w:t>
      </w:r>
    </w:p>
    <w:p w14:paraId="5D30F518" w14:textId="77777777" w:rsidR="00BF02C1" w:rsidRDefault="00E4313C" w:rsidP="00BF02C1">
      <w:pPr>
        <w:pStyle w:val="Mmoire"/>
      </w:pPr>
      <w:r>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w:t>
      </w:r>
      <w:r w:rsidR="003F4757">
        <w:lastRenderedPageBreak/>
        <w:t xml:space="preserve">américaine que française </w:t>
      </w:r>
      <w:r w:rsidR="00BF02C1">
        <w:t>relèvent le fait que le film n’est pas à la hauteur de son original de 1956. David Bartholomew problématise la question en incipit de sa critique en affirmant que les</w:t>
      </w:r>
    </w:p>
    <w:p w14:paraId="075D72C6" w14:textId="6607FE3A" w:rsidR="00E4313C" w:rsidRPr="00C16CBF" w:rsidRDefault="00BF02C1" w:rsidP="00C16CBF">
      <w:pPr>
        <w:ind w:left="720"/>
        <w:jc w:val="both"/>
        <w:rPr>
          <w:highlight w:val="yellow"/>
          <w:lang w:val="fr-CH"/>
        </w:rPr>
      </w:pPr>
      <w:r w:rsidRPr="001E2B3D">
        <w:rPr>
          <w:lang w:val="fr-CH"/>
        </w:rPr>
        <w:t>«</w:t>
      </w:r>
      <w:r w:rsidR="00300FAE" w:rsidRPr="001E2B3D">
        <w:rPr>
          <w:lang w:val="fr-CH"/>
        </w:rPr>
        <w:t xml:space="preserve"> </w:t>
      </w:r>
      <w:r w:rsidR="001E2B3D" w:rsidRPr="001E2B3D">
        <w:rPr>
          <w:lang w:val="fr-CH"/>
        </w:rPr>
        <w:t>Les remakes, dans la plupart des cas, son</w:t>
      </w:r>
      <w:r w:rsidR="00DE5243">
        <w:rPr>
          <w:lang w:val="fr-CH"/>
        </w:rPr>
        <w:t>t</w:t>
      </w:r>
      <w:r w:rsidR="001E2B3D" w:rsidRPr="001E2B3D">
        <w:rPr>
          <w:lang w:val="fr-CH"/>
        </w:rPr>
        <w:t xml:space="preserve"> une échine dans le pied. À l’origine de chaque décision d’en produire (ou reproduire) un réside l’argent. Hollywood ne peut pas se permettre de laisser le succès d’un travail bien accompli se reposer en paix. En tant qu’Art ils sont négligeables parce que, comme réchappés, leur conception et </w:t>
      </w:r>
      <w:r w:rsidR="00434C06" w:rsidRPr="001E2B3D">
        <w:rPr>
          <w:lang w:val="fr-CH"/>
        </w:rPr>
        <w:t>leurs thèmes</w:t>
      </w:r>
      <w:r w:rsidR="001E2B3D" w:rsidRPr="001E2B3D">
        <w:rPr>
          <w:lang w:val="fr-CH"/>
        </w:rPr>
        <w:t xml:space="preserve"> ne sont pas originaux. Les critiques semblent les considérer avec une constance curieuse: ceux qui n’ont pas aimé l’original semblent prédisposés à aimer la nouvelle version, et ceux qui ont adoré l’original semblent enclins à déplorer le remake</w:t>
      </w:r>
      <w:r w:rsidR="001E2B3D">
        <w:rPr>
          <w:lang w:val="fr-CH"/>
        </w:rPr>
        <w:t xml:space="preserve"> –surtout quand, et comme c’est le cas pour </w:t>
      </w:r>
      <w:r w:rsidR="001E2B3D">
        <w:rPr>
          <w:i/>
          <w:lang w:val="fr-CH"/>
        </w:rPr>
        <w:t>Invasion of the Body Snatchers</w:t>
      </w:r>
      <w:r w:rsidR="001E2B3D">
        <w:rPr>
          <w:lang w:val="fr-CH"/>
        </w:rPr>
        <w:t xml:space="preserve">, l’original est très connu (comme ce n’était par exemple pas le cas avec le récent </w:t>
      </w:r>
      <w:r w:rsidR="001E2B3D">
        <w:rPr>
          <w:i/>
          <w:lang w:val="fr-CH"/>
        </w:rPr>
        <w:t>Heaven Can Wait</w:t>
      </w:r>
      <w:r w:rsidR="00C16CBF">
        <w:rPr>
          <w:lang w:val="fr-CH"/>
        </w:rPr>
        <w:t xml:space="preserve">), issu de la culture populaire, mais aussi quand l’original n’était pas seulement populaire, mais </w:t>
      </w:r>
      <w:r w:rsidR="0047519B">
        <w:rPr>
          <w:lang w:val="fr-CH"/>
        </w:rPr>
        <w:t xml:space="preserve">également </w:t>
      </w:r>
      <w:r w:rsidR="00C16CBF">
        <w:rPr>
          <w:lang w:val="fr-CH"/>
        </w:rPr>
        <w:t xml:space="preserve">un très </w:t>
      </w:r>
      <w:r w:rsidR="00C16CBF">
        <w:rPr>
          <w:i/>
          <w:lang w:val="fr-CH"/>
        </w:rPr>
        <w:t>bon</w:t>
      </w:r>
      <w:r w:rsidR="00C16CBF">
        <w:rPr>
          <w:lang w:val="fr-CH"/>
        </w:rPr>
        <w:t xml:space="preserve"> film »</w:t>
      </w:r>
      <w:r w:rsidR="00645A27" w:rsidRPr="00C16CBF">
        <w:rPr>
          <w:rStyle w:val="FootnoteReference"/>
          <w:lang w:val="en-US"/>
        </w:rPr>
        <w:footnoteReference w:id="48"/>
      </w:r>
      <w:r w:rsidR="008865F3" w:rsidRPr="00C16CBF">
        <w:rPr>
          <w:lang w:val="fr-CH"/>
        </w:rPr>
        <w:t>.</w:t>
      </w:r>
      <w:r w:rsidR="00300FAE" w:rsidRPr="00C16CBF">
        <w:rPr>
          <w:lang w:val="fr-CH"/>
        </w:rPr>
        <w:t xml:space="preserve"> </w:t>
      </w:r>
    </w:p>
    <w:p w14:paraId="70785CE7" w14:textId="77777777" w:rsidR="00656792" w:rsidRPr="00C16CBF" w:rsidRDefault="00656792" w:rsidP="00BF02C1">
      <w:pPr>
        <w:ind w:left="720"/>
        <w:jc w:val="both"/>
        <w:rPr>
          <w:lang w:val="fr-CH"/>
        </w:rPr>
      </w:pPr>
    </w:p>
    <w:p w14:paraId="5490FC1C" w14:textId="4E820A87" w:rsidR="00656792" w:rsidRDefault="0082622B" w:rsidP="00FE1599">
      <w:pPr>
        <w:pStyle w:val="Mmoire"/>
        <w:rPr>
          <w:lang w:val="fr-CH"/>
        </w:rPr>
      </w:pPr>
      <w:r>
        <w:rPr>
          <w:lang w:val="fr-CH"/>
        </w:rPr>
        <w:t xml:space="preserve">Le film de Siegel est omniprésent dans les critiques du remake de Kaufman </w:t>
      </w:r>
      <w:r w:rsidRPr="006D4B9D">
        <w:rPr>
          <w:lang w:val="fr-CH"/>
        </w:rPr>
        <w:t>(« </w:t>
      </w:r>
      <w:r w:rsidR="006D4EB1">
        <w:rPr>
          <w:lang w:val="fr-CH"/>
        </w:rPr>
        <w:t xml:space="preserve">pourquoi semble-t-il superflu de </w:t>
      </w:r>
      <w:r w:rsidR="00472708">
        <w:rPr>
          <w:lang w:val="fr-CH"/>
        </w:rPr>
        <w:t xml:space="preserve">dire </w:t>
      </w:r>
      <w:r w:rsidR="00D6417A">
        <w:rPr>
          <w:lang w:val="fr-CH"/>
        </w:rPr>
        <w:t xml:space="preserve">‹ </w:t>
      </w:r>
      <w:r w:rsidR="006D4EB1">
        <w:rPr>
          <w:lang w:val="fr-CH"/>
        </w:rPr>
        <w:t>inutile de dire</w:t>
      </w:r>
      <w:r w:rsidR="00D6417A">
        <w:rPr>
          <w:lang w:val="fr-CH"/>
        </w:rPr>
        <w:t xml:space="preserve"> </w:t>
      </w:r>
      <w:r w:rsidR="00D6417A" w:rsidRPr="00D6417A">
        <w:rPr>
          <w:lang w:val="fr-CH"/>
        </w:rPr>
        <w:t>›</w:t>
      </w:r>
      <w:r w:rsidR="006D4EB1">
        <w:rPr>
          <w:lang w:val="fr-CH"/>
        </w:rPr>
        <w:t> ?</w:t>
      </w:r>
      <w:r w:rsidRPr="006D4B9D">
        <w:rPr>
          <w:lang w:val="fr-CH"/>
        </w:rPr>
        <w:t> »</w:t>
      </w:r>
      <w:r>
        <w:rPr>
          <w:lang w:val="fr-CH"/>
        </w:rPr>
        <w:t xml:space="preserve"> ironise David Kehr</w:t>
      </w:r>
      <w:r>
        <w:rPr>
          <w:rStyle w:val="FootnoteReference"/>
          <w:lang w:val="fr-CH"/>
        </w:rPr>
        <w:footnoteReference w:id="49"/>
      </w:r>
      <w:r>
        <w:rPr>
          <w:lang w:val="fr-CH"/>
        </w:rPr>
        <w:t>)</w:t>
      </w:r>
      <w:r w:rsidR="00732B2C">
        <w:rPr>
          <w:lang w:val="fr-CH"/>
        </w:rPr>
        <w:t xml:space="preserve">, et est effectivement pris comme étalon dans l’évaluation. </w:t>
      </w:r>
      <w:r w:rsidR="00732B2C" w:rsidRPr="00060F07">
        <w:rPr>
          <w:lang w:val="fr-CH"/>
        </w:rPr>
        <w:t xml:space="preserve">Toutefois, Kehr lui-même s’accorde à dire que </w:t>
      </w:r>
      <w:r w:rsidR="00543A54" w:rsidRPr="00060F07">
        <w:rPr>
          <w:lang w:val="fr-CH"/>
        </w:rPr>
        <w:t>« </w:t>
      </w:r>
      <w:r w:rsidR="005A15B6" w:rsidRPr="00060F07">
        <w:rPr>
          <w:lang w:val="fr-CH"/>
        </w:rPr>
        <w:t>La version de Philipe Kaufman […] est</w:t>
      </w:r>
      <w:r w:rsidR="00060F07" w:rsidRPr="00060F07">
        <w:rPr>
          <w:lang w:val="fr-CH"/>
        </w:rPr>
        <w:t xml:space="preserve"> aussi bonne qu’un remake peut être, mais pas autant bonne que l’originale</w:t>
      </w:r>
      <w:r w:rsidR="00543A54" w:rsidRPr="00060F07">
        <w:rPr>
          <w:lang w:val="fr-CH"/>
        </w:rPr>
        <w:t> »</w:t>
      </w:r>
      <w:r w:rsidR="00543A54">
        <w:rPr>
          <w:rStyle w:val="FootnoteReference"/>
          <w:lang w:val="fr-CH"/>
        </w:rPr>
        <w:footnoteReference w:id="50"/>
      </w:r>
      <w:r w:rsidR="00F54F1D" w:rsidRPr="00060F07">
        <w:rPr>
          <w:lang w:val="fr-CH"/>
        </w:rPr>
        <w:t xml:space="preserve">, </w:t>
      </w:r>
      <w:r w:rsidR="00A00FD7" w:rsidRPr="00060F07">
        <w:rPr>
          <w:lang w:val="fr-CH"/>
        </w:rPr>
        <w:t>Richard Combs parle de « </w:t>
      </w:r>
      <w:r w:rsidR="00FC271D">
        <w:rPr>
          <w:lang w:val="fr-CH"/>
        </w:rPr>
        <w:t>l’une des adaptations les plus intrigantes depuis un long moment</w:t>
      </w:r>
      <w:r w:rsidR="00A00FD7" w:rsidRPr="00060F07">
        <w:rPr>
          <w:lang w:val="fr-CH"/>
        </w:rPr>
        <w:t> »</w:t>
      </w:r>
      <w:r w:rsidR="00A00FD7">
        <w:rPr>
          <w:rStyle w:val="FootnoteReference"/>
          <w:lang w:val="fr-CH"/>
        </w:rPr>
        <w:footnoteReference w:id="51"/>
      </w:r>
      <w:r w:rsidR="00A00FD7" w:rsidRPr="00060F07">
        <w:rPr>
          <w:lang w:val="fr-CH"/>
        </w:rPr>
        <w:t xml:space="preserve"> </w:t>
      </w:r>
      <w:r w:rsidR="00F910DC" w:rsidRPr="00060F07">
        <w:rPr>
          <w:lang w:val="fr-CH"/>
        </w:rPr>
        <w:t xml:space="preserve">et </w:t>
      </w:r>
      <w:r w:rsidR="00F54F1D" w:rsidRPr="00060F07">
        <w:rPr>
          <w:i/>
          <w:lang w:val="fr-CH"/>
        </w:rPr>
        <w:t xml:space="preserve">Variety </w:t>
      </w:r>
      <w:r w:rsidR="00F910DC" w:rsidRPr="00060F07">
        <w:rPr>
          <w:lang w:val="fr-CH"/>
        </w:rPr>
        <w:t>va jusqu’à affirmer</w:t>
      </w:r>
      <w:r w:rsidR="00963ECD" w:rsidRPr="00060F07">
        <w:rPr>
          <w:lang w:val="fr-CH"/>
        </w:rPr>
        <w:t xml:space="preserve"> que « </w:t>
      </w:r>
      <w:r w:rsidR="00DF2AE4">
        <w:rPr>
          <w:lang w:val="fr-CH"/>
        </w:rPr>
        <w:t>Cette nouvelle version n’égale pas seulement le ton et l’effet horrifique de l’originale, mais la dépasse à la fois dans sa conception et son exécution</w:t>
      </w:r>
      <w:r w:rsidR="000D0972">
        <w:rPr>
          <w:lang w:val="fr-CH"/>
        </w:rPr>
        <w:t>.</w:t>
      </w:r>
      <w:r w:rsidR="00506F6E">
        <w:rPr>
          <w:lang w:val="fr-CH"/>
        </w:rPr>
        <w:t> »</w:t>
      </w:r>
      <w:r w:rsidR="00506F6E">
        <w:rPr>
          <w:rStyle w:val="FootnoteReference"/>
          <w:lang w:val="fr-CH"/>
        </w:rPr>
        <w:footnoteReference w:id="52"/>
      </w:r>
      <w:r w:rsidR="00506F6E">
        <w:rPr>
          <w:lang w:val="fr-CH"/>
        </w:rPr>
        <w:t xml:space="preserve"> et parfois « </w:t>
      </w:r>
      <w:r w:rsidR="0058392D">
        <w:rPr>
          <w:lang w:val="fr-CH"/>
        </w:rPr>
        <w:t>prétentieux</w:t>
      </w:r>
      <w:r w:rsidR="000552FA" w:rsidRPr="006D4B9D">
        <w:rPr>
          <w:lang w:val="fr-CH"/>
        </w:rPr>
        <w:t xml:space="preserve"> </w:t>
      </w:r>
      <w:r w:rsidR="00506F6E">
        <w:rPr>
          <w:lang w:val="fr-CH"/>
        </w:rPr>
        <w:t>»</w:t>
      </w:r>
      <w:r w:rsidR="00506F6E">
        <w:rPr>
          <w:rStyle w:val="FootnoteReference"/>
          <w:lang w:val="fr-CH"/>
        </w:rPr>
        <w:footnoteReference w:id="53"/>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4117E7">
        <w:rPr>
          <w:lang w:val="fr-CH"/>
        </w:rPr>
        <w:t>rapide, compacte et efficace</w:t>
      </w:r>
      <w:r w:rsidR="0039433D">
        <w:rPr>
          <w:lang w:val="fr-CH"/>
        </w:rPr>
        <w:t xml:space="preserve"> </w:t>
      </w:r>
      <w:r w:rsidR="00BA47A3">
        <w:rPr>
          <w:lang w:val="fr-CH"/>
        </w:rPr>
        <w:t>»</w:t>
      </w:r>
      <w:r w:rsidR="00771C29">
        <w:rPr>
          <w:rStyle w:val="FootnoteReference"/>
          <w:lang w:val="fr-CH"/>
        </w:rPr>
        <w:footnoteReference w:id="54"/>
      </w:r>
      <w:r w:rsidR="00BA47A3">
        <w:rPr>
          <w:lang w:val="fr-CH"/>
        </w:rPr>
        <w:t xml:space="preserve"> du film de Siegel.</w:t>
      </w:r>
    </w:p>
    <w:p w14:paraId="463398EA" w14:textId="5BE9625E" w:rsidR="005E19B7" w:rsidRDefault="005E19B7" w:rsidP="00FE1599">
      <w:pPr>
        <w:pStyle w:val="Mmoire"/>
        <w:rPr>
          <w:lang w:val="fr-CH"/>
        </w:rPr>
      </w:pPr>
      <w:r>
        <w:rPr>
          <w:lang w:val="fr-CH"/>
        </w:rPr>
        <w:lastRenderedPageBreak/>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55"/>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00A96F11">
        <w:rPr>
          <w:lang w:val="fr-CH"/>
        </w:rPr>
        <w:t>e</w:t>
      </w:r>
      <w:r w:rsidR="00A96F11" w:rsidRPr="00A96F11">
        <w:rPr>
          <w:lang w:val="fr-CH"/>
        </w:rPr>
        <w:t xml:space="preserve">n tant que </w:t>
      </w:r>
      <w:r w:rsidR="00A96F11">
        <w:rPr>
          <w:lang w:val="fr-CH"/>
        </w:rPr>
        <w:t>pure exercice cinématographique</w:t>
      </w:r>
      <w:r w:rsidR="00A96F11" w:rsidRPr="00A96F11">
        <w:rPr>
          <w:lang w:val="fr-CH"/>
        </w:rPr>
        <w:t xml:space="preserve">, est-il habile et </w:t>
      </w:r>
      <w:r w:rsidR="00A96F11">
        <w:rPr>
          <w:lang w:val="fr-CH"/>
        </w:rPr>
        <w:t>malin</w:t>
      </w:r>
      <w:r w:rsidR="00A96F11" w:rsidRPr="00A96F11">
        <w:rPr>
          <w:lang w:val="fr-CH"/>
        </w:rPr>
        <w:t xml:space="preserve">, et mérite les louanges les plus élevées que vous pouvez donner </w:t>
      </w:r>
      <w:r w:rsidR="00D105D2">
        <w:rPr>
          <w:lang w:val="fr-CH"/>
        </w:rPr>
        <w:t xml:space="preserve">à </w:t>
      </w:r>
      <w:r w:rsidR="00A96F11" w:rsidRPr="00A96F11">
        <w:rPr>
          <w:lang w:val="fr-CH"/>
        </w:rPr>
        <w:t xml:space="preserve">un film d'horreur: </w:t>
      </w:r>
      <w:r w:rsidR="00D105D2">
        <w:rPr>
          <w:lang w:val="fr-CH"/>
        </w:rPr>
        <w:t>il</w:t>
      </w:r>
      <w:r w:rsidR="00A96F11" w:rsidRPr="00A96F11">
        <w:rPr>
          <w:lang w:val="fr-CH"/>
        </w:rPr>
        <w:t xml:space="preserve"> marche</w:t>
      </w:r>
      <w:r w:rsidRPr="006D4B9D">
        <w:rPr>
          <w:lang w:val="fr-CH"/>
        </w:rPr>
        <w:t>! </w:t>
      </w:r>
      <w:r>
        <w:rPr>
          <w:lang w:val="fr-CH"/>
        </w:rPr>
        <w:t>»</w:t>
      </w:r>
      <w:r>
        <w:rPr>
          <w:rStyle w:val="FootnoteReference"/>
          <w:lang w:val="fr-CH"/>
        </w:rPr>
        <w:footnoteReference w:id="56"/>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8A6AEB">
        <w:rPr>
          <w:lang w:val="fr-CH"/>
        </w:rPr>
        <w:t xml:space="preserve">de loin la </w:t>
      </w:r>
      <w:r w:rsidR="00F2549A">
        <w:rPr>
          <w:lang w:val="fr-CH"/>
        </w:rPr>
        <w:t>meilleure</w:t>
      </w:r>
      <w:r w:rsidR="00253E7E" w:rsidRPr="006D4B9D">
        <w:rPr>
          <w:lang w:val="fr-CH"/>
        </w:rPr>
        <w:t> [</w:t>
      </w:r>
      <w:r w:rsidR="008A6AEB">
        <w:rPr>
          <w:lang w:val="fr-CH"/>
        </w:rPr>
        <w:t>de la série</w:t>
      </w:r>
      <w:r w:rsidR="00253E7E" w:rsidRPr="006D4B9D">
        <w:rPr>
          <w:lang w:val="fr-CH"/>
        </w:rPr>
        <w:t>]</w:t>
      </w:r>
      <w:r w:rsidR="00253E7E">
        <w:rPr>
          <w:lang w:val="fr-CH"/>
        </w:rPr>
        <w:t xml:space="preserve"> »</w:t>
      </w:r>
      <w:r w:rsidR="00253E7E">
        <w:rPr>
          <w:rStyle w:val="FootnoteReference"/>
          <w:lang w:val="fr-CH"/>
        </w:rPr>
        <w:footnoteReference w:id="57"/>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58"/>
      </w:r>
      <w:r w:rsidR="00DC2443">
        <w:rPr>
          <w:lang w:val="fr-CH"/>
        </w:rPr>
        <w:t xml:space="preserve"> ou « adroit »</w:t>
      </w:r>
      <w:r w:rsidR="003704D3">
        <w:rPr>
          <w:rStyle w:val="FootnoteReference"/>
          <w:lang w:val="fr-CH"/>
        </w:rPr>
        <w:footnoteReference w:id="59"/>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60"/>
      </w:r>
      <w:r w:rsidR="00663724">
        <w:rPr>
          <w:lang w:val="fr-CH"/>
        </w:rPr>
        <w:t>, « </w:t>
      </w:r>
      <w:r w:rsidR="0059698F">
        <w:rPr>
          <w:lang w:val="fr-CH"/>
        </w:rPr>
        <w:t xml:space="preserve">vide </w:t>
      </w:r>
      <w:r w:rsidR="00663724">
        <w:rPr>
          <w:lang w:val="fr-CH"/>
        </w:rPr>
        <w:t>»</w:t>
      </w:r>
      <w:r w:rsidR="00663724">
        <w:rPr>
          <w:rStyle w:val="FootnoteReference"/>
          <w:lang w:val="fr-CH"/>
        </w:rPr>
        <w:footnoteReference w:id="61"/>
      </w:r>
      <w:r w:rsidR="00717BE1">
        <w:rPr>
          <w:lang w:val="fr-CH"/>
        </w:rPr>
        <w:t xml:space="preserve"> voire « rageant, même fatiguant »</w:t>
      </w:r>
      <w:r w:rsidR="00717BE1">
        <w:rPr>
          <w:rStyle w:val="FootnoteReference"/>
          <w:lang w:val="fr-CH"/>
        </w:rPr>
        <w:footnoteReference w:id="62"/>
      </w:r>
      <w:r w:rsidR="00593B27">
        <w:rPr>
          <w:lang w:val="fr-CH"/>
        </w:rPr>
        <w:t>.</w:t>
      </w:r>
    </w:p>
    <w:p w14:paraId="0138842F" w14:textId="1546D498"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w:t>
      </w:r>
      <w:proofErr w:type="spellStart"/>
      <w:r w:rsidR="000141B8">
        <w:t>Hirschbiegel</w:t>
      </w:r>
      <w:proofErr w:type="spellEnd"/>
      <w:r w:rsidR="000141B8">
        <w:t xml:space="preserve"> ne l’est pas : l’ensemble de la critique –aussi bien américaine que française– semble s’accorder sur le fait que le film est au mieux « plat »</w:t>
      </w:r>
      <w:r w:rsidR="000141B8">
        <w:rPr>
          <w:rStyle w:val="FootnoteReference"/>
        </w:rPr>
        <w:footnoteReference w:id="63"/>
      </w:r>
      <w:r w:rsidR="00E57157">
        <w:t xml:space="preserve">, </w:t>
      </w:r>
      <w:r w:rsidR="007E60F5">
        <w:t>éventuellement « bancal »</w:t>
      </w:r>
      <w:r w:rsidR="007E60F5">
        <w:rPr>
          <w:rStyle w:val="FootnoteReference"/>
        </w:rPr>
        <w:footnoteReference w:id="64"/>
      </w:r>
      <w:r w:rsidR="00E57157">
        <w:t xml:space="preserve">, </w:t>
      </w:r>
      <w:r w:rsidR="006D1F72">
        <w:t xml:space="preserve">voire même </w:t>
      </w:r>
      <w:r w:rsidR="00E57157">
        <w:t>« </w:t>
      </w:r>
      <w:proofErr w:type="spellStart"/>
      <w:r w:rsidR="00E57157">
        <w:t>insauvable</w:t>
      </w:r>
      <w:proofErr w:type="spellEnd"/>
      <w:r w:rsidR="00E57157">
        <w:t> »</w:t>
      </w:r>
      <w:r w:rsidR="00E57157">
        <w:rPr>
          <w:rStyle w:val="FootnoteReference"/>
        </w:rPr>
        <w:footnoteReference w:id="65"/>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w:t>
      </w:r>
      <w:proofErr w:type="spellStart"/>
      <w:r w:rsidR="004870CE">
        <w:t>Joel</w:t>
      </w:r>
      <w:proofErr w:type="spellEnd"/>
      <w:r w:rsidR="004870CE">
        <w:t xml:space="preserve"> </w:t>
      </w:r>
      <w:proofErr w:type="spellStart"/>
      <w:r w:rsidR="004870CE">
        <w:t>Silver</w:t>
      </w:r>
      <w:proofErr w:type="spellEnd"/>
      <w:r w:rsidR="004870CE">
        <w:t xml:space="preserve"> de (</w:t>
      </w:r>
      <w:proofErr w:type="spellStart"/>
      <w:r w:rsidR="004870CE">
        <w:t>re</w:t>
      </w:r>
      <w:proofErr w:type="spellEnd"/>
      <w:r w:rsidR="004870CE">
        <w:t>)faire tourner certaines scènes à un autre réalisateur</w:t>
      </w:r>
      <w:r w:rsidR="004870CE">
        <w:rPr>
          <w:rStyle w:val="FootnoteReference"/>
        </w:rPr>
        <w:footnoteReference w:id="66"/>
      </w:r>
      <w:r w:rsidR="00B60790">
        <w:t xml:space="preserve"> qui donne l’impression de voir « </w:t>
      </w:r>
      <w:r w:rsidR="006D6FD9">
        <w:rPr>
          <w:lang w:val="fr-CH"/>
        </w:rPr>
        <w:t xml:space="preserve">deux versions du même film se battre </w:t>
      </w:r>
      <w:r w:rsidR="00B60790">
        <w:t>»</w:t>
      </w:r>
      <w:r w:rsidR="00B60790">
        <w:rPr>
          <w:rStyle w:val="FootnoteReference"/>
        </w:rPr>
        <w:footnoteReference w:id="67"/>
      </w:r>
      <w:r w:rsidR="004870CE">
        <w:t>.</w:t>
      </w:r>
      <w:r w:rsidR="00B60790">
        <w:t xml:space="preserve"> </w:t>
      </w:r>
      <w:r w:rsidR="00156895">
        <w:t xml:space="preserve">C’est </w:t>
      </w:r>
      <w:r w:rsidR="00B60790">
        <w:t>également</w:t>
      </w:r>
      <w:r w:rsidR="00156895">
        <w:t xml:space="preserve"> dans le corpus critique relatif à ce film </w:t>
      </w:r>
      <w:r w:rsidR="00156895">
        <w:lastRenderedPageBreak/>
        <w:t xml:space="preserve">que l’on retrouve le plus de </w:t>
      </w:r>
      <w:r w:rsidR="00B60790">
        <w:rPr>
          <w:i/>
        </w:rPr>
        <w:t>mises-en-abîmes</w:t>
      </w:r>
      <w:r w:rsidR="00B60790">
        <w:t xml:space="preserve"> se référant à la prémisse du film</w:t>
      </w:r>
      <w:r w:rsidR="009F687A">
        <w:rPr>
          <w:rStyle w:val="FootnoteReference"/>
        </w:rPr>
        <w:footnoteReference w:id="68"/>
      </w:r>
      <w:r w:rsidR="00B60790">
        <w:t xml:space="preserve"> : Keith </w:t>
      </w:r>
      <w:proofErr w:type="spellStart"/>
      <w:r w:rsidR="00B60790">
        <w:t>Phipps</w:t>
      </w:r>
      <w:proofErr w:type="spellEnd"/>
      <w:r w:rsidR="00B60790">
        <w:t xml:space="preserve"> parle</w:t>
      </w:r>
      <w:r w:rsidR="009F687A">
        <w:t xml:space="preserve"> par exemple</w:t>
      </w:r>
      <w:r w:rsidR="00B60790">
        <w:t xml:space="preserve"> d’un film qui « </w:t>
      </w:r>
      <w:r w:rsidR="00AF3345">
        <w:rPr>
          <w:lang w:val="fr-CH"/>
        </w:rPr>
        <w:t xml:space="preserve">ressemble au travail de </w:t>
      </w:r>
      <w:r w:rsidR="00AF3345">
        <w:rPr>
          <w:i/>
          <w:lang w:val="fr-CH"/>
        </w:rPr>
        <w:t>pod people</w:t>
      </w:r>
      <w:r w:rsidR="00AF3345">
        <w:rPr>
          <w:lang w:val="fr-CH"/>
        </w:rPr>
        <w:t xml:space="preserve"> </w:t>
      </w:r>
      <w:r w:rsidR="00B60790">
        <w:t>»</w:t>
      </w:r>
      <w:r w:rsidR="00CE51D3">
        <w:rPr>
          <w:rStyle w:val="FootnoteReference"/>
        </w:rPr>
        <w:footnoteReference w:id="69"/>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900F73"/>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73C3E81A" w:rsidR="007F6A07" w:rsidRDefault="00107018" w:rsidP="007F6A07">
      <w:pPr>
        <w:pStyle w:val="Mmoire"/>
      </w:pPr>
      <w:r>
        <w:t>Bien que</w:t>
      </w:r>
      <w:r w:rsidR="00781EA5">
        <w:t xml:space="preserve"> statut du roman de Jack </w:t>
      </w:r>
      <w:proofErr w:type="spellStart"/>
      <w:r w:rsidR="00781EA5">
        <w:t>Finney</w:t>
      </w:r>
      <w:proofErr w:type="spellEnd"/>
      <w:r w:rsidR="00781EA5">
        <w:t xml:space="preserve"> en tant qu’œuvre de science-fiction ne </w:t>
      </w:r>
      <w:r w:rsidR="00F27A1D">
        <w:t>fasse</w:t>
      </w:r>
      <w:r w:rsidR="00781EA5">
        <w:t xml:space="preserve"> aucun doute, d’une part à cause de son statut en tant que romancier</w:t>
      </w:r>
      <w:r w:rsidR="00781EA5">
        <w:rPr>
          <w:rStyle w:val="FootnoteReference"/>
        </w:rPr>
        <w:footnoteReference w:id="70"/>
      </w:r>
      <w:r w:rsidR="00781EA5">
        <w:t xml:space="preserve"> mais surtout d</w:t>
      </w:r>
      <w:r w:rsidR="00213BA4">
        <w:t xml:space="preserve">e par le contenu de </w:t>
      </w:r>
      <w:r w:rsidR="00213BA4">
        <w:rPr>
          <w:i/>
        </w:rPr>
        <w:t xml:space="preserve">The Body </w:t>
      </w:r>
      <w:proofErr w:type="spellStart"/>
      <w:r w:rsidR="00213BA4">
        <w:rPr>
          <w:i/>
        </w:rPr>
        <w:t>Snatchers</w:t>
      </w:r>
      <w:proofErr w:type="spellEnd"/>
      <w:r w:rsidR="00213BA4">
        <w:rPr>
          <w:i/>
        </w:rPr>
        <w:t xml:space="preserve">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 xml:space="preserve">on du film étant le discours du Dr. Danny </w:t>
      </w:r>
      <w:proofErr w:type="spellStart"/>
      <w:r w:rsidR="00D56248">
        <w:t>Kauffman</w:t>
      </w:r>
      <w:proofErr w:type="spellEnd"/>
      <w:r w:rsidR="00D56248">
        <w:t xml:space="preserve"> (Danny) lors de la confrontation avec le Dr. Miles </w:t>
      </w:r>
      <w:proofErr w:type="spellStart"/>
      <w:r w:rsidR="00D56248">
        <w:t>Bennell</w:t>
      </w:r>
      <w:proofErr w:type="spellEnd"/>
      <w:r w:rsidR="00D56248">
        <w:t xml:space="preserve"> (Miles) et </w:t>
      </w:r>
      <w:proofErr w:type="spellStart"/>
      <w:r w:rsidR="00D56248">
        <w:t>Becky</w:t>
      </w:r>
      <w:proofErr w:type="spellEnd"/>
      <w:r w:rsidR="00D56248">
        <w:t xml:space="preserve"> </w:t>
      </w:r>
      <w:proofErr w:type="spellStart"/>
      <w:r w:rsidR="00D56248">
        <w:t>Driscoll</w:t>
      </w:r>
      <w:proofErr w:type="spellEnd"/>
      <w:r w:rsidR="00D56248">
        <w:t xml:space="preserve"> (</w:t>
      </w:r>
      <w:proofErr w:type="spellStart"/>
      <w:r w:rsidR="00D56248">
        <w:t>Becky</w:t>
      </w:r>
      <w:proofErr w:type="spellEnd"/>
      <w:r w:rsidR="00D56248">
        <w:t>) :</w:t>
      </w:r>
    </w:p>
    <w:p w14:paraId="451401A2" w14:textId="0F5D5AD4" w:rsidR="00D56248" w:rsidRPr="00DE64B9" w:rsidRDefault="00BE2589" w:rsidP="003F4566">
      <w:pPr>
        <w:spacing w:after="120"/>
        <w:ind w:left="720"/>
        <w:jc w:val="both"/>
        <w:rPr>
          <w:lang w:val="fr-CH"/>
        </w:rPr>
      </w:pPr>
      <w:r w:rsidRPr="00336D42">
        <w:rPr>
          <w:lang w:val="fr-CH"/>
        </w:rPr>
        <w:t xml:space="preserve">« </w:t>
      </w:r>
      <w:r w:rsidR="00D56248" w:rsidRPr="00336D42">
        <w:rPr>
          <w:lang w:val="fr-CH"/>
        </w:rPr>
        <w:t xml:space="preserve">[…] </w:t>
      </w:r>
      <w:r w:rsidR="005340F6" w:rsidRPr="00336D42">
        <w:rPr>
          <w:lang w:val="fr-CH"/>
        </w:rPr>
        <w:t xml:space="preserve">Puis du ciel arriva la solution. Des graines, flottant à travers l’espace pendant des années, </w:t>
      </w:r>
      <w:r w:rsidR="00C04991" w:rsidRPr="00336D42">
        <w:rPr>
          <w:lang w:val="fr-CH"/>
        </w:rPr>
        <w:t xml:space="preserve">prirent souche dans le champ d’un paysan. De ces graines </w:t>
      </w:r>
      <w:r w:rsidR="000C15E8" w:rsidRPr="00336D42">
        <w:rPr>
          <w:lang w:val="fr-CH"/>
        </w:rPr>
        <w:t xml:space="preserve">naquirent des </w:t>
      </w:r>
      <w:r w:rsidR="000C15E8" w:rsidRPr="00336D42">
        <w:rPr>
          <w:i/>
          <w:lang w:val="fr-CH"/>
        </w:rPr>
        <w:t>pods</w:t>
      </w:r>
      <w:r w:rsidR="000C15E8" w:rsidRPr="00336D42">
        <w:rPr>
          <w:lang w:val="fr-CH"/>
        </w:rPr>
        <w:t xml:space="preserve"> qui ont la faculté de se reproduire dans la forme exacte de n’importe quelle autre forme de vie</w:t>
      </w:r>
      <w:r w:rsidR="00D56248" w:rsidRPr="00336D42">
        <w:rPr>
          <w:lang w:val="fr-CH"/>
        </w:rPr>
        <w:t>.</w:t>
      </w:r>
      <w:r w:rsidR="00860295" w:rsidRPr="00336D42">
        <w:rPr>
          <w:lang w:val="fr-CH"/>
        </w:rPr>
        <w:t xml:space="preserve"> »</w:t>
      </w:r>
      <w:r w:rsidR="00D56248" w:rsidRPr="00336D42">
        <w:rPr>
          <w:rStyle w:val="FootnoteReference"/>
          <w:lang w:val="en-GB"/>
        </w:rPr>
        <w:footnoteReference w:id="71"/>
      </w:r>
      <w:r w:rsidRPr="00336D42">
        <w:rPr>
          <w:lang w:val="fr-CH"/>
        </w:rPr>
        <w:t xml:space="preserve"> </w:t>
      </w:r>
    </w:p>
    <w:p w14:paraId="1ED87DBE" w14:textId="38E4F723"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72"/>
      </w:r>
      <w:r w:rsidR="00F33C24" w:rsidRPr="00F33C24">
        <w:rPr>
          <w:lang w:val="fr-CH"/>
        </w:rPr>
        <w:t>, renseigne le spectateur</w:t>
      </w:r>
      <w:r w:rsidR="00503CBA">
        <w:rPr>
          <w:rStyle w:val="FootnoteReference"/>
          <w:lang w:val="fr-CH"/>
        </w:rPr>
        <w:footnoteReference w:id="73"/>
      </w:r>
      <w:r w:rsidR="00503CBA">
        <w:rPr>
          <w:lang w:val="fr-CH"/>
        </w:rPr>
        <w:t xml:space="preserve"> sur l’intention des antagonistes et confirme une suspicion émise</w:t>
      </w:r>
      <w:r w:rsidR="00CF0127">
        <w:rPr>
          <w:lang w:val="fr-CH"/>
        </w:rPr>
        <w:t xml:space="preserve"> par Miles (à un </w:t>
      </w:r>
      <w:r w:rsidR="00CF0127">
        <w:rPr>
          <w:lang w:val="fr-CH"/>
        </w:rPr>
        <w:lastRenderedPageBreak/>
        <w:t>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B91C07">
        <w:rPr>
          <w:lang w:val="fr-CH"/>
        </w:rPr>
        <w:t xml:space="preserve">ILS viennent d’un autre monde </w:t>
      </w:r>
      <w:r w:rsidR="001E2D11" w:rsidRPr="006D4B9D">
        <w:rPr>
          <w:lang w:val="fr-CH"/>
        </w:rPr>
        <w:t>! </w:t>
      </w:r>
      <w:r w:rsidR="001E2D11">
        <w:rPr>
          <w:lang w:val="fr-CH"/>
        </w:rPr>
        <w:t>»</w:t>
      </w:r>
      <w:r w:rsidR="001E2D11">
        <w:rPr>
          <w:rStyle w:val="FootnoteReference"/>
          <w:lang w:val="fr-CH"/>
        </w:rPr>
        <w:footnoteReference w:id="74"/>
      </w:r>
      <w:r w:rsidR="00F1669A">
        <w:rPr>
          <w:lang w:val="fr-CH"/>
        </w:rPr>
        <w:t xml:space="preserve">, </w:t>
      </w:r>
      <w:r w:rsidR="00C249AB">
        <w:rPr>
          <w:lang w:val="fr-CH"/>
        </w:rPr>
        <w:t>« </w:t>
      </w:r>
      <w:r w:rsidR="00A379DB">
        <w:rPr>
          <w:lang w:val="fr-CH"/>
        </w:rPr>
        <w:t>Les choses venues d’un autre monde</w:t>
      </w:r>
      <w:r w:rsidR="00C249AB" w:rsidRPr="006D4B9D">
        <w:rPr>
          <w:lang w:val="fr-CH"/>
        </w:rPr>
        <w:t> ! </w:t>
      </w:r>
      <w:r w:rsidR="00C249AB">
        <w:rPr>
          <w:lang w:val="fr-CH"/>
        </w:rPr>
        <w:t>»</w:t>
      </w:r>
      <w:r w:rsidR="00C249AB">
        <w:rPr>
          <w:rStyle w:val="FootnoteReference"/>
          <w:lang w:val="fr-CH"/>
        </w:rPr>
        <w:footnoteReference w:id="75"/>
      </w:r>
      <w:r w:rsidR="00F1669A">
        <w:rPr>
          <w:lang w:val="fr-CH"/>
        </w:rPr>
        <w:t xml:space="preserve"> ou « </w:t>
      </w:r>
      <w:r w:rsidR="00F1669A" w:rsidRPr="006D4B9D">
        <w:rPr>
          <w:lang w:val="fr-CH"/>
        </w:rPr>
        <w:t xml:space="preserve">Walter Wagner </w:t>
      </w:r>
      <w:r w:rsidR="00ED1829">
        <w:rPr>
          <w:lang w:val="fr-CH"/>
        </w:rPr>
        <w:t xml:space="preserve">crée la science-fiction ultime </w:t>
      </w:r>
      <w:r w:rsidR="00F1669A" w:rsidRPr="006D4B9D">
        <w:rPr>
          <w:lang w:val="fr-CH"/>
        </w:rPr>
        <w:t>!</w:t>
      </w:r>
      <w:r w:rsidR="00DA4FCE">
        <w:rPr>
          <w:lang w:val="fr-CH"/>
        </w:rPr>
        <w:t xml:space="preserve"> </w:t>
      </w:r>
      <w:r w:rsidR="00F1669A">
        <w:rPr>
          <w:lang w:val="fr-CH"/>
        </w:rPr>
        <w:t>»</w:t>
      </w:r>
      <w:r w:rsidR="00DA4FCE">
        <w:rPr>
          <w:rStyle w:val="FootnoteReference"/>
          <w:lang w:val="fr-CH"/>
        </w:rPr>
        <w:footnoteReference w:id="76"/>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77"/>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78"/>
      </w:r>
      <w:r w:rsidR="00C32B00">
        <w:rPr>
          <w:lang w:val="fr-CH"/>
        </w:rPr>
        <w:t>, d’autres le présentent comme un « film d’épouvante »</w:t>
      </w:r>
      <w:r w:rsidR="00C32B00">
        <w:rPr>
          <w:rStyle w:val="FootnoteReference"/>
          <w:lang w:val="fr-CH"/>
        </w:rPr>
        <w:footnoteReference w:id="79"/>
      </w:r>
      <w:r w:rsidR="00C32B00">
        <w:rPr>
          <w:lang w:val="fr-CH"/>
        </w:rPr>
        <w:t>, un « film d’horreur »</w:t>
      </w:r>
      <w:r w:rsidR="00876848">
        <w:rPr>
          <w:rStyle w:val="FootnoteReference"/>
          <w:lang w:val="fr-CH"/>
        </w:rPr>
        <w:footnoteReference w:id="80"/>
      </w:r>
      <w:r w:rsidR="00C32B00">
        <w:rPr>
          <w:lang w:val="fr-CH"/>
        </w:rPr>
        <w:t xml:space="preserve"> ou un « film à suspense »</w:t>
      </w:r>
      <w:r w:rsidR="00C32B00">
        <w:rPr>
          <w:rStyle w:val="FootnoteReference"/>
          <w:lang w:val="fr-CH"/>
        </w:rPr>
        <w:footnoteReference w:id="81"/>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82"/>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F45896">
        <w:rPr>
          <w:lang w:val="fr-CH"/>
        </w:rPr>
        <w:t xml:space="preserve">embrouillé par un film qui </w:t>
      </w:r>
      <w:r w:rsidR="00F45896">
        <w:rPr>
          <w:lang w:val="fr-CH"/>
        </w:rPr>
        <w:lastRenderedPageBreak/>
        <w:t xml:space="preserve">n’entre pas dans les formats de science-fiction ou d’horreur </w:t>
      </w:r>
      <w:r w:rsidR="00991F6F">
        <w:rPr>
          <w:lang w:val="fr-CH"/>
        </w:rPr>
        <w:t>»</w:t>
      </w:r>
      <w:r w:rsidR="00991F6F">
        <w:rPr>
          <w:rStyle w:val="FootnoteReference"/>
          <w:lang w:val="fr-CH"/>
        </w:rPr>
        <w:footnoteReference w:id="83"/>
      </w:r>
      <w:r w:rsidR="00DF0B77">
        <w:rPr>
          <w:lang w:val="fr-CH"/>
        </w:rPr>
        <w:t xml:space="preserve"> menant à un « </w:t>
      </w:r>
      <w:r w:rsidR="00E620BF">
        <w:rPr>
          <w:lang w:val="fr-CH"/>
        </w:rPr>
        <w:t xml:space="preserve">texte </w:t>
      </w:r>
      <w:r w:rsidR="00655D1E">
        <w:rPr>
          <w:lang w:val="fr-CH"/>
        </w:rPr>
        <w:t>hautement</w:t>
      </w:r>
      <w:r w:rsidR="00E620BF">
        <w:rPr>
          <w:lang w:val="fr-CH"/>
        </w:rPr>
        <w:t xml:space="preserve"> instable</w:t>
      </w:r>
      <w:r w:rsidR="00DF0B77">
        <w:rPr>
          <w:lang w:val="fr-CH"/>
        </w:rPr>
        <w:t> »</w:t>
      </w:r>
      <w:r w:rsidR="00DF0B77">
        <w:rPr>
          <w:rStyle w:val="FootnoteReference"/>
          <w:lang w:val="fr-CH"/>
        </w:rPr>
        <w:footnoteReference w:id="84"/>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85"/>
      </w:r>
      <w:r w:rsidR="00E84BB2">
        <w:rPr>
          <w:lang w:val="fr-CH"/>
        </w:rPr>
        <w:t>, une esthétique</w:t>
      </w:r>
      <w:r w:rsidR="00E35FCC">
        <w:rPr>
          <w:lang w:val="fr-CH"/>
        </w:rPr>
        <w:t xml:space="preserve"> ensuite échangée pour « action </w:t>
      </w:r>
      <w:r w:rsidR="00E84BB2">
        <w:rPr>
          <w:lang w:val="fr-CH"/>
        </w:rPr>
        <w:t>et thriller »</w:t>
      </w:r>
      <w:r w:rsidR="00E84BB2">
        <w:rPr>
          <w:rStyle w:val="FootnoteReference"/>
          <w:lang w:val="fr-CH"/>
        </w:rPr>
        <w:footnoteReference w:id="86"/>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3C1300C8" w:rsidR="00BE2589" w:rsidRPr="00352CFA" w:rsidRDefault="00BE2589" w:rsidP="00900F3C">
      <w:pPr>
        <w:spacing w:after="120"/>
        <w:ind w:left="720"/>
        <w:jc w:val="both"/>
        <w:rPr>
          <w:lang w:val="fr-CH"/>
        </w:rPr>
      </w:pPr>
      <w:r w:rsidRPr="00924223">
        <w:rPr>
          <w:lang w:val="fr-CH"/>
        </w:rPr>
        <w:t>« </w:t>
      </w:r>
      <w:r w:rsidR="00352CFA" w:rsidRPr="00924223">
        <w:rPr>
          <w:lang w:val="fr-CH"/>
        </w:rPr>
        <w:t xml:space="preserve">Tout comme </w:t>
      </w:r>
      <w:r w:rsidR="00352CFA" w:rsidRPr="00924223">
        <w:rPr>
          <w:i/>
          <w:lang w:val="fr-CH"/>
        </w:rPr>
        <w:t xml:space="preserve">Invasion of the Body </w:t>
      </w:r>
      <w:r w:rsidR="00352CFA" w:rsidRPr="00924223">
        <w:rPr>
          <w:lang w:val="fr-CH"/>
        </w:rPr>
        <w:t xml:space="preserve">Snatchers de Siegel, chaque remake joue avec les conventions de genre, en mélangeant et fusionnant différents styles à la toile de fond science-fictionelle de l’histoire, </w:t>
      </w:r>
      <w:r w:rsidR="00924223" w:rsidRPr="00924223">
        <w:rPr>
          <w:lang w:val="fr-CH"/>
        </w:rPr>
        <w:t>renforçant</w:t>
      </w:r>
      <w:r w:rsidR="00352CFA" w:rsidRPr="00924223">
        <w:rPr>
          <w:lang w:val="fr-CH"/>
        </w:rPr>
        <w:t xml:space="preserve"> ainsi la valeur esthétique et l’originalité de chaque </w:t>
      </w:r>
      <w:r w:rsidR="002B63BA" w:rsidRPr="00924223">
        <w:rPr>
          <w:lang w:val="fr-CH"/>
        </w:rPr>
        <w:t>œuvre</w:t>
      </w:r>
      <w:r w:rsidR="00352CFA" w:rsidRPr="00924223">
        <w:rPr>
          <w:lang w:val="fr-CH"/>
        </w:rPr>
        <w:t>.</w:t>
      </w:r>
      <w:r w:rsidRPr="00924223">
        <w:rPr>
          <w:lang w:val="fr-CH"/>
        </w:rPr>
        <w:t xml:space="preserve"> »</w:t>
      </w:r>
      <w:r w:rsidR="0088071E" w:rsidRPr="00924223">
        <w:rPr>
          <w:rStyle w:val="FootnoteReference"/>
          <w:lang w:val="en-GB"/>
        </w:rPr>
        <w:footnoteReference w:id="87"/>
      </w:r>
    </w:p>
    <w:p w14:paraId="1376B001" w14:textId="6949F053"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sidR="0039669B">
        <w:rPr>
          <w:rStyle w:val="FootnoteReference"/>
          <w:lang w:val="fr-CH"/>
        </w:rPr>
        <w:footnoteReference w:id="88"/>
      </w:r>
      <w:r>
        <w:rPr>
          <w:lang w:val="fr-CH"/>
        </w:rPr>
        <w:t>. Plutôt que d’évaluer la qualité horrifique d’un remake par rapport à l’orignal</w:t>
      </w:r>
      <w:r w:rsidR="00572515">
        <w:rPr>
          <w:rStyle w:val="FootnoteReference"/>
          <w:lang w:val="fr-CH"/>
        </w:rPr>
        <w:footnoteReference w:id="89"/>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w:t>
      </w:r>
      <w:r w:rsidR="00DF6CE4">
        <w:rPr>
          <w:lang w:val="fr-CH"/>
        </w:rPr>
        <w:t>a</w:t>
      </w:r>
      <w:r w:rsidR="00ED3A88">
        <w:rPr>
          <w:lang w:val="fr-CH"/>
        </w:rPr>
        <w:t xml:space="preserve"> troisième </w:t>
      </w:r>
      <w:r w:rsidR="00DF6CE4">
        <w:rPr>
          <w:lang w:val="fr-CH"/>
        </w:rPr>
        <w:t>partie</w:t>
      </w:r>
      <w:r w:rsidR="00ED3A88">
        <w:rPr>
          <w:lang w:val="fr-CH"/>
        </w:rPr>
        <w:t xml:space="preserve"> de ce travail.</w:t>
      </w:r>
    </w:p>
    <w:p w14:paraId="049E4AB3" w14:textId="2E81790A" w:rsid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w:t>
      </w:r>
      <w:r w:rsidR="00DF2C6F">
        <w:rPr>
          <w:lang w:val="fr-CH"/>
        </w:rPr>
        <w:t xml:space="preserve"> </w:t>
      </w:r>
      <w:r>
        <w:rPr>
          <w:lang w:val="fr-CH"/>
        </w:rPr>
        <w:t xml:space="preserve">plus précisément de ses </w:t>
      </w:r>
      <w:r>
        <w:rPr>
          <w:lang w:val="fr-CH"/>
        </w:rPr>
        <w:lastRenderedPageBreak/>
        <w:t>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5C4B89A2" w14:textId="77777777" w:rsidR="00900F73" w:rsidRPr="00900F73" w:rsidRDefault="00900F73" w:rsidP="00900F73">
      <w:pPr>
        <w:rPr>
          <w:lang w:val="fr-CH"/>
        </w:rPr>
      </w:pP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Durgnat va jusqu’à parler d’un « délire d’interprétations »</w:t>
      </w:r>
      <w:r w:rsidR="00651CAA">
        <w:rPr>
          <w:rStyle w:val="FootnoteReference"/>
          <w:lang w:val="fr-CH"/>
        </w:rPr>
        <w:footnoteReference w:id="90"/>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0409C208"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ancrée dans une autre pratique de la critique</w:t>
      </w:r>
      <w:r w:rsidR="00E8558E">
        <w:rPr>
          <w:lang w:val="fr-CH"/>
        </w:rPr>
        <w:t xml:space="preserve"> s’articulant autour de la notion d’auteur</w:t>
      </w:r>
      <w:r w:rsidR="00E8558E">
        <w:rPr>
          <w:rStyle w:val="FootnoteReference"/>
          <w:lang w:val="fr-CH"/>
        </w:rPr>
        <w:footnoteReference w:id="91"/>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9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9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w:t>
      </w:r>
      <w:r w:rsidR="00C54747">
        <w:rPr>
          <w:lang w:val="fr-CH"/>
        </w:rPr>
        <w:lastRenderedPageBreak/>
        <w:t xml:space="preserve">social apparu dans </w:t>
      </w:r>
      <w:r w:rsidR="00BF6D6C">
        <w:rPr>
          <w:lang w:val="fr-CH"/>
        </w:rPr>
        <w:t>le milieu</w:t>
      </w:r>
      <w:r w:rsidR="00C54747">
        <w:rPr>
          <w:lang w:val="fr-CH"/>
        </w:rPr>
        <w:t xml:space="preserve"> des années 1960</w:t>
      </w:r>
      <w:r w:rsidR="00BF6D6C">
        <w:rPr>
          <w:rStyle w:val="FootnoteReference"/>
          <w:lang w:val="fr-CH"/>
        </w:rPr>
        <w:footnoteReference w:id="94"/>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95"/>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96"/>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of</w:t>
      </w:r>
      <w:r w:rsidR="004C488E">
        <w:rPr>
          <w:lang w:val="fr-CH"/>
        </w:rPr>
        <w:t>frir une interprétation du film</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97"/>
      </w:r>
      <w:r w:rsidR="004D6815">
        <w:rPr>
          <w:lang w:val="fr-CH"/>
        </w:rPr>
        <w:t xml:space="preserve"> que dans des critiques plus longues</w:t>
      </w:r>
      <w:r w:rsidR="00E847B5">
        <w:rPr>
          <w:rStyle w:val="FootnoteReference"/>
          <w:lang w:val="fr-CH"/>
        </w:rPr>
        <w:footnoteReference w:id="98"/>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de </w:t>
      </w:r>
      <w:r w:rsidR="00734C51">
        <w:rPr>
          <w:i/>
          <w:lang w:val="fr-CH"/>
        </w:rPr>
        <w:t>Invasion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The Imagination of Disaster </w:t>
      </w:r>
      <w:r w:rsidR="00A047B8">
        <w:rPr>
          <w:lang w:val="fr-CH"/>
        </w:rPr>
        <w:t>»</w:t>
      </w:r>
      <w:r w:rsidR="00A047B8">
        <w:rPr>
          <w:rStyle w:val="FootnoteReference"/>
          <w:lang w:val="fr-CH"/>
        </w:rPr>
        <w:footnoteReference w:id="99"/>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3C3264">
        <w:rPr>
          <w:lang w:val="fr-CH"/>
        </w:rPr>
        <w:t>Les films de science-fiction ne sont pas des films sur la science. Ce sont des films sur le désastre, un des plus vieux sujets du monde.</w:t>
      </w:r>
      <w:r w:rsidR="001E7675" w:rsidRPr="006D4B9D">
        <w:rPr>
          <w:lang w:val="fr-CH"/>
        </w:rPr>
        <w:t> </w:t>
      </w:r>
      <w:r w:rsidR="001E7675" w:rsidRPr="0082726C">
        <w:rPr>
          <w:lang w:val="fr-CH"/>
        </w:rPr>
        <w:t>»</w:t>
      </w:r>
      <w:r w:rsidR="001E7675">
        <w:rPr>
          <w:rStyle w:val="FootnoteReference"/>
          <w:lang w:val="en-GB"/>
        </w:rPr>
        <w:footnoteReference w:id="100"/>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de </w:t>
      </w:r>
      <w:r w:rsidR="00C5130A">
        <w:rPr>
          <w:i/>
          <w:lang w:val="fr-CH"/>
        </w:rPr>
        <w:t>Invasion of the Body Snatchers</w:t>
      </w:r>
      <w:r w:rsidR="00C5130A">
        <w:rPr>
          <w:lang w:val="fr-CH"/>
        </w:rPr>
        <w:t xml:space="preserve">, d’un </w:t>
      </w:r>
      <w:r w:rsidR="00C5130A">
        <w:rPr>
          <w:lang w:val="fr-CH"/>
        </w:rPr>
        <w:lastRenderedPageBreak/>
        <w:t>« </w:t>
      </w:r>
      <w:r w:rsidR="00C5130A" w:rsidRPr="006D4B9D">
        <w:rPr>
          <w:lang w:val="fr-CH"/>
        </w:rPr>
        <w:t xml:space="preserve">regime </w:t>
      </w:r>
      <w:r w:rsidR="00443F6E">
        <w:rPr>
          <w:lang w:val="fr-CH"/>
        </w:rPr>
        <w:t xml:space="preserve">d’absence </w:t>
      </w:r>
      <w:r w:rsidR="00217331">
        <w:rPr>
          <w:lang w:val="fr-CH"/>
        </w:rPr>
        <w:t>d’émotions »</w:t>
      </w:r>
      <w:r w:rsidR="00C5130A">
        <w:rPr>
          <w:rStyle w:val="FootnoteReference"/>
          <w:lang w:val="fr-CH"/>
        </w:rPr>
        <w:footnoteReference w:id="101"/>
      </w:r>
      <w:r w:rsidR="004C6BE7">
        <w:rPr>
          <w:lang w:val="fr-CH"/>
        </w:rPr>
        <w:t xml:space="preserve"> </w:t>
      </w:r>
      <w:r w:rsidR="00C7506F">
        <w:rPr>
          <w:lang w:val="fr-CH"/>
        </w:rPr>
        <w:t>composé de « </w:t>
      </w:r>
      <w:r w:rsidR="00810694">
        <w:rPr>
          <w:lang w:val="fr-CH"/>
        </w:rPr>
        <w:t>non</w:t>
      </w:r>
      <w:r w:rsidR="00616A19">
        <w:rPr>
          <w:lang w:val="fr-CH"/>
        </w:rPr>
        <w:t>-personnes</w:t>
      </w:r>
      <w:r w:rsidR="00C7506F" w:rsidRPr="006D4B9D">
        <w:rPr>
          <w:lang w:val="fr-CH"/>
        </w:rPr>
        <w:t> </w:t>
      </w:r>
      <w:r w:rsidR="00C7506F">
        <w:rPr>
          <w:lang w:val="fr-CH"/>
        </w:rPr>
        <w:t>»</w:t>
      </w:r>
      <w:r w:rsidR="00C7506F">
        <w:rPr>
          <w:rStyle w:val="FootnoteReference"/>
          <w:lang w:val="fr-CH"/>
        </w:rPr>
        <w:footnoteReference w:id="102"/>
      </w:r>
      <w:r w:rsidR="008E7C4E">
        <w:rPr>
          <w:lang w:val="fr-CH"/>
        </w:rPr>
        <w:t xml:space="preserve">) </w:t>
      </w:r>
      <w:r w:rsidR="009437ED">
        <w:rPr>
          <w:lang w:val="fr-CH"/>
        </w:rPr>
        <w:t>censé refléter une condition humaine « </w:t>
      </w:r>
      <w:r w:rsidR="00563099">
        <w:rPr>
          <w:lang w:val="fr-CH"/>
        </w:rPr>
        <w:t xml:space="preserve">toujours périlleusement proche de la folie </w:t>
      </w:r>
      <w:r w:rsidR="009437ED">
        <w:rPr>
          <w:lang w:val="fr-CH"/>
        </w:rPr>
        <w:t>»</w:t>
      </w:r>
      <w:r w:rsidR="009437ED">
        <w:rPr>
          <w:rStyle w:val="FootnoteReference"/>
          <w:lang w:val="fr-CH"/>
        </w:rPr>
        <w:footnoteReference w:id="103"/>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FE0DEE">
        <w:rPr>
          <w:lang w:val="fr-CH"/>
        </w:rPr>
        <w:t>d’un point de vue psychologique</w:t>
      </w:r>
      <w:r w:rsidR="00700856" w:rsidRPr="006D4B9D">
        <w:rPr>
          <w:lang w:val="fr-CH"/>
        </w:rPr>
        <w:t> </w:t>
      </w:r>
      <w:r w:rsidR="00700856">
        <w:rPr>
          <w:lang w:val="fr-CH"/>
        </w:rPr>
        <w:t>»</w:t>
      </w:r>
      <w:r w:rsidR="00700856">
        <w:rPr>
          <w:rStyle w:val="FootnoteReference"/>
          <w:lang w:val="fr-CH"/>
        </w:rPr>
        <w:footnoteReference w:id="104"/>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105"/>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106"/>
      </w:r>
      <w:r w:rsidR="00FC6DD0">
        <w:rPr>
          <w:lang w:val="fr-CH"/>
        </w:rPr>
        <w:t xml:space="preserve"> et concerne un corpus large de film quasiment contemporains à sa réaction, il démontre toutefois un </w:t>
      </w:r>
      <w:r w:rsidR="003626FC">
        <w:rPr>
          <w:lang w:val="fr-CH"/>
        </w:rPr>
        <w:t xml:space="preserve">nouvel </w:t>
      </w:r>
      <w:r w:rsidR="00FC6DD0">
        <w:rPr>
          <w:lang w:val="fr-CH"/>
        </w:rPr>
        <w:t xml:space="preserve">intérêt </w:t>
      </w:r>
      <w:r w:rsidR="00DF2C6F">
        <w:rPr>
          <w:lang w:val="fr-CH"/>
        </w:rPr>
        <w:t>du</w:t>
      </w:r>
      <w:r w:rsidR="00FC6DD0">
        <w:rPr>
          <w:lang w:val="fr-CH"/>
        </w:rPr>
        <w:t xml:space="preserve"> monde académique </w:t>
      </w:r>
      <w:r w:rsidR="00DF2C6F">
        <w:rPr>
          <w:lang w:val="fr-CH"/>
        </w:rPr>
        <w:t xml:space="preserve">pour </w:t>
      </w:r>
      <w:r w:rsidR="00FC6DD0">
        <w:rPr>
          <w:lang w:val="fr-CH"/>
        </w:rPr>
        <w:t>les films de série B</w:t>
      </w:r>
      <w:r w:rsidR="00FC6DD0">
        <w:rPr>
          <w:rStyle w:val="FootnoteReference"/>
          <w:lang w:val="fr-CH"/>
        </w:rPr>
        <w:footnoteReference w:id="107"/>
      </w:r>
      <w:r w:rsidR="00A14516">
        <w:rPr>
          <w:lang w:val="fr-CH"/>
        </w:rPr>
        <w:t xml:space="preserve"> </w:t>
      </w:r>
      <w:r w:rsidR="000E5F24">
        <w:rPr>
          <w:lang w:val="fr-CH"/>
        </w:rPr>
        <w:t>dû à</w:t>
      </w:r>
      <w:r w:rsidR="00A14516">
        <w:rPr>
          <w:lang w:val="fr-CH"/>
        </w:rPr>
        <w:t xml:space="preserve"> leur contexte socio-culturel </w:t>
      </w:r>
      <w:r w:rsidR="00F975F9">
        <w:rPr>
          <w:lang w:val="fr-CH"/>
        </w:rPr>
        <w:t>complexe</w:t>
      </w:r>
      <w:r w:rsidR="00A14516">
        <w:rPr>
          <w:lang w:val="fr-CH"/>
        </w:rPr>
        <w:t xml:space="preserve"> que représente la Guerre Froide.</w:t>
      </w:r>
    </w:p>
    <w:p w14:paraId="05CDC234" w14:textId="21A1A876" w:rsidR="00A14516" w:rsidRDefault="00A14516" w:rsidP="00C12297">
      <w:pPr>
        <w:pStyle w:val="Mmoire"/>
        <w:rPr>
          <w:lang w:val="fr-CH"/>
        </w:rPr>
      </w:pPr>
      <w:r>
        <w:rPr>
          <w:lang w:val="fr-CH"/>
        </w:rPr>
        <w:tab/>
      </w:r>
      <w:r w:rsidR="00444D30" w:rsidRPr="00F24C6F">
        <w:rPr>
          <w:lang w:val="fr-CH"/>
        </w:rPr>
        <w:t xml:space="preserve">Dans </w:t>
      </w:r>
      <w:r w:rsidR="00444D30" w:rsidRPr="00F24C6F">
        <w:rPr>
          <w:i/>
          <w:lang w:val="fr-CH"/>
        </w:rPr>
        <w:t>Hollywood’s Cold War</w:t>
      </w:r>
      <w:r w:rsidR="00444D30">
        <w:rPr>
          <w:rStyle w:val="FootnoteReference"/>
          <w:i/>
          <w:lang w:val="fr-CH"/>
        </w:rPr>
        <w:footnoteReference w:id="108"/>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27598F">
        <w:rPr>
          <w:lang w:val="fr-CH"/>
        </w:rPr>
        <w:t xml:space="preserve">soulever des questions sociales tout en les maintenant dans une résolution bourgeoise satisfaisante </w:t>
      </w:r>
      <w:r w:rsidR="006A46AA">
        <w:rPr>
          <w:lang w:val="fr-CH"/>
        </w:rPr>
        <w:t>»</w:t>
      </w:r>
      <w:r w:rsidR="006A46AA">
        <w:rPr>
          <w:rStyle w:val="FootnoteReference"/>
          <w:lang w:val="fr-CH"/>
        </w:rPr>
        <w:footnoteReference w:id="109"/>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110"/>
      </w:r>
      <w:r w:rsidR="0042563E">
        <w:rPr>
          <w:lang w:val="fr-CH"/>
        </w:rPr>
        <w:t xml:space="preserve">, le 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lastRenderedPageBreak/>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Motion Picture Alliance for the Preservation of American Ideals</w:t>
      </w:r>
      <w:r w:rsidR="00D02990">
        <w:rPr>
          <w:rStyle w:val="FootnoteReference"/>
          <w:lang w:val="en-GB"/>
        </w:rPr>
        <w:footnoteReference w:id="111"/>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A Screen Guide for Americans </w:t>
      </w:r>
      <w:r w:rsidR="004C7DB0">
        <w:rPr>
          <w:lang w:val="fr-CH"/>
        </w:rPr>
        <w:t>»</w:t>
      </w:r>
      <w:r w:rsidR="004C7DB0">
        <w:rPr>
          <w:rStyle w:val="FootnoteReference"/>
          <w:lang w:val="fr-CH"/>
        </w:rPr>
        <w:footnoteReference w:id="112"/>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r w:rsidR="004F566E">
        <w:rPr>
          <w:lang w:val="fr-CH"/>
        </w:rPr>
        <w:t>Alan Nadel définit le maccarthysme comme « un terme qui décrit généralement l</w:t>
      </w:r>
      <w:r w:rsidR="004F566E" w:rsidRPr="004F566E">
        <w:rPr>
          <w:lang w:val="fr-CH"/>
        </w:rPr>
        <w:t>a peur croissante de la subversion et les mesures extrêmes pour contrer</w:t>
      </w:r>
      <w:r w:rsidR="004F566E">
        <w:rPr>
          <w:lang w:val="fr-CH"/>
        </w:rPr>
        <w:t xml:space="preserve"> qui se sont </w:t>
      </w:r>
      <w:r w:rsidR="00D34D1A">
        <w:rPr>
          <w:lang w:val="fr-CH"/>
        </w:rPr>
        <w:t>développées</w:t>
      </w:r>
      <w:r w:rsidR="004F566E">
        <w:rPr>
          <w:lang w:val="fr-CH"/>
        </w:rPr>
        <w:t xml:space="preserve"> de la fin de la Seconde Guerre Mondiale jusqu’au début des années 1950 »</w:t>
      </w:r>
      <w:r w:rsidR="009933D5">
        <w:rPr>
          <w:rStyle w:val="FootnoteReference"/>
          <w:lang w:val="fr-CH"/>
        </w:rPr>
        <w:footnoteReference w:id="113"/>
      </w:r>
      <w:r w:rsidR="004F566E">
        <w:rPr>
          <w:lang w:val="fr-CH"/>
        </w:rPr>
        <w:t xml:space="preserve">. </w:t>
      </w:r>
      <w:r w:rsidR="00FE2C1C">
        <w:rPr>
          <w:lang w:val="fr-CH"/>
        </w:rPr>
        <w:t>Bien que la chasse aux communistes</w:t>
      </w:r>
      <w:r w:rsidR="004477DB">
        <w:rPr>
          <w:lang w:val="fr-CH"/>
        </w:rPr>
        <w:t>,</w:t>
      </w:r>
      <w:r w:rsidR="00FE2C1C">
        <w:rPr>
          <w:lang w:val="fr-CH"/>
        </w:rPr>
        <w:t xml:space="preserve"> </w:t>
      </w:r>
      <w:r w:rsidR="004477DB">
        <w:rPr>
          <w:lang w:val="fr-CH"/>
        </w:rPr>
        <w:t xml:space="preserve">née de cette peur croissante, </w:t>
      </w:r>
      <w:r w:rsidR="00FE2C1C">
        <w:rPr>
          <w:lang w:val="fr-CH"/>
        </w:rPr>
        <w:t>par le gouvernement fédéral américain ait officiellement débutée en 1938</w:t>
      </w:r>
      <w:r w:rsidR="000D6B0D">
        <w:rPr>
          <w:lang w:val="fr-CH"/>
        </w:rPr>
        <w:t xml:space="preserve"> avec la création du « </w:t>
      </w:r>
      <w:r w:rsidR="000D6B0D" w:rsidRPr="006D4B9D">
        <w:rPr>
          <w:lang w:val="fr-CH"/>
        </w:rPr>
        <w:t xml:space="preserve">House </w:t>
      </w:r>
      <w:r w:rsidR="00082892" w:rsidRPr="006D4B9D">
        <w:rPr>
          <w:lang w:val="fr-CH"/>
        </w:rPr>
        <w:t>Committee</w:t>
      </w:r>
      <w:r w:rsidR="000D6B0D" w:rsidRPr="006D4B9D">
        <w:rPr>
          <w:lang w:val="fr-CH"/>
        </w:rPr>
        <w:t xml:space="preserve"> on Un-American Activities </w:t>
      </w:r>
      <w:r w:rsidR="000D6B0D">
        <w:rPr>
          <w:lang w:val="fr-CH"/>
        </w:rPr>
        <w:t>»</w:t>
      </w:r>
      <w:r w:rsidR="000D6B0D">
        <w:rPr>
          <w:rStyle w:val="FootnoteReference"/>
          <w:lang w:val="fr-CH"/>
        </w:rPr>
        <w:footnoteReference w:id="114"/>
      </w:r>
      <w:r w:rsidR="000D6B0D">
        <w:rPr>
          <w:lang w:val="fr-CH"/>
        </w:rPr>
        <w:t xml:space="preserve"> (HUAC)</w:t>
      </w:r>
      <w:r w:rsidR="00331356">
        <w:rPr>
          <w:lang w:val="fr-CH"/>
        </w:rPr>
        <w:t xml:space="preserve"> chargé d’enquêter sur les groupes aux activités concernées comme « non américaines »</w:t>
      </w:r>
      <w:r w:rsidR="00331356">
        <w:rPr>
          <w:rStyle w:val="FootnoteReference"/>
          <w:lang w:val="fr-CH"/>
        </w:rPr>
        <w:footnoteReference w:id="115"/>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11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la « Hollywood Blacklist »</w:t>
      </w:r>
      <w:r w:rsidR="00336962">
        <w:rPr>
          <w:rStyle w:val="FootnoteReference"/>
          <w:lang w:val="fr-CH"/>
        </w:rPr>
        <w:footnoteReference w:id="11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Ten »</w:t>
      </w:r>
      <w:r w:rsidR="005D714F">
        <w:rPr>
          <w:lang w:val="fr-CH"/>
        </w:rPr>
        <w:t>, condamnés officiellement par la HUAC en 1947</w:t>
      </w:r>
      <w:r w:rsidR="005D714F">
        <w:rPr>
          <w:rStyle w:val="FootnoteReference"/>
          <w:lang w:val="fr-CH"/>
        </w:rPr>
        <w:footnoteReference w:id="118"/>
      </w:r>
      <w:r w:rsidR="00065AB6">
        <w:rPr>
          <w:lang w:val="fr-CH"/>
        </w:rPr>
        <w:t>, sont définitivement connus.</w:t>
      </w:r>
      <w:r w:rsidR="007F3A27">
        <w:rPr>
          <w:lang w:val="fr-CH"/>
        </w:rPr>
        <w:t xml:space="preserve"> La blacklist aura une influence forte sur la production </w:t>
      </w:r>
      <w:r w:rsidR="007F3A27">
        <w:rPr>
          <w:lang w:val="fr-CH"/>
        </w:rPr>
        <w:lastRenderedPageBreak/>
        <w:t xml:space="preserve">cinématographique américaine des années 1940 jusqu’au milieu des années </w:t>
      </w:r>
      <w:r w:rsidR="00742AC0">
        <w:rPr>
          <w:lang w:val="fr-CH"/>
        </w:rPr>
        <w:t>1960</w:t>
      </w:r>
      <w:r w:rsidR="00742AC0">
        <w:rPr>
          <w:rStyle w:val="FootnoteReference"/>
          <w:lang w:val="fr-CH"/>
        </w:rPr>
        <w:footnoteReference w:id="119"/>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20"/>
      </w:r>
      <w:r w:rsidR="007F3A27">
        <w:rPr>
          <w:lang w:val="fr-CH"/>
        </w:rPr>
        <w:t>, encouragera certains professionnels à enfouir l’idéologie politique de leur film sous plusieurs couches de lecture</w:t>
      </w:r>
      <w:r w:rsidR="007F3A27">
        <w:rPr>
          <w:rStyle w:val="FootnoteReference"/>
          <w:lang w:val="fr-CH"/>
        </w:rPr>
        <w:footnoteReference w:id="121"/>
      </w:r>
      <w:r w:rsidR="007F3A27">
        <w:rPr>
          <w:lang w:val="fr-CH"/>
        </w:rPr>
        <w:t xml:space="preserve"> et, selon Andrew Dowdy, sera économiquement profitable aux studios en recherche de scénaristes moins chers</w:t>
      </w:r>
      <w:r w:rsidR="007F3A27">
        <w:rPr>
          <w:rStyle w:val="FootnoteReference"/>
          <w:lang w:val="fr-CH"/>
        </w:rPr>
        <w:footnoteReference w:id="122"/>
      </w:r>
      <w:r w:rsidR="007F3A27">
        <w:rPr>
          <w:lang w:val="fr-CH"/>
        </w:rPr>
        <w:t>.</w:t>
      </w:r>
    </w:p>
    <w:p w14:paraId="3EC02499" w14:textId="650DDF58"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2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DE64B9">
        <w:rPr>
          <w:lang w:val="fr-CH"/>
        </w:rPr>
        <w:t>a souffert</w:t>
      </w:r>
      <w:r w:rsidR="00D54413">
        <w:rPr>
          <w:lang w:val="fr-CH"/>
        </w:rPr>
        <w:t xml:space="preserve"> à cause de la blacklist</w:t>
      </w:r>
      <w:r w:rsidR="0072634C" w:rsidRPr="006D4B9D">
        <w:rPr>
          <w:lang w:val="fr-CH"/>
        </w:rPr>
        <w:t> </w:t>
      </w:r>
      <w:r w:rsidR="0072634C">
        <w:rPr>
          <w:lang w:val="fr-CH"/>
        </w:rPr>
        <w:t>»</w:t>
      </w:r>
      <w:r w:rsidR="0072634C">
        <w:rPr>
          <w:rStyle w:val="FootnoteReference"/>
          <w:lang w:val="fr-CH"/>
        </w:rPr>
        <w:footnoteReference w:id="124"/>
      </w:r>
      <w:r w:rsidR="0072634C">
        <w:rPr>
          <w:lang w:val="fr-CH"/>
        </w:rPr>
        <w:t xml:space="preserve"> </w:t>
      </w:r>
      <w:r w:rsidR="00425192">
        <w:rPr>
          <w:lang w:val="fr-CH"/>
        </w:rPr>
        <w:t>et que le producteur Walter Wagner était un «</w:t>
      </w:r>
      <w:r w:rsidR="00F3236A">
        <w:rPr>
          <w:lang w:val="fr-CH"/>
        </w:rPr>
        <w:t xml:space="preserve"> intellectuel</w:t>
      </w:r>
      <w:r w:rsidR="00425192">
        <w:rPr>
          <w:lang w:val="fr-CH"/>
        </w:rPr>
        <w:t> </w:t>
      </w:r>
      <w:r w:rsidR="00F3236A">
        <w:rPr>
          <w:lang w:val="fr-CH"/>
        </w:rPr>
        <w:t xml:space="preserve">universitaire </w:t>
      </w:r>
      <w:r w:rsidR="00F2160E">
        <w:rPr>
          <w:lang w:val="fr-CH"/>
        </w:rPr>
        <w:t>aux</w:t>
      </w:r>
      <w:r w:rsidR="00F3236A">
        <w:rPr>
          <w:lang w:val="fr-CH"/>
        </w:rPr>
        <w:t xml:space="preserve"> politiques libérales</w:t>
      </w:r>
      <w:r w:rsidR="00425192" w:rsidRPr="006D4B9D">
        <w:rPr>
          <w:lang w:val="fr-CH"/>
        </w:rPr>
        <w:t> </w:t>
      </w:r>
      <w:r w:rsidR="00425192">
        <w:rPr>
          <w:lang w:val="fr-CH"/>
        </w:rPr>
        <w:t>» connu pour ses « </w:t>
      </w:r>
      <w:r w:rsidR="00016903">
        <w:rPr>
          <w:lang w:val="fr-CH"/>
        </w:rPr>
        <w:t>films de genre à message</w:t>
      </w:r>
      <w:r w:rsidR="00425192">
        <w:rPr>
          <w:lang w:val="fr-CH"/>
        </w:rPr>
        <w:t> »</w:t>
      </w:r>
      <w:r w:rsidR="00425192">
        <w:rPr>
          <w:rStyle w:val="FootnoteReference"/>
          <w:lang w:val="fr-CH"/>
        </w:rPr>
        <w:footnoteReference w:id="125"/>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2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41367A">
        <w:rPr>
          <w:lang w:val="fr-CH"/>
        </w:rPr>
        <w:t>était peut-être une communiste dans les années 1930</w:t>
      </w:r>
      <w:r w:rsidR="002E235F" w:rsidRPr="006D4B9D">
        <w:rPr>
          <w:lang w:val="fr-CH"/>
        </w:rPr>
        <w:t> </w:t>
      </w:r>
      <w:r w:rsidR="002E235F">
        <w:rPr>
          <w:lang w:val="fr-CH"/>
        </w:rPr>
        <w:t>»</w:t>
      </w:r>
      <w:r w:rsidR="002E235F">
        <w:rPr>
          <w:rStyle w:val="FootnoteReference"/>
          <w:lang w:val="fr-CH"/>
        </w:rPr>
        <w:footnoteReference w:id="127"/>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r w:rsidR="007A068A">
        <w:rPr>
          <w:lang w:val="fr-CH"/>
        </w:rPr>
        <w:t>membre</w:t>
      </w:r>
      <w:r w:rsidR="003F50E3" w:rsidRPr="006D4B9D">
        <w:rPr>
          <w:lang w:val="fr-CH"/>
        </w:rPr>
        <w:t xml:space="preserve"> (</w:t>
      </w:r>
      <w:r w:rsidR="00A25E01">
        <w:rPr>
          <w:lang w:val="fr-CH"/>
        </w:rPr>
        <w:t>non cotisant</w:t>
      </w:r>
      <w:r w:rsidR="003F50E3" w:rsidRPr="006D4B9D">
        <w:rPr>
          <w:lang w:val="fr-CH"/>
        </w:rPr>
        <w:t xml:space="preserve">) </w:t>
      </w:r>
      <w:r w:rsidR="00A25E01">
        <w:rPr>
          <w:lang w:val="fr-CH"/>
        </w:rPr>
        <w:t>de l’ancienne ligue communiste</w:t>
      </w:r>
      <w:r w:rsidR="003F50E3">
        <w:rPr>
          <w:lang w:val="fr-CH"/>
        </w:rPr>
        <w:t> »</w:t>
      </w:r>
      <w:r w:rsidR="003F50E3">
        <w:rPr>
          <w:rStyle w:val="FootnoteReference"/>
          <w:lang w:val="fr-CH"/>
        </w:rPr>
        <w:footnoteReference w:id="12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Wagner: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w:t>
      </w:r>
      <w:r w:rsidR="0007647B">
        <w:rPr>
          <w:lang w:val="fr-CH"/>
        </w:rPr>
        <w:lastRenderedPageBreak/>
        <w:t>des quatre auteurs du « </w:t>
      </w:r>
      <w:r w:rsidR="0007647B" w:rsidRPr="006D4B9D">
        <w:rPr>
          <w:lang w:val="fr-CH"/>
        </w:rPr>
        <w:t>Waldorf Statement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29"/>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731FA3">
        <w:rPr>
          <w:i/>
          <w:lang w:val="fr-CH"/>
        </w:rPr>
        <w:t>outsider</w:t>
      </w:r>
      <w:r w:rsidR="003F5E9F" w:rsidRPr="006D4B9D">
        <w:rPr>
          <w:lang w:val="fr-CH"/>
        </w:rPr>
        <w:t xml:space="preserve"> </w:t>
      </w:r>
      <w:r w:rsidR="00731FA3">
        <w:rPr>
          <w:lang w:val="fr-CH"/>
        </w:rPr>
        <w:t xml:space="preserve">sans affiliations </w:t>
      </w:r>
      <w:r w:rsidR="00A64F2C">
        <w:rPr>
          <w:lang w:val="fr-CH"/>
        </w:rPr>
        <w:t>politiques</w:t>
      </w:r>
      <w:r w:rsidR="003F5E9F" w:rsidRPr="006D4B9D">
        <w:rPr>
          <w:lang w:val="fr-CH"/>
        </w:rPr>
        <w:t> </w:t>
      </w:r>
      <w:r w:rsidR="003F5E9F">
        <w:rPr>
          <w:lang w:val="fr-CH"/>
        </w:rPr>
        <w:t>»</w:t>
      </w:r>
      <w:r w:rsidR="003F5E9F">
        <w:rPr>
          <w:rStyle w:val="FootnoteReference"/>
          <w:lang w:val="fr-CH"/>
        </w:rPr>
        <w:footnoteReference w:id="13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31"/>
      </w:r>
      <w:r w:rsidR="0025350A">
        <w:rPr>
          <w:lang w:val="fr-CH"/>
        </w:rPr>
        <w:t>, celui de Ferrera à la peur du SIDA</w:t>
      </w:r>
      <w:r w:rsidR="0025350A">
        <w:rPr>
          <w:rStyle w:val="FootnoteReference"/>
          <w:lang w:val="fr-CH"/>
        </w:rPr>
        <w:footnoteReference w:id="132"/>
      </w:r>
      <w:r w:rsidR="00CC47C4">
        <w:rPr>
          <w:lang w:val="fr-CH"/>
        </w:rPr>
        <w:t xml:space="preserve">, et la version de Hirschbiegel </w:t>
      </w:r>
      <w:r w:rsidR="002F2CAC">
        <w:rPr>
          <w:lang w:val="fr-CH"/>
        </w:rPr>
        <w:t>à l’Amérique post-11 septembre 2001</w:t>
      </w:r>
      <w:r w:rsidR="00B2269C">
        <w:rPr>
          <w:rStyle w:val="FootnoteReference"/>
          <w:lang w:val="fr-CH"/>
        </w:rPr>
        <w:footnoteReference w:id="133"/>
      </w:r>
      <w:r w:rsidR="002F2CAC">
        <w:rPr>
          <w:lang w:val="fr-CH"/>
        </w:rPr>
        <w:t>.</w:t>
      </w:r>
      <w:r w:rsidR="007A67A9">
        <w:rPr>
          <w:lang w:val="fr-CH"/>
        </w:rPr>
        <w:t xml:space="preserve"> </w:t>
      </w:r>
      <w:r w:rsidR="0075586A">
        <w:rPr>
          <w:lang w:val="fr-CH"/>
        </w:rPr>
        <w:t xml:space="preserve">Ces interprétations offertes pour chaque version illustrent encore une fois la potentialité du récit de Siegel comme œuvre </w:t>
      </w:r>
      <w:r w:rsidR="00B13451">
        <w:rPr>
          <w:lang w:val="fr-CH"/>
        </w:rPr>
        <w:t>allégorique dans la réception qui en est faite : les discours relatifs aux films cherchant systématiquement à y déceler un message politique plus ou moins mis en évidence par le film</w:t>
      </w:r>
      <w:r w:rsidR="00B13451">
        <w:rPr>
          <w:rStyle w:val="FootnoteReference"/>
          <w:lang w:val="fr-CH"/>
        </w:rPr>
        <w:footnoteReference w:id="134"/>
      </w:r>
      <w:r w:rsidR="00B13451">
        <w:rPr>
          <w:lang w:val="fr-CH"/>
        </w:rPr>
        <w:t>.</w:t>
      </w:r>
    </w:p>
    <w:p w14:paraId="66ABA30D" w14:textId="00B3DEB6"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exemple le cas du texte de Nancy </w:t>
      </w:r>
      <w:r w:rsidRPr="006D4B9D">
        <w:rPr>
          <w:lang w:val="fr-CH"/>
        </w:rPr>
        <w:t>Steffen-Fluhr</w:t>
      </w:r>
      <w:r>
        <w:rPr>
          <w:rStyle w:val="FootnoteReference"/>
          <w:lang w:val="fr-CH"/>
        </w:rPr>
        <w:footnoteReference w:id="135"/>
      </w:r>
      <w:r>
        <w:rPr>
          <w:lang w:val="fr-CH"/>
        </w:rPr>
        <w:t xml:space="preserve"> qui propose une interprétation féministe du </w:t>
      </w:r>
      <w:r>
        <w:rPr>
          <w:lang w:val="fr-CH"/>
        </w:rPr>
        <w:lastRenderedPageBreak/>
        <w:t xml:space="preserve">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w:t>
      </w:r>
      <w:r w:rsidR="006542AD">
        <w:rPr>
          <w:lang w:val="fr-CH"/>
        </w:rPr>
        <w:t>sont pas les pods mais plutôt à</w:t>
      </w:r>
      <w:r w:rsidR="009E0F5B">
        <w:rPr>
          <w:lang w:val="fr-CH"/>
        </w:rPr>
        <w:t xml:space="preserve"> « </w:t>
      </w:r>
      <w:r w:rsidR="006542AD">
        <w:rPr>
          <w:lang w:val="fr-CH"/>
        </w:rPr>
        <w:t xml:space="preserve">l’intimité bourgeonnante </w:t>
      </w:r>
      <w:r w:rsidR="009E0F5B">
        <w:rPr>
          <w:lang w:val="fr-CH"/>
        </w:rPr>
        <w:t>»</w:t>
      </w:r>
      <w:r w:rsidR="009E0F5B">
        <w:rPr>
          <w:rStyle w:val="FootnoteReference"/>
          <w:lang w:val="fr-CH"/>
        </w:rPr>
        <w:footnoteReference w:id="136"/>
      </w:r>
      <w:r w:rsidR="00FB6F84">
        <w:rPr>
          <w:lang w:val="fr-CH"/>
        </w:rPr>
        <w:t xml:space="preserve"> entre</w:t>
      </w:r>
      <w:r w:rsidR="009E0F5B">
        <w:rPr>
          <w:lang w:val="fr-CH"/>
        </w:rPr>
        <w:t xml:space="preserv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37"/>
      </w:r>
      <w:r w:rsidR="00744219">
        <w:rPr>
          <w:lang w:val="fr-CH"/>
        </w:rPr>
        <w:t>.</w:t>
      </w:r>
      <w:r w:rsidR="008E4CE3">
        <w:rPr>
          <w:lang w:val="fr-CH"/>
        </w:rPr>
        <w:t xml:space="preserve"> Une interprétation genrée similaire est également présente dans l’ouvrage de Michael Rogin</w:t>
      </w:r>
      <w:r w:rsidR="008E4CE3">
        <w:rPr>
          <w:rStyle w:val="FootnoteReference"/>
          <w:lang w:val="fr-CH"/>
        </w:rPr>
        <w:footnoteReference w:id="138"/>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dynamique.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film theory </w:t>
      </w:r>
      <w:r w:rsidR="001A7AD0">
        <w:rPr>
          <w:lang w:val="fr-CH"/>
        </w:rPr>
        <w:t>» aux Etats-Unis</w:t>
      </w:r>
      <w:r w:rsidR="001A7AD0">
        <w:rPr>
          <w:rStyle w:val="FootnoteReference"/>
          <w:lang w:val="fr-CH"/>
        </w:rPr>
        <w:footnoteReference w:id="139"/>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40"/>
      </w:r>
      <w:r w:rsidR="002B6C9D">
        <w:rPr>
          <w:lang w:val="fr-CH"/>
        </w:rPr>
        <w:t xml:space="preserve"> est un trouble psychologique connu et documenté</w:t>
      </w:r>
      <w:r w:rsidR="002B6C9D">
        <w:rPr>
          <w:rStyle w:val="FootnoteReference"/>
          <w:lang w:val="fr-CH"/>
        </w:rPr>
        <w:footnoteReference w:id="141"/>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42"/>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43"/>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Les exemples d’utilisation d’interprétation du film à des fins d’argumentation est récurrente dans les articles académiques</w:t>
      </w:r>
      <w:r w:rsidR="005D5F9D">
        <w:rPr>
          <w:lang w:val="fr-CH"/>
        </w:rPr>
        <w:t xml:space="preserve">, et touche des domaines </w:t>
      </w:r>
      <w:r w:rsidR="005D5F9D">
        <w:rPr>
          <w:lang w:val="fr-CH"/>
        </w:rPr>
        <w:lastRenderedPageBreak/>
        <w:t xml:space="preserve">parfois </w:t>
      </w:r>
      <w:r w:rsidR="00F1538B">
        <w:rPr>
          <w:lang w:val="fr-CH"/>
        </w:rPr>
        <w:t>surprenants</w:t>
      </w:r>
      <w:r w:rsidR="005D5F9D">
        <w:rPr>
          <w:rStyle w:val="FootnoteReference"/>
          <w:lang w:val="fr-CH"/>
        </w:rPr>
        <w:footnoteReference w:id="144"/>
      </w:r>
      <w:r w:rsidR="005F3CBC">
        <w:rPr>
          <w:lang w:val="fr-CH"/>
        </w:rPr>
        <w:t>, et démontre d’une part la pluri-sémanticité du film et d’autre part son impact sur la mémoire collective américaine.</w:t>
      </w:r>
    </w:p>
    <w:p w14:paraId="04A98DA1" w14:textId="4E755EFB" w:rsidR="007A67A9" w:rsidRPr="005076C6" w:rsidRDefault="00A71144" w:rsidP="005076C6">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45"/>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46"/>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E95ADA">
        <w:rPr>
          <w:lang w:val="fr-CH"/>
        </w:rPr>
        <w:t>lors de sa mise en contexte dans</w:t>
      </w:r>
      <w:r w:rsidR="007A67A9">
        <w:rPr>
          <w:lang w:val="fr-CH"/>
        </w:rPr>
        <w:t xml:space="preserve"> la dimension collaborative du cinéma, et du système hollywoodien en particulier</w:t>
      </w:r>
      <w:r w:rsidR="00373BBC">
        <w:rPr>
          <w:rStyle w:val="FootnoteReference"/>
          <w:lang w:val="fr-CH"/>
        </w:rPr>
        <w:footnoteReference w:id="147"/>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r w:rsidR="000D5BE0">
        <w:rPr>
          <w:lang w:val="fr-CH"/>
        </w:rPr>
        <w:t xml:space="preserve"> Une lecture que ce travail va </w:t>
      </w:r>
      <w:r w:rsidR="00A16267">
        <w:rPr>
          <w:lang w:val="fr-CH"/>
        </w:rPr>
        <w:t>approfondir</w:t>
      </w:r>
      <w:r w:rsidR="000D5BE0">
        <w:rPr>
          <w:lang w:val="fr-CH"/>
        </w:rPr>
        <w:t xml:space="preserve"> dans l’optique du processus de la canonisation à travers le di</w:t>
      </w:r>
      <w:r w:rsidR="000A6B2B">
        <w:rPr>
          <w:lang w:val="fr-CH"/>
        </w:rPr>
        <w:t>scours des réalisateurs dans la quatrième partie</w:t>
      </w:r>
      <w:r w:rsidR="000D5BE0">
        <w:rPr>
          <w:lang w:val="fr-CH"/>
        </w:rPr>
        <w:t>.</w:t>
      </w:r>
    </w:p>
    <w:sectPr w:rsidR="007A67A9" w:rsidRPr="005076C6"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nas Sareen" w:date="2016-12-22T09:35:00Z" w:initials="AS">
    <w:p w14:paraId="038A642B" w14:textId="0136AEC7" w:rsidR="000C6D71" w:rsidRDefault="000C6D71">
      <w:pPr>
        <w:pStyle w:val="CommentText"/>
      </w:pPr>
      <w:r>
        <w:rPr>
          <w:rStyle w:val="CommentReference"/>
        </w:rPr>
        <w:annotationRef/>
      </w:r>
      <w:proofErr w:type="spellStart"/>
      <w:r>
        <w:t>Weak</w:t>
      </w:r>
      <w:proofErr w:type="spellEnd"/>
      <w:r>
        <w:t xml:space="preserve">. Say more about </w:t>
      </w:r>
      <w:proofErr w:type="spellStart"/>
      <w:r>
        <w:t>why</w:t>
      </w:r>
      <w:proofErr w:type="spellEnd"/>
      <w:r>
        <w:t xml:space="preserve"> </w:t>
      </w:r>
      <w:proofErr w:type="spellStart"/>
      <w:r>
        <w:t>that</w:t>
      </w:r>
      <w:proofErr w:type="spellEnd"/>
      <w:r>
        <w:t xml:space="preserve"> </w:t>
      </w:r>
      <w:proofErr w:type="spellStart"/>
      <w:r>
        <w:t>category</w:t>
      </w:r>
      <w:proofErr w:type="spellEnd"/>
      <w:r>
        <w:t xml:space="preserve"> </w:t>
      </w:r>
      <w:proofErr w:type="spellStart"/>
      <w:r>
        <w:t>is</w:t>
      </w:r>
      <w:proofErr w:type="spellEnd"/>
      <w:r>
        <w:t xml:space="preserve"> relevant to </w:t>
      </w:r>
      <w:proofErr w:type="spellStart"/>
      <w:r>
        <w:t>your</w:t>
      </w:r>
      <w:proofErr w:type="spellEnd"/>
      <w:r>
        <w:t xml:space="preserve"> </w:t>
      </w:r>
      <w:proofErr w:type="spellStart"/>
      <w:r>
        <w:t>approach</w:t>
      </w:r>
      <w:proofErr w:type="spellEnd"/>
      <w:r>
        <w:t xml:space="preserve"> </w:t>
      </w:r>
      <w:proofErr w:type="spellStart"/>
      <w:r>
        <w:t>before</w:t>
      </w:r>
      <w:proofErr w:type="spellEnd"/>
      <w:r>
        <w:t xml:space="preserve"> </w:t>
      </w:r>
      <w:proofErr w:type="spellStart"/>
      <w:r>
        <w:t>moving</w:t>
      </w:r>
      <w:proofErr w:type="spellEnd"/>
      <w:r>
        <w:t xml:space="preserve"> on to </w:t>
      </w:r>
      <w:proofErr w:type="spellStart"/>
      <w:r>
        <w:t>Bellour</w:t>
      </w:r>
      <w:proofErr w:type="spellEnd"/>
      <w:r>
        <w:t xml:space="preserve">. </w:t>
      </w:r>
      <w:proofErr w:type="spellStart"/>
      <w:r>
        <w:t>Because</w:t>
      </w:r>
      <w:proofErr w:type="spellEnd"/>
      <w:r>
        <w:t xml:space="preserve"> </w:t>
      </w:r>
      <w:proofErr w:type="spellStart"/>
      <w:r>
        <w:t>it’s</w:t>
      </w:r>
      <w:proofErr w:type="spellEnd"/>
      <w:r>
        <w:t xml:space="preserve"> </w:t>
      </w:r>
      <w:proofErr w:type="spellStart"/>
      <w:r>
        <w:t>great</w:t>
      </w:r>
      <w:proofErr w:type="spellEnd"/>
      <w:r>
        <w:t xml:space="preserve"> </w:t>
      </w:r>
      <w:proofErr w:type="spellStart"/>
      <w:r>
        <w:t>that</w:t>
      </w:r>
      <w:proofErr w:type="spellEnd"/>
      <w:r>
        <w:t xml:space="preserve"> </w:t>
      </w:r>
      <w:proofErr w:type="spellStart"/>
      <w:r>
        <w:t>you</w:t>
      </w:r>
      <w:proofErr w:type="spellEnd"/>
      <w:r>
        <w:t xml:space="preserve"> </w:t>
      </w:r>
      <w:proofErr w:type="spellStart"/>
      <w:r>
        <w:t>situate</w:t>
      </w:r>
      <w:proofErr w:type="spellEnd"/>
      <w:r>
        <w:t xml:space="preserve"> </w:t>
      </w:r>
      <w:proofErr w:type="spellStart"/>
      <w:r>
        <w:t>your</w:t>
      </w:r>
      <w:proofErr w:type="spellEnd"/>
      <w:r>
        <w:t xml:space="preserve"> argument in </w:t>
      </w:r>
      <w:proofErr w:type="spellStart"/>
      <w:r>
        <w:t>tie</w:t>
      </w:r>
      <w:proofErr w:type="spellEnd"/>
      <w:r>
        <w:t xml:space="preserve"> </w:t>
      </w:r>
      <w:proofErr w:type="spellStart"/>
      <w:r>
        <w:t>with</w:t>
      </w:r>
      <w:proofErr w:type="spellEnd"/>
      <w:r>
        <w:t xml:space="preserve"> </w:t>
      </w:r>
      <w:proofErr w:type="spellStart"/>
      <w:r>
        <w:t>critical</w:t>
      </w:r>
      <w:proofErr w:type="spellEnd"/>
      <w:r>
        <w:t xml:space="preserve"> </w:t>
      </w:r>
      <w:proofErr w:type="spellStart"/>
      <w:r>
        <w:t>work</w:t>
      </w:r>
      <w:proofErr w:type="spellEnd"/>
      <w:r>
        <w:t xml:space="preserve"> on canonisation.</w:t>
      </w:r>
    </w:p>
  </w:comment>
  <w:comment w:id="33" w:author="Anas Sareen" w:date="2016-12-22T09:38:00Z" w:initials="AS">
    <w:p w14:paraId="037BCA20" w14:textId="69C029C5" w:rsidR="000C6D71" w:rsidRDefault="000C6D71">
      <w:pPr>
        <w:pStyle w:val="CommentText"/>
      </w:pPr>
      <w:r>
        <w:rPr>
          <w:rStyle w:val="CommentReference"/>
        </w:rPr>
        <w:annotationRef/>
      </w:r>
      <w:r>
        <w:t>Bien.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AAC3C" w14:textId="77777777" w:rsidR="00C66B8C" w:rsidRDefault="00C66B8C" w:rsidP="00173138">
      <w:r>
        <w:separator/>
      </w:r>
    </w:p>
  </w:endnote>
  <w:endnote w:type="continuationSeparator" w:id="0">
    <w:p w14:paraId="63A68A19" w14:textId="77777777" w:rsidR="00C66B8C" w:rsidRDefault="00C66B8C"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Lucida Grande">
    <w:altName w:val="Times New Roman"/>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E667C0" w:rsidRDefault="00E667C0"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E667C0" w:rsidRDefault="00E667C0"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E667C0" w:rsidRPr="00A50EFA" w:rsidRDefault="00E667C0"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0C6D71">
      <w:rPr>
        <w:rStyle w:val="PageNumber"/>
        <w:noProof/>
        <w:sz w:val="22"/>
      </w:rPr>
      <w:t>5</w:t>
    </w:r>
    <w:r w:rsidRPr="00A50EFA">
      <w:rPr>
        <w:rStyle w:val="PageNumber"/>
        <w:sz w:val="22"/>
      </w:rPr>
      <w:fldChar w:fldCharType="end"/>
    </w:r>
  </w:p>
  <w:p w14:paraId="6A6EF380" w14:textId="77777777" w:rsidR="00E667C0" w:rsidRDefault="00E667C0"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B22A9" w14:textId="77777777" w:rsidR="00C66B8C" w:rsidRDefault="00C66B8C" w:rsidP="00173138">
      <w:r>
        <w:separator/>
      </w:r>
    </w:p>
  </w:footnote>
  <w:footnote w:type="continuationSeparator" w:id="0">
    <w:p w14:paraId="51A98FC0" w14:textId="77777777" w:rsidR="00C66B8C" w:rsidRDefault="00C66B8C" w:rsidP="00173138">
      <w:r>
        <w:continuationSeparator/>
      </w:r>
    </w:p>
  </w:footnote>
  <w:footnote w:id="1">
    <w:p w14:paraId="3F5D2513" w14:textId="50DBD755" w:rsidR="00E667C0" w:rsidRPr="00611886" w:rsidRDefault="00E667C0">
      <w:pPr>
        <w:pStyle w:val="FootnoteText"/>
        <w:rPr>
          <w:lang w:val="fr-CH"/>
        </w:rPr>
      </w:pPr>
      <w:r>
        <w:rPr>
          <w:rStyle w:val="FootnoteReference"/>
        </w:rPr>
        <w:footnoteRef/>
      </w:r>
      <w:r>
        <w:t xml:space="preserve"> La présence de critiques issues de la revue hebdomadaire éditée par le British Film Institute (BFI) </w:t>
      </w:r>
      <w:proofErr w:type="spellStart"/>
      <w:r>
        <w:rPr>
          <w:i/>
        </w:rPr>
        <w:t>Sight</w:t>
      </w:r>
      <w:proofErr w:type="spellEnd"/>
      <w:r>
        <w:rPr>
          <w:i/>
        </w:rPr>
        <w:t xml:space="preserve"> &amp; Sound</w:t>
      </w:r>
      <w:r>
        <w:t xml:space="preserve"> ou du trimestriel </w:t>
      </w:r>
      <w:r>
        <w:rPr>
          <w:i/>
        </w:rPr>
        <w:t>Cinéaste</w:t>
      </w:r>
      <w:r>
        <w:t xml:space="preserve"> pour les films de 1956, 1978 et 1993 font exception à cette règle.</w:t>
      </w:r>
    </w:p>
  </w:footnote>
  <w:footnote w:id="2">
    <w:p w14:paraId="0D4D19F5" w14:textId="094CDC2C" w:rsidR="00E667C0" w:rsidRPr="00781EA5" w:rsidRDefault="00E667C0">
      <w:pPr>
        <w:pStyle w:val="FootnoteText"/>
        <w:rPr>
          <w:lang w:val="en-GB"/>
        </w:rPr>
      </w:pPr>
      <w:r>
        <w:rPr>
          <w:rStyle w:val="FootnoteReference"/>
        </w:rPr>
        <w:footnoteRef/>
      </w:r>
      <w:r w:rsidRPr="00781EA5">
        <w:rPr>
          <w:lang w:val="en-GB"/>
        </w:rPr>
        <w:t xml:space="preserve"> </w:t>
      </w:r>
      <w:proofErr w:type="spellStart"/>
      <w:r w:rsidRPr="007D7BD1">
        <w:rPr>
          <w:lang w:val="en-GB"/>
        </w:rPr>
        <w:t>Ou</w:t>
      </w:r>
      <w:proofErr w:type="spellEnd"/>
      <w:r w:rsidRPr="007D7BD1">
        <w:rPr>
          <w:lang w:val="en-GB"/>
        </w:rPr>
        <w:t xml:space="preserve"> </w:t>
      </w:r>
      <w:proofErr w:type="spellStart"/>
      <w:r w:rsidRPr="007D7BD1">
        <w:rPr>
          <w:lang w:val="en-GB"/>
        </w:rPr>
        <w:t>une</w:t>
      </w:r>
      <w:proofErr w:type="spellEnd"/>
      <w:r w:rsidRPr="007D7BD1">
        <w:rPr>
          <w:lang w:val="en-GB"/>
        </w:rPr>
        <w:t xml:space="preserve"> excuse pour</w:t>
      </w:r>
      <w:r w:rsidRPr="00781EA5">
        <w:rPr>
          <w:lang w:val="en-GB"/>
        </w:rPr>
        <w:t>.</w:t>
      </w:r>
    </w:p>
  </w:footnote>
  <w:footnote w:id="3">
    <w:p w14:paraId="0A3B071E" w14:textId="7BC6F697"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xml:space="preserve">, Duncan, </w:t>
      </w:r>
      <w:proofErr w:type="spellStart"/>
      <w:r w:rsidRPr="00781EA5">
        <w:rPr>
          <w:lang w:val="en-GB"/>
        </w:rPr>
        <w:t>BearManor</w:t>
      </w:r>
      <w:proofErr w:type="spellEnd"/>
      <w:r w:rsidRPr="00781EA5">
        <w:rPr>
          <w:lang w:val="en-GB"/>
        </w:rPr>
        <w:t>, 2012.</w:t>
      </w:r>
    </w:p>
  </w:footnote>
  <w:footnote w:id="6">
    <w:p w14:paraId="65259609" w14:textId="51B1D18C"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6A2FF37B" w:rsidR="00E667C0" w:rsidRPr="007D7652" w:rsidRDefault="00E667C0">
      <w:pPr>
        <w:pStyle w:val="FootnoteText"/>
        <w:rPr>
          <w:lang w:val="fr-CH"/>
        </w:rPr>
      </w:pPr>
      <w:r>
        <w:rPr>
          <w:rStyle w:val="FootnoteReference"/>
        </w:rPr>
        <w:footnoteRef/>
      </w:r>
      <w:r>
        <w:t xml:space="preserve"> </w:t>
      </w:r>
      <w:r>
        <w:rPr>
          <w:lang w:val="fr-CH"/>
        </w:rPr>
        <w:t>Producteur du film de 1956.</w:t>
      </w:r>
    </w:p>
  </w:footnote>
  <w:footnote w:id="8">
    <w:p w14:paraId="31B240E3" w14:textId="77777777" w:rsidR="00E667C0" w:rsidRPr="007D7BD1" w:rsidRDefault="00E667C0" w:rsidP="00A00618">
      <w:pPr>
        <w:pStyle w:val="FootnoteText"/>
        <w:rPr>
          <w:lang w:val="fr-CH"/>
        </w:rPr>
      </w:pPr>
      <w:r>
        <w:rPr>
          <w:rStyle w:val="FootnoteReference"/>
        </w:rPr>
        <w:footnoteRef/>
      </w:r>
      <w:r>
        <w:t xml:space="preserve"> </w:t>
      </w:r>
      <w:r w:rsidRPr="007D7BD1">
        <w:rPr>
          <w:lang w:val="fr-CH"/>
        </w:rPr>
        <w:t>Petro</w:t>
      </w:r>
      <w:r>
        <w:rPr>
          <w:lang w:val="fr-CH"/>
        </w:rPr>
        <w:t xml:space="preserve"> Bianchi, </w:t>
      </w:r>
      <w:r w:rsidRPr="007D7BD1">
        <w:rPr>
          <w:lang w:val="fr-CH"/>
        </w:rPr>
        <w:t>Giulio</w:t>
      </w:r>
      <w:r>
        <w:rPr>
          <w:lang w:val="fr-CH"/>
        </w:rPr>
        <w:t xml:space="preserve"> Bursi et </w:t>
      </w:r>
      <w:r w:rsidRPr="007D7BD1">
        <w:rPr>
          <w:lang w:val="fr-CH"/>
        </w:rPr>
        <w:t>Simone</w:t>
      </w:r>
      <w:r>
        <w:rPr>
          <w:lang w:val="fr-CH"/>
        </w:rPr>
        <w:t xml:space="preserve"> Venturini</w:t>
      </w:r>
      <w:r w:rsidRPr="007D7BD1">
        <w:rPr>
          <w:lang w:val="fr-CH"/>
        </w:rPr>
        <w:t xml:space="preserve"> (éds.), </w:t>
      </w:r>
      <w:r w:rsidRPr="007D7BD1">
        <w:rPr>
          <w:i/>
          <w:lang w:val="it-IT"/>
        </w:rPr>
        <w:t>Il canone cinematografico : XVII Convegno internazionale di studi sul cinema</w:t>
      </w:r>
      <w:r w:rsidRPr="007D7BD1">
        <w:rPr>
          <w:lang w:val="fr-CH"/>
        </w:rPr>
        <w:t xml:space="preserve">, </w:t>
      </w:r>
      <w:r>
        <w:rPr>
          <w:lang w:val="fr-CH"/>
        </w:rPr>
        <w:t xml:space="preserve">Udine, Forum, 2011, pp. 15-16. </w:t>
      </w:r>
    </w:p>
  </w:footnote>
  <w:footnote w:id="9">
    <w:p w14:paraId="1A5FE676" w14:textId="3C65D301" w:rsidR="00E667C0" w:rsidRPr="00C44B65" w:rsidRDefault="00E667C0">
      <w:pPr>
        <w:pStyle w:val="FootnoteText"/>
        <w:rPr>
          <w:lang w:val="en-GB"/>
        </w:rPr>
      </w:pPr>
      <w:r>
        <w:rPr>
          <w:rStyle w:val="FootnoteReference"/>
        </w:rPr>
        <w:footnoteRef/>
      </w:r>
      <w:r w:rsidRPr="00265CB5">
        <w:rPr>
          <w:lang w:val="en-GB"/>
        </w:rPr>
        <w:t xml:space="preserve"> « focuses on the artistic object</w:t>
      </w:r>
      <w:r>
        <w:rPr>
          <w:lang w:val="en-GB"/>
        </w:rPr>
        <w:t xml:space="preserve"> […] fixed objectified units that constitute a point of reference for anyone dealing with a certain form of art</w:t>
      </w:r>
      <w:r w:rsidRPr="00265CB5">
        <w:rPr>
          <w:lang w:val="en-GB"/>
        </w:rPr>
        <w:t xml:space="preserve"> </w:t>
      </w:r>
      <w:r w:rsidRPr="00C44B65">
        <w:rPr>
          <w:lang w:val="en-GB"/>
        </w:rPr>
        <w:t>» </w:t>
      </w:r>
      <w:r w:rsidR="00213372">
        <w:rPr>
          <w:lang w:val="en-GB"/>
        </w:rPr>
        <w:t>[</w:t>
      </w:r>
      <w:r w:rsidRPr="00C44B65">
        <w:rPr>
          <w:lang w:val="en-GB"/>
        </w:rPr>
        <w:t xml:space="preserve">Petro Bianchi, </w:t>
      </w:r>
      <w:proofErr w:type="spellStart"/>
      <w:r w:rsidRPr="00C44B65">
        <w:rPr>
          <w:lang w:val="en-GB"/>
        </w:rPr>
        <w:t>Giulio</w:t>
      </w:r>
      <w:proofErr w:type="spellEnd"/>
      <w:r w:rsidRPr="00C44B65">
        <w:rPr>
          <w:lang w:val="en-GB"/>
        </w:rPr>
        <w:t xml:space="preserve"> </w:t>
      </w:r>
      <w:proofErr w:type="spellStart"/>
      <w:r w:rsidRPr="00C44B65">
        <w:rPr>
          <w:lang w:val="en-GB"/>
        </w:rPr>
        <w:t>Bursi</w:t>
      </w:r>
      <w:proofErr w:type="spellEnd"/>
      <w:r w:rsidRPr="00C44B65">
        <w:rPr>
          <w:lang w:val="en-GB"/>
        </w:rPr>
        <w:t xml:space="preserve"> et Simone </w:t>
      </w:r>
      <w:proofErr w:type="spellStart"/>
      <w:r w:rsidRPr="00C44B65">
        <w:rPr>
          <w:lang w:val="en-GB"/>
        </w:rPr>
        <w:t>Venturini</w:t>
      </w:r>
      <w:proofErr w:type="spellEnd"/>
      <w:r w:rsidRPr="00C44B65">
        <w:rPr>
          <w:lang w:val="en-GB"/>
        </w:rPr>
        <w:t xml:space="preserve"> (</w:t>
      </w:r>
      <w:proofErr w:type="spellStart"/>
      <w:r w:rsidRPr="00C44B65">
        <w:rPr>
          <w:lang w:val="en-GB"/>
        </w:rPr>
        <w:t>éds</w:t>
      </w:r>
      <w:proofErr w:type="spellEnd"/>
      <w:r w:rsidRPr="00C44B65">
        <w:rPr>
          <w:lang w:val="en-GB"/>
        </w:rPr>
        <w:t xml:space="preserve">.), </w:t>
      </w:r>
      <w:r w:rsidRPr="00C44B65">
        <w:rPr>
          <w:i/>
          <w:lang w:val="en-GB"/>
        </w:rPr>
        <w:t>op. cit.</w:t>
      </w:r>
      <w:r w:rsidRPr="00C44B65">
        <w:rPr>
          <w:lang w:val="en-GB"/>
        </w:rPr>
        <w:t>, p. 15</w:t>
      </w:r>
      <w:r w:rsidR="00213372">
        <w:rPr>
          <w:lang w:val="en-GB"/>
        </w:rPr>
        <w:t>]</w:t>
      </w:r>
      <w:r w:rsidRPr="00C44B65">
        <w:rPr>
          <w:lang w:val="en-GB"/>
        </w:rPr>
        <w:t>.</w:t>
      </w:r>
    </w:p>
  </w:footnote>
  <w:footnote w:id="10">
    <w:p w14:paraId="78E9C65B" w14:textId="16E70EE2" w:rsidR="00E667C0" w:rsidRPr="00213372" w:rsidRDefault="00E667C0">
      <w:pPr>
        <w:pStyle w:val="FootnoteText"/>
        <w:rPr>
          <w:lang w:val="en-GB"/>
        </w:rPr>
      </w:pPr>
      <w:r>
        <w:rPr>
          <w:rStyle w:val="FootnoteReference"/>
        </w:rPr>
        <w:footnoteRef/>
      </w:r>
      <w:r w:rsidRPr="00265CB5">
        <w:rPr>
          <w:lang w:val="en-GB"/>
        </w:rPr>
        <w:t xml:space="preserve"> « affirmation of a</w:t>
      </w:r>
      <w:r w:rsidR="00213372">
        <w:rPr>
          <w:lang w:val="en-GB"/>
        </w:rPr>
        <w:t xml:space="preserve"> series of formal procedures » [</w:t>
      </w:r>
      <w:r w:rsidRPr="00213372">
        <w:rPr>
          <w:lang w:val="en-GB"/>
        </w:rPr>
        <w:t xml:space="preserve">Petro Bianchi, </w:t>
      </w:r>
      <w:proofErr w:type="spellStart"/>
      <w:r w:rsidRPr="00213372">
        <w:rPr>
          <w:lang w:val="en-GB"/>
        </w:rPr>
        <w:t>Giulio</w:t>
      </w:r>
      <w:proofErr w:type="spellEnd"/>
      <w:r w:rsidRPr="00213372">
        <w:rPr>
          <w:lang w:val="en-GB"/>
        </w:rPr>
        <w:t xml:space="preserve"> </w:t>
      </w:r>
      <w:proofErr w:type="spellStart"/>
      <w:r w:rsidRPr="00213372">
        <w:rPr>
          <w:lang w:val="en-GB"/>
        </w:rPr>
        <w:t>Bursi</w:t>
      </w:r>
      <w:proofErr w:type="spellEnd"/>
      <w:r w:rsidRPr="00213372">
        <w:rPr>
          <w:lang w:val="en-GB"/>
        </w:rPr>
        <w:t xml:space="preserve"> et Simone </w:t>
      </w:r>
      <w:proofErr w:type="spellStart"/>
      <w:r w:rsidRPr="00213372">
        <w:rPr>
          <w:lang w:val="en-GB"/>
        </w:rPr>
        <w:t>Venturini</w:t>
      </w:r>
      <w:proofErr w:type="spellEnd"/>
      <w:r w:rsidRPr="00213372">
        <w:rPr>
          <w:lang w:val="en-GB"/>
        </w:rPr>
        <w:t xml:space="preserve"> (</w:t>
      </w:r>
      <w:proofErr w:type="spellStart"/>
      <w:r w:rsidRPr="00213372">
        <w:rPr>
          <w:lang w:val="en-GB"/>
        </w:rPr>
        <w:t>éds</w:t>
      </w:r>
      <w:proofErr w:type="spellEnd"/>
      <w:r w:rsidRPr="00213372">
        <w:rPr>
          <w:lang w:val="en-GB"/>
        </w:rPr>
        <w:t xml:space="preserve">.), </w:t>
      </w:r>
      <w:r w:rsidRPr="00213372">
        <w:rPr>
          <w:i/>
          <w:lang w:val="en-GB"/>
        </w:rPr>
        <w:t>ibid.</w:t>
      </w:r>
      <w:r w:rsidR="00213372">
        <w:rPr>
          <w:lang w:val="en-GB"/>
        </w:rPr>
        <w:t>].</w:t>
      </w:r>
    </w:p>
  </w:footnote>
  <w:footnote w:id="11">
    <w:p w14:paraId="71B774E0" w14:textId="42EFD914" w:rsidR="00E667C0" w:rsidRPr="00E8558E" w:rsidRDefault="00E667C0">
      <w:pPr>
        <w:pStyle w:val="FootnoteText"/>
        <w:rPr>
          <w:lang w:val="en-GB"/>
        </w:rPr>
      </w:pPr>
      <w:r>
        <w:rPr>
          <w:rStyle w:val="FootnoteReference"/>
        </w:rPr>
        <w:footnoteRef/>
      </w:r>
      <w:r w:rsidRPr="00D453A3">
        <w:rPr>
          <w:lang w:val="en-GB"/>
        </w:rPr>
        <w:t xml:space="preserve"> « pertain to interpretative communities and to individual or collective subjects that choose an ensemble of works of art as bearers of values »</w:t>
      </w:r>
      <w:r>
        <w:rPr>
          <w:lang w:val="en-GB"/>
        </w:rPr>
        <w:t xml:space="preserve"> </w:t>
      </w:r>
      <w:r w:rsidR="007A2E40">
        <w:rPr>
          <w:lang w:val="en-GB"/>
        </w:rPr>
        <w:t>[</w:t>
      </w:r>
      <w:r w:rsidR="007A2E40" w:rsidRPr="00213372">
        <w:rPr>
          <w:lang w:val="en-GB"/>
        </w:rPr>
        <w:t xml:space="preserve">Petro Bianchi, </w:t>
      </w:r>
      <w:proofErr w:type="spellStart"/>
      <w:r w:rsidR="007A2E40" w:rsidRPr="00213372">
        <w:rPr>
          <w:lang w:val="en-GB"/>
        </w:rPr>
        <w:t>Giulio</w:t>
      </w:r>
      <w:proofErr w:type="spellEnd"/>
      <w:r w:rsidR="007A2E40" w:rsidRPr="00213372">
        <w:rPr>
          <w:lang w:val="en-GB"/>
        </w:rPr>
        <w:t xml:space="preserve"> </w:t>
      </w:r>
      <w:proofErr w:type="spellStart"/>
      <w:r w:rsidR="007A2E40" w:rsidRPr="00213372">
        <w:rPr>
          <w:lang w:val="en-GB"/>
        </w:rPr>
        <w:t>Bursi</w:t>
      </w:r>
      <w:proofErr w:type="spellEnd"/>
      <w:r w:rsidR="007A2E40" w:rsidRPr="00213372">
        <w:rPr>
          <w:lang w:val="en-GB"/>
        </w:rPr>
        <w:t xml:space="preserve"> et Simone </w:t>
      </w:r>
      <w:proofErr w:type="spellStart"/>
      <w:r w:rsidR="007A2E40" w:rsidRPr="00213372">
        <w:rPr>
          <w:lang w:val="en-GB"/>
        </w:rPr>
        <w:t>Venturini</w:t>
      </w:r>
      <w:proofErr w:type="spellEnd"/>
      <w:r w:rsidR="007A2E40" w:rsidRPr="00213372">
        <w:rPr>
          <w:lang w:val="en-GB"/>
        </w:rPr>
        <w:t xml:space="preserve"> (</w:t>
      </w:r>
      <w:proofErr w:type="spellStart"/>
      <w:r w:rsidR="007A2E40" w:rsidRPr="00213372">
        <w:rPr>
          <w:lang w:val="en-GB"/>
        </w:rPr>
        <w:t>éds</w:t>
      </w:r>
      <w:proofErr w:type="spellEnd"/>
      <w:r w:rsidR="007A2E40" w:rsidRPr="00213372">
        <w:rPr>
          <w:lang w:val="en-GB"/>
        </w:rPr>
        <w:t xml:space="preserve">.), </w:t>
      </w:r>
      <w:r w:rsidR="007A2E40" w:rsidRPr="00213372">
        <w:rPr>
          <w:i/>
          <w:lang w:val="en-GB"/>
        </w:rPr>
        <w:t>ibid.</w:t>
      </w:r>
      <w:r w:rsidR="007A2E40">
        <w:rPr>
          <w:lang w:val="en-GB"/>
        </w:rPr>
        <w:t>].</w:t>
      </w:r>
    </w:p>
  </w:footnote>
  <w:footnote w:id="12">
    <w:p w14:paraId="711F7FF8" w14:textId="6B523542" w:rsidR="00E667C0" w:rsidRPr="007A2E40" w:rsidRDefault="00E667C0">
      <w:pPr>
        <w:pStyle w:val="FootnoteText"/>
        <w:rPr>
          <w:lang w:val="en-GB"/>
        </w:rPr>
      </w:pPr>
      <w:r>
        <w:rPr>
          <w:rStyle w:val="FootnoteReference"/>
        </w:rPr>
        <w:footnoteRef/>
      </w:r>
      <w:r w:rsidRPr="00962B10">
        <w:rPr>
          <w:lang w:val="en-GB"/>
        </w:rPr>
        <w:t xml:space="preserve"> « </w:t>
      </w:r>
      <w:r w:rsidRPr="00962B10">
        <w:rPr>
          <w:lang w:val="en-US"/>
        </w:rPr>
        <w:t>developed diachronically </w:t>
      </w:r>
      <w:r w:rsidR="007A2E40">
        <w:rPr>
          <w:lang w:val="en-GB"/>
        </w:rPr>
        <w:t>» [</w:t>
      </w:r>
      <w:r w:rsidR="007A2E40" w:rsidRPr="00213372">
        <w:rPr>
          <w:lang w:val="en-GB"/>
        </w:rPr>
        <w:t xml:space="preserve">Petro Bianchi, </w:t>
      </w:r>
      <w:proofErr w:type="spellStart"/>
      <w:r w:rsidR="007A2E40" w:rsidRPr="00213372">
        <w:rPr>
          <w:lang w:val="en-GB"/>
        </w:rPr>
        <w:t>Giulio</w:t>
      </w:r>
      <w:proofErr w:type="spellEnd"/>
      <w:r w:rsidR="007A2E40" w:rsidRPr="00213372">
        <w:rPr>
          <w:lang w:val="en-GB"/>
        </w:rPr>
        <w:t xml:space="preserve"> </w:t>
      </w:r>
      <w:proofErr w:type="spellStart"/>
      <w:r w:rsidR="007A2E40" w:rsidRPr="00213372">
        <w:rPr>
          <w:lang w:val="en-GB"/>
        </w:rPr>
        <w:t>Bursi</w:t>
      </w:r>
      <w:proofErr w:type="spellEnd"/>
      <w:r w:rsidR="007A2E40" w:rsidRPr="00213372">
        <w:rPr>
          <w:lang w:val="en-GB"/>
        </w:rPr>
        <w:t xml:space="preserve"> et Simone </w:t>
      </w:r>
      <w:proofErr w:type="spellStart"/>
      <w:r w:rsidR="007A2E40" w:rsidRPr="00213372">
        <w:rPr>
          <w:lang w:val="en-GB"/>
        </w:rPr>
        <w:t>Venturini</w:t>
      </w:r>
      <w:proofErr w:type="spellEnd"/>
      <w:r w:rsidR="007A2E40" w:rsidRPr="00213372">
        <w:rPr>
          <w:lang w:val="en-GB"/>
        </w:rPr>
        <w:t xml:space="preserve"> (</w:t>
      </w:r>
      <w:proofErr w:type="spellStart"/>
      <w:r w:rsidR="007A2E40" w:rsidRPr="00213372">
        <w:rPr>
          <w:lang w:val="en-GB"/>
        </w:rPr>
        <w:t>éds</w:t>
      </w:r>
      <w:proofErr w:type="spellEnd"/>
      <w:r w:rsidR="007A2E40" w:rsidRPr="00213372">
        <w:rPr>
          <w:lang w:val="en-GB"/>
        </w:rPr>
        <w:t xml:space="preserve">.), </w:t>
      </w:r>
      <w:r w:rsidR="007A2E40" w:rsidRPr="00213372">
        <w:rPr>
          <w:i/>
          <w:lang w:val="en-GB"/>
        </w:rPr>
        <w:t>ibid.</w:t>
      </w:r>
      <w:r w:rsidR="007A2E40">
        <w:rPr>
          <w:lang w:val="en-GB"/>
        </w:rPr>
        <w:t>].</w:t>
      </w:r>
    </w:p>
  </w:footnote>
  <w:footnote w:id="13">
    <w:p w14:paraId="6A1A91F8" w14:textId="2479FE5C" w:rsidR="00E667C0" w:rsidRPr="00BD61A4" w:rsidRDefault="00E667C0">
      <w:pPr>
        <w:pStyle w:val="FootnoteText"/>
        <w:rPr>
          <w:lang w:val="en-GB"/>
        </w:rPr>
      </w:pPr>
      <w:r>
        <w:rPr>
          <w:rStyle w:val="FootnoteReference"/>
        </w:rPr>
        <w:footnoteRef/>
      </w:r>
      <w:r w:rsidR="007A2E40">
        <w:rPr>
          <w:lang w:val="en-GB"/>
        </w:rPr>
        <w:t xml:space="preserve"> « developed synchronically » [</w:t>
      </w:r>
      <w:r w:rsidR="007A2E40" w:rsidRPr="00213372">
        <w:rPr>
          <w:lang w:val="en-GB"/>
        </w:rPr>
        <w:t xml:space="preserve">Petro Bianchi, </w:t>
      </w:r>
      <w:proofErr w:type="spellStart"/>
      <w:r w:rsidR="007A2E40" w:rsidRPr="00213372">
        <w:rPr>
          <w:lang w:val="en-GB"/>
        </w:rPr>
        <w:t>Giulio</w:t>
      </w:r>
      <w:proofErr w:type="spellEnd"/>
      <w:r w:rsidR="007A2E40" w:rsidRPr="00213372">
        <w:rPr>
          <w:lang w:val="en-GB"/>
        </w:rPr>
        <w:t xml:space="preserve"> </w:t>
      </w:r>
      <w:proofErr w:type="spellStart"/>
      <w:r w:rsidR="007A2E40" w:rsidRPr="00213372">
        <w:rPr>
          <w:lang w:val="en-GB"/>
        </w:rPr>
        <w:t>Bursi</w:t>
      </w:r>
      <w:proofErr w:type="spellEnd"/>
      <w:r w:rsidR="007A2E40" w:rsidRPr="00213372">
        <w:rPr>
          <w:lang w:val="en-GB"/>
        </w:rPr>
        <w:t xml:space="preserve"> et Simone </w:t>
      </w:r>
      <w:proofErr w:type="spellStart"/>
      <w:r w:rsidR="007A2E40" w:rsidRPr="00213372">
        <w:rPr>
          <w:lang w:val="en-GB"/>
        </w:rPr>
        <w:t>Venturini</w:t>
      </w:r>
      <w:proofErr w:type="spellEnd"/>
      <w:r w:rsidR="007A2E40" w:rsidRPr="00213372">
        <w:rPr>
          <w:lang w:val="en-GB"/>
        </w:rPr>
        <w:t xml:space="preserve"> (</w:t>
      </w:r>
      <w:proofErr w:type="spellStart"/>
      <w:r w:rsidR="007A2E40" w:rsidRPr="00213372">
        <w:rPr>
          <w:lang w:val="en-GB"/>
        </w:rPr>
        <w:t>éds</w:t>
      </w:r>
      <w:proofErr w:type="spellEnd"/>
      <w:r w:rsidR="007A2E40" w:rsidRPr="00213372">
        <w:rPr>
          <w:lang w:val="en-GB"/>
        </w:rPr>
        <w:t xml:space="preserve">.), </w:t>
      </w:r>
      <w:r w:rsidR="007A2E40" w:rsidRPr="00213372">
        <w:rPr>
          <w:i/>
          <w:lang w:val="en-GB"/>
        </w:rPr>
        <w:t>ibid.</w:t>
      </w:r>
      <w:r w:rsidR="007A2E40">
        <w:rPr>
          <w:lang w:val="en-GB"/>
        </w:rPr>
        <w:t>].</w:t>
      </w:r>
    </w:p>
  </w:footnote>
  <w:footnote w:id="14">
    <w:p w14:paraId="567AE18E" w14:textId="2BB40754" w:rsidR="00E667C0" w:rsidRPr="00A15B83" w:rsidRDefault="00E667C0">
      <w:pPr>
        <w:pStyle w:val="FootnoteText"/>
      </w:pPr>
      <w:r>
        <w:rPr>
          <w:rStyle w:val="FootnoteReference"/>
        </w:rPr>
        <w:footnoteRef/>
      </w:r>
      <w:r>
        <w:t xml:space="preserve"> Bien que, comme il en sera question dans le troisième chapitre, au sein de la série de remakes (et d’une certaine façon la série d’œuvres liées thématiquement proposée par la bibliographie) certaines procédures formelles se répètent, ce « canon » reste très limité dans sa portée.</w:t>
      </w:r>
    </w:p>
  </w:footnote>
  <w:footnote w:id="15">
    <w:p w14:paraId="1E7A0183" w14:textId="198748C8" w:rsidR="00E667C0" w:rsidRPr="00665ADF" w:rsidRDefault="00E667C0">
      <w:pPr>
        <w:pStyle w:val="FootnoteText"/>
        <w:rPr>
          <w:lang w:val="fr-CH"/>
        </w:rPr>
      </w:pPr>
      <w:r>
        <w:rPr>
          <w:rStyle w:val="FootnoteReference"/>
        </w:rPr>
        <w:footnoteRef/>
      </w:r>
      <w:r>
        <w:t xml:space="preserve"> Raymond </w:t>
      </w:r>
      <w:proofErr w:type="spellStart"/>
      <w:r>
        <w:t>Bellour</w:t>
      </w:r>
      <w:proofErr w:type="spellEnd"/>
      <w:r>
        <w:t xml:space="preserve">, « Le Spectateur-canon », </w:t>
      </w:r>
      <w:r>
        <w:rPr>
          <w:i/>
        </w:rPr>
        <w:t>in</w:t>
      </w:r>
      <w:r>
        <w:t xml:space="preserve"> </w:t>
      </w:r>
      <w:r w:rsidRPr="00665ADF">
        <w:rPr>
          <w:lang w:val="fr-CH"/>
        </w:rPr>
        <w:t xml:space="preserve">Petro Bianchi, Giulio Bursi et Simone Venturini (éds.), </w:t>
      </w:r>
      <w:r w:rsidRPr="00665ADF">
        <w:rPr>
          <w:i/>
          <w:lang w:val="fr-CH"/>
        </w:rPr>
        <w:t>op. cit.</w:t>
      </w:r>
      <w:r w:rsidRPr="00665ADF">
        <w:rPr>
          <w:lang w:val="fr-CH"/>
        </w:rPr>
        <w:t>, p</w:t>
      </w:r>
      <w:r>
        <w:rPr>
          <w:lang w:val="fr-CH"/>
        </w:rPr>
        <w:t>p</w:t>
      </w:r>
      <w:r w:rsidRPr="00665ADF">
        <w:rPr>
          <w:lang w:val="fr-CH"/>
        </w:rPr>
        <w:t xml:space="preserve">. </w:t>
      </w:r>
      <w:r>
        <w:rPr>
          <w:lang w:val="fr-CH"/>
        </w:rPr>
        <w:t>27-36</w:t>
      </w:r>
      <w:r w:rsidRPr="00665ADF">
        <w:rPr>
          <w:lang w:val="fr-CH"/>
        </w:rPr>
        <w:t>.</w:t>
      </w:r>
    </w:p>
  </w:footnote>
  <w:footnote w:id="16">
    <w:p w14:paraId="7E42627B" w14:textId="378DFBF5" w:rsidR="00E667C0" w:rsidRPr="00F128C9" w:rsidRDefault="00E667C0">
      <w:pPr>
        <w:pStyle w:val="FootnoteText"/>
        <w:rPr>
          <w:lang w:val="en-GB"/>
        </w:rPr>
      </w:pPr>
      <w:r>
        <w:rPr>
          <w:rStyle w:val="FootnoteReference"/>
        </w:rPr>
        <w:footnoteRef/>
      </w:r>
      <w:r w:rsidRPr="00F128C9">
        <w:rPr>
          <w:lang w:val="en-GB"/>
        </w:rPr>
        <w:t xml:space="preserve"> Raymond </w:t>
      </w:r>
      <w:proofErr w:type="spellStart"/>
      <w:r w:rsidRPr="00F128C9">
        <w:rPr>
          <w:lang w:val="en-GB"/>
        </w:rPr>
        <w:t>Bellour</w:t>
      </w:r>
      <w:proofErr w:type="spellEnd"/>
      <w:r w:rsidRPr="00F128C9">
        <w:rPr>
          <w:lang w:val="en-GB"/>
        </w:rPr>
        <w:t xml:space="preserve">, </w:t>
      </w:r>
      <w:r w:rsidRPr="00F128C9">
        <w:rPr>
          <w:i/>
          <w:lang w:val="en-GB"/>
        </w:rPr>
        <w:t>op. cit.</w:t>
      </w:r>
      <w:r w:rsidRPr="00F128C9">
        <w:rPr>
          <w:lang w:val="en-GB"/>
        </w:rPr>
        <w:t xml:space="preserve">, p. </w:t>
      </w:r>
      <w:r>
        <w:rPr>
          <w:lang w:val="en-GB"/>
        </w:rPr>
        <w:t>27.</w:t>
      </w:r>
    </w:p>
  </w:footnote>
  <w:footnote w:id="17">
    <w:p w14:paraId="3F81D3FF" w14:textId="021A6BD2" w:rsidR="00E667C0" w:rsidRPr="000A3163" w:rsidRDefault="00E667C0">
      <w:pPr>
        <w:pStyle w:val="FootnoteText"/>
        <w:rPr>
          <w:lang w:val="en-GB"/>
        </w:rPr>
      </w:pPr>
      <w:r>
        <w:rPr>
          <w:rStyle w:val="FootnoteReference"/>
        </w:rPr>
        <w:footnoteRef/>
      </w:r>
      <w:r w:rsidRPr="000A3163">
        <w:rPr>
          <w:lang w:val="en-GB"/>
        </w:rPr>
        <w:t xml:space="preserve"> </w:t>
      </w:r>
      <w:r w:rsidRPr="00F128C9">
        <w:rPr>
          <w:lang w:val="en-GB"/>
        </w:rPr>
        <w:t xml:space="preserve">Raymond </w:t>
      </w:r>
      <w:proofErr w:type="spellStart"/>
      <w:r w:rsidRPr="00F128C9">
        <w:rPr>
          <w:lang w:val="en-GB"/>
        </w:rPr>
        <w:t>Bellour</w:t>
      </w:r>
      <w:proofErr w:type="spellEnd"/>
      <w:r w:rsidRPr="00F128C9">
        <w:rPr>
          <w:lang w:val="en-GB"/>
        </w:rPr>
        <w:t xml:space="preserve">, </w:t>
      </w:r>
      <w:r w:rsidRPr="00F128C9">
        <w:rPr>
          <w:i/>
          <w:lang w:val="en-GB"/>
        </w:rPr>
        <w:t>op. cit.</w:t>
      </w:r>
      <w:r w:rsidRPr="00F128C9">
        <w:rPr>
          <w:lang w:val="en-GB"/>
        </w:rPr>
        <w:t xml:space="preserve">, p. </w:t>
      </w:r>
      <w:r>
        <w:rPr>
          <w:lang w:val="en-GB"/>
        </w:rPr>
        <w:t>29.</w:t>
      </w:r>
    </w:p>
  </w:footnote>
  <w:footnote w:id="18">
    <w:p w14:paraId="25DDA732" w14:textId="54CC96D4" w:rsidR="00E667C0" w:rsidRPr="00EF640A" w:rsidRDefault="00E667C0">
      <w:pPr>
        <w:pStyle w:val="FootnoteText"/>
        <w:rPr>
          <w:lang w:val="en-GB"/>
        </w:rPr>
      </w:pPr>
      <w:r>
        <w:rPr>
          <w:rStyle w:val="FootnoteReference"/>
        </w:rPr>
        <w:footnoteRef/>
      </w:r>
      <w:r w:rsidRPr="00EF640A">
        <w:rPr>
          <w:lang w:val="en-GB"/>
        </w:rPr>
        <w:t xml:space="preserve"> </w:t>
      </w:r>
      <w:r w:rsidRPr="00781EA5">
        <w:rPr>
          <w:lang w:val="en-GB"/>
        </w:rPr>
        <w:t xml:space="preserve">Mark Thomas McGee, </w:t>
      </w:r>
      <w:r>
        <w:rPr>
          <w:i/>
          <w:lang w:val="en-GB"/>
        </w:rPr>
        <w:t>op. cit.</w:t>
      </w:r>
      <w:r>
        <w:rPr>
          <w:lang w:val="en-GB"/>
        </w:rPr>
        <w:t>, pp. 7-8.</w:t>
      </w:r>
    </w:p>
  </w:footnote>
  <w:footnote w:id="19">
    <w:p w14:paraId="0BBF5B10" w14:textId="6B28E338" w:rsidR="00E667C0" w:rsidRPr="00566458" w:rsidRDefault="00E667C0">
      <w:pPr>
        <w:pStyle w:val="FootnoteText"/>
        <w:rPr>
          <w:lang w:val="en-GB"/>
        </w:rPr>
      </w:pPr>
      <w:r>
        <w:rPr>
          <w:rStyle w:val="FootnoteReference"/>
        </w:rPr>
        <w:footnoteRef/>
      </w:r>
      <w:r w:rsidRPr="00566458">
        <w:rPr>
          <w:lang w:val="en-GB"/>
        </w:rPr>
        <w:t xml:space="preserve"> Jonathan</w:t>
      </w:r>
      <w:r>
        <w:rPr>
          <w:lang w:val="en-GB"/>
        </w:rPr>
        <w:t xml:space="preserve"> Rosenbaum</w:t>
      </w:r>
      <w:r w:rsidRPr="00566458">
        <w:rPr>
          <w:lang w:val="en-GB"/>
        </w:rPr>
        <w:t xml:space="preserve">, </w:t>
      </w:r>
      <w:r w:rsidRPr="00566458">
        <w:rPr>
          <w:i/>
          <w:lang w:val="en-GB"/>
        </w:rPr>
        <w:t>Essential Cinema: On the Necessity of Film Canons</w:t>
      </w:r>
      <w:r w:rsidRPr="00566458">
        <w:rPr>
          <w:lang w:val="en-GB"/>
        </w:rPr>
        <w:t>, Baltimore, Johns Hopkins University Press, 2004.</w:t>
      </w:r>
    </w:p>
  </w:footnote>
  <w:footnote w:id="20">
    <w:p w14:paraId="09818480" w14:textId="34B882D3" w:rsidR="00E667C0" w:rsidRPr="00AF7E88" w:rsidRDefault="00E667C0">
      <w:pPr>
        <w:pStyle w:val="FootnoteText"/>
        <w:rPr>
          <w:lang w:val="en-GB"/>
        </w:rPr>
      </w:pPr>
      <w:r>
        <w:rPr>
          <w:rStyle w:val="FootnoteReference"/>
        </w:rPr>
        <w:footnoteRef/>
      </w:r>
      <w:r w:rsidRPr="00AF7E88">
        <w:rPr>
          <w:lang w:val="en-GB"/>
        </w:rPr>
        <w:t xml:space="preserve"> </w:t>
      </w:r>
      <w:r w:rsidR="00F31256">
        <w:rPr>
          <w:lang w:val="en-GB"/>
        </w:rPr>
        <w:t>« shame and apology »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00F31256">
        <w:rPr>
          <w:lang w:val="en-GB"/>
        </w:rPr>
        <w:t>].</w:t>
      </w:r>
    </w:p>
  </w:footnote>
  <w:footnote w:id="21">
    <w:p w14:paraId="7CA0CB47" w14:textId="2FF3B59E" w:rsidR="00053667" w:rsidRPr="00053667" w:rsidRDefault="00053667">
      <w:pPr>
        <w:pStyle w:val="FootnoteText"/>
        <w:rPr>
          <w:lang w:val="en-GB"/>
        </w:rPr>
      </w:pPr>
      <w:r>
        <w:rPr>
          <w:rStyle w:val="FootnoteReference"/>
        </w:rPr>
        <w:footnoteRef/>
      </w:r>
      <w:r w:rsidRPr="00053667">
        <w:rPr>
          <w:lang w:val="en-GB"/>
        </w:rPr>
        <w:t xml:space="preserve"> « too facile, too romantic, too apolitical, too redolent of film </w:t>
      </w:r>
      <w:proofErr w:type="spellStart"/>
      <w:r w:rsidRPr="00053667">
        <w:rPr>
          <w:lang w:val="en-GB"/>
        </w:rPr>
        <w:t>buffery</w:t>
      </w:r>
      <w:proofErr w:type="spellEnd"/>
      <w:r w:rsidRPr="00053667">
        <w:rPr>
          <w:lang w:val="en-GB"/>
        </w:rPr>
        <w:t>, and too m</w:t>
      </w:r>
      <w:r w:rsidR="00953A09">
        <w:rPr>
          <w:lang w:val="en-GB"/>
        </w:rPr>
        <w:t>u</w:t>
      </w:r>
      <w:r w:rsidRPr="00053667">
        <w:rPr>
          <w:lang w:val="en-GB"/>
        </w:rPr>
        <w:t>ch grounded in art as opposed to the social sci</w:t>
      </w:r>
      <w:r>
        <w:rPr>
          <w:lang w:val="en-GB"/>
        </w:rPr>
        <w:t>ences</w:t>
      </w:r>
      <w:r w:rsidRPr="00053667">
        <w:rPr>
          <w:lang w:val="en-GB"/>
        </w:rPr>
        <w:t> »</w:t>
      </w:r>
      <w:r w:rsidR="007E33E5">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w:t>
      </w:r>
      <w:r w:rsidR="007E33E5">
        <w:rPr>
          <w:lang w:val="en-GB"/>
        </w:rPr>
        <w:t>].</w:t>
      </w:r>
    </w:p>
  </w:footnote>
  <w:footnote w:id="22">
    <w:p w14:paraId="48C9841F" w14:textId="60173296" w:rsidR="00C9761A" w:rsidRPr="00C9761A" w:rsidRDefault="00C9761A">
      <w:pPr>
        <w:pStyle w:val="FootnoteText"/>
        <w:rPr>
          <w:lang w:val="en-GB"/>
        </w:rPr>
      </w:pPr>
      <w:r>
        <w:rPr>
          <w:rStyle w:val="FootnoteReference"/>
        </w:rPr>
        <w:footnoteRef/>
      </w:r>
      <w:r w:rsidRPr="00C9761A">
        <w:rPr>
          <w:lang w:val="en-GB"/>
        </w:rPr>
        <w:t xml:space="preserve"> </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xiii</w:t>
      </w:r>
      <w:r w:rsidRPr="00566458">
        <w:rPr>
          <w:lang w:val="en-GB"/>
        </w:rPr>
        <w:t>.</w:t>
      </w:r>
    </w:p>
  </w:footnote>
  <w:footnote w:id="23">
    <w:p w14:paraId="09EC725D" w14:textId="62059107" w:rsidR="00C9761A" w:rsidRPr="00E8558E" w:rsidRDefault="00C9761A">
      <w:pPr>
        <w:pStyle w:val="FootnoteText"/>
        <w:rPr>
          <w:lang w:val="en-GB"/>
        </w:rPr>
      </w:pPr>
      <w:r>
        <w:rPr>
          <w:rStyle w:val="FootnoteReference"/>
        </w:rPr>
        <w:footnoteRef/>
      </w:r>
      <w:r w:rsidRPr="00C9761A">
        <w:rPr>
          <w:lang w:val="en-GB"/>
        </w:rPr>
        <w:t xml:space="preserve"> </w:t>
      </w:r>
      <w:r w:rsidR="00A73B56" w:rsidRPr="00A73B56">
        <w:rPr>
          <w:lang w:val="en-GB"/>
        </w:rPr>
        <w:t>« an active process of selection »</w:t>
      </w:r>
      <w:r w:rsidR="00D87554">
        <w:rPr>
          <w:lang w:val="en-GB"/>
        </w:rPr>
        <w:t xml:space="preserve"> [</w:t>
      </w:r>
      <w:r w:rsidR="00A73B56" w:rsidRPr="00E8558E">
        <w:rPr>
          <w:lang w:val="en-GB"/>
        </w:rPr>
        <w:t xml:space="preserve">Jonathan Rosenbaum, </w:t>
      </w:r>
      <w:r w:rsidR="00A73B56" w:rsidRPr="00E8558E">
        <w:rPr>
          <w:i/>
          <w:lang w:val="en-GB"/>
        </w:rPr>
        <w:t>ibid</w:t>
      </w:r>
      <w:r w:rsidR="00D64449" w:rsidRPr="00E8558E">
        <w:rPr>
          <w:lang w:val="en-GB"/>
        </w:rPr>
        <w:t>.</w:t>
      </w:r>
      <w:r w:rsidR="00D87554">
        <w:rPr>
          <w:lang w:val="en-GB"/>
        </w:rPr>
        <w:t>].</w:t>
      </w:r>
    </w:p>
  </w:footnote>
  <w:footnote w:id="24">
    <w:p w14:paraId="14BA3EBB" w14:textId="3DE35049" w:rsidR="008E31E6" w:rsidRPr="008E31E6" w:rsidRDefault="008E31E6">
      <w:pPr>
        <w:pStyle w:val="FootnoteText"/>
        <w:rPr>
          <w:lang w:val="en-GB"/>
        </w:rPr>
      </w:pPr>
      <w:r>
        <w:rPr>
          <w:rStyle w:val="FootnoteReference"/>
        </w:rPr>
        <w:footnoteRef/>
      </w:r>
      <w:r w:rsidRPr="008E31E6">
        <w:rPr>
          <w:lang w:val="en-GB"/>
        </w:rPr>
        <w:t xml:space="preserve"> </w:t>
      </w:r>
      <w:r w:rsidRPr="00A73B56">
        <w:rPr>
          <w:lang w:val="en-GB"/>
        </w:rPr>
        <w:t>«</w:t>
      </w:r>
      <w:r>
        <w:rPr>
          <w:lang w:val="en-GB"/>
        </w:rPr>
        <w:t xml:space="preserve"> are not readily available in this country, at least not on video.</w:t>
      </w:r>
      <w:r w:rsidRPr="00A73B56">
        <w:rPr>
          <w:lang w:val="en-GB"/>
        </w:rPr>
        <w:t xml:space="preserve"> »</w:t>
      </w:r>
      <w:r>
        <w:rPr>
          <w:lang w:val="en-GB"/>
        </w:rPr>
        <w:t xml:space="preserve"> </w:t>
      </w:r>
      <w:r w:rsidR="008A4436">
        <w:rPr>
          <w:lang w:val="en-GB"/>
        </w:rPr>
        <w:t>[</w:t>
      </w:r>
      <w:r w:rsidRPr="00566458">
        <w:rPr>
          <w:lang w:val="en-GB"/>
        </w:rPr>
        <w:t>Jonathan</w:t>
      </w:r>
      <w:r>
        <w:rPr>
          <w:lang w:val="en-GB"/>
        </w:rPr>
        <w:t xml:space="preserve"> Rosenbaum</w:t>
      </w:r>
      <w:r w:rsidRPr="00566458">
        <w:rPr>
          <w:lang w:val="en-GB"/>
        </w:rPr>
        <w:t xml:space="preserve">, </w:t>
      </w:r>
      <w:r>
        <w:rPr>
          <w:i/>
          <w:lang w:val="en-GB"/>
        </w:rPr>
        <w:t>op. cit.</w:t>
      </w:r>
      <w:r w:rsidRPr="00566458">
        <w:rPr>
          <w:lang w:val="en-GB"/>
        </w:rPr>
        <w:t xml:space="preserve">, </w:t>
      </w:r>
      <w:r>
        <w:rPr>
          <w:lang w:val="en-GB"/>
        </w:rPr>
        <w:t>p. xvii</w:t>
      </w:r>
      <w:r w:rsidRPr="00566458">
        <w:rPr>
          <w:lang w:val="en-GB"/>
        </w:rPr>
        <w:t>.</w:t>
      </w:r>
      <w:r w:rsidR="008A4436">
        <w:rPr>
          <w:lang w:val="en-GB"/>
        </w:rPr>
        <w:t>].</w:t>
      </w:r>
    </w:p>
  </w:footnote>
  <w:footnote w:id="25">
    <w:p w14:paraId="626682F6" w14:textId="0CDADF83" w:rsidR="003211FA" w:rsidRPr="00E8558E" w:rsidRDefault="003211FA">
      <w:pPr>
        <w:pStyle w:val="FootnoteText"/>
        <w:rPr>
          <w:lang w:val="fr-CH"/>
        </w:rPr>
      </w:pPr>
      <w:r>
        <w:rPr>
          <w:rStyle w:val="FootnoteReference"/>
        </w:rPr>
        <w:footnoteRef/>
      </w:r>
      <w:r w:rsidRPr="003211FA">
        <w:rPr>
          <w:lang w:val="en-GB"/>
        </w:rPr>
        <w:t xml:space="preserve"> « an </w:t>
      </w:r>
      <w:r w:rsidR="004C4488">
        <w:rPr>
          <w:lang w:val="en-GB"/>
        </w:rPr>
        <w:t>a</w:t>
      </w:r>
      <w:r w:rsidRPr="003211FA">
        <w:rPr>
          <w:lang w:val="en-GB"/>
        </w:rPr>
        <w:t xml:space="preserve">bsurd criterion for establishing what does or doesn’t deserve a ‹ </w:t>
      </w:r>
      <w:r>
        <w:rPr>
          <w:lang w:val="en-GB"/>
        </w:rPr>
        <w:t>classic</w:t>
      </w:r>
      <w:r w:rsidRPr="003211FA">
        <w:rPr>
          <w:lang w:val="en-GB"/>
        </w:rPr>
        <w:t xml:space="preserve"> ›</w:t>
      </w:r>
      <w:r w:rsidR="002C6FEC">
        <w:rPr>
          <w:lang w:val="en-GB"/>
        </w:rPr>
        <w:t xml:space="preserve"> </w:t>
      </w:r>
      <w:r w:rsidRPr="003211FA">
        <w:rPr>
          <w:lang w:val="en-GB"/>
        </w:rPr>
        <w:t>status. »</w:t>
      </w:r>
      <w:r w:rsidR="00297CD8">
        <w:rPr>
          <w:lang w:val="en-GB"/>
        </w:rPr>
        <w:t xml:space="preserve"> </w:t>
      </w:r>
      <w:r w:rsidR="00297CD8" w:rsidRPr="00987B9C">
        <w:rPr>
          <w:lang w:val="fr-CH"/>
        </w:rPr>
        <w:t>[</w:t>
      </w:r>
      <w:r w:rsidR="002C6FEC" w:rsidRPr="00E8558E">
        <w:rPr>
          <w:lang w:val="fr-CH"/>
        </w:rPr>
        <w:t xml:space="preserve">Jonathan Rosenbaum, </w:t>
      </w:r>
      <w:r w:rsidR="002C6FEC" w:rsidRPr="00E8558E">
        <w:rPr>
          <w:i/>
          <w:lang w:val="fr-CH"/>
        </w:rPr>
        <w:t>ibid</w:t>
      </w:r>
      <w:r w:rsidR="002C6FEC" w:rsidRPr="00E8558E">
        <w:rPr>
          <w:lang w:val="fr-CH"/>
        </w:rPr>
        <w:t>.</w:t>
      </w:r>
      <w:r w:rsidR="00297CD8">
        <w:rPr>
          <w:lang w:val="fr-CH"/>
        </w:rPr>
        <w:t>].</w:t>
      </w:r>
    </w:p>
  </w:footnote>
  <w:footnote w:id="26">
    <w:p w14:paraId="69180A08" w14:textId="31C392EC" w:rsidR="00E667C0" w:rsidRPr="00053667" w:rsidRDefault="00E667C0">
      <w:pPr>
        <w:pStyle w:val="FootnoteText"/>
        <w:rPr>
          <w:lang w:val="fr-CH"/>
        </w:rPr>
      </w:pPr>
      <w:r>
        <w:rPr>
          <w:rStyle w:val="FootnoteReference"/>
        </w:rPr>
        <w:footnoteRef/>
      </w:r>
      <w:r w:rsidRPr="00053667">
        <w:rPr>
          <w:lang w:val="fr-CH"/>
        </w:rPr>
        <w:t xml:space="preserve"> </w:t>
      </w:r>
      <w:r w:rsidRPr="00053667">
        <w:rPr>
          <w:lang w:val="fr-CH"/>
        </w:rPr>
        <w:t xml:space="preserve">Reproduite dans son intégralité dans </w:t>
      </w:r>
      <w:r w:rsidRPr="00053667">
        <w:rPr>
          <w:szCs w:val="20"/>
          <w:lang w:val="fr-CH"/>
        </w:rPr>
        <w:t xml:space="preserve">Al LaValley (éd.), </w:t>
      </w:r>
      <w:r w:rsidRPr="00053667">
        <w:rPr>
          <w:i/>
          <w:szCs w:val="20"/>
          <w:lang w:val="fr-CH"/>
        </w:rPr>
        <w:t>op. cit.</w:t>
      </w:r>
      <w:r w:rsidRPr="00053667">
        <w:rPr>
          <w:szCs w:val="20"/>
          <w:lang w:val="fr-CH"/>
        </w:rPr>
        <w:t>, p .163.</w:t>
      </w:r>
    </w:p>
  </w:footnote>
  <w:footnote w:id="27">
    <w:p w14:paraId="560F38A7" w14:textId="626CFD6E" w:rsidR="00E667C0" w:rsidRPr="002F4EDB" w:rsidRDefault="00E667C0">
      <w:pPr>
        <w:pStyle w:val="FootnoteText"/>
        <w:rPr>
          <w:lang w:val="en-GB"/>
        </w:rPr>
      </w:pPr>
      <w:r>
        <w:rPr>
          <w:rStyle w:val="FootnoteReference"/>
        </w:rPr>
        <w:footnoteRef/>
      </w:r>
      <w:r w:rsidRPr="00781EA5">
        <w:rPr>
          <w:lang w:val="en-GB"/>
        </w:rPr>
        <w:t xml:space="preserve"> </w:t>
      </w:r>
      <w:r w:rsidRPr="00532FAF">
        <w:rPr>
          <w:lang w:val="en-GB"/>
        </w:rPr>
        <w:t>« it’s definitely an exploitation picture which they [the distributor and exhibitor] didn’t exploit »</w:t>
      </w:r>
      <w:r>
        <w:rPr>
          <w:lang w:val="en-GB"/>
        </w:rPr>
        <w:t xml:space="preserve"> </w:t>
      </w:r>
      <w:r w:rsidR="002F4EDB">
        <w:rPr>
          <w:lang w:val="en-GB"/>
        </w:rPr>
        <w:t>[</w:t>
      </w:r>
      <w:r w:rsidRPr="002F4EDB">
        <w:rPr>
          <w:szCs w:val="20"/>
          <w:lang w:val="en-GB"/>
        </w:rPr>
        <w:t xml:space="preserve">Al </w:t>
      </w:r>
      <w:proofErr w:type="spellStart"/>
      <w:r w:rsidRPr="002F4EDB">
        <w:rPr>
          <w:szCs w:val="20"/>
          <w:lang w:val="en-GB"/>
        </w:rPr>
        <w:t>LaValley</w:t>
      </w:r>
      <w:proofErr w:type="spellEnd"/>
      <w:r w:rsidRPr="002F4EDB">
        <w:rPr>
          <w:szCs w:val="20"/>
          <w:lang w:val="en-GB"/>
        </w:rPr>
        <w:t xml:space="preserve"> (</w:t>
      </w:r>
      <w:proofErr w:type="spellStart"/>
      <w:r w:rsidRPr="002F4EDB">
        <w:rPr>
          <w:szCs w:val="20"/>
          <w:lang w:val="en-GB"/>
        </w:rPr>
        <w:t>éd</w:t>
      </w:r>
      <w:proofErr w:type="spellEnd"/>
      <w:r w:rsidRPr="002F4EDB">
        <w:rPr>
          <w:szCs w:val="20"/>
          <w:lang w:val="en-GB"/>
        </w:rPr>
        <w:t xml:space="preserve">.), </w:t>
      </w:r>
      <w:r w:rsidRPr="002F4EDB">
        <w:rPr>
          <w:i/>
          <w:szCs w:val="20"/>
          <w:lang w:val="en-GB"/>
        </w:rPr>
        <w:t>ibid.</w:t>
      </w:r>
      <w:r w:rsidR="002F4EDB">
        <w:rPr>
          <w:szCs w:val="20"/>
          <w:lang w:val="en-GB"/>
        </w:rPr>
        <w:t>, p</w:t>
      </w:r>
      <w:r w:rsidRPr="002F4EDB">
        <w:rPr>
          <w:szCs w:val="20"/>
          <w:lang w:val="en-GB"/>
        </w:rPr>
        <w:t>.</w:t>
      </w:r>
      <w:r w:rsidR="002F4EDB">
        <w:rPr>
          <w:szCs w:val="20"/>
          <w:lang w:val="en-GB"/>
        </w:rPr>
        <w:t xml:space="preserve"> </w:t>
      </w:r>
      <w:r w:rsidRPr="002F4EDB">
        <w:rPr>
          <w:szCs w:val="20"/>
          <w:lang w:val="en-GB"/>
        </w:rPr>
        <w:t>163</w:t>
      </w:r>
      <w:r w:rsidR="002F4EDB">
        <w:rPr>
          <w:szCs w:val="20"/>
          <w:lang w:val="en-GB"/>
        </w:rPr>
        <w:t>].</w:t>
      </w:r>
    </w:p>
  </w:footnote>
  <w:footnote w:id="28">
    <w:p w14:paraId="56550D15" w14:textId="74E4F856" w:rsidR="00E667C0" w:rsidRPr="007F03DC" w:rsidRDefault="00E667C0">
      <w:pPr>
        <w:pStyle w:val="FootnoteText"/>
        <w:rPr>
          <w:lang w:val="fr-CH"/>
        </w:rPr>
      </w:pPr>
      <w:r>
        <w:rPr>
          <w:rStyle w:val="FootnoteReference"/>
        </w:rPr>
        <w:footnoteRef/>
      </w:r>
      <w:r w:rsidRPr="007F03DC">
        <w:rPr>
          <w:lang w:val="fr-CH"/>
        </w:rPr>
        <w:t xml:space="preserve"> </w:t>
      </w:r>
      <w:r w:rsidRPr="007F03DC">
        <w:rPr>
          <w:lang w:val="fr-CH"/>
        </w:rPr>
        <w:t xml:space="preserve">L’appellation </w:t>
      </w:r>
      <w:r>
        <w:rPr>
          <w:lang w:val="fr-CH"/>
        </w:rPr>
        <w:t xml:space="preserve">« film d’exploitation », fait ici référence à plusieurs facteurs: les coûts de production bas du film, l’utilisation d’acteurs non considérés comme </w:t>
      </w:r>
      <w:r>
        <w:rPr>
          <w:i/>
          <w:lang w:val="fr-CH"/>
        </w:rPr>
        <w:t>stars</w:t>
      </w:r>
      <w:r>
        <w:rPr>
          <w:lang w:val="fr-CH"/>
        </w:rPr>
        <w:t>, l’appartenance du film aux genres de la science-fiction et de l’horreur considérés comme non-légitimes au moment de sa production.</w:t>
      </w:r>
    </w:p>
  </w:footnote>
  <w:footnote w:id="29">
    <w:p w14:paraId="23A97179" w14:textId="04F411C9" w:rsidR="00E667C0" w:rsidRPr="00781EA5" w:rsidRDefault="00E667C0">
      <w:pPr>
        <w:pStyle w:val="FootnoteText"/>
        <w:rPr>
          <w:lang w:val="en-GB"/>
        </w:rPr>
      </w:pPr>
      <w:r>
        <w:rPr>
          <w:rStyle w:val="FootnoteReference"/>
        </w:rPr>
        <w:footnoteRef/>
      </w:r>
      <w:r w:rsidRPr="00781EA5">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ibid</w:t>
      </w:r>
      <w:proofErr w:type="gramStart"/>
      <w:r>
        <w:rPr>
          <w:i/>
          <w:szCs w:val="20"/>
          <w:lang w:val="en-US"/>
        </w:rPr>
        <w:t>.</w:t>
      </w:r>
      <w:r>
        <w:rPr>
          <w:szCs w:val="20"/>
          <w:lang w:val="en-US"/>
        </w:rPr>
        <w:t>,</w:t>
      </w:r>
      <w:proofErr w:type="gramEnd"/>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w:t>
      </w:r>
      <w:proofErr w:type="spellStart"/>
      <w:r w:rsidRPr="00781EA5">
        <w:rPr>
          <w:lang w:val="en-GB"/>
        </w:rPr>
        <w:t>LeGacy</w:t>
      </w:r>
      <w:proofErr w:type="spellEnd"/>
      <w:r w:rsidRPr="00781EA5">
        <w:rPr>
          <w:lang w:val="en-GB"/>
        </w:rPr>
        <w:t xml:space="preserve">, « The Invasion of the Body Snatchers: A Metaphor for the Fifties », </w:t>
      </w:r>
      <w:proofErr w:type="spellStart"/>
      <w:r w:rsidRPr="00781EA5">
        <w:rPr>
          <w:i/>
          <w:lang w:val="en-GB"/>
        </w:rPr>
        <w:t>Litterature</w:t>
      </w:r>
      <w:proofErr w:type="spellEnd"/>
      <w:r w:rsidRPr="00781EA5">
        <w:rPr>
          <w:i/>
          <w:lang w:val="en-GB"/>
        </w:rPr>
        <w:t>/Film Quarterly</w:t>
      </w:r>
      <w:r w:rsidRPr="00781EA5">
        <w:rPr>
          <w:lang w:val="en-GB"/>
        </w:rPr>
        <w:t xml:space="preserve">, Vol. 6, No. 3, </w:t>
      </w:r>
      <w:proofErr w:type="spellStart"/>
      <w:r w:rsidRPr="00781EA5">
        <w:rPr>
          <w:lang w:val="en-GB"/>
        </w:rPr>
        <w:t>été</w:t>
      </w:r>
      <w:proofErr w:type="spellEnd"/>
      <w:r w:rsidRPr="00781EA5">
        <w:rPr>
          <w:lang w:val="en-GB"/>
        </w:rPr>
        <w:t xml:space="preserve"> 1978, p. 286.</w:t>
      </w:r>
    </w:p>
  </w:footnote>
  <w:footnote w:id="30">
    <w:p w14:paraId="0D550CCD" w14:textId="7E287901" w:rsidR="00E667C0" w:rsidRPr="00781EA5" w:rsidRDefault="00E667C0">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31">
    <w:p w14:paraId="1EE60664" w14:textId="23244908" w:rsidR="00E667C0" w:rsidRPr="004C1431" w:rsidRDefault="00E667C0">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32">
    <w:p w14:paraId="0C686DEA" w14:textId="4FF35241" w:rsidR="00E667C0" w:rsidRPr="00781EA5" w:rsidRDefault="00E667C0">
      <w:pPr>
        <w:pStyle w:val="FootnoteText"/>
        <w:rPr>
          <w:lang w:val="en-GB"/>
        </w:rPr>
      </w:pPr>
      <w:r>
        <w:rPr>
          <w:rStyle w:val="FootnoteReference"/>
        </w:rPr>
        <w:footnoteRef/>
      </w:r>
      <w:r w:rsidRPr="00781EA5">
        <w:rPr>
          <w:lang w:val="en-GB"/>
        </w:rPr>
        <w:t xml:space="preserve"> </w:t>
      </w:r>
      <w:r w:rsidRPr="00A31857">
        <w:rPr>
          <w:lang w:val="en-GB"/>
        </w:rPr>
        <w:t>« </w:t>
      </w:r>
      <w:r w:rsidR="00C61942">
        <w:rPr>
          <w:lang w:val="en-GB"/>
        </w:rPr>
        <w:t>lowly science fiction status »</w:t>
      </w:r>
      <w:r w:rsidRPr="00A31857">
        <w:rPr>
          <w:lang w:val="en-GB"/>
        </w:rPr>
        <w:t xml:space="preserve"> </w:t>
      </w:r>
      <w:r w:rsidR="00C61942">
        <w:rPr>
          <w:lang w:val="en-GB"/>
        </w:rPr>
        <w:t>[</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ibid.</w:t>
      </w:r>
      <w:r w:rsidR="00C61942">
        <w:rPr>
          <w:szCs w:val="20"/>
          <w:lang w:val="en-US"/>
        </w:rPr>
        <w:t>, p .161].</w:t>
      </w:r>
    </w:p>
  </w:footnote>
  <w:footnote w:id="33">
    <w:p w14:paraId="523F5948" w14:textId="6924B2FC" w:rsidR="00E667C0" w:rsidRPr="00781EA5" w:rsidRDefault="00E667C0">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34">
    <w:p w14:paraId="295EED7E" w14:textId="27AB7D69" w:rsidR="00E667C0" w:rsidRPr="00781EA5" w:rsidRDefault="00E667C0">
      <w:pPr>
        <w:pStyle w:val="FootnoteText"/>
        <w:rPr>
          <w:lang w:val="en-GB"/>
        </w:rPr>
      </w:pPr>
      <w:r>
        <w:rPr>
          <w:rStyle w:val="FootnoteReference"/>
        </w:rPr>
        <w:footnoteRef/>
      </w:r>
      <w:r w:rsidRPr="00781EA5">
        <w:rPr>
          <w:lang w:val="en-GB"/>
        </w:rPr>
        <w:t xml:space="preserve"> </w:t>
      </w:r>
      <w:r w:rsidRPr="001E288A">
        <w:rPr>
          <w:lang w:val="en-GB"/>
        </w:rPr>
        <w:t xml:space="preserve">Les critiques </w:t>
      </w:r>
      <w:proofErr w:type="spellStart"/>
      <w:r w:rsidRPr="001E288A">
        <w:rPr>
          <w:lang w:val="en-GB"/>
        </w:rPr>
        <w:t>parues</w:t>
      </w:r>
      <w:proofErr w:type="spellEnd"/>
      <w:r w:rsidRPr="001E288A">
        <w:rPr>
          <w:lang w:val="en-GB"/>
        </w:rPr>
        <w:t xml:space="preserve"> </w:t>
      </w:r>
      <w:proofErr w:type="spellStart"/>
      <w:r w:rsidRPr="001E288A">
        <w:rPr>
          <w:lang w:val="en-GB"/>
        </w:rPr>
        <w:t>dans</w:t>
      </w:r>
      <w:proofErr w:type="spellEnd"/>
      <w:r w:rsidRPr="001E288A">
        <w:rPr>
          <w:lang w:val="en-GB"/>
        </w:rPr>
        <w:t xml:space="preserve"> les revues </w:t>
      </w:r>
      <w:proofErr w:type="spellStart"/>
      <w:r w:rsidRPr="001E288A">
        <w:rPr>
          <w:lang w:val="en-GB"/>
        </w:rPr>
        <w:t>corporatives</w:t>
      </w:r>
      <w:proofErr w:type="spellEnd"/>
      <w:r w:rsidRPr="001E288A">
        <w:rPr>
          <w:lang w:val="en-GB"/>
        </w:rPr>
        <w:t xml:space="preserve">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w:t>
      </w:r>
      <w:proofErr w:type="spellStart"/>
      <w:r w:rsidRPr="001E288A">
        <w:rPr>
          <w:lang w:val="en-GB"/>
        </w:rPr>
        <w:t>étant</w:t>
      </w:r>
      <w:proofErr w:type="spellEnd"/>
      <w:r w:rsidRPr="001E288A">
        <w:rPr>
          <w:lang w:val="en-GB"/>
        </w:rPr>
        <w:t xml:space="preserve"> par </w:t>
      </w:r>
      <w:proofErr w:type="spellStart"/>
      <w:r w:rsidRPr="001E288A">
        <w:rPr>
          <w:lang w:val="en-GB"/>
        </w:rPr>
        <w:t>exemple</w:t>
      </w:r>
      <w:proofErr w:type="spellEnd"/>
      <w:r w:rsidRPr="001E288A">
        <w:rPr>
          <w:lang w:val="en-GB"/>
        </w:rPr>
        <w:t xml:space="preserve"> </w:t>
      </w:r>
      <w:proofErr w:type="spellStart"/>
      <w:r w:rsidRPr="001E288A">
        <w:rPr>
          <w:lang w:val="en-GB"/>
        </w:rPr>
        <w:t>datées</w:t>
      </w:r>
      <w:proofErr w:type="spellEnd"/>
      <w:r w:rsidRPr="001E288A">
        <w:rPr>
          <w:lang w:val="en-GB"/>
        </w:rPr>
        <w:t xml:space="preserve"> du 31 </w:t>
      </w:r>
      <w:proofErr w:type="spellStart"/>
      <w:r w:rsidRPr="001E288A">
        <w:rPr>
          <w:lang w:val="en-GB"/>
        </w:rPr>
        <w:t>décembre</w:t>
      </w:r>
      <w:proofErr w:type="spellEnd"/>
      <w:r w:rsidRPr="001E288A">
        <w:rPr>
          <w:lang w:val="en-GB"/>
        </w:rPr>
        <w:t xml:space="preserve"> 1955 et 1</w:t>
      </w:r>
      <w:r w:rsidRPr="001E288A">
        <w:rPr>
          <w:vertAlign w:val="superscript"/>
          <w:lang w:val="en-GB"/>
        </w:rPr>
        <w:t>er</w:t>
      </w:r>
      <w:r w:rsidRPr="001E288A">
        <w:rPr>
          <w:lang w:val="en-GB"/>
        </w:rPr>
        <w:t xml:space="preserve"> </w:t>
      </w:r>
      <w:proofErr w:type="spellStart"/>
      <w:r w:rsidRPr="001E288A">
        <w:rPr>
          <w:lang w:val="en-GB"/>
        </w:rPr>
        <w:t>janvier</w:t>
      </w:r>
      <w:proofErr w:type="spellEnd"/>
      <w:r w:rsidRPr="001E288A">
        <w:rPr>
          <w:lang w:val="en-GB"/>
        </w:rPr>
        <w:t xml:space="preserve"> 1956, </w:t>
      </w:r>
      <w:proofErr w:type="spellStart"/>
      <w:proofErr w:type="gramStart"/>
      <w:r w:rsidRPr="001E288A">
        <w:rPr>
          <w:lang w:val="en-GB"/>
        </w:rPr>
        <w:t>respectivement</w:t>
      </w:r>
      <w:proofErr w:type="spellEnd"/>
      <w:r w:rsidRPr="001E288A">
        <w:rPr>
          <w:lang w:val="en-GB"/>
        </w:rPr>
        <w:t> </w:t>
      </w:r>
      <w:r w:rsidRPr="00781EA5">
        <w:rPr>
          <w:lang w:val="en-GB"/>
        </w:rPr>
        <w:t>;</w:t>
      </w:r>
      <w:proofErr w:type="gramEnd"/>
      <w:r w:rsidRPr="00781EA5">
        <w:rPr>
          <w:lang w:val="en-GB"/>
        </w:rPr>
        <w:t xml:space="preserve"> –, « Review : ‘Invasion of the Body Snatchers’ », </w:t>
      </w:r>
      <w:r w:rsidRPr="00781EA5">
        <w:rPr>
          <w:i/>
          <w:lang w:val="en-GB"/>
        </w:rPr>
        <w:t>Variety</w:t>
      </w:r>
      <w:r w:rsidRPr="00781EA5">
        <w:rPr>
          <w:lang w:val="en-GB"/>
        </w:rPr>
        <w:t xml:space="preserve">, 31 </w:t>
      </w:r>
      <w:proofErr w:type="spellStart"/>
      <w:r w:rsidRPr="00781EA5">
        <w:rPr>
          <w:lang w:val="en-GB"/>
        </w:rPr>
        <w:t>décembre</w:t>
      </w:r>
      <w:proofErr w:type="spellEnd"/>
      <w:r w:rsidRPr="00781EA5">
        <w:rPr>
          <w:lang w:val="en-GB"/>
        </w:rPr>
        <w:t xml:space="preserve"> 1955 ; Derek </w:t>
      </w:r>
      <w:proofErr w:type="spellStart"/>
      <w:r w:rsidRPr="00781EA5">
        <w:rPr>
          <w:lang w:val="en-GB"/>
        </w:rPr>
        <w:t>Prouse</w:t>
      </w:r>
      <w:proofErr w:type="spellEnd"/>
      <w:r w:rsidRPr="00781EA5">
        <w:rPr>
          <w:lang w:val="en-GB"/>
        </w:rPr>
        <w:t xml:space="preserve">, « INVASION OF THE BODY SNATCHERS, U.S.A., 1955 », </w:t>
      </w:r>
      <w:r w:rsidRPr="00781EA5">
        <w:rPr>
          <w:i/>
          <w:lang w:val="en-GB"/>
        </w:rPr>
        <w:t>Monthly Film Bulletin</w:t>
      </w:r>
      <w:r w:rsidRPr="00781EA5">
        <w:rPr>
          <w:lang w:val="en-GB"/>
        </w:rPr>
        <w:t xml:space="preserve">, 1er </w:t>
      </w:r>
      <w:proofErr w:type="spellStart"/>
      <w:r w:rsidRPr="00781EA5">
        <w:rPr>
          <w:lang w:val="en-GB"/>
        </w:rPr>
        <w:t>janvier</w:t>
      </w:r>
      <w:proofErr w:type="spellEnd"/>
      <w:r w:rsidRPr="00781EA5">
        <w:rPr>
          <w:lang w:val="en-GB"/>
        </w:rPr>
        <w:t xml:space="preserve"> 1956.</w:t>
      </w:r>
    </w:p>
  </w:footnote>
  <w:footnote w:id="35">
    <w:p w14:paraId="7C0EFE20" w14:textId="1826BC7E" w:rsidR="00E667C0" w:rsidRPr="00781EA5" w:rsidRDefault="00E667C0">
      <w:pPr>
        <w:pStyle w:val="FootnoteText"/>
        <w:rPr>
          <w:lang w:val="en-GB"/>
        </w:rPr>
      </w:pPr>
      <w:r>
        <w:rPr>
          <w:rStyle w:val="FootnoteReference"/>
        </w:rPr>
        <w:footnoteRef/>
      </w:r>
      <w:r w:rsidRPr="00781EA5">
        <w:rPr>
          <w:lang w:val="en-GB"/>
        </w:rPr>
        <w:t xml:space="preserve"> </w:t>
      </w:r>
      <w:r w:rsidR="003A03BA">
        <w:rPr>
          <w:lang w:val="en-GB"/>
        </w:rPr>
        <w:t>« excellent atmosphere »</w:t>
      </w:r>
      <w:r w:rsidRPr="00CA7081">
        <w:rPr>
          <w:lang w:val="en-GB"/>
        </w:rPr>
        <w:t xml:space="preserve"> </w:t>
      </w:r>
      <w:r w:rsidR="003A03BA">
        <w:rPr>
          <w:lang w:val="en-GB"/>
        </w:rPr>
        <w:t>[</w:t>
      </w:r>
      <w:r w:rsidRPr="00781EA5">
        <w:rPr>
          <w:lang w:val="en-GB"/>
        </w:rPr>
        <w:t xml:space="preserve">–, « A Guide to Current Films », </w:t>
      </w:r>
      <w:r w:rsidRPr="00781EA5">
        <w:rPr>
          <w:i/>
          <w:lang w:val="en-GB"/>
        </w:rPr>
        <w:t>Sight and Sound</w:t>
      </w:r>
      <w:r w:rsidRPr="00781EA5">
        <w:rPr>
          <w:lang w:val="en-GB"/>
        </w:rPr>
        <w:t xml:space="preserve">, Vol. </w:t>
      </w:r>
      <w:r w:rsidR="003A03BA">
        <w:rPr>
          <w:lang w:val="en-GB"/>
        </w:rPr>
        <w:t xml:space="preserve">26, No. 2, </w:t>
      </w:r>
      <w:proofErr w:type="spellStart"/>
      <w:r w:rsidR="003A03BA">
        <w:rPr>
          <w:lang w:val="en-GB"/>
        </w:rPr>
        <w:t>automne</w:t>
      </w:r>
      <w:proofErr w:type="spellEnd"/>
      <w:r w:rsidR="003A03BA">
        <w:rPr>
          <w:lang w:val="en-GB"/>
        </w:rPr>
        <w:t xml:space="preserve"> 1956, p. 112].</w:t>
      </w:r>
    </w:p>
  </w:footnote>
  <w:footnote w:id="36">
    <w:p w14:paraId="3E7AD50B" w14:textId="4006E1C9" w:rsidR="00E667C0" w:rsidRPr="00781EA5" w:rsidRDefault="00E667C0" w:rsidP="00265315">
      <w:pPr>
        <w:pStyle w:val="FootnoteText"/>
        <w:rPr>
          <w:lang w:val="en-GB"/>
        </w:rPr>
      </w:pPr>
      <w:r>
        <w:rPr>
          <w:rStyle w:val="FootnoteReference"/>
        </w:rPr>
        <w:footnoteRef/>
      </w:r>
      <w:r w:rsidRPr="00781EA5">
        <w:rPr>
          <w:lang w:val="en-GB"/>
        </w:rPr>
        <w:t xml:space="preserve"> </w:t>
      </w:r>
      <w:r w:rsidRPr="003F32E3">
        <w:rPr>
          <w:lang w:val="en-GB"/>
        </w:rPr>
        <w:t xml:space="preserve">« the solid emotion and suspense </w:t>
      </w:r>
      <w:r>
        <w:rPr>
          <w:lang w:val="en-GB"/>
        </w:rPr>
        <w:t>»</w:t>
      </w:r>
      <w:r w:rsidR="0064154F">
        <w:rPr>
          <w:lang w:val="en-GB"/>
        </w:rPr>
        <w:t xml:space="preserve"> [</w:t>
      </w:r>
      <w:r w:rsidRPr="00781EA5">
        <w:rPr>
          <w:lang w:val="en-GB"/>
        </w:rPr>
        <w:t xml:space="preserve">Jack Moffitt, « Invasion of the Body Snatchers », </w:t>
      </w:r>
      <w:r w:rsidRPr="00781EA5">
        <w:rPr>
          <w:i/>
          <w:lang w:val="en-GB"/>
        </w:rPr>
        <w:t>The Hollywood Reporter</w:t>
      </w:r>
      <w:r w:rsidR="0064154F">
        <w:rPr>
          <w:lang w:val="en-GB"/>
        </w:rPr>
        <w:t xml:space="preserve">, 16 </w:t>
      </w:r>
      <w:proofErr w:type="spellStart"/>
      <w:r w:rsidR="0064154F">
        <w:rPr>
          <w:lang w:val="en-GB"/>
        </w:rPr>
        <w:t>février</w:t>
      </w:r>
      <w:proofErr w:type="spellEnd"/>
      <w:r w:rsidR="0064154F">
        <w:rPr>
          <w:lang w:val="en-GB"/>
        </w:rPr>
        <w:t xml:space="preserve"> 1956].</w:t>
      </w:r>
    </w:p>
  </w:footnote>
  <w:footnote w:id="37">
    <w:p w14:paraId="6178779C" w14:textId="14A3FD68" w:rsidR="00E667C0" w:rsidRPr="00781EA5" w:rsidRDefault="00E667C0">
      <w:pPr>
        <w:pStyle w:val="FootnoteText"/>
        <w:rPr>
          <w:lang w:val="en-GB"/>
        </w:rPr>
      </w:pPr>
      <w:r>
        <w:rPr>
          <w:rStyle w:val="FootnoteReference"/>
        </w:rPr>
        <w:footnoteRef/>
      </w:r>
      <w:r>
        <w:rPr>
          <w:lang w:val="en-GB"/>
        </w:rPr>
        <w:t xml:space="preserve"> </w:t>
      </w:r>
      <w:r w:rsidRPr="008C1EA7">
        <w:rPr>
          <w:lang w:val="en-GB"/>
        </w:rPr>
        <w:t>« brillian</w:t>
      </w:r>
      <w:r w:rsidR="00A400FF">
        <w:rPr>
          <w:lang w:val="en-GB"/>
        </w:rPr>
        <w:t>t and unusual science shocker »</w:t>
      </w:r>
      <w:r w:rsidRPr="008C1EA7">
        <w:rPr>
          <w:lang w:val="en-GB"/>
        </w:rPr>
        <w:t xml:space="preserve"> </w:t>
      </w:r>
      <w:r w:rsidR="00A400FF">
        <w:rPr>
          <w:lang w:val="en-GB"/>
        </w:rPr>
        <w:t>[</w:t>
      </w:r>
      <w:r w:rsidRPr="00781EA5">
        <w:rPr>
          <w:lang w:val="en-GB"/>
        </w:rPr>
        <w:t xml:space="preserve"> F. J., « Invasion of the Body Snatchers », </w:t>
      </w:r>
      <w:r w:rsidRPr="00781EA5">
        <w:rPr>
          <w:i/>
          <w:lang w:val="en-GB"/>
        </w:rPr>
        <w:t>Daily Film Reviewer [London]</w:t>
      </w:r>
      <w:r w:rsidR="00A400FF">
        <w:rPr>
          <w:lang w:val="en-GB"/>
        </w:rPr>
        <w:t xml:space="preserve">, 23 </w:t>
      </w:r>
      <w:proofErr w:type="spellStart"/>
      <w:r w:rsidR="00A400FF">
        <w:rPr>
          <w:lang w:val="en-GB"/>
        </w:rPr>
        <w:t>août</w:t>
      </w:r>
      <w:proofErr w:type="spellEnd"/>
      <w:r w:rsidR="00A400FF">
        <w:rPr>
          <w:lang w:val="en-GB"/>
        </w:rPr>
        <w:t xml:space="preserve"> 1956].</w:t>
      </w:r>
    </w:p>
  </w:footnote>
  <w:footnote w:id="38">
    <w:p w14:paraId="30D3E805" w14:textId="2CE37EA7" w:rsidR="00E667C0" w:rsidRPr="00781EA5" w:rsidRDefault="00E667C0">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 xml:space="preserve">La chose d’un </w:t>
      </w:r>
      <w:proofErr w:type="spellStart"/>
      <w:r w:rsidRPr="00781EA5">
        <w:rPr>
          <w:i/>
          <w:lang w:val="en-GB"/>
        </w:rPr>
        <w:t>autre</w:t>
      </w:r>
      <w:proofErr w:type="spellEnd"/>
      <w:r w:rsidRPr="00781EA5">
        <w:rPr>
          <w:i/>
          <w:lang w:val="en-GB"/>
        </w:rPr>
        <w:t xml:space="preserve"> monde</w:t>
      </w:r>
      <w:r w:rsidRPr="00781EA5">
        <w:rPr>
          <w:lang w:val="en-GB"/>
        </w:rPr>
        <w:t xml:space="preserve">, Christian </w:t>
      </w:r>
      <w:proofErr w:type="spellStart"/>
      <w:r w:rsidRPr="00781EA5">
        <w:rPr>
          <w:lang w:val="en-GB"/>
        </w:rPr>
        <w:t>Nyby</w:t>
      </w:r>
      <w:proofErr w:type="spellEnd"/>
      <w:r w:rsidRPr="00781EA5">
        <w:rPr>
          <w:lang w:val="en-GB"/>
        </w:rPr>
        <w:t>, 1951)</w:t>
      </w:r>
    </w:p>
  </w:footnote>
  <w:footnote w:id="39">
    <w:p w14:paraId="0A912020" w14:textId="78E54526" w:rsidR="00E667C0" w:rsidRPr="00781EA5" w:rsidRDefault="00E667C0">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40">
    <w:p w14:paraId="72636D53" w14:textId="0A9AA987" w:rsidR="00E667C0" w:rsidRPr="00300B5B" w:rsidRDefault="00E667C0">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w:t>
      </w:r>
      <w:proofErr w:type="spellStart"/>
      <w:r>
        <w:t>McGee</w:t>
      </w:r>
      <w:proofErr w:type="spellEnd"/>
      <w:r w:rsidRPr="00F10E98">
        <w:t xml:space="preserve">, </w:t>
      </w:r>
      <w:r>
        <w:rPr>
          <w:i/>
        </w:rPr>
        <w:t>ibid.</w:t>
      </w:r>
      <w:r>
        <w:t>, p. 165.</w:t>
      </w:r>
    </w:p>
  </w:footnote>
  <w:footnote w:id="41">
    <w:p w14:paraId="70EA68E4" w14:textId="76A57347" w:rsidR="00E667C0" w:rsidRPr="00283CF4" w:rsidRDefault="00E667C0">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42">
    <w:p w14:paraId="7F36F225" w14:textId="04D7CF90" w:rsidR="00E667C0" w:rsidRPr="00DD3C95" w:rsidRDefault="00E667C0">
      <w:pPr>
        <w:pStyle w:val="FootnoteText"/>
        <w:rPr>
          <w:lang w:val="fr-CH"/>
        </w:rPr>
      </w:pPr>
      <w:r>
        <w:rPr>
          <w:rStyle w:val="FootnoteReference"/>
        </w:rPr>
        <w:footnoteRef/>
      </w:r>
      <w:r>
        <w:t xml:space="preserve"> </w:t>
      </w:r>
      <w:r>
        <w:rPr>
          <w:lang w:val="fr-CH"/>
        </w:rPr>
        <w:t>Dont le détail sera discuté plus bas dans ce chapitre.</w:t>
      </w:r>
    </w:p>
  </w:footnote>
  <w:footnote w:id="43">
    <w:p w14:paraId="21D786BF" w14:textId="12240971" w:rsidR="00E667C0" w:rsidRPr="0083111B" w:rsidRDefault="00E667C0">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w:t>
      </w:r>
      <w:r w:rsidRPr="00C026AF">
        <w:rPr>
          <w:lang w:val="fr-CH"/>
        </w:rPr>
        <w:t>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44">
    <w:p w14:paraId="7A3479B0" w14:textId="204DDBCC" w:rsidR="00E667C0" w:rsidRPr="008A7494"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45">
    <w:p w14:paraId="7263106A" w14:textId="70EE9487" w:rsidR="00E667C0" w:rsidRPr="00DD6C92" w:rsidRDefault="00E667C0">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24 novembre 1967 ; le titre exact de la parution étant malheureusement illisible sur la copie fournie par la cinémathèque française. </w:t>
      </w:r>
    </w:p>
  </w:footnote>
  <w:footnote w:id="46">
    <w:p w14:paraId="3BD87A40" w14:textId="1AC0EC29" w:rsidR="00E667C0" w:rsidRPr="00DE3C2D" w:rsidRDefault="00E667C0">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47">
    <w:p w14:paraId="43BA8E75" w14:textId="11053A80" w:rsidR="00E667C0" w:rsidRPr="005418E9" w:rsidRDefault="00E667C0">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48">
    <w:p w14:paraId="25AC74B5" w14:textId="5F620678" w:rsidR="00E667C0" w:rsidRPr="00543A54" w:rsidRDefault="00E667C0">
      <w:pPr>
        <w:pStyle w:val="FootnoteText"/>
        <w:rPr>
          <w:lang w:val="en-US"/>
        </w:rPr>
      </w:pPr>
      <w:r>
        <w:rPr>
          <w:rStyle w:val="FootnoteReference"/>
        </w:rPr>
        <w:footnoteRef/>
      </w:r>
      <w:r w:rsidRPr="00781EA5">
        <w:rPr>
          <w:lang w:val="en-GB"/>
        </w:rPr>
        <w:t xml:space="preserve"> </w:t>
      </w:r>
      <w:r w:rsidRPr="00046E47">
        <w:rPr>
          <w:lang w:val="en-US"/>
        </w:rPr>
        <w:t xml:space="preserve">« Remakes, for the most part, are a pain in the ass. At the bottom of every decision to produce (or reproduce) them lies money. Hollywood simply can’t allow success, a job well-done, to rest unmolested. As art they are negligible because, as retreads, their conceptions and themes are not original. Critics tend to regard them with a curious consistency : those who disliked the original seem predisposed to like the new version ; those who loved the original seem inclined to deplore the remake –particularly when, as in the case of </w:t>
      </w:r>
      <w:r w:rsidRPr="00046E47">
        <w:rPr>
          <w:i/>
          <w:lang w:val="en-US"/>
        </w:rPr>
        <w:t>Invasion of the Body Snatchers</w:t>
      </w:r>
      <w:r w:rsidRPr="00046E47">
        <w:rPr>
          <w:lang w:val="en-US"/>
        </w:rPr>
        <w:t xml:space="preserve">, the original is thoroughly well-known (as was not the case with the recent </w:t>
      </w:r>
      <w:r w:rsidRPr="00046E47">
        <w:rPr>
          <w:i/>
          <w:lang w:val="en-US"/>
        </w:rPr>
        <w:t>Heaven Can Wait</w:t>
      </w:r>
      <w:r w:rsidRPr="00046E47">
        <w:rPr>
          <w:lang w:val="en-US"/>
        </w:rPr>
        <w:t xml:space="preserve">), fully out in the mainstream of movie culture, and also when the original was not only popular, but a very </w:t>
      </w:r>
      <w:r w:rsidRPr="00046E47">
        <w:rPr>
          <w:i/>
          <w:lang w:val="en-US"/>
        </w:rPr>
        <w:t>good</w:t>
      </w:r>
      <w:r w:rsidR="00B70213">
        <w:rPr>
          <w:lang w:val="en-US"/>
        </w:rPr>
        <w:t xml:space="preserve"> film indeed » [</w:t>
      </w:r>
      <w:r w:rsidRPr="00645A27">
        <w:rPr>
          <w:lang w:val="en-US"/>
        </w:rPr>
        <w:t>David</w:t>
      </w:r>
      <w:r>
        <w:rPr>
          <w:lang w:val="en-US"/>
        </w:rPr>
        <w:t xml:space="preserve"> Bartholomew</w:t>
      </w:r>
      <w:r w:rsidRPr="00645A27">
        <w:rPr>
          <w:lang w:val="en-US"/>
        </w:rPr>
        <w:t xml:space="preserve">, « invasion of the body snatchers », </w:t>
      </w:r>
      <w:proofErr w:type="spellStart"/>
      <w:r w:rsidRPr="00645A27">
        <w:rPr>
          <w:i/>
          <w:lang w:val="en-US"/>
        </w:rPr>
        <w:t>Cinéaste</w:t>
      </w:r>
      <w:proofErr w:type="spellEnd"/>
      <w:r w:rsidRPr="00645A27">
        <w:rPr>
          <w:lang w:val="en-US"/>
        </w:rPr>
        <w:t xml:space="preserve">, Vol. </w:t>
      </w:r>
      <w:r>
        <w:rPr>
          <w:lang w:val="en-US"/>
        </w:rPr>
        <w:t>10, No. 1, hiver 1979, p. 52</w:t>
      </w:r>
      <w:r w:rsidR="00B70213">
        <w:rPr>
          <w:lang w:val="en-US"/>
        </w:rPr>
        <w:t>]</w:t>
      </w:r>
      <w:r w:rsidRPr="00645A27">
        <w:rPr>
          <w:lang w:val="en-US"/>
        </w:rPr>
        <w:t>.</w:t>
      </w:r>
    </w:p>
  </w:footnote>
  <w:footnote w:id="49">
    <w:p w14:paraId="71A3B2BB" w14:textId="19101A81" w:rsidR="00E667C0" w:rsidRPr="00781EA5" w:rsidRDefault="00E667C0">
      <w:pPr>
        <w:pStyle w:val="FootnoteText"/>
        <w:rPr>
          <w:lang w:val="en-GB"/>
        </w:rPr>
      </w:pPr>
      <w:r>
        <w:rPr>
          <w:rStyle w:val="FootnoteReference"/>
        </w:rPr>
        <w:footnoteRef/>
      </w:r>
      <w:r w:rsidRPr="00781EA5">
        <w:rPr>
          <w:lang w:val="en-GB"/>
        </w:rPr>
        <w:t xml:space="preserve"> </w:t>
      </w:r>
      <w:r w:rsidRPr="009B439F">
        <w:rPr>
          <w:lang w:val="en-GB"/>
        </w:rPr>
        <w:t>« </w:t>
      </w:r>
      <w:proofErr w:type="gramStart"/>
      <w:r w:rsidRPr="009B439F">
        <w:rPr>
          <w:lang w:val="en-GB"/>
        </w:rPr>
        <w:t>why</w:t>
      </w:r>
      <w:proofErr w:type="gramEnd"/>
      <w:r w:rsidRPr="009B439F">
        <w:rPr>
          <w:lang w:val="en-GB"/>
        </w:rPr>
        <w:t xml:space="preserve"> does it seem needless to say ‘needless to say’ ? »</w:t>
      </w:r>
      <w:r w:rsidR="00451E4F">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 Invasion of the Body Snatchers », </w:t>
      </w:r>
      <w:r w:rsidRPr="00543A54">
        <w:rPr>
          <w:i/>
          <w:lang w:val="en-US"/>
        </w:rPr>
        <w:t>The Chicago Reader</w:t>
      </w:r>
      <w:r w:rsidR="00451E4F">
        <w:rPr>
          <w:lang w:val="en-US"/>
        </w:rPr>
        <w:t>, 1978].</w:t>
      </w:r>
    </w:p>
  </w:footnote>
  <w:footnote w:id="50">
    <w:p w14:paraId="4EA8E55A" w14:textId="45B8CCF5" w:rsidR="00E667C0" w:rsidRPr="00543328" w:rsidRDefault="00E667C0">
      <w:pPr>
        <w:pStyle w:val="FootnoteText"/>
        <w:rPr>
          <w:lang w:val="en-US"/>
        </w:rPr>
      </w:pPr>
      <w:r>
        <w:rPr>
          <w:rStyle w:val="FootnoteReference"/>
        </w:rPr>
        <w:footnoteRef/>
      </w:r>
      <w:r>
        <w:rPr>
          <w:lang w:val="en-US"/>
        </w:rPr>
        <w:t xml:space="preserve"> </w:t>
      </w:r>
      <w:r w:rsidRPr="00781EA5">
        <w:rPr>
          <w:lang w:val="en-GB"/>
        </w:rPr>
        <w:t>« </w:t>
      </w:r>
      <w:r w:rsidRPr="00FA4053">
        <w:rPr>
          <w:lang w:val="en-US"/>
        </w:rPr>
        <w:t>Phil Kaufman’s version […] is as good as remakes go, but not as good as the original</w:t>
      </w:r>
      <w:r w:rsidRPr="00781EA5">
        <w:rPr>
          <w:lang w:val="en-GB"/>
        </w:rPr>
        <w:t> »</w:t>
      </w:r>
      <w:r>
        <w:rPr>
          <w:lang w:val="en-GB"/>
        </w:rPr>
        <w:t xml:space="preserve"> </w:t>
      </w:r>
      <w:r w:rsidR="00543328">
        <w:rPr>
          <w:lang w:val="en-GB"/>
        </w:rPr>
        <w:t>[</w:t>
      </w:r>
      <w:r w:rsidRPr="00543A54">
        <w:rPr>
          <w:lang w:val="en-US"/>
        </w:rPr>
        <w:t>David</w:t>
      </w:r>
      <w:r>
        <w:rPr>
          <w:lang w:val="en-US"/>
        </w:rPr>
        <w:t xml:space="preserve"> </w:t>
      </w:r>
      <w:proofErr w:type="spellStart"/>
      <w:r>
        <w:rPr>
          <w:lang w:val="en-US"/>
        </w:rPr>
        <w:t>Kehr</w:t>
      </w:r>
      <w:proofErr w:type="spellEnd"/>
      <w:r w:rsidRPr="00543A54">
        <w:rPr>
          <w:lang w:val="en-US"/>
        </w:rPr>
        <w:t xml:space="preserve">, </w:t>
      </w:r>
      <w:r>
        <w:rPr>
          <w:i/>
          <w:lang w:val="en-US"/>
        </w:rPr>
        <w:t>ibid.</w:t>
      </w:r>
      <w:r w:rsidR="00543328">
        <w:rPr>
          <w:lang w:val="en-US"/>
        </w:rPr>
        <w:t>].</w:t>
      </w:r>
    </w:p>
  </w:footnote>
  <w:footnote w:id="51">
    <w:p w14:paraId="72E2E3C6" w14:textId="53249D9B" w:rsidR="00E667C0" w:rsidRPr="00A00FD7" w:rsidRDefault="00E667C0">
      <w:pPr>
        <w:pStyle w:val="FootnoteText"/>
        <w:rPr>
          <w:lang w:val="en-US"/>
        </w:rPr>
      </w:pPr>
      <w:r>
        <w:rPr>
          <w:rStyle w:val="FootnoteReference"/>
        </w:rPr>
        <w:footnoteRef/>
      </w:r>
      <w:r w:rsidRPr="00781EA5">
        <w:rPr>
          <w:lang w:val="en-GB"/>
        </w:rPr>
        <w:t xml:space="preserve"> </w:t>
      </w:r>
      <w:r w:rsidRPr="004911DA">
        <w:rPr>
          <w:lang w:val="en-GB"/>
        </w:rPr>
        <w:t xml:space="preserve">« one of the most intriguing adaptations for some time » </w:t>
      </w:r>
      <w:r w:rsidR="000D0781">
        <w:rPr>
          <w:lang w:val="en-GB"/>
        </w:rPr>
        <w:t>[</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w:t>
      </w:r>
      <w:proofErr w:type="spellStart"/>
      <w:r w:rsidRPr="00A00FD7">
        <w:rPr>
          <w:lang w:val="en-US"/>
        </w:rPr>
        <w:t>janvier</w:t>
      </w:r>
      <w:proofErr w:type="spellEnd"/>
      <w:r w:rsidRPr="00A00FD7">
        <w:rPr>
          <w:lang w:val="en-US"/>
        </w:rPr>
        <w:t xml:space="preserve"> 1979</w:t>
      </w:r>
      <w:r w:rsidR="009E01B4">
        <w:rPr>
          <w:lang w:val="en-US"/>
        </w:rPr>
        <w:t>]</w:t>
      </w:r>
      <w:r w:rsidRPr="00A00FD7">
        <w:rPr>
          <w:lang w:val="en-US"/>
        </w:rPr>
        <w:t>.</w:t>
      </w:r>
    </w:p>
  </w:footnote>
  <w:footnote w:id="52">
    <w:p w14:paraId="7DE7ABFA" w14:textId="02010C30" w:rsidR="00E667C0" w:rsidRPr="00506F6E" w:rsidRDefault="00E667C0">
      <w:pPr>
        <w:pStyle w:val="FootnoteText"/>
        <w:rPr>
          <w:lang w:val="fr-CH"/>
        </w:rPr>
      </w:pPr>
      <w:r>
        <w:rPr>
          <w:rStyle w:val="FootnoteReference"/>
        </w:rPr>
        <w:footnoteRef/>
      </w:r>
      <w:r>
        <w:t xml:space="preserve"> </w:t>
      </w:r>
      <w:r w:rsidRPr="009705B0">
        <w:t>Robert</w:t>
      </w:r>
      <w:r>
        <w:t xml:space="preserve"> </w:t>
      </w:r>
      <w:proofErr w:type="spellStart"/>
      <w:r>
        <w:t>Chazal</w:t>
      </w:r>
      <w:proofErr w:type="spellEnd"/>
      <w:r w:rsidRPr="009705B0">
        <w:t>, « L’invasion des profanateurs. Nouvelle version », France Soir, 15 février 1979.</w:t>
      </w:r>
    </w:p>
  </w:footnote>
  <w:footnote w:id="53">
    <w:p w14:paraId="6EE7B678" w14:textId="0AC89F85" w:rsidR="00E667C0" w:rsidRPr="00781EA5" w:rsidRDefault="00E667C0">
      <w:pPr>
        <w:pStyle w:val="FootnoteText"/>
        <w:rPr>
          <w:lang w:val="en-GB"/>
        </w:rPr>
      </w:pPr>
      <w:r>
        <w:rPr>
          <w:rStyle w:val="FootnoteReference"/>
        </w:rPr>
        <w:footnoteRef/>
      </w:r>
      <w:r w:rsidRPr="00781EA5">
        <w:rPr>
          <w:lang w:val="en-GB"/>
        </w:rPr>
        <w:t xml:space="preserve"> </w:t>
      </w:r>
      <w:r w:rsidRPr="0038629F">
        <w:rPr>
          <w:lang w:val="en-GB"/>
        </w:rPr>
        <w:t xml:space="preserve">« showy » </w:t>
      </w:r>
      <w:r w:rsidR="004E27F0">
        <w:rPr>
          <w:lang w:val="en-GB"/>
        </w:rPr>
        <w:t>[</w:t>
      </w:r>
      <w:r w:rsidRPr="00781EA5">
        <w:rPr>
          <w:lang w:val="en-GB"/>
        </w:rPr>
        <w:t>Janet Maslin, « Screen: ‘Body Snatchers’ Return in All Their Creepy Glory », The N</w:t>
      </w:r>
      <w:r w:rsidR="004E27F0">
        <w:rPr>
          <w:lang w:val="en-GB"/>
        </w:rPr>
        <w:t xml:space="preserve">ew York Times, 22 </w:t>
      </w:r>
      <w:proofErr w:type="spellStart"/>
      <w:r w:rsidR="004E27F0">
        <w:rPr>
          <w:lang w:val="en-GB"/>
        </w:rPr>
        <w:t>décembre</w:t>
      </w:r>
      <w:proofErr w:type="spellEnd"/>
      <w:r w:rsidR="004E27F0">
        <w:rPr>
          <w:lang w:val="en-GB"/>
        </w:rPr>
        <w:t xml:space="preserve"> 1978].</w:t>
      </w:r>
    </w:p>
  </w:footnote>
  <w:footnote w:id="54">
    <w:p w14:paraId="250C0DD9" w14:textId="54A93599" w:rsidR="00E667C0" w:rsidRPr="00272EE9" w:rsidRDefault="00E667C0">
      <w:pPr>
        <w:pStyle w:val="FootnoteText"/>
        <w:rPr>
          <w:lang w:val="en-GB"/>
        </w:rPr>
      </w:pPr>
      <w:r>
        <w:rPr>
          <w:rStyle w:val="FootnoteReference"/>
        </w:rPr>
        <w:footnoteRef/>
      </w:r>
      <w:r w:rsidRPr="0038629F">
        <w:rPr>
          <w:lang w:val="en-GB"/>
        </w:rPr>
        <w:t xml:space="preserve"> </w:t>
      </w:r>
      <w:r w:rsidRPr="0058392D">
        <w:rPr>
          <w:lang w:val="en-GB"/>
        </w:rPr>
        <w:t>« </w:t>
      </w:r>
      <w:r w:rsidR="00272EE9">
        <w:rPr>
          <w:lang w:val="en-GB"/>
        </w:rPr>
        <w:t>swift, compact and efficient » [</w:t>
      </w:r>
      <w:r w:rsidRPr="0038629F">
        <w:rPr>
          <w:lang w:val="en-GB"/>
        </w:rPr>
        <w:t xml:space="preserve">David </w:t>
      </w:r>
      <w:proofErr w:type="spellStart"/>
      <w:r w:rsidRPr="0038629F">
        <w:rPr>
          <w:lang w:val="en-GB"/>
        </w:rPr>
        <w:t>Kehr</w:t>
      </w:r>
      <w:proofErr w:type="spellEnd"/>
      <w:r w:rsidRPr="0038629F">
        <w:rPr>
          <w:lang w:val="en-GB"/>
        </w:rPr>
        <w:t xml:space="preserve">, </w:t>
      </w:r>
      <w:r w:rsidRPr="0038629F">
        <w:rPr>
          <w:i/>
          <w:lang w:val="en-GB"/>
        </w:rPr>
        <w:t>op. cit.</w:t>
      </w:r>
      <w:r w:rsidR="00272EE9">
        <w:rPr>
          <w:lang w:val="en-GB"/>
        </w:rPr>
        <w:t>].</w:t>
      </w:r>
    </w:p>
  </w:footnote>
  <w:footnote w:id="55">
    <w:p w14:paraId="0221DD52" w14:textId="553AFA10" w:rsidR="00E667C0" w:rsidRPr="00F2160E" w:rsidRDefault="00E667C0">
      <w:pPr>
        <w:pStyle w:val="FootnoteText"/>
        <w:rPr>
          <w:lang w:val="fr-CH"/>
        </w:rPr>
      </w:pPr>
      <w:r>
        <w:rPr>
          <w:rStyle w:val="FootnoteReference"/>
        </w:rPr>
        <w:footnoteRef/>
      </w:r>
      <w:r w:rsidRPr="00F2160E">
        <w:rPr>
          <w:lang w:val="fr-CH"/>
        </w:rPr>
        <w:t xml:space="preserve"> </w:t>
      </w:r>
      <w:r w:rsidRPr="00F2160E">
        <w:rPr>
          <w:lang w:val="fr-CH"/>
        </w:rPr>
        <w:t xml:space="preserve">A. F., « Fantastique cauchemar », </w:t>
      </w:r>
      <w:r w:rsidRPr="00F2160E">
        <w:rPr>
          <w:i/>
          <w:lang w:val="fr-CH"/>
        </w:rPr>
        <w:t>La Croix</w:t>
      </w:r>
      <w:r w:rsidRPr="00F2160E">
        <w:rPr>
          <w:lang w:val="fr-CH"/>
        </w:rPr>
        <w:t>, 15 mai 1993.</w:t>
      </w:r>
    </w:p>
  </w:footnote>
  <w:footnote w:id="56">
    <w:p w14:paraId="33565727" w14:textId="53816659"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E1634D">
        <w:rPr>
          <w:lang w:val="en-GB"/>
        </w:rPr>
        <w:t>« </w:t>
      </w:r>
      <w:proofErr w:type="gramStart"/>
      <w:r w:rsidRPr="00E1634D">
        <w:rPr>
          <w:lang w:val="en-GB"/>
        </w:rPr>
        <w:t>as</w:t>
      </w:r>
      <w:proofErr w:type="gramEnd"/>
      <w:r w:rsidRPr="00E1634D">
        <w:rPr>
          <w:lang w:val="en-GB"/>
        </w:rPr>
        <w:t xml:space="preserve"> sheer moviemaking, is it skilled and knowing, and deserves the highest praise you can give a horror film : It works ! »</w:t>
      </w:r>
      <w:r>
        <w:rPr>
          <w:lang w:val="en-GB"/>
        </w:rPr>
        <w:t xml:space="preserve"> </w:t>
      </w:r>
      <w:r w:rsidR="002666D4">
        <w:rPr>
          <w:lang w:val="en-GB"/>
        </w:rPr>
        <w:t>[</w:t>
      </w:r>
      <w:r w:rsidRPr="00663724">
        <w:rPr>
          <w:szCs w:val="20"/>
          <w:lang w:val="en-US"/>
        </w:rPr>
        <w:t xml:space="preserve">Roger Ebert, « Body Snatchers », </w:t>
      </w:r>
      <w:r w:rsidRPr="00663724">
        <w:rPr>
          <w:i/>
          <w:szCs w:val="20"/>
          <w:lang w:val="en-US"/>
        </w:rPr>
        <w:t>Chicago Sun-Times</w:t>
      </w:r>
      <w:r w:rsidR="002666D4">
        <w:rPr>
          <w:szCs w:val="20"/>
          <w:lang w:val="en-US"/>
        </w:rPr>
        <w:t xml:space="preserve">, 25 </w:t>
      </w:r>
      <w:proofErr w:type="spellStart"/>
      <w:r w:rsidR="002666D4">
        <w:rPr>
          <w:szCs w:val="20"/>
          <w:lang w:val="en-US"/>
        </w:rPr>
        <w:t>février</w:t>
      </w:r>
      <w:proofErr w:type="spellEnd"/>
      <w:r w:rsidR="002666D4">
        <w:rPr>
          <w:szCs w:val="20"/>
          <w:lang w:val="en-US"/>
        </w:rPr>
        <w:t xml:space="preserve"> 1994].</w:t>
      </w:r>
    </w:p>
  </w:footnote>
  <w:footnote w:id="57">
    <w:p w14:paraId="1903778C" w14:textId="1FC670DB"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8A6AEB">
        <w:rPr>
          <w:lang w:val="en-GB"/>
        </w:rPr>
        <w:t xml:space="preserve">« by </w:t>
      </w:r>
      <w:r w:rsidR="00AF3D47">
        <w:rPr>
          <w:lang w:val="en-GB"/>
        </w:rPr>
        <w:t>far the best [of the series] » [</w:t>
      </w:r>
      <w:r w:rsidRPr="00663724">
        <w:rPr>
          <w:szCs w:val="20"/>
          <w:lang w:val="en-US"/>
        </w:rPr>
        <w:t xml:space="preserve">Roger Ebert, « The Invasion », </w:t>
      </w:r>
      <w:r w:rsidRPr="00663724">
        <w:rPr>
          <w:i/>
          <w:szCs w:val="20"/>
          <w:lang w:val="en-US"/>
        </w:rPr>
        <w:t>Chicago Sun-Times</w:t>
      </w:r>
      <w:r w:rsidR="00AF3D47">
        <w:rPr>
          <w:szCs w:val="20"/>
          <w:lang w:val="en-US"/>
        </w:rPr>
        <w:t xml:space="preserve">, 16 </w:t>
      </w:r>
      <w:proofErr w:type="spellStart"/>
      <w:r w:rsidR="00AF3D47">
        <w:rPr>
          <w:szCs w:val="20"/>
          <w:lang w:val="en-US"/>
        </w:rPr>
        <w:t>août</w:t>
      </w:r>
      <w:proofErr w:type="spellEnd"/>
      <w:r w:rsidR="00AF3D47">
        <w:rPr>
          <w:szCs w:val="20"/>
          <w:lang w:val="en-US"/>
        </w:rPr>
        <w:t xml:space="preserve"> 2007].</w:t>
      </w:r>
    </w:p>
  </w:footnote>
  <w:footnote w:id="58">
    <w:p w14:paraId="7665BB40" w14:textId="73F0BF0A" w:rsidR="00E667C0" w:rsidRPr="003704D3" w:rsidRDefault="00E667C0">
      <w:pPr>
        <w:pStyle w:val="FootnoteText"/>
        <w:rPr>
          <w:lang w:val="fr-CH"/>
        </w:rPr>
      </w:pPr>
      <w:r>
        <w:rPr>
          <w:rStyle w:val="FootnoteReference"/>
        </w:rPr>
        <w:footnoteRef/>
      </w:r>
      <w:r w:rsidRPr="00781EA5">
        <w:rPr>
          <w:lang w:val="en-GB"/>
        </w:rPr>
        <w:t xml:space="preserve"> Jean-Paul </w:t>
      </w:r>
      <w:proofErr w:type="spellStart"/>
      <w:r w:rsidRPr="00781EA5">
        <w:rPr>
          <w:lang w:val="en-GB"/>
        </w:rPr>
        <w:t>Grousset</w:t>
      </w:r>
      <w:proofErr w:type="spellEnd"/>
      <w:r w:rsidRPr="00781EA5">
        <w:rPr>
          <w:lang w:val="en-GB"/>
        </w:rPr>
        <w:t xml:space="preserve">,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59">
    <w:p w14:paraId="2EE51514" w14:textId="5AB33051" w:rsidR="00E667C0" w:rsidRPr="003704D3" w:rsidRDefault="00E667C0">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60">
    <w:p w14:paraId="4071B84F" w14:textId="4D13DFAD" w:rsidR="00E667C0" w:rsidRPr="00663724" w:rsidRDefault="00E667C0">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w:t>
      </w:r>
      <w:proofErr w:type="spellStart"/>
      <w:r w:rsidRPr="00663724">
        <w:rPr>
          <w:szCs w:val="20"/>
          <w:lang w:val="en-US"/>
        </w:rPr>
        <w:t>Glieberman</w:t>
      </w:r>
      <w:proofErr w:type="spellEnd"/>
      <w:r w:rsidRPr="00663724">
        <w:rPr>
          <w:szCs w:val="20"/>
          <w:lang w:val="en-US"/>
        </w:rPr>
        <w:t xml:space="preserve">, « Body Snatchers », </w:t>
      </w:r>
      <w:r w:rsidRPr="00663724">
        <w:rPr>
          <w:i/>
          <w:szCs w:val="20"/>
          <w:lang w:val="en-US"/>
        </w:rPr>
        <w:t>Entertainment Weekly</w:t>
      </w:r>
      <w:r w:rsidRPr="00663724">
        <w:rPr>
          <w:szCs w:val="20"/>
          <w:lang w:val="en-US"/>
        </w:rPr>
        <w:t xml:space="preserve">, 11 </w:t>
      </w:r>
      <w:proofErr w:type="spellStart"/>
      <w:r w:rsidRPr="00663724">
        <w:rPr>
          <w:szCs w:val="20"/>
          <w:lang w:val="en-US"/>
        </w:rPr>
        <w:t>février</w:t>
      </w:r>
      <w:proofErr w:type="spellEnd"/>
      <w:r w:rsidRPr="00663724">
        <w:rPr>
          <w:szCs w:val="20"/>
          <w:lang w:val="en-US"/>
        </w:rPr>
        <w:t xml:space="preserve"> 1994.</w:t>
      </w:r>
    </w:p>
  </w:footnote>
  <w:footnote w:id="61">
    <w:p w14:paraId="0C3F6C1E" w14:textId="6CD477DA" w:rsidR="00E667C0" w:rsidRPr="00717BE1" w:rsidRDefault="00E667C0"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59698F">
        <w:rPr>
          <w:sz w:val="20"/>
          <w:szCs w:val="20"/>
          <w:lang w:val="en-GB"/>
        </w:rPr>
        <w:t xml:space="preserve">« hollow » </w:t>
      </w:r>
      <w:r w:rsidR="0023791A">
        <w:rPr>
          <w:sz w:val="20"/>
          <w:szCs w:val="20"/>
          <w:lang w:val="en-GB"/>
        </w:rPr>
        <w:t>[</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xml:space="preserve">, 18 </w:t>
      </w:r>
      <w:proofErr w:type="spellStart"/>
      <w:r w:rsidRPr="00663724">
        <w:rPr>
          <w:sz w:val="20"/>
          <w:szCs w:val="20"/>
          <w:lang w:val="en-US"/>
        </w:rPr>
        <w:t>février</w:t>
      </w:r>
      <w:proofErr w:type="spellEnd"/>
      <w:r w:rsidRPr="00663724">
        <w:rPr>
          <w:sz w:val="20"/>
          <w:szCs w:val="20"/>
          <w:lang w:val="en-US"/>
        </w:rPr>
        <w:t xml:space="preserve"> 1994</w:t>
      </w:r>
      <w:r w:rsidR="0023791A">
        <w:rPr>
          <w:sz w:val="20"/>
          <w:szCs w:val="20"/>
          <w:lang w:val="en-US"/>
        </w:rPr>
        <w:t>]</w:t>
      </w:r>
      <w:r w:rsidRPr="00663724">
        <w:rPr>
          <w:sz w:val="20"/>
          <w:szCs w:val="20"/>
          <w:lang w:val="en-US"/>
        </w:rPr>
        <w:t>.</w:t>
      </w:r>
    </w:p>
  </w:footnote>
  <w:footnote w:id="62">
    <w:p w14:paraId="2A79E2EA" w14:textId="15C3719D" w:rsidR="00E667C0" w:rsidRPr="00717BE1" w:rsidRDefault="00E667C0">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63">
    <w:p w14:paraId="1C948C60" w14:textId="68674968" w:rsidR="00E667C0" w:rsidRPr="000141B8" w:rsidRDefault="00E667C0">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64">
    <w:p w14:paraId="2CAA1CD5" w14:textId="0B3AC622" w:rsidR="00E667C0" w:rsidRPr="007E60F5" w:rsidRDefault="00E667C0">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65">
    <w:p w14:paraId="29A92F2B" w14:textId="59D2CD3B" w:rsidR="00E667C0" w:rsidRPr="00781EA5" w:rsidRDefault="00E667C0">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66">
    <w:p w14:paraId="6A75E370" w14:textId="4AD66B93" w:rsidR="00E667C0" w:rsidRPr="004870CE" w:rsidRDefault="00E667C0">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67">
    <w:p w14:paraId="06998613" w14:textId="173758B4" w:rsidR="00E667C0" w:rsidRPr="00B60790" w:rsidRDefault="00E667C0">
      <w:pPr>
        <w:pStyle w:val="FootnoteText"/>
        <w:rPr>
          <w:lang w:val="en-US"/>
        </w:rPr>
      </w:pPr>
      <w:r>
        <w:rPr>
          <w:rStyle w:val="FootnoteReference"/>
        </w:rPr>
        <w:footnoteRef/>
      </w:r>
      <w:r w:rsidRPr="00781EA5">
        <w:rPr>
          <w:lang w:val="en-GB"/>
        </w:rPr>
        <w:t xml:space="preserve"> </w:t>
      </w:r>
      <w:r w:rsidRPr="006D6FD9">
        <w:rPr>
          <w:lang w:val="en-GB"/>
        </w:rPr>
        <w:t>« two ve</w:t>
      </w:r>
      <w:r w:rsidR="00F005C9">
        <w:rPr>
          <w:lang w:val="en-GB"/>
        </w:rPr>
        <w:t>rsions of the film wrestling »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00F005C9">
        <w:rPr>
          <w:lang w:val="en-US"/>
        </w:rPr>
        <w:t xml:space="preserve">, 17 </w:t>
      </w:r>
      <w:proofErr w:type="spellStart"/>
      <w:r w:rsidR="00F005C9">
        <w:rPr>
          <w:lang w:val="en-US"/>
        </w:rPr>
        <w:t>août</w:t>
      </w:r>
      <w:proofErr w:type="spellEnd"/>
      <w:r w:rsidR="00F005C9">
        <w:rPr>
          <w:lang w:val="en-US"/>
        </w:rPr>
        <w:t xml:space="preserve"> 2007].</w:t>
      </w:r>
    </w:p>
  </w:footnote>
  <w:footnote w:id="68">
    <w:p w14:paraId="4E90885A" w14:textId="218541F4" w:rsidR="00E667C0" w:rsidRPr="009F687A" w:rsidRDefault="00E667C0">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69">
    <w:p w14:paraId="2A805F4B" w14:textId="22FC38F8" w:rsidR="00E667C0" w:rsidRPr="00781EA5" w:rsidRDefault="00E667C0">
      <w:pPr>
        <w:pStyle w:val="FootnoteText"/>
        <w:rPr>
          <w:lang w:val="en-GB"/>
        </w:rPr>
      </w:pPr>
      <w:r>
        <w:rPr>
          <w:rStyle w:val="FootnoteReference"/>
        </w:rPr>
        <w:footnoteRef/>
      </w:r>
      <w:r w:rsidRPr="00781EA5">
        <w:rPr>
          <w:lang w:val="en-GB"/>
        </w:rPr>
        <w:t xml:space="preserve"> </w:t>
      </w:r>
      <w:r w:rsidRPr="00AF3345">
        <w:rPr>
          <w:lang w:val="en-GB"/>
        </w:rPr>
        <w:t>« looks li</w:t>
      </w:r>
      <w:r w:rsidR="00C56ECA">
        <w:rPr>
          <w:lang w:val="en-GB"/>
        </w:rPr>
        <w:t>ke the work of […] pod people »</w:t>
      </w:r>
      <w:r w:rsidRPr="00AF3345">
        <w:rPr>
          <w:lang w:val="en-GB"/>
        </w:rPr>
        <w:t xml:space="preserve"> </w:t>
      </w:r>
      <w:r w:rsidR="00C56ECA">
        <w:rPr>
          <w:lang w:val="en-GB"/>
        </w:rPr>
        <w:t>[</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xml:space="preserve">, 17 </w:t>
      </w:r>
      <w:proofErr w:type="spellStart"/>
      <w:r w:rsidRPr="00CE51D3">
        <w:rPr>
          <w:lang w:val="en-US"/>
        </w:rPr>
        <w:t>août</w:t>
      </w:r>
      <w:proofErr w:type="spellEnd"/>
      <w:r w:rsidRPr="00CE51D3">
        <w:rPr>
          <w:lang w:val="en-US"/>
        </w:rPr>
        <w:t xml:space="preserve"> 2007</w:t>
      </w:r>
      <w:r w:rsidR="00C56ECA">
        <w:rPr>
          <w:lang w:val="en-US"/>
        </w:rPr>
        <w:t>]</w:t>
      </w:r>
      <w:r w:rsidRPr="00CE51D3">
        <w:rPr>
          <w:lang w:val="en-US"/>
        </w:rPr>
        <w:t>.</w:t>
      </w:r>
    </w:p>
  </w:footnote>
  <w:footnote w:id="70">
    <w:p w14:paraId="1DB98D1B" w14:textId="6638559B" w:rsidR="00E667C0" w:rsidRPr="00E748E4" w:rsidRDefault="00E667C0">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w:t>
      </w:r>
      <w:proofErr w:type="spellStart"/>
      <w:r w:rsidRPr="006D4B9D">
        <w:rPr>
          <w:lang w:val="en-GB"/>
        </w:rPr>
        <w:t>voir</w:t>
      </w:r>
      <w:proofErr w:type="spellEnd"/>
      <w:r w:rsidRPr="006D4B9D">
        <w:rPr>
          <w:lang w:val="en-GB"/>
        </w:rPr>
        <w:t xml:space="preserve"> figure 2).</w:t>
      </w:r>
    </w:p>
  </w:footnote>
  <w:footnote w:id="71">
    <w:p w14:paraId="227D8C42" w14:textId="3DC98EC5" w:rsidR="00E667C0" w:rsidRPr="00BA291F" w:rsidRDefault="00E667C0">
      <w:pPr>
        <w:pStyle w:val="FootnoteText"/>
        <w:rPr>
          <w:lang w:val="en-GB"/>
        </w:rPr>
      </w:pPr>
      <w:r>
        <w:rPr>
          <w:rStyle w:val="FootnoteReference"/>
        </w:rPr>
        <w:footnoteRef/>
      </w:r>
      <w:r w:rsidRPr="006D4B9D">
        <w:rPr>
          <w:lang w:val="en-GB"/>
        </w:rPr>
        <w:t xml:space="preserve"> </w:t>
      </w:r>
      <w:r w:rsidRPr="005340F6">
        <w:rPr>
          <w:lang w:val="en-GB"/>
        </w:rPr>
        <w:t>« […] Then out of the sky came a solution. Seeds, drifting through space for years, took root in a farmer’s field. From the seeds came pods which have the power to reproduce themselves in the exact l</w:t>
      </w:r>
      <w:r w:rsidR="00A90841">
        <w:rPr>
          <w:lang w:val="en-GB"/>
        </w:rPr>
        <w:t>ikeness of any form of life. » [</w:t>
      </w:r>
      <w:r w:rsidRPr="00BA291F">
        <w:rPr>
          <w:szCs w:val="20"/>
          <w:lang w:val="en-GB"/>
        </w:rPr>
        <w:t xml:space="preserve">Al </w:t>
      </w:r>
      <w:proofErr w:type="spellStart"/>
      <w:r w:rsidRPr="00BA291F">
        <w:rPr>
          <w:szCs w:val="20"/>
          <w:lang w:val="en-GB"/>
        </w:rPr>
        <w:t>LaValley</w:t>
      </w:r>
      <w:proofErr w:type="spellEnd"/>
      <w:r w:rsidRPr="00BA291F">
        <w:rPr>
          <w:szCs w:val="20"/>
          <w:lang w:val="en-GB"/>
        </w:rPr>
        <w:t xml:space="preserve"> (</w:t>
      </w:r>
      <w:proofErr w:type="spellStart"/>
      <w:r w:rsidRPr="00BA291F">
        <w:rPr>
          <w:szCs w:val="20"/>
          <w:lang w:val="en-GB"/>
        </w:rPr>
        <w:t>éd</w:t>
      </w:r>
      <w:proofErr w:type="spellEnd"/>
      <w:r w:rsidRPr="00BA291F">
        <w:rPr>
          <w:szCs w:val="20"/>
          <w:lang w:val="en-GB"/>
        </w:rPr>
        <w:t xml:space="preserve">.), </w:t>
      </w:r>
      <w:r w:rsidRPr="00BA291F">
        <w:rPr>
          <w:i/>
          <w:szCs w:val="20"/>
          <w:lang w:val="en-GB"/>
        </w:rPr>
        <w:t>op. cit.</w:t>
      </w:r>
      <w:r w:rsidR="00A90841">
        <w:rPr>
          <w:szCs w:val="20"/>
          <w:lang w:val="en-GB"/>
        </w:rPr>
        <w:t>, p. 87].</w:t>
      </w:r>
    </w:p>
  </w:footnote>
  <w:footnote w:id="72">
    <w:p w14:paraId="3C29C3EE" w14:textId="3DB6CA91" w:rsidR="00E667C0" w:rsidRPr="00BA291F" w:rsidRDefault="00E667C0">
      <w:pPr>
        <w:pStyle w:val="FootnoteText"/>
        <w:rPr>
          <w:highlight w:val="yellow"/>
          <w:lang w:val="en-US"/>
        </w:rPr>
      </w:pPr>
      <w:r w:rsidRPr="00BA291F">
        <w:rPr>
          <w:rStyle w:val="FootnoteReference"/>
        </w:rPr>
        <w:footnoteRef/>
      </w:r>
      <w:r w:rsidRPr="00BA291F">
        <w:rPr>
          <w:lang w:val="en-GB"/>
        </w:rPr>
        <w:t xml:space="preserve"> </w:t>
      </w:r>
      <w:proofErr w:type="spellStart"/>
      <w:r>
        <w:rPr>
          <w:lang w:val="en-US"/>
        </w:rPr>
        <w:t>Voir</w:t>
      </w:r>
      <w:proofErr w:type="spellEnd"/>
      <w:r>
        <w:rPr>
          <w:lang w:val="en-US"/>
        </w:rPr>
        <w:t xml:space="preserve"> </w:t>
      </w:r>
      <w:r w:rsidRPr="00BA291F">
        <w:rPr>
          <w:lang w:val="en-US"/>
        </w:rPr>
        <w:t>J. P.</w:t>
      </w:r>
      <w:r>
        <w:rPr>
          <w:lang w:val="en-US"/>
        </w:rPr>
        <w:t xml:space="preserve"> </w:t>
      </w:r>
      <w:proofErr w:type="spellStart"/>
      <w:r>
        <w:rPr>
          <w:lang w:val="en-US"/>
        </w:rPr>
        <w:t>Telotte</w:t>
      </w:r>
      <w:proofErr w:type="spellEnd"/>
      <w:r w:rsidRPr="00BA291F">
        <w:rPr>
          <w:lang w:val="en-US"/>
        </w:rPr>
        <w:t xml:space="preserve">, </w:t>
      </w:r>
      <w:r w:rsidRPr="00BA291F">
        <w:rPr>
          <w:i/>
          <w:lang w:val="en-US"/>
        </w:rPr>
        <w:t>Science Fiction Film</w:t>
      </w:r>
      <w:r w:rsidRPr="00BA291F">
        <w:rPr>
          <w:lang w:val="en-US"/>
        </w:rPr>
        <w:t>, Cambridge, Cambridg</w:t>
      </w:r>
      <w:r>
        <w:rPr>
          <w:lang w:val="en-US"/>
        </w:rPr>
        <w:t>e University Press, 2004 [2001], pp. 14-16.</w:t>
      </w:r>
    </w:p>
  </w:footnote>
  <w:footnote w:id="73">
    <w:p w14:paraId="6BF05032" w14:textId="21012E03" w:rsidR="00E667C0" w:rsidRPr="00503CBA" w:rsidRDefault="00E667C0">
      <w:pPr>
        <w:pStyle w:val="FootnoteText"/>
        <w:rPr>
          <w:lang w:val="fr-CH"/>
        </w:rPr>
      </w:pPr>
      <w:r>
        <w:rPr>
          <w:rStyle w:val="FootnoteReference"/>
        </w:rPr>
        <w:footnoteRef/>
      </w:r>
      <w:r>
        <w:t xml:space="preserve"> </w:t>
      </w:r>
      <w:r>
        <w:rPr>
          <w:lang w:val="fr-CH"/>
        </w:rPr>
        <w:t>Par le biais de son avatar filmique, Miles.</w:t>
      </w:r>
    </w:p>
  </w:footnote>
  <w:footnote w:id="74">
    <w:p w14:paraId="3D311530" w14:textId="6180E58A" w:rsidR="00E667C0" w:rsidRPr="001E2D11" w:rsidRDefault="00E667C0">
      <w:pPr>
        <w:pStyle w:val="FootnoteText"/>
        <w:rPr>
          <w:lang w:val="fr-CH"/>
        </w:rPr>
      </w:pPr>
      <w:r>
        <w:rPr>
          <w:rStyle w:val="FootnoteReference"/>
        </w:rPr>
        <w:footnoteRef/>
      </w:r>
      <w:r w:rsidRPr="00170273">
        <w:rPr>
          <w:lang w:val="en-GB"/>
        </w:rPr>
        <w:t xml:space="preserve"> « </w:t>
      </w:r>
      <w:r w:rsidRPr="004D5066">
        <w:rPr>
          <w:lang w:val="en-GB"/>
        </w:rPr>
        <w:t xml:space="preserve">THEY come from another </w:t>
      </w:r>
      <w:proofErr w:type="gramStart"/>
      <w:r w:rsidRPr="004D5066">
        <w:rPr>
          <w:lang w:val="en-GB"/>
        </w:rPr>
        <w:t>world !</w:t>
      </w:r>
      <w:proofErr w:type="gramEnd"/>
      <w:r w:rsidRPr="004D5066">
        <w:rPr>
          <w:lang w:val="en-GB"/>
        </w:rPr>
        <w:t xml:space="preserve"> ». </w:t>
      </w:r>
      <w:r w:rsidRPr="004D5066">
        <w:rPr>
          <w:lang w:val="fr-CH"/>
        </w:rPr>
        <w:t>Affiche one sheet du film. Voir figure 1</w:t>
      </w:r>
      <w:r>
        <w:rPr>
          <w:lang w:val="fr-CH"/>
        </w:rPr>
        <w:t>.</w:t>
      </w:r>
    </w:p>
  </w:footnote>
  <w:footnote w:id="75">
    <w:p w14:paraId="24990155" w14:textId="0C2A83A2" w:rsidR="00E667C0" w:rsidRPr="00283CF4" w:rsidRDefault="00E667C0" w:rsidP="00C249AB">
      <w:pPr>
        <w:pStyle w:val="FootnoteText"/>
        <w:rPr>
          <w:lang w:val="fr-CH"/>
        </w:rPr>
      </w:pPr>
      <w:r>
        <w:rPr>
          <w:rStyle w:val="FootnoteReference"/>
        </w:rPr>
        <w:footnoteRef/>
      </w:r>
      <w:r w:rsidRPr="00573C9E">
        <w:rPr>
          <w:lang w:val="en-GB"/>
        </w:rPr>
        <w:t xml:space="preserve"> « The Things that came from another </w:t>
      </w:r>
      <w:proofErr w:type="gramStart"/>
      <w:r w:rsidRPr="00573C9E">
        <w:rPr>
          <w:lang w:val="en-GB"/>
        </w:rPr>
        <w:t>world !</w:t>
      </w:r>
      <w:proofErr w:type="gramEnd"/>
      <w:r w:rsidRPr="00573C9E">
        <w:rPr>
          <w:lang w:val="en-GB"/>
        </w:rPr>
        <w:t xml:space="preserve"> ». </w:t>
      </w:r>
      <w:r>
        <w:rPr>
          <w:lang w:val="fr-CH"/>
        </w:rPr>
        <w:t>Publicités numéro 206, 209 et 303 du « Showmanship campaign book » édité par Allied Artists pour la distribution américaine du film.</w:t>
      </w:r>
    </w:p>
  </w:footnote>
  <w:footnote w:id="76">
    <w:p w14:paraId="1A3C28EA" w14:textId="166CA84A" w:rsidR="00E667C0" w:rsidRPr="00DA4FCE" w:rsidRDefault="00E667C0">
      <w:pPr>
        <w:pStyle w:val="FootnoteText"/>
        <w:rPr>
          <w:lang w:val="fr-CH"/>
        </w:rPr>
      </w:pPr>
      <w:r>
        <w:rPr>
          <w:rStyle w:val="FootnoteReference"/>
        </w:rPr>
        <w:footnoteRef/>
      </w:r>
      <w:r w:rsidRPr="00C47588">
        <w:rPr>
          <w:lang w:val="en-GB"/>
        </w:rPr>
        <w:t xml:space="preserve"> </w:t>
      </w:r>
      <w:r w:rsidRPr="00573C9E">
        <w:rPr>
          <w:lang w:val="en-GB"/>
        </w:rPr>
        <w:t>« Walter Wagner creates the ultimate in science-</w:t>
      </w:r>
      <w:proofErr w:type="gramStart"/>
      <w:r w:rsidRPr="00573C9E">
        <w:rPr>
          <w:lang w:val="en-GB"/>
        </w:rPr>
        <w:t>fiction !</w:t>
      </w:r>
      <w:proofErr w:type="gramEnd"/>
      <w:r w:rsidRPr="00573C9E">
        <w:rPr>
          <w:lang w:val="en-GB"/>
        </w:rPr>
        <w:t xml:space="preserve"> </w:t>
      </w:r>
      <w:r w:rsidRPr="00EB47EC">
        <w:rPr>
          <w:lang w:val="en-GB"/>
        </w:rPr>
        <w:t xml:space="preserve">». </w:t>
      </w:r>
      <w:r w:rsidRPr="00EB47EC">
        <w:rPr>
          <w:i/>
          <w:lang w:val="fr-CH"/>
        </w:rPr>
        <w:t>Poster</w:t>
      </w:r>
      <w:r w:rsidRPr="00EB47EC">
        <w:rPr>
          <w:lang w:val="fr-CH"/>
        </w:rPr>
        <w:t xml:space="preserve"> du film. Voir figure 2.</w:t>
      </w:r>
    </w:p>
  </w:footnote>
  <w:footnote w:id="77">
    <w:p w14:paraId="4DC40339" w14:textId="2928B236" w:rsidR="00E667C0" w:rsidRPr="00AA0F22" w:rsidRDefault="00E667C0">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500738">
        <w:rPr>
          <w:i/>
          <w:lang w:val="fr-CH"/>
        </w:rPr>
        <w:t>Horror</w:t>
      </w:r>
      <w:r w:rsidRPr="00500738">
        <w:rPr>
          <w:lang w:val="fr-CH"/>
        </w:rPr>
        <w:t xml:space="preserve"> Classic ». Voir figure 3.</w:t>
      </w:r>
    </w:p>
  </w:footnote>
  <w:footnote w:id="78">
    <w:p w14:paraId="0662E3D7" w14:textId="142F2CBF" w:rsidR="00E667C0" w:rsidRPr="00C32B00" w:rsidRDefault="00E667C0">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79">
    <w:p w14:paraId="374DFCF9" w14:textId="5C16A8D5" w:rsidR="00E667C0" w:rsidRPr="00C32B00" w:rsidRDefault="00E667C0">
      <w:pPr>
        <w:pStyle w:val="FootnoteText"/>
        <w:rPr>
          <w:lang w:val="fr-CH"/>
        </w:rPr>
      </w:pPr>
      <w:r>
        <w:rPr>
          <w:rStyle w:val="FootnoteReference"/>
        </w:rPr>
        <w:footnoteRef/>
      </w:r>
      <w:r>
        <w:t xml:space="preserve"> </w:t>
      </w:r>
      <w:proofErr w:type="spellStart"/>
      <w:r>
        <w:t>Garriou-Lagrange</w:t>
      </w:r>
      <w:proofErr w:type="spellEnd"/>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80">
    <w:p w14:paraId="20395D9C" w14:textId="63776E7C" w:rsidR="00E667C0" w:rsidRPr="00876848" w:rsidRDefault="00E667C0">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81">
    <w:p w14:paraId="1E3AFA6B" w14:textId="0D509162" w:rsidR="00E667C0" w:rsidRPr="00C32B00" w:rsidRDefault="00E667C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82">
    <w:p w14:paraId="08862D98" w14:textId="32B1466E" w:rsidR="00E667C0" w:rsidRPr="00C4663F" w:rsidRDefault="00E667C0">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83">
    <w:p w14:paraId="3EA4E472" w14:textId="2DFC6285" w:rsidR="00E667C0" w:rsidRPr="008540F1" w:rsidRDefault="00E667C0">
      <w:pPr>
        <w:pStyle w:val="FootnoteText"/>
        <w:rPr>
          <w:lang w:val="en-GB"/>
        </w:rPr>
      </w:pPr>
      <w:r>
        <w:rPr>
          <w:rStyle w:val="FootnoteReference"/>
        </w:rPr>
        <w:footnoteRef/>
      </w:r>
      <w:r w:rsidRPr="008540F1">
        <w:rPr>
          <w:lang w:val="en-GB"/>
        </w:rPr>
        <w:t xml:space="preserve"> </w:t>
      </w:r>
      <w:r w:rsidRPr="00C34898">
        <w:rPr>
          <w:lang w:val="en-GB"/>
        </w:rPr>
        <w:t>« befuddled by a film that did not clearly fit into science fiction or horror genre formats »</w:t>
      </w:r>
      <w:r>
        <w:rPr>
          <w:lang w:val="en-GB"/>
        </w:rPr>
        <w:t xml:space="preserve"> </w:t>
      </w:r>
      <w:r w:rsidR="00F15C55">
        <w:rPr>
          <w:lang w:val="en-GB"/>
        </w:rPr>
        <w:t>[</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op. cit.</w:t>
      </w:r>
      <w:r w:rsidR="00F15C55">
        <w:rPr>
          <w:szCs w:val="20"/>
          <w:lang w:val="en-US"/>
        </w:rPr>
        <w:t>, p. 4].</w:t>
      </w:r>
    </w:p>
  </w:footnote>
  <w:footnote w:id="84">
    <w:p w14:paraId="1646B1DE" w14:textId="5B78CF0E" w:rsidR="00E667C0" w:rsidRPr="008540F1" w:rsidRDefault="00E667C0">
      <w:pPr>
        <w:pStyle w:val="FootnoteText"/>
        <w:rPr>
          <w:lang w:val="en-GB"/>
        </w:rPr>
      </w:pPr>
      <w:r>
        <w:rPr>
          <w:rStyle w:val="FootnoteReference"/>
        </w:rPr>
        <w:footnoteRef/>
      </w:r>
      <w:r w:rsidRPr="008540F1">
        <w:rPr>
          <w:lang w:val="en-GB"/>
        </w:rPr>
        <w:t xml:space="preserve"> </w:t>
      </w:r>
      <w:r w:rsidR="00880A30">
        <w:rPr>
          <w:lang w:val="en-GB"/>
        </w:rPr>
        <w:t>« highly unstable text »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5</w:t>
      </w:r>
      <w:r w:rsidR="00880A30">
        <w:rPr>
          <w:szCs w:val="20"/>
          <w:lang w:val="en-US"/>
        </w:rPr>
        <w:t>]</w:t>
      </w:r>
      <w:r>
        <w:rPr>
          <w:szCs w:val="20"/>
          <w:lang w:val="en-US"/>
        </w:rPr>
        <w:t>.</w:t>
      </w:r>
    </w:p>
  </w:footnote>
  <w:footnote w:id="85">
    <w:p w14:paraId="5A93894C" w14:textId="3CF21F4D" w:rsidR="00E667C0" w:rsidRPr="00273D4F" w:rsidRDefault="00E667C0">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86">
    <w:p w14:paraId="3A571F64" w14:textId="2E02E912" w:rsidR="00E667C0" w:rsidRPr="00E84BB2" w:rsidRDefault="00E667C0">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w:t>
      </w:r>
      <w:proofErr w:type="spellStart"/>
      <w:r>
        <w:rPr>
          <w:lang w:val="en-US"/>
        </w:rPr>
        <w:t>Loock</w:t>
      </w:r>
      <w:proofErr w:type="spellEnd"/>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w:t>
      </w:r>
      <w:proofErr w:type="spellStart"/>
      <w:r w:rsidRPr="008378E6">
        <w:rPr>
          <w:lang w:val="en-US"/>
        </w:rPr>
        <w:t>Vervis</w:t>
      </w:r>
      <w:proofErr w:type="spellEnd"/>
      <w:r w:rsidRPr="008378E6">
        <w:rPr>
          <w:lang w:val="en-US"/>
        </w:rPr>
        <w:t xml:space="preserve"> et Kathleen </w:t>
      </w:r>
      <w:proofErr w:type="spellStart"/>
      <w:r w:rsidRPr="008378E6">
        <w:rPr>
          <w:lang w:val="en-US"/>
        </w:rPr>
        <w:t>Loock</w:t>
      </w:r>
      <w:proofErr w:type="spellEnd"/>
      <w:r w:rsidRPr="008378E6">
        <w:rPr>
          <w:lang w:val="en-US"/>
        </w:rPr>
        <w:t xml:space="preserve"> (</w:t>
      </w:r>
      <w:proofErr w:type="spellStart"/>
      <w:r w:rsidRPr="008378E6">
        <w:rPr>
          <w:lang w:val="en-US"/>
        </w:rPr>
        <w:t>éd</w:t>
      </w:r>
      <w:proofErr w:type="spellEnd"/>
      <w:r w:rsidRPr="008378E6">
        <w:rPr>
          <w:lang w:val="en-US"/>
        </w:rPr>
        <w:t xml:space="preserve">.), </w:t>
      </w:r>
      <w:r w:rsidRPr="008378E6">
        <w:rPr>
          <w:i/>
          <w:lang w:val="en-US"/>
        </w:rPr>
        <w:t>Film Remakes, Adaptations and Fan Productions: Remake/Remodel</w:t>
      </w:r>
      <w:r w:rsidRPr="008378E6">
        <w:rPr>
          <w:lang w:val="en-US"/>
        </w:rPr>
        <w:t xml:space="preserve">, </w:t>
      </w:r>
      <w:proofErr w:type="spellStart"/>
      <w:r w:rsidRPr="008378E6">
        <w:rPr>
          <w:lang w:val="en-US"/>
        </w:rPr>
        <w:t>Londre</w:t>
      </w:r>
      <w:r>
        <w:rPr>
          <w:lang w:val="en-US"/>
        </w:rPr>
        <w:t>s</w:t>
      </w:r>
      <w:proofErr w:type="spellEnd"/>
      <w:r>
        <w:rPr>
          <w:lang w:val="en-US"/>
        </w:rPr>
        <w:t>, Palgrave MacMillan, 2012, p</w:t>
      </w:r>
      <w:r w:rsidRPr="008378E6">
        <w:rPr>
          <w:lang w:val="en-US"/>
        </w:rPr>
        <w:t>.</w:t>
      </w:r>
      <w:r>
        <w:rPr>
          <w:lang w:val="en-US"/>
        </w:rPr>
        <w:t xml:space="preserve"> 133.</w:t>
      </w:r>
    </w:p>
  </w:footnote>
  <w:footnote w:id="87">
    <w:p w14:paraId="21BEDF0B" w14:textId="74B525C8" w:rsidR="00E667C0" w:rsidRPr="00F2160E" w:rsidRDefault="00E667C0">
      <w:pPr>
        <w:pStyle w:val="FootnoteText"/>
        <w:rPr>
          <w:lang w:val="fr-CH"/>
        </w:rPr>
      </w:pPr>
      <w:r w:rsidRPr="00352CFA">
        <w:rPr>
          <w:rStyle w:val="FootnoteReference"/>
        </w:rPr>
        <w:footnoteRef/>
      </w:r>
      <w:r w:rsidRPr="00352CFA">
        <w:rPr>
          <w:lang w:val="en-GB"/>
        </w:rPr>
        <w:t xml:space="preserve"> « Like Siegel’s </w:t>
      </w:r>
      <w:r w:rsidRPr="00352CFA">
        <w:rPr>
          <w:i/>
          <w:lang w:val="en-GB"/>
        </w:rPr>
        <w:t>Invasion of the Body Snatchers</w:t>
      </w:r>
      <w:r w:rsidRPr="00352CFA">
        <w:rPr>
          <w:lang w:val="en-GB"/>
        </w:rPr>
        <w:t xml:space="preserve">, then, each remake plays with generic conventions, and mixes and blends different looks and styles against the science fiction back-drop of the story, thereby enhancing the aesthetic value </w:t>
      </w:r>
      <w:r w:rsidR="00B648F4">
        <w:rPr>
          <w:lang w:val="en-GB"/>
        </w:rPr>
        <w:t>and originality of each work. »</w:t>
      </w:r>
      <w:r w:rsidRPr="00352CFA">
        <w:rPr>
          <w:lang w:val="en-GB"/>
        </w:rPr>
        <w:t xml:space="preserve"> </w:t>
      </w:r>
      <w:r w:rsidR="00B648F4" w:rsidRPr="00E17CB8">
        <w:rPr>
          <w:lang w:val="fr-CH"/>
        </w:rPr>
        <w:t>[</w:t>
      </w:r>
      <w:r w:rsidRPr="00F2160E">
        <w:rPr>
          <w:lang w:val="fr-CH"/>
        </w:rPr>
        <w:t xml:space="preserve">Kathleen Loock, </w:t>
      </w:r>
      <w:r w:rsidRPr="00F2160E">
        <w:rPr>
          <w:i/>
          <w:lang w:val="fr-CH"/>
        </w:rPr>
        <w:t>ibid</w:t>
      </w:r>
      <w:r w:rsidRPr="00F2160E">
        <w:rPr>
          <w:lang w:val="fr-CH"/>
        </w:rPr>
        <w:t>.</w:t>
      </w:r>
      <w:r w:rsidR="00B648F4">
        <w:rPr>
          <w:lang w:val="fr-CH"/>
        </w:rPr>
        <w:t>].</w:t>
      </w:r>
    </w:p>
  </w:footnote>
  <w:footnote w:id="88">
    <w:p w14:paraId="093BAA1D" w14:textId="32335CE1" w:rsidR="00E667C0" w:rsidRPr="0039669B" w:rsidRDefault="00E667C0">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89">
    <w:p w14:paraId="4599E83D" w14:textId="44FD7032" w:rsidR="00E667C0" w:rsidRPr="00572515" w:rsidRDefault="00E667C0">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90">
    <w:p w14:paraId="06378460" w14:textId="71DF71DA" w:rsidR="00E667C0" w:rsidRPr="00BA291F" w:rsidRDefault="00E667C0">
      <w:pPr>
        <w:pStyle w:val="FootnoteText"/>
        <w:rPr>
          <w:highlight w:val="yellow"/>
          <w:lang w:val="fr-CH"/>
        </w:rPr>
      </w:pPr>
      <w:r>
        <w:rPr>
          <w:rStyle w:val="FootnoteReference"/>
        </w:rPr>
        <w:footnoteRef/>
      </w:r>
      <w:r w:rsidRPr="00BA291F">
        <w:rPr>
          <w:lang w:val="fr-CH"/>
        </w:rPr>
        <w:t xml:space="preserve"> </w:t>
      </w:r>
      <w:r w:rsidRPr="00BA291F">
        <w:rPr>
          <w:lang w:val="fr-CH"/>
        </w:rPr>
        <w:t xml:space="preserve">Raymond Durgnat, cité par Henry K. Miller (éd.), </w:t>
      </w:r>
      <w:r w:rsidRPr="00BA291F">
        <w:rPr>
          <w:i/>
          <w:lang w:val="fr-CH"/>
        </w:rPr>
        <w:t>The Essential Raymond Durgnat</w:t>
      </w:r>
      <w:r w:rsidRPr="00BA291F">
        <w:rPr>
          <w:lang w:val="fr-CH"/>
        </w:rPr>
        <w:t>, London, BFI/Palgrave MacMillan, 2014, p. 3</w:t>
      </w:r>
    </w:p>
  </w:footnote>
  <w:footnote w:id="91">
    <w:p w14:paraId="05656A6D" w14:textId="759A7B7A" w:rsidR="00E8558E" w:rsidRPr="009764A2" w:rsidRDefault="00E8558E">
      <w:pPr>
        <w:pStyle w:val="FootnoteText"/>
      </w:pPr>
      <w:r w:rsidRPr="00C70BEF">
        <w:rPr>
          <w:rStyle w:val="FootnoteReference"/>
        </w:rPr>
        <w:footnoteRef/>
      </w:r>
      <w:r w:rsidRPr="00C70BEF">
        <w:t xml:space="preserve"> </w:t>
      </w:r>
      <w:r w:rsidR="009764A2" w:rsidRPr="00C70BEF">
        <w:t xml:space="preserve">Voir </w:t>
      </w:r>
      <w:r w:rsidR="00C87474" w:rsidRPr="00C70BEF">
        <w:t xml:space="preserve">Jean </w:t>
      </w:r>
      <w:proofErr w:type="spellStart"/>
      <w:r w:rsidR="00C87474" w:rsidRPr="00C70BEF">
        <w:t>Narboni</w:t>
      </w:r>
      <w:proofErr w:type="spellEnd"/>
      <w:r w:rsidR="00C87474" w:rsidRPr="00C70BEF">
        <w:t xml:space="preserve"> (éd.)</w:t>
      </w:r>
      <w:r w:rsidR="005D04C7" w:rsidRPr="00C70BEF">
        <w:t xml:space="preserve">, </w:t>
      </w:r>
      <w:r w:rsidR="009764A2" w:rsidRPr="00C70BEF">
        <w:rPr>
          <w:i/>
        </w:rPr>
        <w:t>La politique des auteurs : Les entretiens</w:t>
      </w:r>
      <w:r w:rsidR="009764A2" w:rsidRPr="00C70BEF">
        <w:t xml:space="preserve">, Paris, Cahiers du Cinéma, </w:t>
      </w:r>
      <w:r w:rsidR="00634FA4" w:rsidRPr="00C70BEF">
        <w:t>2001</w:t>
      </w:r>
      <w:r w:rsidR="00486602" w:rsidRPr="00C70BEF">
        <w:t xml:space="preserve"> [</w:t>
      </w:r>
      <w:r w:rsidR="00F75476" w:rsidRPr="00396B2D">
        <w:t>1972</w:t>
      </w:r>
      <w:r w:rsidR="00486602" w:rsidRPr="00396B2D">
        <w:t>]</w:t>
      </w:r>
      <w:r w:rsidR="005626BA" w:rsidRPr="00396B2D">
        <w:t>.</w:t>
      </w:r>
    </w:p>
  </w:footnote>
  <w:footnote w:id="92">
    <w:p w14:paraId="1B84F0EC" w14:textId="7C767D98" w:rsidR="00E667C0" w:rsidRPr="003812EF" w:rsidRDefault="00E667C0">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w:t>
      </w:r>
      <w:r>
        <w:rPr>
          <w:i/>
        </w:rPr>
        <w:t xml:space="preserve">op. </w:t>
      </w:r>
      <w:proofErr w:type="spellStart"/>
      <w:proofErr w:type="gramStart"/>
      <w:r>
        <w:rPr>
          <w:i/>
        </w:rPr>
        <w:t>cit</w:t>
      </w:r>
      <w:proofErr w:type="spellEnd"/>
      <w:proofErr w:type="gramEnd"/>
      <w:r>
        <w:rPr>
          <w:i/>
        </w:rPr>
        <w:t>.</w:t>
      </w:r>
    </w:p>
  </w:footnote>
  <w:footnote w:id="93">
    <w:p w14:paraId="7308B0EC" w14:textId="3AB0CE42" w:rsidR="00E667C0" w:rsidRPr="00626266" w:rsidRDefault="00E667C0">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op. cit.</w:t>
      </w:r>
    </w:p>
  </w:footnote>
  <w:footnote w:id="94">
    <w:p w14:paraId="4A0BB0BB" w14:textId="1B587808" w:rsidR="00E667C0" w:rsidRPr="003309E8" w:rsidRDefault="00E667C0">
      <w:pPr>
        <w:pStyle w:val="FootnoteText"/>
        <w:rPr>
          <w:lang w:val="en-US"/>
        </w:rPr>
      </w:pPr>
      <w:r>
        <w:rPr>
          <w:rStyle w:val="FootnoteReference"/>
        </w:rPr>
        <w:footnoteRef/>
      </w:r>
      <w:r w:rsidRPr="001D2C04">
        <w:rPr>
          <w:lang w:val="en-GB"/>
        </w:rPr>
        <w:t xml:space="preserve"> </w:t>
      </w:r>
      <w:proofErr w:type="spellStart"/>
      <w:r w:rsidRPr="001D2C04">
        <w:rPr>
          <w:lang w:val="en-GB"/>
        </w:rPr>
        <w:t>Voir</w:t>
      </w:r>
      <w:proofErr w:type="spellEnd"/>
      <w:r w:rsidRPr="001D2C04">
        <w:rPr>
          <w:lang w:val="en-GB"/>
        </w:rPr>
        <w:t xml:space="preserve"> Theodore</w:t>
      </w:r>
      <w:r>
        <w:rPr>
          <w:lang w:val="en-GB"/>
        </w:rPr>
        <w:t xml:space="preserve"> </w:t>
      </w:r>
      <w:proofErr w:type="spellStart"/>
      <w:r>
        <w:rPr>
          <w:lang w:val="en-GB"/>
        </w:rPr>
        <w:t>Roszak</w:t>
      </w:r>
      <w:proofErr w:type="spellEnd"/>
      <w:r w:rsidRPr="001D2C04">
        <w:rPr>
          <w:lang w:val="en-GB"/>
        </w:rPr>
        <w:t xml:space="preserve">, </w:t>
      </w:r>
      <w:r w:rsidRPr="001D2C04">
        <w:rPr>
          <w:i/>
          <w:lang w:val="en-GB"/>
        </w:rPr>
        <w:t>The Making of a Counter Culture: Reflections on the Technocratic Society and Its Youthful Opposition</w:t>
      </w:r>
      <w:r w:rsidRPr="001D2C04">
        <w:rPr>
          <w:lang w:val="en-GB"/>
        </w:rPr>
        <w:t xml:space="preserve">, </w:t>
      </w:r>
      <w:r w:rsidRPr="001D2C04">
        <w:rPr>
          <w:lang w:val="en-US"/>
        </w:rPr>
        <w:t>Berkeley, University of California Press</w:t>
      </w:r>
      <w:r>
        <w:rPr>
          <w:lang w:val="en-US"/>
        </w:rPr>
        <w:t>, 1969, pp. 1-41.</w:t>
      </w:r>
    </w:p>
  </w:footnote>
  <w:footnote w:id="95">
    <w:p w14:paraId="0FE71AAC" w14:textId="47DE5764" w:rsidR="00E667C0" w:rsidRPr="00AD153C" w:rsidRDefault="00E667C0">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96">
    <w:p w14:paraId="2A62925E" w14:textId="329A67C4" w:rsidR="00E667C0" w:rsidRPr="0004743C" w:rsidRDefault="00E667C0">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op. cit.</w:t>
      </w:r>
    </w:p>
  </w:footnote>
  <w:footnote w:id="97">
    <w:p w14:paraId="454F93BF" w14:textId="180DAB3B" w:rsidR="00E667C0" w:rsidRPr="004D6815" w:rsidRDefault="00E667C0">
      <w:pPr>
        <w:pStyle w:val="FootnoteText"/>
        <w:rPr>
          <w:lang w:val="fr-CH"/>
        </w:rPr>
      </w:pPr>
      <w:r>
        <w:rPr>
          <w:rStyle w:val="FootnoteReference"/>
        </w:rPr>
        <w:footnoteRef/>
      </w:r>
      <w:r>
        <w:t xml:space="preserve"> </w:t>
      </w:r>
      <w:r w:rsidRPr="004D6815">
        <w:rPr>
          <w:i/>
          <w:lang w:val="fr-CH"/>
        </w:rPr>
        <w:t>–</w:t>
      </w:r>
      <w:r w:rsidRPr="004D6815">
        <w:rPr>
          <w:lang w:val="fr-CH"/>
        </w:rPr>
        <w:t>, « </w:t>
      </w:r>
      <w:r w:rsidRPr="004D6815">
        <w:rPr>
          <w:lang w:val="fr-CH"/>
        </w:rPr>
        <w:t xml:space="preserve">Est. L’invasion des profanateurs de sépultures », </w:t>
      </w:r>
      <w:r w:rsidRPr="004D6815">
        <w:rPr>
          <w:i/>
          <w:lang w:val="fr-CH"/>
        </w:rPr>
        <w:t>Révolution</w:t>
      </w:r>
      <w:r w:rsidRPr="004D6815">
        <w:rPr>
          <w:lang w:val="fr-CH"/>
        </w:rPr>
        <w:t>, No. 320, 18 avril 1986.</w:t>
      </w:r>
    </w:p>
  </w:footnote>
  <w:footnote w:id="98">
    <w:p w14:paraId="583AB891" w14:textId="44ECC769" w:rsidR="00E667C0" w:rsidRPr="00E847B5" w:rsidRDefault="00E667C0">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xml:space="preserve">, 20 </w:t>
      </w:r>
      <w:proofErr w:type="spellStart"/>
      <w:r w:rsidRPr="00E847B5">
        <w:rPr>
          <w:lang w:val="en-US"/>
        </w:rPr>
        <w:t>juillet</w:t>
      </w:r>
      <w:proofErr w:type="spellEnd"/>
      <w:r w:rsidRPr="00E847B5">
        <w:rPr>
          <w:lang w:val="en-US"/>
        </w:rPr>
        <w:t xml:space="preserve"> 2012.</w:t>
      </w:r>
    </w:p>
  </w:footnote>
  <w:footnote w:id="99">
    <w:p w14:paraId="277540D3" w14:textId="49D7901E" w:rsidR="00E667C0" w:rsidRPr="00A047B8" w:rsidRDefault="00E667C0">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100">
    <w:p w14:paraId="00328556" w14:textId="4E1D241D" w:rsidR="00E667C0" w:rsidRPr="00C5130A" w:rsidRDefault="00E667C0">
      <w:pPr>
        <w:pStyle w:val="FootnoteText"/>
        <w:rPr>
          <w:lang w:val="en-GB"/>
        </w:rPr>
      </w:pPr>
      <w:r>
        <w:rPr>
          <w:rStyle w:val="FootnoteReference"/>
        </w:rPr>
        <w:footnoteRef/>
      </w:r>
      <w:r w:rsidRPr="00C5130A">
        <w:rPr>
          <w:lang w:val="en-GB"/>
        </w:rPr>
        <w:t xml:space="preserve"> </w:t>
      </w:r>
      <w:r w:rsidRPr="00D531C7">
        <w:rPr>
          <w:lang w:val="en-GB"/>
        </w:rPr>
        <w:t>« Science fiction films are not about science. They are about disaster, which is one of the oldest subjects of all. »</w:t>
      </w:r>
      <w:r>
        <w:rPr>
          <w:lang w:val="en-GB"/>
        </w:rPr>
        <w:t xml:space="preserve"> </w:t>
      </w:r>
      <w:r w:rsidR="00D97751">
        <w:rPr>
          <w:lang w:val="en-GB"/>
        </w:rPr>
        <w:t>[</w:t>
      </w:r>
      <w:r w:rsidRPr="00C5130A">
        <w:rPr>
          <w:lang w:val="en-GB"/>
        </w:rPr>
        <w:t xml:space="preserve">Susan Sontag, </w:t>
      </w:r>
      <w:r w:rsidR="004A7635">
        <w:rPr>
          <w:i/>
          <w:lang w:val="en-GB"/>
        </w:rPr>
        <w:t>op</w:t>
      </w:r>
      <w:r w:rsidRPr="00C5130A">
        <w:rPr>
          <w:i/>
          <w:lang w:val="en-GB"/>
        </w:rPr>
        <w:t>.</w:t>
      </w:r>
      <w:r w:rsidR="004A7635">
        <w:rPr>
          <w:i/>
          <w:lang w:val="en-GB"/>
        </w:rPr>
        <w:t xml:space="preserve"> cit.</w:t>
      </w:r>
      <w:r w:rsidRPr="00C5130A">
        <w:rPr>
          <w:lang w:val="en-GB"/>
        </w:rPr>
        <w:t>, p. 213</w:t>
      </w:r>
      <w:r w:rsidR="00D97751">
        <w:rPr>
          <w:lang w:val="en-GB"/>
        </w:rPr>
        <w:t>]</w:t>
      </w:r>
      <w:r w:rsidRPr="00C5130A">
        <w:rPr>
          <w:lang w:val="en-GB"/>
        </w:rPr>
        <w:t>.</w:t>
      </w:r>
    </w:p>
  </w:footnote>
  <w:footnote w:id="101">
    <w:p w14:paraId="2E28F3A0" w14:textId="134033D9" w:rsidR="00E667C0" w:rsidRPr="00C5130A" w:rsidRDefault="00E667C0">
      <w:pPr>
        <w:pStyle w:val="FootnoteText"/>
        <w:rPr>
          <w:lang w:val="en-GB"/>
        </w:rPr>
      </w:pPr>
      <w:r>
        <w:rPr>
          <w:rStyle w:val="FootnoteReference"/>
        </w:rPr>
        <w:footnoteRef/>
      </w:r>
      <w:r w:rsidRPr="00C5130A">
        <w:rPr>
          <w:lang w:val="en-GB"/>
        </w:rPr>
        <w:t xml:space="preserve"> </w:t>
      </w:r>
      <w:r w:rsidRPr="0056084C">
        <w:rPr>
          <w:lang w:val="en-GB"/>
        </w:rPr>
        <w:t xml:space="preserve">« regime of emotionlessness » </w:t>
      </w:r>
      <w:r w:rsidR="00D4620E">
        <w:rPr>
          <w:lang w:val="en-GB"/>
        </w:rPr>
        <w:t>[</w:t>
      </w:r>
      <w:r w:rsidRPr="00C5130A">
        <w:rPr>
          <w:lang w:val="en-GB"/>
        </w:rPr>
        <w:t xml:space="preserve">Susan Sontag, </w:t>
      </w:r>
      <w:r w:rsidRPr="00C5130A">
        <w:rPr>
          <w:i/>
          <w:lang w:val="en-GB"/>
        </w:rPr>
        <w:t>ibid.</w:t>
      </w:r>
      <w:r w:rsidRPr="00C5130A">
        <w:rPr>
          <w:lang w:val="en-GB"/>
        </w:rPr>
        <w:t>, p. 2</w:t>
      </w:r>
      <w:r w:rsidR="00D4620E">
        <w:rPr>
          <w:lang w:val="en-GB"/>
        </w:rPr>
        <w:t>21]</w:t>
      </w:r>
      <w:r w:rsidR="009A3269">
        <w:rPr>
          <w:lang w:val="en-GB"/>
        </w:rPr>
        <w:t>.</w:t>
      </w:r>
    </w:p>
  </w:footnote>
  <w:footnote w:id="102">
    <w:p w14:paraId="4B1E6E39" w14:textId="136D5D60" w:rsidR="00E667C0" w:rsidRPr="00700856" w:rsidRDefault="00E667C0">
      <w:pPr>
        <w:pStyle w:val="FootnoteText"/>
        <w:rPr>
          <w:lang w:val="en-GB"/>
        </w:rPr>
      </w:pPr>
      <w:r>
        <w:rPr>
          <w:rStyle w:val="FootnoteReference"/>
        </w:rPr>
        <w:footnoteRef/>
      </w:r>
      <w:r w:rsidRPr="00700856">
        <w:rPr>
          <w:lang w:val="en-GB"/>
        </w:rPr>
        <w:t xml:space="preserve"> </w:t>
      </w:r>
      <w:r w:rsidR="00D4620E">
        <w:rPr>
          <w:lang w:val="en-GB"/>
        </w:rPr>
        <w:t>« </w:t>
      </w:r>
      <w:proofErr w:type="spellStart"/>
      <w:r w:rsidR="00D4620E">
        <w:rPr>
          <w:lang w:val="en-GB"/>
        </w:rPr>
        <w:t>unpersons</w:t>
      </w:r>
      <w:proofErr w:type="spellEnd"/>
      <w:r w:rsidR="00D4620E">
        <w:rPr>
          <w:lang w:val="en-GB"/>
        </w:rPr>
        <w:t> »</w:t>
      </w:r>
      <w:r w:rsidRPr="00563099">
        <w:rPr>
          <w:lang w:val="en-GB"/>
        </w:rPr>
        <w:t xml:space="preserve"> </w:t>
      </w:r>
      <w:r w:rsidR="00D4620E">
        <w:rPr>
          <w:lang w:val="en-GB"/>
        </w:rPr>
        <w:t>[</w:t>
      </w:r>
      <w:r w:rsidRPr="00C5130A">
        <w:rPr>
          <w:lang w:val="en-GB"/>
        </w:rPr>
        <w:t xml:space="preserve">Susan Sontag, </w:t>
      </w:r>
      <w:r w:rsidRPr="00C5130A">
        <w:rPr>
          <w:i/>
          <w:lang w:val="en-GB"/>
        </w:rPr>
        <w:t>ibid.</w:t>
      </w:r>
      <w:r w:rsidR="00D4620E">
        <w:rPr>
          <w:lang w:val="en-GB"/>
        </w:rPr>
        <w:t>].</w:t>
      </w:r>
    </w:p>
  </w:footnote>
  <w:footnote w:id="103">
    <w:p w14:paraId="5A435C82" w14:textId="5BF88324" w:rsidR="00E667C0" w:rsidRPr="00700856" w:rsidRDefault="00E667C0">
      <w:pPr>
        <w:pStyle w:val="FootnoteText"/>
        <w:rPr>
          <w:lang w:val="en-GB"/>
        </w:rPr>
      </w:pPr>
      <w:r>
        <w:rPr>
          <w:rStyle w:val="FootnoteReference"/>
        </w:rPr>
        <w:footnoteRef/>
      </w:r>
      <w:r w:rsidRPr="00700856">
        <w:rPr>
          <w:lang w:val="en-GB"/>
        </w:rPr>
        <w:t xml:space="preserve"> </w:t>
      </w:r>
      <w:r w:rsidRPr="00563099">
        <w:rPr>
          <w:lang w:val="en-GB"/>
        </w:rPr>
        <w:t>« always</w:t>
      </w:r>
      <w:r w:rsidR="00246A08">
        <w:rPr>
          <w:lang w:val="en-GB"/>
        </w:rPr>
        <w:t xml:space="preserve"> perilously close to insanity »</w:t>
      </w:r>
      <w:r w:rsidRPr="00563099">
        <w:rPr>
          <w:lang w:val="en-GB"/>
        </w:rPr>
        <w:t xml:space="preserve"> </w:t>
      </w:r>
      <w:r w:rsidR="00246A08">
        <w:rPr>
          <w:lang w:val="en-GB"/>
        </w:rPr>
        <w:t>[</w:t>
      </w:r>
      <w:r w:rsidRPr="00C5130A">
        <w:rPr>
          <w:lang w:val="en-GB"/>
        </w:rPr>
        <w:t xml:space="preserve">Susan Sontag, </w:t>
      </w:r>
      <w:r w:rsidRPr="00C5130A">
        <w:rPr>
          <w:i/>
          <w:lang w:val="en-GB"/>
        </w:rPr>
        <w:t>ibid.</w:t>
      </w:r>
      <w:r w:rsidR="00246A08">
        <w:rPr>
          <w:lang w:val="en-GB"/>
        </w:rPr>
        <w:t>]</w:t>
      </w:r>
      <w:r>
        <w:rPr>
          <w:lang w:val="en-GB"/>
        </w:rPr>
        <w:t>.</w:t>
      </w:r>
    </w:p>
  </w:footnote>
  <w:footnote w:id="104">
    <w:p w14:paraId="369FB20A" w14:textId="22C2E9CA" w:rsidR="00E667C0" w:rsidRPr="006F2D7D" w:rsidRDefault="00E667C0">
      <w:pPr>
        <w:pStyle w:val="FootnoteText"/>
        <w:rPr>
          <w:lang w:val="en-GB"/>
        </w:rPr>
      </w:pPr>
      <w:r>
        <w:rPr>
          <w:rStyle w:val="FootnoteReference"/>
        </w:rPr>
        <w:footnoteRef/>
      </w:r>
      <w:r w:rsidRPr="006F2D7D">
        <w:rPr>
          <w:lang w:val="en-GB"/>
        </w:rPr>
        <w:t xml:space="preserve"> </w:t>
      </w:r>
      <w:r w:rsidRPr="00FE0DEE">
        <w:rPr>
          <w:lang w:val="en-GB"/>
        </w:rPr>
        <w:t>« from a</w:t>
      </w:r>
      <w:r w:rsidR="00246A08">
        <w:rPr>
          <w:lang w:val="en-GB"/>
        </w:rPr>
        <w:t xml:space="preserve"> psychological point of view » [</w:t>
      </w:r>
      <w:r w:rsidRPr="00C5130A">
        <w:rPr>
          <w:lang w:val="en-GB"/>
        </w:rPr>
        <w:t xml:space="preserve">Susan Sontag, </w:t>
      </w:r>
      <w:r w:rsidR="00246A08">
        <w:rPr>
          <w:i/>
          <w:lang w:val="en-GB"/>
        </w:rPr>
        <w:t>op. cit.</w:t>
      </w:r>
      <w:r w:rsidRPr="00C5130A">
        <w:rPr>
          <w:lang w:val="en-GB"/>
        </w:rPr>
        <w:t>, p. 2</w:t>
      </w:r>
      <w:r w:rsidR="00246A08">
        <w:rPr>
          <w:lang w:val="en-GB"/>
        </w:rPr>
        <w:t>24]</w:t>
      </w:r>
    </w:p>
  </w:footnote>
  <w:footnote w:id="105">
    <w:p w14:paraId="097892D7" w14:textId="1CEC3B65" w:rsidR="00E667C0" w:rsidRPr="00E17CB8" w:rsidRDefault="00E667C0">
      <w:pPr>
        <w:pStyle w:val="FootnoteText"/>
        <w:rPr>
          <w:lang w:val="fr-CH"/>
        </w:rPr>
      </w:pPr>
      <w:r>
        <w:rPr>
          <w:rStyle w:val="FootnoteReference"/>
        </w:rPr>
        <w:footnoteRef/>
      </w:r>
      <w:r w:rsidRPr="00E17CB8">
        <w:rPr>
          <w:lang w:val="fr-CH"/>
        </w:rPr>
        <w:t xml:space="preserve"> </w:t>
      </w:r>
      <w:r w:rsidRPr="00E17CB8">
        <w:rPr>
          <w:lang w:val="fr-CH"/>
        </w:rPr>
        <w:t xml:space="preserve">Susan Sontag, </w:t>
      </w:r>
      <w:r w:rsidRPr="00E17CB8">
        <w:rPr>
          <w:i/>
          <w:lang w:val="fr-CH"/>
        </w:rPr>
        <w:t>ibid.</w:t>
      </w:r>
    </w:p>
  </w:footnote>
  <w:footnote w:id="106">
    <w:p w14:paraId="17AABEED" w14:textId="094CAB9B" w:rsidR="00E667C0" w:rsidRPr="00680AE3" w:rsidRDefault="00E667C0">
      <w:pPr>
        <w:pStyle w:val="FootnoteText"/>
        <w:rPr>
          <w:lang w:val="fr-CH"/>
        </w:rPr>
      </w:pPr>
      <w:r>
        <w:rPr>
          <w:rStyle w:val="FootnoteReference"/>
        </w:rPr>
        <w:footnoteRef/>
      </w:r>
      <w:r w:rsidRPr="00F2160E">
        <w:rPr>
          <w:lang w:val="fr-CH"/>
        </w:rPr>
        <w:t xml:space="preserve"> </w:t>
      </w:r>
      <w:r w:rsidRPr="00F2160E">
        <w:rPr>
          <w:lang w:val="fr-CH"/>
        </w:rPr>
        <w:t>Puisque l’essai traite de la scie</w:t>
      </w:r>
      <w:r>
        <w:rPr>
          <w:lang w:val="fr-CH"/>
        </w:rPr>
        <w:t>nce-fiction comme d’un genre cinématographique très clairement défini thématiquement et délimité périodiquement, ce qui est un parti pris difficilement défendable.</w:t>
      </w:r>
    </w:p>
  </w:footnote>
  <w:footnote w:id="107">
    <w:p w14:paraId="75209DDC" w14:textId="4CBF3574" w:rsidR="00E667C0" w:rsidRPr="00FC6DD0" w:rsidRDefault="00E667C0">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108">
    <w:p w14:paraId="4A9EB9AF" w14:textId="4CB0E0DA" w:rsidR="00E667C0" w:rsidRPr="00F953EA" w:rsidRDefault="00E667C0">
      <w:pPr>
        <w:pStyle w:val="FootnoteText"/>
        <w:rPr>
          <w:lang w:val="en-GB"/>
        </w:rPr>
      </w:pPr>
      <w:r>
        <w:rPr>
          <w:rStyle w:val="FootnoteReference"/>
        </w:rPr>
        <w:footnoteRef/>
      </w:r>
      <w:r w:rsidRPr="00F953EA">
        <w:rPr>
          <w:lang w:val="en-GB"/>
        </w:rPr>
        <w:t xml:space="preserve"> </w:t>
      </w:r>
      <w:r w:rsidRPr="00904970">
        <w:rPr>
          <w:lang w:val="en-GB"/>
        </w:rPr>
        <w:t xml:space="preserve">« raising social issues yet containing them in </w:t>
      </w:r>
      <w:r w:rsidR="00E7776C" w:rsidRPr="00904970">
        <w:rPr>
          <w:lang w:val="en-GB"/>
        </w:rPr>
        <w:t>a satisfactory bourgeois resolution</w:t>
      </w:r>
      <w:r w:rsidRPr="00904970">
        <w:rPr>
          <w:lang w:val="en-GB"/>
        </w:rPr>
        <w:t> »</w:t>
      </w:r>
      <w:r>
        <w:rPr>
          <w:lang w:val="en-GB"/>
        </w:rPr>
        <w:t xml:space="preserve">. </w:t>
      </w:r>
      <w:r w:rsidRPr="00F953EA">
        <w:rPr>
          <w:lang w:val="en-GB"/>
        </w:rPr>
        <w:t xml:space="preserve">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109">
    <w:p w14:paraId="48E84651" w14:textId="061EE3BB" w:rsidR="00E667C0" w:rsidRPr="00F2160E" w:rsidRDefault="00E667C0">
      <w:pPr>
        <w:pStyle w:val="FootnoteText"/>
        <w:rPr>
          <w:lang w:val="en-GB"/>
        </w:rPr>
      </w:pPr>
      <w:r>
        <w:rPr>
          <w:rStyle w:val="FootnoteReference"/>
        </w:rPr>
        <w:footnoteRef/>
      </w:r>
      <w:r w:rsidRPr="00F2160E">
        <w:rPr>
          <w:lang w:val="en-GB"/>
        </w:rPr>
        <w:t xml:space="preserve"> Tony Shaw, </w:t>
      </w:r>
      <w:r w:rsidRPr="00F2160E">
        <w:rPr>
          <w:i/>
          <w:lang w:val="en-GB"/>
        </w:rPr>
        <w:t>ibid.</w:t>
      </w:r>
      <w:r w:rsidRPr="00F2160E">
        <w:rPr>
          <w:lang w:val="en-GB"/>
        </w:rPr>
        <w:t>, p. 12.</w:t>
      </w:r>
    </w:p>
  </w:footnote>
  <w:footnote w:id="110">
    <w:p w14:paraId="3E666DC4" w14:textId="71B88DB6" w:rsidR="00E667C0" w:rsidRPr="00CA0620" w:rsidRDefault="00E667C0">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proofErr w:type="spellStart"/>
      <w:r w:rsidRPr="00CA0620">
        <w:rPr>
          <w:lang w:val="en-GB"/>
        </w:rPr>
        <w:t>Voir</w:t>
      </w:r>
      <w:proofErr w:type="spellEnd"/>
      <w:r w:rsidRPr="00CA0620">
        <w:rPr>
          <w:lang w:val="en-GB"/>
        </w:rPr>
        <w:t xml:space="preserve"> J. </w:t>
      </w:r>
      <w:proofErr w:type="spellStart"/>
      <w:r w:rsidRPr="00CA0620">
        <w:rPr>
          <w:lang w:val="en-GB"/>
        </w:rPr>
        <w:t>Hoberman</w:t>
      </w:r>
      <w:proofErr w:type="spellEnd"/>
      <w:r w:rsidRPr="00CA0620">
        <w:rPr>
          <w:lang w:val="en-GB"/>
        </w:rPr>
        <w:t xml:space="preserve">,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111">
    <w:p w14:paraId="60142359" w14:textId="19316C5C" w:rsidR="00E667C0" w:rsidRPr="00D02990" w:rsidRDefault="00E667C0">
      <w:pPr>
        <w:pStyle w:val="FootnoteText"/>
        <w:rPr>
          <w:lang w:val="fr-CH"/>
        </w:rPr>
      </w:pPr>
      <w:r>
        <w:rPr>
          <w:rStyle w:val="FootnoteReference"/>
        </w:rPr>
        <w:footnoteRef/>
      </w:r>
      <w:r>
        <w:t xml:space="preserve"> </w:t>
      </w:r>
      <w:r>
        <w:rPr>
          <w:lang w:val="fr-CH"/>
        </w:rPr>
        <w:t>Un groupe de pression de droite militant fondé en 1944.</w:t>
      </w:r>
    </w:p>
  </w:footnote>
  <w:footnote w:id="112">
    <w:p w14:paraId="06C5BE29" w14:textId="3FD10BAE" w:rsidR="00E667C0" w:rsidRPr="004C7DB0" w:rsidRDefault="00E667C0">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113">
    <w:p w14:paraId="6EEE0D47" w14:textId="476633F8" w:rsidR="009933D5" w:rsidRPr="00D34D1A" w:rsidRDefault="009933D5">
      <w:pPr>
        <w:pStyle w:val="FootnoteText"/>
        <w:rPr>
          <w:lang w:val="en-US"/>
        </w:rPr>
      </w:pPr>
      <w:r>
        <w:rPr>
          <w:rStyle w:val="FootnoteReference"/>
        </w:rPr>
        <w:footnoteRef/>
      </w:r>
      <w:r w:rsidRPr="009933D5">
        <w:rPr>
          <w:lang w:val="en-GB"/>
        </w:rPr>
        <w:t xml:space="preserve"> « a term that describes generically the growing fear of subversion and the extreme measures to counter it, that developed and heightened from the end of </w:t>
      </w:r>
      <w:r>
        <w:rPr>
          <w:lang w:val="en-GB"/>
        </w:rPr>
        <w:t xml:space="preserve">World War II to the early 1950s </w:t>
      </w:r>
      <w:r w:rsidRPr="009933D5">
        <w:rPr>
          <w:lang w:val="en-GB"/>
        </w:rPr>
        <w:t>»</w:t>
      </w:r>
      <w:r w:rsidR="00D34D1A">
        <w:rPr>
          <w:lang w:val="en-GB"/>
        </w:rPr>
        <w:t xml:space="preserve"> </w:t>
      </w:r>
      <w:r w:rsidR="00CE21BA">
        <w:rPr>
          <w:lang w:val="en-GB"/>
        </w:rPr>
        <w:t>[</w:t>
      </w:r>
      <w:r w:rsidR="00D34D1A" w:rsidRPr="00D34D1A">
        <w:rPr>
          <w:lang w:val="en-US"/>
        </w:rPr>
        <w:t>Alan</w:t>
      </w:r>
      <w:r w:rsidR="00D34D1A">
        <w:rPr>
          <w:lang w:val="en-US"/>
        </w:rPr>
        <w:t xml:space="preserve"> </w:t>
      </w:r>
      <w:proofErr w:type="spellStart"/>
      <w:r w:rsidR="00D34D1A">
        <w:rPr>
          <w:lang w:val="en-US"/>
        </w:rPr>
        <w:t>Nadel</w:t>
      </w:r>
      <w:proofErr w:type="spellEnd"/>
      <w:r w:rsidR="00D34D1A" w:rsidRPr="00D34D1A">
        <w:rPr>
          <w:lang w:val="en-US"/>
        </w:rPr>
        <w:t xml:space="preserve">, </w:t>
      </w:r>
      <w:r w:rsidR="00D34D1A" w:rsidRPr="00D34D1A">
        <w:rPr>
          <w:i/>
          <w:lang w:val="en-US"/>
        </w:rPr>
        <w:t>Containment Culture: American Narratives, Postmodernism, and the Atomic Age</w:t>
      </w:r>
      <w:r w:rsidR="00D34D1A" w:rsidRPr="00D34D1A">
        <w:rPr>
          <w:lang w:val="en-US"/>
        </w:rPr>
        <w:t xml:space="preserve">, Durham/London, Duke University Press, </w:t>
      </w:r>
      <w:r w:rsidR="00D34D1A">
        <w:rPr>
          <w:lang w:val="en-US"/>
        </w:rPr>
        <w:t>1995, p. 71</w:t>
      </w:r>
      <w:r w:rsidR="00CE21BA">
        <w:rPr>
          <w:lang w:val="en-US"/>
        </w:rPr>
        <w:t>]</w:t>
      </w:r>
      <w:r w:rsidR="00D34D1A">
        <w:rPr>
          <w:lang w:val="en-US"/>
        </w:rPr>
        <w:t>.</w:t>
      </w:r>
    </w:p>
  </w:footnote>
  <w:footnote w:id="114">
    <w:p w14:paraId="2D097EF3" w14:textId="2225EF52" w:rsidR="00E667C0" w:rsidRPr="000D6B0D" w:rsidRDefault="00E667C0">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r w:rsidR="00CE21BA">
        <w:rPr>
          <w:lang w:val="en-US"/>
        </w:rPr>
        <w:t>(</w:t>
      </w:r>
      <w:proofErr w:type="spellStart"/>
      <w:r>
        <w:rPr>
          <w:lang w:val="en-US"/>
        </w:rPr>
        <w:t>consulté</w:t>
      </w:r>
      <w:proofErr w:type="spellEnd"/>
      <w:r>
        <w:rPr>
          <w:lang w:val="en-US"/>
        </w:rPr>
        <w:t xml:space="preserve"> le 04.12.2016</w:t>
      </w:r>
      <w:r w:rsidR="00CE21BA">
        <w:rPr>
          <w:lang w:val="en-US"/>
        </w:rPr>
        <w:t>).</w:t>
      </w:r>
    </w:p>
  </w:footnote>
  <w:footnote w:id="115">
    <w:p w14:paraId="68C34332" w14:textId="78158DD7" w:rsidR="00E667C0" w:rsidRPr="00331356" w:rsidRDefault="00E667C0">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116">
    <w:p w14:paraId="4244A06A" w14:textId="3BF75873" w:rsidR="00E667C0" w:rsidRPr="00345022" w:rsidRDefault="00E667C0">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proofErr w:type="spellStart"/>
      <w:r w:rsidRPr="00345022">
        <w:rPr>
          <w:lang w:val="en-GB"/>
        </w:rPr>
        <w:t>Voir</w:t>
      </w:r>
      <w:proofErr w:type="spellEnd"/>
      <w:r w:rsidRPr="00345022">
        <w:rPr>
          <w:lang w:val="en-GB"/>
        </w:rPr>
        <w:t xml:space="preserve">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117">
    <w:p w14:paraId="4B2878BC" w14:textId="15D586E1" w:rsidR="00E667C0" w:rsidRPr="00BA5D38" w:rsidRDefault="00E667C0">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118">
    <w:p w14:paraId="4B705E77" w14:textId="27734A3B" w:rsidR="00E667C0" w:rsidRPr="00FC7F90" w:rsidRDefault="00E667C0"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w:t>
      </w:r>
      <w:proofErr w:type="spellStart"/>
      <w:r>
        <w:rPr>
          <w:lang w:val="en-US"/>
        </w:rPr>
        <w:t>Kutnik</w:t>
      </w:r>
      <w:proofErr w:type="spellEnd"/>
      <w:r w:rsidRPr="00FC7F90">
        <w:rPr>
          <w:lang w:val="en-US"/>
        </w:rPr>
        <w:t>, Steve</w:t>
      </w:r>
      <w:r>
        <w:rPr>
          <w:lang w:val="en-US"/>
        </w:rPr>
        <w:t xml:space="preserve"> Neale</w:t>
      </w:r>
      <w:r w:rsidRPr="00FC7F90">
        <w:rPr>
          <w:lang w:val="en-US"/>
        </w:rPr>
        <w:t>, Brian</w:t>
      </w:r>
      <w:r>
        <w:rPr>
          <w:lang w:val="en-US"/>
        </w:rPr>
        <w:t xml:space="preserve"> </w:t>
      </w:r>
      <w:proofErr w:type="spellStart"/>
      <w:r>
        <w:rPr>
          <w:lang w:val="en-US"/>
        </w:rPr>
        <w:t>Neve</w:t>
      </w:r>
      <w:proofErr w:type="spellEnd"/>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119">
    <w:p w14:paraId="05A46CBF" w14:textId="507AE2DF" w:rsidR="00E667C0" w:rsidRPr="00742AC0" w:rsidRDefault="00E667C0">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20">
    <w:p w14:paraId="01256B1A" w14:textId="374AF43A" w:rsidR="00E667C0" w:rsidRPr="00742AC0" w:rsidRDefault="00E667C0">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w:t>
      </w:r>
      <w:proofErr w:type="spellStart"/>
      <w:r>
        <w:rPr>
          <w:lang w:val="en-US"/>
        </w:rPr>
        <w:t>Kutnik</w:t>
      </w:r>
      <w:proofErr w:type="spellEnd"/>
      <w:r w:rsidRPr="00FC7F90">
        <w:rPr>
          <w:lang w:val="en-US"/>
        </w:rPr>
        <w:t>, Steve</w:t>
      </w:r>
      <w:r>
        <w:rPr>
          <w:lang w:val="en-US"/>
        </w:rPr>
        <w:t xml:space="preserve"> Neale</w:t>
      </w:r>
      <w:r w:rsidRPr="00FC7F90">
        <w:rPr>
          <w:lang w:val="en-US"/>
        </w:rPr>
        <w:t>, Brian</w:t>
      </w:r>
      <w:r>
        <w:rPr>
          <w:lang w:val="en-US"/>
        </w:rPr>
        <w:t xml:space="preserve"> </w:t>
      </w:r>
      <w:proofErr w:type="spellStart"/>
      <w:r>
        <w:rPr>
          <w:lang w:val="en-US"/>
        </w:rPr>
        <w:t>Neve</w:t>
      </w:r>
      <w:proofErr w:type="spellEnd"/>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Pr>
          <w:i/>
          <w:lang w:val="en-US"/>
        </w:rPr>
        <w:t>op. cit.</w:t>
      </w:r>
      <w:r>
        <w:rPr>
          <w:lang w:val="en-US"/>
        </w:rPr>
        <w:t>, p. 103.</w:t>
      </w:r>
    </w:p>
  </w:footnote>
  <w:footnote w:id="121">
    <w:p w14:paraId="1B72C16B" w14:textId="591A473B" w:rsidR="00E667C0" w:rsidRPr="007F3A27" w:rsidRDefault="00E667C0">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 xml:space="preserve">Motion Picture Association of </w:t>
      </w:r>
      <w:proofErr w:type="spellStart"/>
      <w:r w:rsidRPr="00CA1D23">
        <w:t>America</w:t>
      </w:r>
      <w:proofErr w:type="spellEnd"/>
      <w:r w:rsidRPr="00CA1D23">
        <w:t xml:space="preserve"> (MPAA)</w:t>
      </w:r>
      <w:r>
        <w:t xml:space="preserve"> en 1934.</w:t>
      </w:r>
    </w:p>
  </w:footnote>
  <w:footnote w:id="122">
    <w:p w14:paraId="08B67071" w14:textId="04893A3A" w:rsidR="00E667C0" w:rsidRPr="00284731" w:rsidRDefault="00E667C0">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23">
    <w:p w14:paraId="17C33A35" w14:textId="6C67B0ED" w:rsidR="00E667C0" w:rsidRPr="00C12297" w:rsidRDefault="00E667C0">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24">
    <w:p w14:paraId="0C6FCE79" w14:textId="349A2867" w:rsidR="00E667C0" w:rsidRPr="0072634C" w:rsidRDefault="00E667C0">
      <w:pPr>
        <w:pStyle w:val="FootnoteText"/>
        <w:rPr>
          <w:lang w:val="en-GB"/>
        </w:rPr>
      </w:pPr>
      <w:r>
        <w:rPr>
          <w:rStyle w:val="FootnoteReference"/>
        </w:rPr>
        <w:footnoteRef/>
      </w:r>
      <w:r w:rsidRPr="0072634C">
        <w:rPr>
          <w:lang w:val="en-GB"/>
        </w:rPr>
        <w:t xml:space="preserve"> </w:t>
      </w:r>
      <w:r w:rsidRPr="00D54413">
        <w:rPr>
          <w:lang w:val="en-GB"/>
        </w:rPr>
        <w:t xml:space="preserve">« suffered because of the blacklist » </w:t>
      </w:r>
      <w:r w:rsidR="00267694">
        <w:rPr>
          <w:lang w:val="en-GB"/>
        </w:rPr>
        <w:t>[</w:t>
      </w:r>
      <w:r w:rsidRPr="00781EA5">
        <w:rPr>
          <w:szCs w:val="20"/>
          <w:lang w:val="en-GB"/>
        </w:rPr>
        <w:t xml:space="preserve">Barry Keith Grant, </w:t>
      </w:r>
      <w:r w:rsidRPr="00781EA5">
        <w:rPr>
          <w:i/>
          <w:szCs w:val="20"/>
          <w:lang w:val="en-GB"/>
        </w:rPr>
        <w:t>op. cit.</w:t>
      </w:r>
      <w:r>
        <w:rPr>
          <w:szCs w:val="20"/>
          <w:lang w:val="en-GB"/>
        </w:rPr>
        <w:t>, p. 33</w:t>
      </w:r>
      <w:r w:rsidR="00267694">
        <w:rPr>
          <w:szCs w:val="20"/>
          <w:lang w:val="en-GB"/>
        </w:rPr>
        <w:t>]</w:t>
      </w:r>
      <w:r>
        <w:rPr>
          <w:szCs w:val="20"/>
          <w:lang w:val="en-GB"/>
        </w:rPr>
        <w:t>.</w:t>
      </w:r>
    </w:p>
  </w:footnote>
  <w:footnote w:id="125">
    <w:p w14:paraId="48593CE8" w14:textId="17DC4FA8" w:rsidR="00E667C0" w:rsidRPr="00425192" w:rsidRDefault="00E667C0">
      <w:pPr>
        <w:pStyle w:val="FootnoteText"/>
        <w:rPr>
          <w:lang w:val="en-GB"/>
        </w:rPr>
      </w:pPr>
      <w:r>
        <w:rPr>
          <w:rStyle w:val="FootnoteReference"/>
        </w:rPr>
        <w:footnoteRef/>
      </w:r>
      <w:r w:rsidRPr="00425192">
        <w:rPr>
          <w:lang w:val="en-GB"/>
        </w:rPr>
        <w:t xml:space="preserve"> </w:t>
      </w:r>
      <w:r w:rsidRPr="00B623F9">
        <w:rPr>
          <w:lang w:val="en-GB"/>
        </w:rPr>
        <w:t>« </w:t>
      </w:r>
      <w:proofErr w:type="gramStart"/>
      <w:r w:rsidRPr="00B623F9">
        <w:rPr>
          <w:lang w:val="en-GB"/>
        </w:rPr>
        <w:t>college</w:t>
      </w:r>
      <w:proofErr w:type="gramEnd"/>
      <w:r w:rsidRPr="00B623F9">
        <w:rPr>
          <w:lang w:val="en-GB"/>
        </w:rPr>
        <w:t>-level educated intellectual of liberal politics </w:t>
      </w:r>
      <w:r>
        <w:rPr>
          <w:lang w:val="en-GB"/>
        </w:rPr>
        <w:t>» ;</w:t>
      </w:r>
      <w:r w:rsidRPr="00B623F9">
        <w:rPr>
          <w:lang w:val="en-GB"/>
        </w:rPr>
        <w:t xml:space="preserve"> « genre films with a message »</w:t>
      </w:r>
      <w:r>
        <w:rPr>
          <w:lang w:val="en-GB"/>
        </w:rPr>
        <w:t xml:space="preserve">. </w:t>
      </w:r>
      <w:r w:rsidR="00267694">
        <w:rPr>
          <w:lang w:val="en-GB"/>
        </w:rPr>
        <w:t>[</w:t>
      </w:r>
      <w:r w:rsidRPr="00781EA5">
        <w:rPr>
          <w:szCs w:val="20"/>
          <w:lang w:val="en-GB"/>
        </w:rPr>
        <w:t xml:space="preserve">Barry Keith Grant, </w:t>
      </w:r>
      <w:r>
        <w:rPr>
          <w:i/>
          <w:szCs w:val="20"/>
          <w:lang w:val="en-GB"/>
        </w:rPr>
        <w:t>ibid.</w:t>
      </w:r>
      <w:r>
        <w:rPr>
          <w:szCs w:val="20"/>
          <w:lang w:val="en-GB"/>
        </w:rPr>
        <w:t>, p. 30</w:t>
      </w:r>
      <w:r w:rsidR="00267694">
        <w:rPr>
          <w:szCs w:val="20"/>
          <w:lang w:val="en-GB"/>
        </w:rPr>
        <w:t>]</w:t>
      </w:r>
      <w:r>
        <w:rPr>
          <w:szCs w:val="20"/>
          <w:lang w:val="en-GB"/>
        </w:rPr>
        <w:t>.</w:t>
      </w:r>
    </w:p>
  </w:footnote>
  <w:footnote w:id="126">
    <w:p w14:paraId="4B8C552B" w14:textId="45DDC21C" w:rsidR="00E667C0" w:rsidRPr="00094B9E" w:rsidRDefault="00E667C0">
      <w:pPr>
        <w:pStyle w:val="FootnoteText"/>
        <w:rPr>
          <w:lang w:val="en-GB"/>
        </w:rPr>
      </w:pPr>
      <w:r>
        <w:rPr>
          <w:rStyle w:val="FootnoteReference"/>
        </w:rPr>
        <w:footnoteRef/>
      </w:r>
      <w:r w:rsidRPr="00094B9E">
        <w:rPr>
          <w:lang w:val="en-GB"/>
        </w:rPr>
        <w:t xml:space="preserve"> Michel </w:t>
      </w:r>
      <w:proofErr w:type="spellStart"/>
      <w:r w:rsidRPr="00094B9E">
        <w:rPr>
          <w:lang w:val="en-GB"/>
        </w:rPr>
        <w:t>Ciment</w:t>
      </w:r>
      <w:proofErr w:type="spellEnd"/>
      <w:r>
        <w:rPr>
          <w:lang w:val="en-GB"/>
        </w:rPr>
        <w:t>,</w:t>
      </w:r>
      <w:r w:rsidRPr="00094B9E">
        <w:rPr>
          <w:lang w:val="en-GB"/>
        </w:rPr>
        <w:t> </w:t>
      </w:r>
      <w:r w:rsidRPr="00094B9E">
        <w:rPr>
          <w:i/>
          <w:iCs/>
          <w:lang w:val="en-GB"/>
        </w:rPr>
        <w:t xml:space="preserve">Conversations with </w:t>
      </w:r>
      <w:proofErr w:type="spellStart"/>
      <w:r w:rsidRPr="00094B9E">
        <w:rPr>
          <w:i/>
          <w:iCs/>
          <w:lang w:val="en-GB"/>
        </w:rPr>
        <w:t>Losey</w:t>
      </w:r>
      <w:proofErr w:type="spellEnd"/>
      <w:r>
        <w:rPr>
          <w:lang w:val="en-GB"/>
        </w:rPr>
        <w:t>, London, Methuen &amp; Company</w:t>
      </w:r>
      <w:r w:rsidRPr="00094B9E">
        <w:rPr>
          <w:lang w:val="en-GB"/>
        </w:rPr>
        <w:t>, 1985</w:t>
      </w:r>
      <w:r>
        <w:rPr>
          <w:lang w:val="en-GB"/>
        </w:rPr>
        <w:t>, p. 78.</w:t>
      </w:r>
    </w:p>
  </w:footnote>
  <w:footnote w:id="127">
    <w:p w14:paraId="4DD63384" w14:textId="5E3A3279" w:rsidR="00E667C0" w:rsidRPr="001E1138" w:rsidRDefault="00E667C0">
      <w:pPr>
        <w:pStyle w:val="FootnoteText"/>
        <w:rPr>
          <w:lang w:val="en-GB"/>
        </w:rPr>
      </w:pPr>
      <w:r>
        <w:rPr>
          <w:rStyle w:val="FootnoteReference"/>
        </w:rPr>
        <w:footnoteRef/>
      </w:r>
      <w:r w:rsidRPr="0041367A">
        <w:rPr>
          <w:lang w:val="en-GB"/>
        </w:rPr>
        <w:t xml:space="preserve"> « may have been</w:t>
      </w:r>
      <w:r w:rsidR="001A2A17">
        <w:rPr>
          <w:lang w:val="en-GB"/>
        </w:rPr>
        <w:t xml:space="preserve"> a communist in the thirties » [</w:t>
      </w:r>
      <w:r w:rsidRPr="001E1138">
        <w:rPr>
          <w:szCs w:val="20"/>
          <w:lang w:val="en-GB"/>
        </w:rPr>
        <w:t xml:space="preserve">Al </w:t>
      </w:r>
      <w:proofErr w:type="spellStart"/>
      <w:r w:rsidRPr="001E1138">
        <w:rPr>
          <w:szCs w:val="20"/>
          <w:lang w:val="en-GB"/>
        </w:rPr>
        <w:t>LaValley</w:t>
      </w:r>
      <w:proofErr w:type="spellEnd"/>
      <w:r w:rsidRPr="001E1138">
        <w:rPr>
          <w:szCs w:val="20"/>
          <w:lang w:val="en-GB"/>
        </w:rPr>
        <w:t xml:space="preserve"> (</w:t>
      </w:r>
      <w:proofErr w:type="spellStart"/>
      <w:r w:rsidRPr="001E1138">
        <w:rPr>
          <w:szCs w:val="20"/>
          <w:lang w:val="en-GB"/>
        </w:rPr>
        <w:t>éd</w:t>
      </w:r>
      <w:proofErr w:type="spellEnd"/>
      <w:r w:rsidRPr="001E1138">
        <w:rPr>
          <w:szCs w:val="20"/>
          <w:lang w:val="en-GB"/>
        </w:rPr>
        <w:t xml:space="preserve">.), </w:t>
      </w:r>
      <w:r w:rsidRPr="001E1138">
        <w:rPr>
          <w:i/>
          <w:szCs w:val="20"/>
          <w:lang w:val="en-GB"/>
        </w:rPr>
        <w:t>op. cit.</w:t>
      </w:r>
      <w:r w:rsidR="001A2A17">
        <w:rPr>
          <w:szCs w:val="20"/>
          <w:lang w:val="en-GB"/>
        </w:rPr>
        <w:t>, p. 7]</w:t>
      </w:r>
    </w:p>
  </w:footnote>
  <w:footnote w:id="128">
    <w:p w14:paraId="5FA817AA" w14:textId="6C819E17" w:rsidR="00E667C0" w:rsidRPr="00A64F2C" w:rsidRDefault="00E667C0">
      <w:pPr>
        <w:pStyle w:val="FootnoteText"/>
        <w:rPr>
          <w:lang w:val="fr-CH"/>
        </w:rPr>
      </w:pPr>
      <w:r>
        <w:rPr>
          <w:rStyle w:val="FootnoteReference"/>
        </w:rPr>
        <w:footnoteRef/>
      </w:r>
      <w:r w:rsidRPr="001E1138">
        <w:rPr>
          <w:lang w:val="en-GB"/>
        </w:rPr>
        <w:t xml:space="preserve"> « Daniel Mainwaring – né Geoffrey Holmes – member (non-paying) of the Older Communist League »</w:t>
      </w:r>
      <w:r>
        <w:rPr>
          <w:lang w:val="en-GB"/>
        </w:rPr>
        <w:t xml:space="preserve">. </w:t>
      </w:r>
      <w:r w:rsidRPr="00A64F2C">
        <w:rPr>
          <w:lang w:val="fr-CH"/>
        </w:rPr>
        <w:t>Lettre de Don Siegel à Daniel Mainwaring datant du 17 janvier 1955.</w:t>
      </w:r>
    </w:p>
  </w:footnote>
  <w:footnote w:id="129">
    <w:p w14:paraId="249F887A" w14:textId="7DB7D7E8" w:rsidR="00E667C0" w:rsidRPr="006D4B9D" w:rsidRDefault="00E667C0">
      <w:pPr>
        <w:pStyle w:val="FootnoteText"/>
        <w:rPr>
          <w:lang w:val="en-GB"/>
        </w:rPr>
      </w:pPr>
      <w:r>
        <w:rPr>
          <w:rStyle w:val="FootnoteReference"/>
        </w:rPr>
        <w:footnoteRef/>
      </w:r>
      <w:r w:rsidRPr="006D4B9D">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12-13.</w:t>
      </w:r>
    </w:p>
  </w:footnote>
  <w:footnote w:id="130">
    <w:p w14:paraId="516C3FA0" w14:textId="5E7424B4" w:rsidR="00E667C0" w:rsidRPr="006D4B9D" w:rsidRDefault="00E667C0">
      <w:pPr>
        <w:pStyle w:val="FootnoteText"/>
        <w:rPr>
          <w:lang w:val="en-GB"/>
        </w:rPr>
      </w:pPr>
      <w:r>
        <w:rPr>
          <w:rStyle w:val="FootnoteReference"/>
        </w:rPr>
        <w:footnoteRef/>
      </w:r>
      <w:r w:rsidRPr="006D4B9D">
        <w:rPr>
          <w:lang w:val="en-GB"/>
        </w:rPr>
        <w:t xml:space="preserve"> </w:t>
      </w:r>
      <w:r w:rsidRPr="00731FA3">
        <w:rPr>
          <w:lang w:val="en-GB"/>
        </w:rPr>
        <w:t>« outsid</w:t>
      </w:r>
      <w:r w:rsidR="00753E38">
        <w:rPr>
          <w:lang w:val="en-GB"/>
        </w:rPr>
        <w:t>er and politically unaligned »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18</w:t>
      </w:r>
      <w:r w:rsidR="00753E38">
        <w:rPr>
          <w:szCs w:val="20"/>
          <w:lang w:val="en-US"/>
        </w:rPr>
        <w:t>]</w:t>
      </w:r>
      <w:r>
        <w:rPr>
          <w:szCs w:val="20"/>
          <w:lang w:val="en-US"/>
        </w:rPr>
        <w:t>.</w:t>
      </w:r>
    </w:p>
  </w:footnote>
  <w:footnote w:id="131">
    <w:p w14:paraId="7C3A71A5" w14:textId="51AFA6C1" w:rsidR="00E667C0" w:rsidRPr="00FC7251" w:rsidRDefault="00E667C0">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xml:space="preserve">, London, I.B. </w:t>
      </w:r>
      <w:proofErr w:type="spellStart"/>
      <w:r>
        <w:rPr>
          <w:lang w:val="en-US"/>
        </w:rPr>
        <w:t>Tauris</w:t>
      </w:r>
      <w:proofErr w:type="spellEnd"/>
      <w:r>
        <w:rPr>
          <w:lang w:val="en-US"/>
        </w:rPr>
        <w:t>, 2014, p. 53.</w:t>
      </w:r>
    </w:p>
  </w:footnote>
  <w:footnote w:id="132">
    <w:p w14:paraId="6753F754" w14:textId="3B65EEB8" w:rsidR="00E667C0" w:rsidRPr="00B2269C" w:rsidRDefault="00E667C0">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6D4B9D">
        <w:rPr>
          <w:i/>
          <w:szCs w:val="20"/>
          <w:lang w:val="fr-CH"/>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33">
    <w:p w14:paraId="6A177BD9" w14:textId="78160F9F" w:rsidR="00E667C0" w:rsidRPr="009933D5" w:rsidRDefault="00E667C0">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9933D5">
        <w:rPr>
          <w:lang w:val="fr-CH"/>
        </w:rPr>
        <w:t xml:space="preserve">Voir par exemple Roger Ebert, « The Invasion », </w:t>
      </w:r>
      <w:r w:rsidRPr="009933D5">
        <w:rPr>
          <w:i/>
          <w:lang w:val="fr-CH"/>
        </w:rPr>
        <w:t>Chicago Sun-Times</w:t>
      </w:r>
      <w:r w:rsidRPr="009933D5">
        <w:rPr>
          <w:lang w:val="fr-CH"/>
        </w:rPr>
        <w:t>, 16 août 2007.</w:t>
      </w:r>
    </w:p>
  </w:footnote>
  <w:footnote w:id="134">
    <w:p w14:paraId="603E11C0" w14:textId="53133889" w:rsidR="00B13451" w:rsidRPr="00B13451" w:rsidRDefault="00B13451">
      <w:pPr>
        <w:pStyle w:val="FootnoteText"/>
        <w:rPr>
          <w:lang w:val="fr-CH"/>
        </w:rPr>
      </w:pPr>
      <w:r>
        <w:rPr>
          <w:rStyle w:val="FootnoteReference"/>
        </w:rPr>
        <w:footnoteRef/>
      </w:r>
      <w:r w:rsidRPr="00B13451">
        <w:rPr>
          <w:lang w:val="fr-CH"/>
        </w:rPr>
        <w:t xml:space="preserve"> </w:t>
      </w:r>
      <w:r w:rsidRPr="00B13451">
        <w:rPr>
          <w:lang w:val="fr-CH"/>
        </w:rPr>
        <w:t xml:space="preserve">Le cas du SIDA pour le film de Ferrara est un exemple intéressant d’une interprétation </w:t>
      </w:r>
      <w:r w:rsidRPr="00E135D2">
        <w:rPr>
          <w:i/>
          <w:lang w:val="fr-CH"/>
        </w:rPr>
        <w:t>moins évidente</w:t>
      </w:r>
      <w:r w:rsidRPr="00B13451">
        <w:rPr>
          <w:lang w:val="fr-CH"/>
        </w:rPr>
        <w:t xml:space="preserve">: bien que le virus occupe une place importante dans les peurs collectives des années 1990, aucun élément du texte filmique ne suggère </w:t>
      </w:r>
      <w:r>
        <w:rPr>
          <w:lang w:val="fr-CH"/>
        </w:rPr>
        <w:t xml:space="preserve">directement </w:t>
      </w:r>
      <w:r w:rsidRPr="00B13451">
        <w:rPr>
          <w:lang w:val="fr-CH"/>
        </w:rPr>
        <w:t xml:space="preserve">une contamination </w:t>
      </w:r>
      <w:r w:rsidR="00C0451E">
        <w:rPr>
          <w:lang w:val="fr-CH"/>
        </w:rPr>
        <w:t>transmise par rapports sexuels; tout laisse à penser que cette interprétation du film émane de son réalisateur, qui la cite plusieurs fois dans les entretiens accordés à l’occasion de la projection de son film au festival de Cannes.</w:t>
      </w:r>
    </w:p>
  </w:footnote>
  <w:footnote w:id="135">
    <w:p w14:paraId="234121AB" w14:textId="4199E540" w:rsidR="00E667C0" w:rsidRPr="00CA345C" w:rsidRDefault="00E667C0">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xml:space="preserve">, Vol. 11, No. 2, </w:t>
      </w:r>
      <w:proofErr w:type="spellStart"/>
      <w:r w:rsidRPr="00CA345C">
        <w:rPr>
          <w:lang w:val="en-US"/>
        </w:rPr>
        <w:t>juillet</w:t>
      </w:r>
      <w:proofErr w:type="spellEnd"/>
      <w:r w:rsidRPr="00CA345C">
        <w:rPr>
          <w:lang w:val="en-US"/>
        </w:rPr>
        <w:t xml:space="preserve"> 1984, pp. 139-153.</w:t>
      </w:r>
    </w:p>
  </w:footnote>
  <w:footnote w:id="136">
    <w:p w14:paraId="32FC9573" w14:textId="755A57DB" w:rsidR="00E667C0" w:rsidRPr="00744219" w:rsidRDefault="00E667C0">
      <w:pPr>
        <w:pStyle w:val="FootnoteText"/>
        <w:rPr>
          <w:lang w:val="en-GB"/>
        </w:rPr>
      </w:pPr>
      <w:r>
        <w:rPr>
          <w:rStyle w:val="FootnoteReference"/>
        </w:rPr>
        <w:footnoteRef/>
      </w:r>
      <w:r w:rsidRPr="00744219">
        <w:rPr>
          <w:lang w:val="en-GB"/>
        </w:rPr>
        <w:t xml:space="preserve"> </w:t>
      </w:r>
      <w:r w:rsidR="00E71AA6">
        <w:rPr>
          <w:lang w:val="en-GB"/>
        </w:rPr>
        <w:t>« burgeoning intimacy »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sidR="00E71AA6">
        <w:rPr>
          <w:lang w:val="en-US"/>
        </w:rPr>
        <w:t>, p. 140].</w:t>
      </w:r>
    </w:p>
  </w:footnote>
  <w:footnote w:id="137">
    <w:p w14:paraId="20CBB3A5" w14:textId="6F3523BD" w:rsidR="00E667C0" w:rsidRPr="00744219" w:rsidRDefault="00E667C0">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sidR="00877E75">
        <w:rPr>
          <w:i/>
          <w:lang w:val="en-US"/>
        </w:rPr>
        <w:t>op. cit</w:t>
      </w:r>
      <w:r>
        <w:rPr>
          <w:i/>
          <w:lang w:val="en-US"/>
        </w:rPr>
        <w:t>.</w:t>
      </w:r>
      <w:r>
        <w:rPr>
          <w:lang w:val="en-US"/>
        </w:rPr>
        <w:t>, p. 143.</w:t>
      </w:r>
    </w:p>
  </w:footnote>
  <w:footnote w:id="138">
    <w:p w14:paraId="77ADF2FE" w14:textId="5476205F" w:rsidR="00E667C0" w:rsidRPr="008E4CE3" w:rsidRDefault="00E667C0">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w:t>
      </w:r>
      <w:proofErr w:type="spellStart"/>
      <w:r>
        <w:rPr>
          <w:lang w:val="en-US"/>
        </w:rPr>
        <w:t>Rogin</w:t>
      </w:r>
      <w:proofErr w:type="spellEnd"/>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39">
    <w:p w14:paraId="0AFBD7B1" w14:textId="48157E50" w:rsidR="00E667C0" w:rsidRPr="001A7AD0" w:rsidRDefault="00E667C0">
      <w:pPr>
        <w:pStyle w:val="FootnoteText"/>
        <w:rPr>
          <w:lang w:val="en-GB"/>
        </w:rPr>
      </w:pPr>
      <w:r>
        <w:rPr>
          <w:rStyle w:val="FootnoteReference"/>
        </w:rPr>
        <w:footnoteRef/>
      </w:r>
      <w:r w:rsidRPr="001A7AD0">
        <w:rPr>
          <w:lang w:val="en-GB"/>
        </w:rPr>
        <w:t xml:space="preserve"> Patricia</w:t>
      </w:r>
      <w:r>
        <w:rPr>
          <w:lang w:val="en-GB"/>
        </w:rPr>
        <w:t xml:space="preserve"> </w:t>
      </w:r>
      <w:proofErr w:type="spellStart"/>
      <w:r>
        <w:rPr>
          <w:lang w:val="en-GB"/>
        </w:rPr>
        <w:t>Erens</w:t>
      </w:r>
      <w:proofErr w:type="spellEnd"/>
      <w:r>
        <w:rPr>
          <w:lang w:val="en-GB"/>
        </w:rPr>
        <w:t xml:space="preserve"> (</w:t>
      </w:r>
      <w:proofErr w:type="spellStart"/>
      <w:r>
        <w:rPr>
          <w:lang w:val="en-GB"/>
        </w:rPr>
        <w:t>éd</w:t>
      </w:r>
      <w:proofErr w:type="spellEnd"/>
      <w:r>
        <w:rPr>
          <w:lang w:val="en-GB"/>
        </w:rPr>
        <w:t>.)</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40">
    <w:p w14:paraId="180CBA89" w14:textId="6B74170E" w:rsidR="00E667C0" w:rsidRPr="001B422A" w:rsidRDefault="00E667C0">
      <w:pPr>
        <w:pStyle w:val="FootnoteText"/>
        <w:rPr>
          <w:lang w:val="fr-CH"/>
        </w:rPr>
      </w:pPr>
      <w:r>
        <w:rPr>
          <w:rStyle w:val="FootnoteReference"/>
        </w:rPr>
        <w:footnoteRef/>
      </w:r>
      <w:r>
        <w:t xml:space="preserve"> </w:t>
      </w:r>
      <w:r>
        <w:rPr>
          <w:lang w:val="fr-CH"/>
        </w:rPr>
        <w:t>Quand, par exemple, Wilma se plaint de ne plus reconnaître son oncle.</w:t>
      </w:r>
    </w:p>
  </w:footnote>
  <w:footnote w:id="141">
    <w:p w14:paraId="7AE40483" w14:textId="2CF9E6E2" w:rsidR="00E667C0" w:rsidRPr="002B6C9D" w:rsidRDefault="00E667C0">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42">
    <w:p w14:paraId="07F7A35E" w14:textId="504C04E7" w:rsidR="00E667C0" w:rsidRPr="006D4B9D" w:rsidRDefault="00E667C0">
      <w:pPr>
        <w:pStyle w:val="FootnoteText"/>
        <w:rPr>
          <w:lang w:val="fr-CH"/>
        </w:rPr>
      </w:pPr>
      <w:r>
        <w:rPr>
          <w:rStyle w:val="FootnoteReference"/>
        </w:rPr>
        <w:footnoteRef/>
      </w:r>
      <w:r w:rsidRPr="006D4B9D">
        <w:rPr>
          <w:lang w:val="fr-CH"/>
        </w:rPr>
        <w:t xml:space="preserve"> </w:t>
      </w:r>
      <w:r w:rsidRPr="006D4B9D">
        <w:rPr>
          <w:lang w:val="fr-CH"/>
        </w:rPr>
        <w:t xml:space="preserve">J. Hoberman, </w:t>
      </w:r>
      <w:r w:rsidRPr="006D4B9D">
        <w:rPr>
          <w:i/>
          <w:lang w:val="fr-CH"/>
        </w:rPr>
        <w:t>op. cit.</w:t>
      </w:r>
      <w:r w:rsidRPr="006D4B9D">
        <w:rPr>
          <w:lang w:val="fr-CH"/>
        </w:rPr>
        <w:t>, p. 215.</w:t>
      </w:r>
    </w:p>
  </w:footnote>
  <w:footnote w:id="143">
    <w:p w14:paraId="7C7B6B5F" w14:textId="693296FF" w:rsidR="00E667C0" w:rsidRPr="00122FEA" w:rsidRDefault="00E667C0">
      <w:pPr>
        <w:pStyle w:val="FootnoteText"/>
        <w:rPr>
          <w:i/>
          <w:lang w:val="fr-CH"/>
        </w:rPr>
      </w:pPr>
      <w:r>
        <w:rPr>
          <w:rStyle w:val="FootnoteReference"/>
        </w:rPr>
        <w:footnoteRef/>
      </w:r>
      <w:r>
        <w:t xml:space="preserve"> </w:t>
      </w:r>
      <w:r w:rsidRPr="006D4B9D">
        <w:rPr>
          <w:lang w:val="fr-CH"/>
        </w:rPr>
        <w:t xml:space="preserve">J. Hoberman, </w:t>
      </w:r>
      <w:r w:rsidR="00FE1DAA">
        <w:rPr>
          <w:i/>
          <w:lang w:val="fr-CH"/>
        </w:rPr>
        <w:t>op. cit</w:t>
      </w:r>
      <w:r w:rsidRPr="006D4B9D">
        <w:rPr>
          <w:i/>
          <w:lang w:val="fr-CH"/>
        </w:rPr>
        <w:t>.</w:t>
      </w:r>
      <w:r w:rsidRPr="006D4B9D">
        <w:rPr>
          <w:lang w:val="fr-CH"/>
        </w:rPr>
        <w:t>, p. 216.</w:t>
      </w:r>
    </w:p>
  </w:footnote>
  <w:footnote w:id="144">
    <w:p w14:paraId="617F6FD6" w14:textId="1359069A" w:rsidR="00E667C0" w:rsidRPr="005D5F9D" w:rsidRDefault="00E667C0">
      <w:pPr>
        <w:pStyle w:val="FootnoteText"/>
        <w:rPr>
          <w:lang w:val="en-US"/>
        </w:rPr>
      </w:pPr>
      <w:r>
        <w:rPr>
          <w:rStyle w:val="FootnoteReference"/>
        </w:rPr>
        <w:footnoteRef/>
      </w:r>
      <w:r w:rsidRPr="00F1538B">
        <w:rPr>
          <w:lang w:val="fr-CH"/>
        </w:rPr>
        <w:t xml:space="preserve"> </w:t>
      </w:r>
      <w:r w:rsidRPr="00F1538B">
        <w:rPr>
          <w:lang w:val="fr-CH"/>
        </w:rPr>
        <w:t>Avec, par exemple, un article utilisant les films de 1956 et 1978 pour parler d’écologie</w:t>
      </w:r>
      <w:r w:rsidR="00A03758">
        <w:rPr>
          <w:lang w:val="fr-CH"/>
        </w:rPr>
        <w:t xml:space="preserve"> et d’hégémonie des plantes</w:t>
      </w:r>
      <w:r w:rsidRPr="00F1538B">
        <w:rPr>
          <w:lang w:val="fr-CH"/>
        </w:rPr>
        <w:t xml:space="preserve">. </w:t>
      </w:r>
      <w:proofErr w:type="spellStart"/>
      <w:r>
        <w:rPr>
          <w:lang w:val="en-GB"/>
        </w:rPr>
        <w:t>Voir</w:t>
      </w:r>
      <w:proofErr w:type="spellEnd"/>
      <w:r>
        <w:rPr>
          <w:lang w:val="en-GB"/>
        </w:rPr>
        <w:t xml:space="preserve"> </w:t>
      </w:r>
      <w:proofErr w:type="spellStart"/>
      <w:r w:rsidRPr="005D5F9D">
        <w:rPr>
          <w:lang w:val="en-US"/>
        </w:rPr>
        <w:t>Natania</w:t>
      </w:r>
      <w:proofErr w:type="spellEnd"/>
      <w:r>
        <w:rPr>
          <w:lang w:val="en-US"/>
        </w:rPr>
        <w:t xml:space="preserve"> Meeker et</w:t>
      </w:r>
      <w:r w:rsidRPr="005D5F9D">
        <w:rPr>
          <w:lang w:val="en-US"/>
        </w:rPr>
        <w:t xml:space="preserve"> </w:t>
      </w:r>
      <w:proofErr w:type="spellStart"/>
      <w:r w:rsidRPr="005D5F9D">
        <w:rPr>
          <w:lang w:val="en-US"/>
        </w:rPr>
        <w:t>Antónia</w:t>
      </w:r>
      <w:proofErr w:type="spellEnd"/>
      <w:r>
        <w:rPr>
          <w:lang w:val="en-US"/>
        </w:rPr>
        <w:t xml:space="preserve"> </w:t>
      </w:r>
      <w:proofErr w:type="spellStart"/>
      <w:r>
        <w:rPr>
          <w:lang w:val="en-US"/>
        </w:rPr>
        <w:t>Szabari</w:t>
      </w:r>
      <w:proofErr w:type="spellEnd"/>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p>
  </w:footnote>
  <w:footnote w:id="145">
    <w:p w14:paraId="2D8E6495" w14:textId="154F10E3" w:rsidR="00E667C0" w:rsidRPr="00B457F7" w:rsidRDefault="00E667C0">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46">
    <w:p w14:paraId="0319DC27" w14:textId="43C5471A" w:rsidR="00E667C0" w:rsidRPr="0037689C" w:rsidRDefault="00E667C0">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47">
    <w:p w14:paraId="6A17BA6F" w14:textId="72F2C5DE" w:rsidR="00E667C0" w:rsidRPr="00373BBC" w:rsidRDefault="00E667C0">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65A6F9D9" w:rsidR="00E667C0" w:rsidRPr="00173138" w:rsidRDefault="00E667C0"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E667C0" w:rsidRPr="00173138" w:rsidRDefault="00E667C0"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E667C0" w:rsidRPr="008138ED" w:rsidRDefault="00E667C0"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E667C0" w:rsidRPr="00A60B3A" w:rsidRDefault="00E667C0">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08E2"/>
    <w:rsid w:val="000141B8"/>
    <w:rsid w:val="00016903"/>
    <w:rsid w:val="00016E91"/>
    <w:rsid w:val="00017C4C"/>
    <w:rsid w:val="00022991"/>
    <w:rsid w:val="00026DEC"/>
    <w:rsid w:val="00040872"/>
    <w:rsid w:val="0004147F"/>
    <w:rsid w:val="00045FE8"/>
    <w:rsid w:val="00046807"/>
    <w:rsid w:val="00046D0E"/>
    <w:rsid w:val="00046E47"/>
    <w:rsid w:val="0004743C"/>
    <w:rsid w:val="00047F06"/>
    <w:rsid w:val="00053667"/>
    <w:rsid w:val="000552FA"/>
    <w:rsid w:val="00060F07"/>
    <w:rsid w:val="000634E0"/>
    <w:rsid w:val="00064452"/>
    <w:rsid w:val="00064754"/>
    <w:rsid w:val="00065AB6"/>
    <w:rsid w:val="00071D42"/>
    <w:rsid w:val="000725F5"/>
    <w:rsid w:val="000731BB"/>
    <w:rsid w:val="00075AD0"/>
    <w:rsid w:val="0007647B"/>
    <w:rsid w:val="00082892"/>
    <w:rsid w:val="00083709"/>
    <w:rsid w:val="00084232"/>
    <w:rsid w:val="00084430"/>
    <w:rsid w:val="00094B9E"/>
    <w:rsid w:val="00096406"/>
    <w:rsid w:val="000A0EDA"/>
    <w:rsid w:val="000A3163"/>
    <w:rsid w:val="000A5C53"/>
    <w:rsid w:val="000A6B2B"/>
    <w:rsid w:val="000B0F6C"/>
    <w:rsid w:val="000B5190"/>
    <w:rsid w:val="000B6314"/>
    <w:rsid w:val="000C15E8"/>
    <w:rsid w:val="000C46C3"/>
    <w:rsid w:val="000C6D71"/>
    <w:rsid w:val="000D04D2"/>
    <w:rsid w:val="000D0781"/>
    <w:rsid w:val="000D0972"/>
    <w:rsid w:val="000D0D8B"/>
    <w:rsid w:val="000D1912"/>
    <w:rsid w:val="000D2034"/>
    <w:rsid w:val="000D5BE0"/>
    <w:rsid w:val="000D6B0D"/>
    <w:rsid w:val="000D6CD7"/>
    <w:rsid w:val="000E0580"/>
    <w:rsid w:val="000E5F24"/>
    <w:rsid w:val="000E7451"/>
    <w:rsid w:val="000F2002"/>
    <w:rsid w:val="000F5F10"/>
    <w:rsid w:val="000F68B8"/>
    <w:rsid w:val="00102952"/>
    <w:rsid w:val="00106519"/>
    <w:rsid w:val="00106EE2"/>
    <w:rsid w:val="00107018"/>
    <w:rsid w:val="00111A20"/>
    <w:rsid w:val="00111C76"/>
    <w:rsid w:val="00122FEA"/>
    <w:rsid w:val="00125DC3"/>
    <w:rsid w:val="00135643"/>
    <w:rsid w:val="001373A0"/>
    <w:rsid w:val="0013744F"/>
    <w:rsid w:val="0014073B"/>
    <w:rsid w:val="001419A5"/>
    <w:rsid w:val="0014602A"/>
    <w:rsid w:val="00146748"/>
    <w:rsid w:val="0015665C"/>
    <w:rsid w:val="00156895"/>
    <w:rsid w:val="00165D3F"/>
    <w:rsid w:val="00166EBF"/>
    <w:rsid w:val="00170273"/>
    <w:rsid w:val="00170475"/>
    <w:rsid w:val="00173138"/>
    <w:rsid w:val="0017320C"/>
    <w:rsid w:val="00174D7C"/>
    <w:rsid w:val="00185AD2"/>
    <w:rsid w:val="001877C1"/>
    <w:rsid w:val="001937F5"/>
    <w:rsid w:val="00195D85"/>
    <w:rsid w:val="001A1430"/>
    <w:rsid w:val="001A2A17"/>
    <w:rsid w:val="001A4A1A"/>
    <w:rsid w:val="001A4F60"/>
    <w:rsid w:val="001A5E57"/>
    <w:rsid w:val="001A6504"/>
    <w:rsid w:val="001A7AD0"/>
    <w:rsid w:val="001B2667"/>
    <w:rsid w:val="001B422A"/>
    <w:rsid w:val="001B7687"/>
    <w:rsid w:val="001C7833"/>
    <w:rsid w:val="001D2C04"/>
    <w:rsid w:val="001D3B62"/>
    <w:rsid w:val="001D41D5"/>
    <w:rsid w:val="001D7A6B"/>
    <w:rsid w:val="001E1138"/>
    <w:rsid w:val="001E134D"/>
    <w:rsid w:val="001E288A"/>
    <w:rsid w:val="001E2B3D"/>
    <w:rsid w:val="001E2D11"/>
    <w:rsid w:val="001E302D"/>
    <w:rsid w:val="001E328D"/>
    <w:rsid w:val="001E4E2A"/>
    <w:rsid w:val="001E7675"/>
    <w:rsid w:val="001F1FAF"/>
    <w:rsid w:val="001F52E4"/>
    <w:rsid w:val="001F698E"/>
    <w:rsid w:val="001F756A"/>
    <w:rsid w:val="00207263"/>
    <w:rsid w:val="00211C03"/>
    <w:rsid w:val="00213372"/>
    <w:rsid w:val="00213BA4"/>
    <w:rsid w:val="00216E79"/>
    <w:rsid w:val="00217331"/>
    <w:rsid w:val="00220532"/>
    <w:rsid w:val="00220A78"/>
    <w:rsid w:val="002210A4"/>
    <w:rsid w:val="002235F1"/>
    <w:rsid w:val="0022552E"/>
    <w:rsid w:val="00230823"/>
    <w:rsid w:val="0023791A"/>
    <w:rsid w:val="00237C1E"/>
    <w:rsid w:val="00246A08"/>
    <w:rsid w:val="002516D8"/>
    <w:rsid w:val="0025350A"/>
    <w:rsid w:val="00253E7E"/>
    <w:rsid w:val="00255238"/>
    <w:rsid w:val="00255C94"/>
    <w:rsid w:val="0025611E"/>
    <w:rsid w:val="00257664"/>
    <w:rsid w:val="00265315"/>
    <w:rsid w:val="00265CB5"/>
    <w:rsid w:val="00266588"/>
    <w:rsid w:val="002666D4"/>
    <w:rsid w:val="00267694"/>
    <w:rsid w:val="00272EE9"/>
    <w:rsid w:val="00273D4F"/>
    <w:rsid w:val="0027598F"/>
    <w:rsid w:val="00276CFF"/>
    <w:rsid w:val="00283880"/>
    <w:rsid w:val="00283CF4"/>
    <w:rsid w:val="00284731"/>
    <w:rsid w:val="002871B9"/>
    <w:rsid w:val="00291917"/>
    <w:rsid w:val="00293BA0"/>
    <w:rsid w:val="00297CD8"/>
    <w:rsid w:val="002A08B2"/>
    <w:rsid w:val="002A445A"/>
    <w:rsid w:val="002B23B5"/>
    <w:rsid w:val="002B2C78"/>
    <w:rsid w:val="002B63BA"/>
    <w:rsid w:val="002B6C9D"/>
    <w:rsid w:val="002C6A7A"/>
    <w:rsid w:val="002C6FEC"/>
    <w:rsid w:val="002D4827"/>
    <w:rsid w:val="002D513A"/>
    <w:rsid w:val="002D772A"/>
    <w:rsid w:val="002D7B33"/>
    <w:rsid w:val="002E05E0"/>
    <w:rsid w:val="002E235F"/>
    <w:rsid w:val="002E2A84"/>
    <w:rsid w:val="002E34D5"/>
    <w:rsid w:val="002E40FA"/>
    <w:rsid w:val="002F2CAC"/>
    <w:rsid w:val="002F3ABB"/>
    <w:rsid w:val="002F4EDB"/>
    <w:rsid w:val="00300B5B"/>
    <w:rsid w:val="00300FAE"/>
    <w:rsid w:val="0030216F"/>
    <w:rsid w:val="00303770"/>
    <w:rsid w:val="00313F77"/>
    <w:rsid w:val="00317A04"/>
    <w:rsid w:val="003211FA"/>
    <w:rsid w:val="003227A4"/>
    <w:rsid w:val="003230BE"/>
    <w:rsid w:val="00323EA0"/>
    <w:rsid w:val="00324843"/>
    <w:rsid w:val="003301B0"/>
    <w:rsid w:val="003309E8"/>
    <w:rsid w:val="00331356"/>
    <w:rsid w:val="00333A58"/>
    <w:rsid w:val="00336723"/>
    <w:rsid w:val="00336962"/>
    <w:rsid w:val="00336D42"/>
    <w:rsid w:val="003379A5"/>
    <w:rsid w:val="003404E5"/>
    <w:rsid w:val="003423A7"/>
    <w:rsid w:val="00344D50"/>
    <w:rsid w:val="00345022"/>
    <w:rsid w:val="003500CD"/>
    <w:rsid w:val="00351E6A"/>
    <w:rsid w:val="00352CFA"/>
    <w:rsid w:val="003553A5"/>
    <w:rsid w:val="00360B6A"/>
    <w:rsid w:val="003626FC"/>
    <w:rsid w:val="00362779"/>
    <w:rsid w:val="0036501B"/>
    <w:rsid w:val="00367E5D"/>
    <w:rsid w:val="003704D3"/>
    <w:rsid w:val="00370B00"/>
    <w:rsid w:val="00371D86"/>
    <w:rsid w:val="00373BBC"/>
    <w:rsid w:val="00374D8B"/>
    <w:rsid w:val="0037689C"/>
    <w:rsid w:val="003812EF"/>
    <w:rsid w:val="00382D6E"/>
    <w:rsid w:val="0038629F"/>
    <w:rsid w:val="003873C4"/>
    <w:rsid w:val="003878FF"/>
    <w:rsid w:val="003905E9"/>
    <w:rsid w:val="0039433D"/>
    <w:rsid w:val="00394A61"/>
    <w:rsid w:val="00395DE3"/>
    <w:rsid w:val="0039669B"/>
    <w:rsid w:val="00396B2D"/>
    <w:rsid w:val="003A03BA"/>
    <w:rsid w:val="003B03B9"/>
    <w:rsid w:val="003B0A6F"/>
    <w:rsid w:val="003B35CD"/>
    <w:rsid w:val="003C3264"/>
    <w:rsid w:val="003C3706"/>
    <w:rsid w:val="003C5211"/>
    <w:rsid w:val="003D14B4"/>
    <w:rsid w:val="003D1B8D"/>
    <w:rsid w:val="003E168C"/>
    <w:rsid w:val="003E2638"/>
    <w:rsid w:val="003E2F89"/>
    <w:rsid w:val="003E611C"/>
    <w:rsid w:val="003E64C0"/>
    <w:rsid w:val="003E71E3"/>
    <w:rsid w:val="003F0E4A"/>
    <w:rsid w:val="003F32E3"/>
    <w:rsid w:val="003F4566"/>
    <w:rsid w:val="003F4757"/>
    <w:rsid w:val="003F50E3"/>
    <w:rsid w:val="003F5E9F"/>
    <w:rsid w:val="003F6DD2"/>
    <w:rsid w:val="00400178"/>
    <w:rsid w:val="004025E2"/>
    <w:rsid w:val="00411460"/>
    <w:rsid w:val="004117E7"/>
    <w:rsid w:val="0041367A"/>
    <w:rsid w:val="00417F55"/>
    <w:rsid w:val="0042068A"/>
    <w:rsid w:val="00421E95"/>
    <w:rsid w:val="00423903"/>
    <w:rsid w:val="00425192"/>
    <w:rsid w:val="0042563E"/>
    <w:rsid w:val="004263C6"/>
    <w:rsid w:val="004279CD"/>
    <w:rsid w:val="0043397D"/>
    <w:rsid w:val="00434C06"/>
    <w:rsid w:val="0043503F"/>
    <w:rsid w:val="00443326"/>
    <w:rsid w:val="004438C6"/>
    <w:rsid w:val="00443F6E"/>
    <w:rsid w:val="00444D30"/>
    <w:rsid w:val="004477DB"/>
    <w:rsid w:val="00451E4F"/>
    <w:rsid w:val="00452E70"/>
    <w:rsid w:val="00461A37"/>
    <w:rsid w:val="00462C4B"/>
    <w:rsid w:val="00465ED2"/>
    <w:rsid w:val="0047074F"/>
    <w:rsid w:val="0047129C"/>
    <w:rsid w:val="00472708"/>
    <w:rsid w:val="0047279B"/>
    <w:rsid w:val="00474C42"/>
    <w:rsid w:val="0047519B"/>
    <w:rsid w:val="00486602"/>
    <w:rsid w:val="004870CE"/>
    <w:rsid w:val="00490DED"/>
    <w:rsid w:val="004911DA"/>
    <w:rsid w:val="00495930"/>
    <w:rsid w:val="004A0925"/>
    <w:rsid w:val="004A4981"/>
    <w:rsid w:val="004A66FC"/>
    <w:rsid w:val="004A7635"/>
    <w:rsid w:val="004B17C9"/>
    <w:rsid w:val="004B4016"/>
    <w:rsid w:val="004B4329"/>
    <w:rsid w:val="004C1431"/>
    <w:rsid w:val="004C1AFF"/>
    <w:rsid w:val="004C3836"/>
    <w:rsid w:val="004C4488"/>
    <w:rsid w:val="004C488E"/>
    <w:rsid w:val="004C4C04"/>
    <w:rsid w:val="004C5E67"/>
    <w:rsid w:val="004C6BE7"/>
    <w:rsid w:val="004C7B3F"/>
    <w:rsid w:val="004C7DB0"/>
    <w:rsid w:val="004D3899"/>
    <w:rsid w:val="004D4B6F"/>
    <w:rsid w:val="004D5066"/>
    <w:rsid w:val="004D6815"/>
    <w:rsid w:val="004E23D6"/>
    <w:rsid w:val="004E27F0"/>
    <w:rsid w:val="004E548E"/>
    <w:rsid w:val="004E62A3"/>
    <w:rsid w:val="004E747B"/>
    <w:rsid w:val="004F4AF0"/>
    <w:rsid w:val="004F566E"/>
    <w:rsid w:val="004F6744"/>
    <w:rsid w:val="00500738"/>
    <w:rsid w:val="00501425"/>
    <w:rsid w:val="00503CBA"/>
    <w:rsid w:val="005041DE"/>
    <w:rsid w:val="00506F6E"/>
    <w:rsid w:val="005076C6"/>
    <w:rsid w:val="005106E7"/>
    <w:rsid w:val="00510CB6"/>
    <w:rsid w:val="005146FF"/>
    <w:rsid w:val="00515D4E"/>
    <w:rsid w:val="00515D8C"/>
    <w:rsid w:val="00530395"/>
    <w:rsid w:val="005308DA"/>
    <w:rsid w:val="00532FAF"/>
    <w:rsid w:val="005336C0"/>
    <w:rsid w:val="00533897"/>
    <w:rsid w:val="005340F6"/>
    <w:rsid w:val="005368DD"/>
    <w:rsid w:val="00541737"/>
    <w:rsid w:val="005418E9"/>
    <w:rsid w:val="00541F81"/>
    <w:rsid w:val="00543328"/>
    <w:rsid w:val="00543A54"/>
    <w:rsid w:val="00544F10"/>
    <w:rsid w:val="00545EF0"/>
    <w:rsid w:val="0055265F"/>
    <w:rsid w:val="00554477"/>
    <w:rsid w:val="00555796"/>
    <w:rsid w:val="00555B6A"/>
    <w:rsid w:val="00557EDB"/>
    <w:rsid w:val="0056084C"/>
    <w:rsid w:val="005626BA"/>
    <w:rsid w:val="00563099"/>
    <w:rsid w:val="00566458"/>
    <w:rsid w:val="00572515"/>
    <w:rsid w:val="00573C9E"/>
    <w:rsid w:val="005766B1"/>
    <w:rsid w:val="00581670"/>
    <w:rsid w:val="00581E90"/>
    <w:rsid w:val="0058392D"/>
    <w:rsid w:val="00584A63"/>
    <w:rsid w:val="005857FD"/>
    <w:rsid w:val="00585A9D"/>
    <w:rsid w:val="00587686"/>
    <w:rsid w:val="00593B27"/>
    <w:rsid w:val="005967C7"/>
    <w:rsid w:val="0059698F"/>
    <w:rsid w:val="00596CCC"/>
    <w:rsid w:val="005A0C4C"/>
    <w:rsid w:val="005A15B6"/>
    <w:rsid w:val="005C6BF4"/>
    <w:rsid w:val="005D04C7"/>
    <w:rsid w:val="005D52ED"/>
    <w:rsid w:val="005D5F9D"/>
    <w:rsid w:val="005D714F"/>
    <w:rsid w:val="005E19B7"/>
    <w:rsid w:val="005E65B7"/>
    <w:rsid w:val="005F3B74"/>
    <w:rsid w:val="005F3C37"/>
    <w:rsid w:val="005F3CBC"/>
    <w:rsid w:val="005F7050"/>
    <w:rsid w:val="00601392"/>
    <w:rsid w:val="00611886"/>
    <w:rsid w:val="006127A9"/>
    <w:rsid w:val="0061419D"/>
    <w:rsid w:val="0061477F"/>
    <w:rsid w:val="0061689F"/>
    <w:rsid w:val="00616A19"/>
    <w:rsid w:val="00617F30"/>
    <w:rsid w:val="00623FA5"/>
    <w:rsid w:val="00626266"/>
    <w:rsid w:val="00630B9F"/>
    <w:rsid w:val="006314A2"/>
    <w:rsid w:val="00634FA4"/>
    <w:rsid w:val="00640D6E"/>
    <w:rsid w:val="0064154F"/>
    <w:rsid w:val="00645A27"/>
    <w:rsid w:val="00651CAA"/>
    <w:rsid w:val="006542AD"/>
    <w:rsid w:val="00654949"/>
    <w:rsid w:val="00655D1E"/>
    <w:rsid w:val="00656792"/>
    <w:rsid w:val="00656AB9"/>
    <w:rsid w:val="00657ECC"/>
    <w:rsid w:val="00663724"/>
    <w:rsid w:val="00663B0A"/>
    <w:rsid w:val="00664E6A"/>
    <w:rsid w:val="00665ADF"/>
    <w:rsid w:val="00665C44"/>
    <w:rsid w:val="00670840"/>
    <w:rsid w:val="00674BE2"/>
    <w:rsid w:val="00677B7C"/>
    <w:rsid w:val="00680AE3"/>
    <w:rsid w:val="00683BA3"/>
    <w:rsid w:val="00685E7D"/>
    <w:rsid w:val="006A0B89"/>
    <w:rsid w:val="006A1B52"/>
    <w:rsid w:val="006A2EE1"/>
    <w:rsid w:val="006A31EF"/>
    <w:rsid w:val="006A3862"/>
    <w:rsid w:val="006A46AA"/>
    <w:rsid w:val="006A6BE6"/>
    <w:rsid w:val="006B2252"/>
    <w:rsid w:val="006B244B"/>
    <w:rsid w:val="006B3574"/>
    <w:rsid w:val="006B65BF"/>
    <w:rsid w:val="006C6A6A"/>
    <w:rsid w:val="006C76D3"/>
    <w:rsid w:val="006D0090"/>
    <w:rsid w:val="006D1F72"/>
    <w:rsid w:val="006D4B9D"/>
    <w:rsid w:val="006D4EB1"/>
    <w:rsid w:val="006D57C0"/>
    <w:rsid w:val="006D5FD9"/>
    <w:rsid w:val="006D6FD9"/>
    <w:rsid w:val="006E00F4"/>
    <w:rsid w:val="006E044F"/>
    <w:rsid w:val="006E18EF"/>
    <w:rsid w:val="006F2D7D"/>
    <w:rsid w:val="006F4562"/>
    <w:rsid w:val="006F479F"/>
    <w:rsid w:val="006F4D02"/>
    <w:rsid w:val="006F6062"/>
    <w:rsid w:val="00700856"/>
    <w:rsid w:val="007013DB"/>
    <w:rsid w:val="00702CF6"/>
    <w:rsid w:val="00702E73"/>
    <w:rsid w:val="00703DA6"/>
    <w:rsid w:val="00717BE1"/>
    <w:rsid w:val="00722301"/>
    <w:rsid w:val="00723A13"/>
    <w:rsid w:val="0072634C"/>
    <w:rsid w:val="00730D57"/>
    <w:rsid w:val="00731FA3"/>
    <w:rsid w:val="00732974"/>
    <w:rsid w:val="00732B2C"/>
    <w:rsid w:val="00734435"/>
    <w:rsid w:val="007344B8"/>
    <w:rsid w:val="00734C51"/>
    <w:rsid w:val="0073541F"/>
    <w:rsid w:val="0074138E"/>
    <w:rsid w:val="00742AC0"/>
    <w:rsid w:val="00744170"/>
    <w:rsid w:val="00744219"/>
    <w:rsid w:val="0074692C"/>
    <w:rsid w:val="007504B3"/>
    <w:rsid w:val="00753E38"/>
    <w:rsid w:val="0075586A"/>
    <w:rsid w:val="0075652B"/>
    <w:rsid w:val="0075790B"/>
    <w:rsid w:val="00766D6F"/>
    <w:rsid w:val="00767450"/>
    <w:rsid w:val="00771C29"/>
    <w:rsid w:val="007765CA"/>
    <w:rsid w:val="0078186D"/>
    <w:rsid w:val="00781EA5"/>
    <w:rsid w:val="00781FC7"/>
    <w:rsid w:val="00782CBD"/>
    <w:rsid w:val="0078373E"/>
    <w:rsid w:val="007848F3"/>
    <w:rsid w:val="007914D6"/>
    <w:rsid w:val="00792E36"/>
    <w:rsid w:val="00793ABC"/>
    <w:rsid w:val="0079569E"/>
    <w:rsid w:val="007A0071"/>
    <w:rsid w:val="007A068A"/>
    <w:rsid w:val="007A2E40"/>
    <w:rsid w:val="007A3A39"/>
    <w:rsid w:val="007A5E03"/>
    <w:rsid w:val="007A67A9"/>
    <w:rsid w:val="007A6E1D"/>
    <w:rsid w:val="007D19AF"/>
    <w:rsid w:val="007D4311"/>
    <w:rsid w:val="007D593E"/>
    <w:rsid w:val="007D7652"/>
    <w:rsid w:val="007D7BD1"/>
    <w:rsid w:val="007E1A3C"/>
    <w:rsid w:val="007E33E5"/>
    <w:rsid w:val="007E60F5"/>
    <w:rsid w:val="007F03DC"/>
    <w:rsid w:val="007F12D8"/>
    <w:rsid w:val="007F20DF"/>
    <w:rsid w:val="007F3A27"/>
    <w:rsid w:val="007F6A07"/>
    <w:rsid w:val="007F77D3"/>
    <w:rsid w:val="00800B21"/>
    <w:rsid w:val="00801C43"/>
    <w:rsid w:val="00801F85"/>
    <w:rsid w:val="0080297C"/>
    <w:rsid w:val="00810694"/>
    <w:rsid w:val="00810ADF"/>
    <w:rsid w:val="00810BFA"/>
    <w:rsid w:val="00810D67"/>
    <w:rsid w:val="00810F16"/>
    <w:rsid w:val="008120E2"/>
    <w:rsid w:val="008138ED"/>
    <w:rsid w:val="0081693C"/>
    <w:rsid w:val="00821CAB"/>
    <w:rsid w:val="008256DE"/>
    <w:rsid w:val="0082622B"/>
    <w:rsid w:val="00826DEA"/>
    <w:rsid w:val="0082726C"/>
    <w:rsid w:val="0083111B"/>
    <w:rsid w:val="008349BE"/>
    <w:rsid w:val="00835BE5"/>
    <w:rsid w:val="00835E7F"/>
    <w:rsid w:val="00835F3D"/>
    <w:rsid w:val="008364AE"/>
    <w:rsid w:val="0084708F"/>
    <w:rsid w:val="008540F1"/>
    <w:rsid w:val="0085797C"/>
    <w:rsid w:val="00860295"/>
    <w:rsid w:val="008605A2"/>
    <w:rsid w:val="00865532"/>
    <w:rsid w:val="00865909"/>
    <w:rsid w:val="00873ED6"/>
    <w:rsid w:val="00875463"/>
    <w:rsid w:val="00875C1B"/>
    <w:rsid w:val="00876848"/>
    <w:rsid w:val="00877E75"/>
    <w:rsid w:val="008806D3"/>
    <w:rsid w:val="0088071E"/>
    <w:rsid w:val="00880A30"/>
    <w:rsid w:val="008840AF"/>
    <w:rsid w:val="008865F3"/>
    <w:rsid w:val="00891450"/>
    <w:rsid w:val="008915E7"/>
    <w:rsid w:val="008929E4"/>
    <w:rsid w:val="00894B06"/>
    <w:rsid w:val="00897A27"/>
    <w:rsid w:val="008A323A"/>
    <w:rsid w:val="008A4436"/>
    <w:rsid w:val="008A6AEB"/>
    <w:rsid w:val="008A7494"/>
    <w:rsid w:val="008B2A9C"/>
    <w:rsid w:val="008B6918"/>
    <w:rsid w:val="008C08B5"/>
    <w:rsid w:val="008C0A6A"/>
    <w:rsid w:val="008C1EA7"/>
    <w:rsid w:val="008C600F"/>
    <w:rsid w:val="008C71F8"/>
    <w:rsid w:val="008D19D6"/>
    <w:rsid w:val="008D3DF5"/>
    <w:rsid w:val="008E2CAF"/>
    <w:rsid w:val="008E31E6"/>
    <w:rsid w:val="008E367A"/>
    <w:rsid w:val="008E3E84"/>
    <w:rsid w:val="008E4CE3"/>
    <w:rsid w:val="008E625A"/>
    <w:rsid w:val="008E7C4E"/>
    <w:rsid w:val="008F5700"/>
    <w:rsid w:val="008F6058"/>
    <w:rsid w:val="008F7692"/>
    <w:rsid w:val="00900F3C"/>
    <w:rsid w:val="00900F73"/>
    <w:rsid w:val="00902AA9"/>
    <w:rsid w:val="00904970"/>
    <w:rsid w:val="009079AC"/>
    <w:rsid w:val="00914BF5"/>
    <w:rsid w:val="00916765"/>
    <w:rsid w:val="00917414"/>
    <w:rsid w:val="0092189B"/>
    <w:rsid w:val="0092365D"/>
    <w:rsid w:val="00923E14"/>
    <w:rsid w:val="00924223"/>
    <w:rsid w:val="00925377"/>
    <w:rsid w:val="00930981"/>
    <w:rsid w:val="00930F29"/>
    <w:rsid w:val="00932BA9"/>
    <w:rsid w:val="00932DDA"/>
    <w:rsid w:val="0093468C"/>
    <w:rsid w:val="009437ED"/>
    <w:rsid w:val="009519CE"/>
    <w:rsid w:val="00953A09"/>
    <w:rsid w:val="00957F1B"/>
    <w:rsid w:val="0096089B"/>
    <w:rsid w:val="00962B10"/>
    <w:rsid w:val="00962F49"/>
    <w:rsid w:val="00963ECD"/>
    <w:rsid w:val="009705B0"/>
    <w:rsid w:val="00970CC6"/>
    <w:rsid w:val="009764A2"/>
    <w:rsid w:val="00977317"/>
    <w:rsid w:val="00986718"/>
    <w:rsid w:val="00987B9C"/>
    <w:rsid w:val="0099055C"/>
    <w:rsid w:val="00991F6F"/>
    <w:rsid w:val="009933D5"/>
    <w:rsid w:val="009943DF"/>
    <w:rsid w:val="009954E4"/>
    <w:rsid w:val="009A09E3"/>
    <w:rsid w:val="009A3269"/>
    <w:rsid w:val="009A3715"/>
    <w:rsid w:val="009A7696"/>
    <w:rsid w:val="009B1242"/>
    <w:rsid w:val="009B1CA9"/>
    <w:rsid w:val="009B439F"/>
    <w:rsid w:val="009B43D7"/>
    <w:rsid w:val="009B799E"/>
    <w:rsid w:val="009C3FD3"/>
    <w:rsid w:val="009C43E8"/>
    <w:rsid w:val="009C57A5"/>
    <w:rsid w:val="009C692E"/>
    <w:rsid w:val="009E01B4"/>
    <w:rsid w:val="009E0F5B"/>
    <w:rsid w:val="009E2528"/>
    <w:rsid w:val="009E498B"/>
    <w:rsid w:val="009E53C9"/>
    <w:rsid w:val="009E67C3"/>
    <w:rsid w:val="009F3C8F"/>
    <w:rsid w:val="009F4499"/>
    <w:rsid w:val="009F4648"/>
    <w:rsid w:val="009F674F"/>
    <w:rsid w:val="009F687A"/>
    <w:rsid w:val="00A00618"/>
    <w:rsid w:val="00A00FD7"/>
    <w:rsid w:val="00A03758"/>
    <w:rsid w:val="00A047B8"/>
    <w:rsid w:val="00A06138"/>
    <w:rsid w:val="00A07145"/>
    <w:rsid w:val="00A14516"/>
    <w:rsid w:val="00A147CB"/>
    <w:rsid w:val="00A15B83"/>
    <w:rsid w:val="00A16267"/>
    <w:rsid w:val="00A17F6D"/>
    <w:rsid w:val="00A2003F"/>
    <w:rsid w:val="00A21FAA"/>
    <w:rsid w:val="00A253FA"/>
    <w:rsid w:val="00A25E01"/>
    <w:rsid w:val="00A31725"/>
    <w:rsid w:val="00A31857"/>
    <w:rsid w:val="00A320AC"/>
    <w:rsid w:val="00A379DB"/>
    <w:rsid w:val="00A400FF"/>
    <w:rsid w:val="00A50EFA"/>
    <w:rsid w:val="00A5532D"/>
    <w:rsid w:val="00A60B3A"/>
    <w:rsid w:val="00A63218"/>
    <w:rsid w:val="00A63B49"/>
    <w:rsid w:val="00A64F2C"/>
    <w:rsid w:val="00A71144"/>
    <w:rsid w:val="00A72841"/>
    <w:rsid w:val="00A73B56"/>
    <w:rsid w:val="00A73D15"/>
    <w:rsid w:val="00A82504"/>
    <w:rsid w:val="00A84498"/>
    <w:rsid w:val="00A85356"/>
    <w:rsid w:val="00A90841"/>
    <w:rsid w:val="00A90860"/>
    <w:rsid w:val="00A91B5F"/>
    <w:rsid w:val="00A9200C"/>
    <w:rsid w:val="00A92679"/>
    <w:rsid w:val="00A9420C"/>
    <w:rsid w:val="00A95A9C"/>
    <w:rsid w:val="00A95CCC"/>
    <w:rsid w:val="00A96F11"/>
    <w:rsid w:val="00AA0F22"/>
    <w:rsid w:val="00AA23EE"/>
    <w:rsid w:val="00AB3AD4"/>
    <w:rsid w:val="00AC4BB5"/>
    <w:rsid w:val="00AC79C6"/>
    <w:rsid w:val="00AD153C"/>
    <w:rsid w:val="00AD1E71"/>
    <w:rsid w:val="00AD3049"/>
    <w:rsid w:val="00AD3438"/>
    <w:rsid w:val="00AD3C9F"/>
    <w:rsid w:val="00AD62CD"/>
    <w:rsid w:val="00AD64B9"/>
    <w:rsid w:val="00AE3D12"/>
    <w:rsid w:val="00AE5AEA"/>
    <w:rsid w:val="00AE63DD"/>
    <w:rsid w:val="00AF114E"/>
    <w:rsid w:val="00AF3345"/>
    <w:rsid w:val="00AF3D47"/>
    <w:rsid w:val="00AF7E88"/>
    <w:rsid w:val="00B00158"/>
    <w:rsid w:val="00B02260"/>
    <w:rsid w:val="00B032DC"/>
    <w:rsid w:val="00B04B9C"/>
    <w:rsid w:val="00B100B1"/>
    <w:rsid w:val="00B11DA2"/>
    <w:rsid w:val="00B13451"/>
    <w:rsid w:val="00B148A9"/>
    <w:rsid w:val="00B16D37"/>
    <w:rsid w:val="00B2269C"/>
    <w:rsid w:val="00B22705"/>
    <w:rsid w:val="00B22B0C"/>
    <w:rsid w:val="00B23C6B"/>
    <w:rsid w:val="00B31E7A"/>
    <w:rsid w:val="00B359C1"/>
    <w:rsid w:val="00B36CA6"/>
    <w:rsid w:val="00B457F7"/>
    <w:rsid w:val="00B50D87"/>
    <w:rsid w:val="00B51AD5"/>
    <w:rsid w:val="00B54A97"/>
    <w:rsid w:val="00B60790"/>
    <w:rsid w:val="00B623F9"/>
    <w:rsid w:val="00B626A0"/>
    <w:rsid w:val="00B648F4"/>
    <w:rsid w:val="00B6547E"/>
    <w:rsid w:val="00B65CFE"/>
    <w:rsid w:val="00B70213"/>
    <w:rsid w:val="00B708B7"/>
    <w:rsid w:val="00B73D8F"/>
    <w:rsid w:val="00B83C89"/>
    <w:rsid w:val="00B90B58"/>
    <w:rsid w:val="00B91C07"/>
    <w:rsid w:val="00B92C52"/>
    <w:rsid w:val="00B96B22"/>
    <w:rsid w:val="00BA02C4"/>
    <w:rsid w:val="00BA291F"/>
    <w:rsid w:val="00BA47A3"/>
    <w:rsid w:val="00BA5D38"/>
    <w:rsid w:val="00BA6F90"/>
    <w:rsid w:val="00BA72D1"/>
    <w:rsid w:val="00BB6E40"/>
    <w:rsid w:val="00BD61A4"/>
    <w:rsid w:val="00BD737B"/>
    <w:rsid w:val="00BE1E64"/>
    <w:rsid w:val="00BE21B8"/>
    <w:rsid w:val="00BE2589"/>
    <w:rsid w:val="00BE29BC"/>
    <w:rsid w:val="00BF02C1"/>
    <w:rsid w:val="00BF0810"/>
    <w:rsid w:val="00BF32E7"/>
    <w:rsid w:val="00BF6D6C"/>
    <w:rsid w:val="00BF7EA7"/>
    <w:rsid w:val="00C00C01"/>
    <w:rsid w:val="00C00EFC"/>
    <w:rsid w:val="00C026AF"/>
    <w:rsid w:val="00C03C7A"/>
    <w:rsid w:val="00C0451E"/>
    <w:rsid w:val="00C04991"/>
    <w:rsid w:val="00C060D1"/>
    <w:rsid w:val="00C103A2"/>
    <w:rsid w:val="00C10921"/>
    <w:rsid w:val="00C115FF"/>
    <w:rsid w:val="00C1199B"/>
    <w:rsid w:val="00C12297"/>
    <w:rsid w:val="00C16A30"/>
    <w:rsid w:val="00C16CBF"/>
    <w:rsid w:val="00C17BE9"/>
    <w:rsid w:val="00C249AB"/>
    <w:rsid w:val="00C251F9"/>
    <w:rsid w:val="00C25610"/>
    <w:rsid w:val="00C27606"/>
    <w:rsid w:val="00C302DC"/>
    <w:rsid w:val="00C30FA4"/>
    <w:rsid w:val="00C3166F"/>
    <w:rsid w:val="00C32B00"/>
    <w:rsid w:val="00C32EB3"/>
    <w:rsid w:val="00C33D06"/>
    <w:rsid w:val="00C34898"/>
    <w:rsid w:val="00C40F68"/>
    <w:rsid w:val="00C42A8C"/>
    <w:rsid w:val="00C43266"/>
    <w:rsid w:val="00C439CE"/>
    <w:rsid w:val="00C44B65"/>
    <w:rsid w:val="00C451C9"/>
    <w:rsid w:val="00C4594F"/>
    <w:rsid w:val="00C45E5D"/>
    <w:rsid w:val="00C4663F"/>
    <w:rsid w:val="00C47588"/>
    <w:rsid w:val="00C5001D"/>
    <w:rsid w:val="00C5130A"/>
    <w:rsid w:val="00C54399"/>
    <w:rsid w:val="00C54747"/>
    <w:rsid w:val="00C551A2"/>
    <w:rsid w:val="00C5547A"/>
    <w:rsid w:val="00C56AE2"/>
    <w:rsid w:val="00C56ECA"/>
    <w:rsid w:val="00C61942"/>
    <w:rsid w:val="00C65644"/>
    <w:rsid w:val="00C66032"/>
    <w:rsid w:val="00C66B8C"/>
    <w:rsid w:val="00C70B5B"/>
    <w:rsid w:val="00C70BEF"/>
    <w:rsid w:val="00C74349"/>
    <w:rsid w:val="00C7506F"/>
    <w:rsid w:val="00C75684"/>
    <w:rsid w:val="00C8691C"/>
    <w:rsid w:val="00C86A3B"/>
    <w:rsid w:val="00C87474"/>
    <w:rsid w:val="00C87D83"/>
    <w:rsid w:val="00C92D5B"/>
    <w:rsid w:val="00C9577B"/>
    <w:rsid w:val="00C96219"/>
    <w:rsid w:val="00C9761A"/>
    <w:rsid w:val="00CA0620"/>
    <w:rsid w:val="00CA0D63"/>
    <w:rsid w:val="00CA1D23"/>
    <w:rsid w:val="00CA345C"/>
    <w:rsid w:val="00CA4BEE"/>
    <w:rsid w:val="00CA6929"/>
    <w:rsid w:val="00CA7081"/>
    <w:rsid w:val="00CB707A"/>
    <w:rsid w:val="00CC1562"/>
    <w:rsid w:val="00CC47C4"/>
    <w:rsid w:val="00CC5B7A"/>
    <w:rsid w:val="00CC6A79"/>
    <w:rsid w:val="00CD2ABD"/>
    <w:rsid w:val="00CD3CAA"/>
    <w:rsid w:val="00CD6788"/>
    <w:rsid w:val="00CD78D5"/>
    <w:rsid w:val="00CE062F"/>
    <w:rsid w:val="00CE21BA"/>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105D2"/>
    <w:rsid w:val="00D2493B"/>
    <w:rsid w:val="00D26AA7"/>
    <w:rsid w:val="00D30DE7"/>
    <w:rsid w:val="00D31576"/>
    <w:rsid w:val="00D34D1A"/>
    <w:rsid w:val="00D41B23"/>
    <w:rsid w:val="00D42550"/>
    <w:rsid w:val="00D42CAE"/>
    <w:rsid w:val="00D453A3"/>
    <w:rsid w:val="00D4620E"/>
    <w:rsid w:val="00D46285"/>
    <w:rsid w:val="00D524D1"/>
    <w:rsid w:val="00D531C7"/>
    <w:rsid w:val="00D5422B"/>
    <w:rsid w:val="00D54413"/>
    <w:rsid w:val="00D56248"/>
    <w:rsid w:val="00D57068"/>
    <w:rsid w:val="00D60196"/>
    <w:rsid w:val="00D60512"/>
    <w:rsid w:val="00D62069"/>
    <w:rsid w:val="00D6417A"/>
    <w:rsid w:val="00D64449"/>
    <w:rsid w:val="00D650FF"/>
    <w:rsid w:val="00D71812"/>
    <w:rsid w:val="00D723FD"/>
    <w:rsid w:val="00D802C9"/>
    <w:rsid w:val="00D80634"/>
    <w:rsid w:val="00D80A03"/>
    <w:rsid w:val="00D81A27"/>
    <w:rsid w:val="00D834B2"/>
    <w:rsid w:val="00D85D1D"/>
    <w:rsid w:val="00D87554"/>
    <w:rsid w:val="00D9060A"/>
    <w:rsid w:val="00D97751"/>
    <w:rsid w:val="00D97C6A"/>
    <w:rsid w:val="00DA2B00"/>
    <w:rsid w:val="00DA4FCE"/>
    <w:rsid w:val="00DB57AB"/>
    <w:rsid w:val="00DC11D1"/>
    <w:rsid w:val="00DC2443"/>
    <w:rsid w:val="00DC502B"/>
    <w:rsid w:val="00DD3C95"/>
    <w:rsid w:val="00DD3EA3"/>
    <w:rsid w:val="00DD6C92"/>
    <w:rsid w:val="00DE0070"/>
    <w:rsid w:val="00DE394A"/>
    <w:rsid w:val="00DE3C2D"/>
    <w:rsid w:val="00DE515F"/>
    <w:rsid w:val="00DE5243"/>
    <w:rsid w:val="00DE6431"/>
    <w:rsid w:val="00DE64B9"/>
    <w:rsid w:val="00DE6510"/>
    <w:rsid w:val="00DF0B77"/>
    <w:rsid w:val="00DF2981"/>
    <w:rsid w:val="00DF2AE4"/>
    <w:rsid w:val="00DF2C6F"/>
    <w:rsid w:val="00DF358E"/>
    <w:rsid w:val="00DF6CE4"/>
    <w:rsid w:val="00E027DF"/>
    <w:rsid w:val="00E0442D"/>
    <w:rsid w:val="00E05543"/>
    <w:rsid w:val="00E135D2"/>
    <w:rsid w:val="00E1598A"/>
    <w:rsid w:val="00E15CFE"/>
    <w:rsid w:val="00E1634D"/>
    <w:rsid w:val="00E16E4E"/>
    <w:rsid w:val="00E17CB8"/>
    <w:rsid w:val="00E217C0"/>
    <w:rsid w:val="00E22900"/>
    <w:rsid w:val="00E251B8"/>
    <w:rsid w:val="00E256C7"/>
    <w:rsid w:val="00E25763"/>
    <w:rsid w:val="00E25EC2"/>
    <w:rsid w:val="00E30B59"/>
    <w:rsid w:val="00E326EC"/>
    <w:rsid w:val="00E33B0D"/>
    <w:rsid w:val="00E35F53"/>
    <w:rsid w:val="00E35FCC"/>
    <w:rsid w:val="00E41347"/>
    <w:rsid w:val="00E4313C"/>
    <w:rsid w:val="00E4428C"/>
    <w:rsid w:val="00E5210D"/>
    <w:rsid w:val="00E57157"/>
    <w:rsid w:val="00E620BF"/>
    <w:rsid w:val="00E6478A"/>
    <w:rsid w:val="00E667C0"/>
    <w:rsid w:val="00E67520"/>
    <w:rsid w:val="00E71AA6"/>
    <w:rsid w:val="00E72C70"/>
    <w:rsid w:val="00E748E4"/>
    <w:rsid w:val="00E748F7"/>
    <w:rsid w:val="00E74AF3"/>
    <w:rsid w:val="00E766BF"/>
    <w:rsid w:val="00E773D5"/>
    <w:rsid w:val="00E7776C"/>
    <w:rsid w:val="00E80FD5"/>
    <w:rsid w:val="00E8189F"/>
    <w:rsid w:val="00E823D7"/>
    <w:rsid w:val="00E84244"/>
    <w:rsid w:val="00E847B5"/>
    <w:rsid w:val="00E84BB2"/>
    <w:rsid w:val="00E8558E"/>
    <w:rsid w:val="00E944CC"/>
    <w:rsid w:val="00E95ADA"/>
    <w:rsid w:val="00E965C3"/>
    <w:rsid w:val="00E965C5"/>
    <w:rsid w:val="00EA1C19"/>
    <w:rsid w:val="00EA1CE5"/>
    <w:rsid w:val="00EA1E84"/>
    <w:rsid w:val="00EB361E"/>
    <w:rsid w:val="00EB47EC"/>
    <w:rsid w:val="00EB4BF5"/>
    <w:rsid w:val="00EB6212"/>
    <w:rsid w:val="00EC6127"/>
    <w:rsid w:val="00ED1829"/>
    <w:rsid w:val="00ED3A88"/>
    <w:rsid w:val="00ED47B2"/>
    <w:rsid w:val="00EE1CBE"/>
    <w:rsid w:val="00EE65BC"/>
    <w:rsid w:val="00EF4070"/>
    <w:rsid w:val="00EF52AF"/>
    <w:rsid w:val="00EF640A"/>
    <w:rsid w:val="00EF6438"/>
    <w:rsid w:val="00EF71ED"/>
    <w:rsid w:val="00EF75DF"/>
    <w:rsid w:val="00F005C9"/>
    <w:rsid w:val="00F00C0C"/>
    <w:rsid w:val="00F04FE8"/>
    <w:rsid w:val="00F07F92"/>
    <w:rsid w:val="00F10E98"/>
    <w:rsid w:val="00F11331"/>
    <w:rsid w:val="00F128C9"/>
    <w:rsid w:val="00F1538B"/>
    <w:rsid w:val="00F15C55"/>
    <w:rsid w:val="00F16449"/>
    <w:rsid w:val="00F1669A"/>
    <w:rsid w:val="00F2160E"/>
    <w:rsid w:val="00F2193B"/>
    <w:rsid w:val="00F24C6F"/>
    <w:rsid w:val="00F2549A"/>
    <w:rsid w:val="00F27A1D"/>
    <w:rsid w:val="00F31256"/>
    <w:rsid w:val="00F3236A"/>
    <w:rsid w:val="00F3274A"/>
    <w:rsid w:val="00F33859"/>
    <w:rsid w:val="00F33C24"/>
    <w:rsid w:val="00F3770C"/>
    <w:rsid w:val="00F37F51"/>
    <w:rsid w:val="00F404CC"/>
    <w:rsid w:val="00F4408F"/>
    <w:rsid w:val="00F4480F"/>
    <w:rsid w:val="00F45896"/>
    <w:rsid w:val="00F51A78"/>
    <w:rsid w:val="00F52A0E"/>
    <w:rsid w:val="00F54942"/>
    <w:rsid w:val="00F54F1D"/>
    <w:rsid w:val="00F56B7E"/>
    <w:rsid w:val="00F6235E"/>
    <w:rsid w:val="00F64C1B"/>
    <w:rsid w:val="00F66551"/>
    <w:rsid w:val="00F66B1F"/>
    <w:rsid w:val="00F7084A"/>
    <w:rsid w:val="00F722A6"/>
    <w:rsid w:val="00F7236D"/>
    <w:rsid w:val="00F75476"/>
    <w:rsid w:val="00F7691F"/>
    <w:rsid w:val="00F76E52"/>
    <w:rsid w:val="00F77154"/>
    <w:rsid w:val="00F81209"/>
    <w:rsid w:val="00F8693F"/>
    <w:rsid w:val="00F87191"/>
    <w:rsid w:val="00F90D23"/>
    <w:rsid w:val="00F910DC"/>
    <w:rsid w:val="00F91902"/>
    <w:rsid w:val="00F953EA"/>
    <w:rsid w:val="00F95A52"/>
    <w:rsid w:val="00F963E4"/>
    <w:rsid w:val="00F96856"/>
    <w:rsid w:val="00F975F9"/>
    <w:rsid w:val="00FA1E7E"/>
    <w:rsid w:val="00FA31E1"/>
    <w:rsid w:val="00FA4053"/>
    <w:rsid w:val="00FB3F74"/>
    <w:rsid w:val="00FB6F84"/>
    <w:rsid w:val="00FC075B"/>
    <w:rsid w:val="00FC271D"/>
    <w:rsid w:val="00FC30BB"/>
    <w:rsid w:val="00FC3441"/>
    <w:rsid w:val="00FC6AEF"/>
    <w:rsid w:val="00FC6DD0"/>
    <w:rsid w:val="00FC7251"/>
    <w:rsid w:val="00FC7F90"/>
    <w:rsid w:val="00FD0709"/>
    <w:rsid w:val="00FD215F"/>
    <w:rsid w:val="00FD4B37"/>
    <w:rsid w:val="00FD51DF"/>
    <w:rsid w:val="00FD552F"/>
    <w:rsid w:val="00FD7019"/>
    <w:rsid w:val="00FE0B03"/>
    <w:rsid w:val="00FE0DEE"/>
    <w:rsid w:val="00FE1599"/>
    <w:rsid w:val="00FE1DAA"/>
    <w:rsid w:val="00FE2C1C"/>
    <w:rsid w:val="00FE5064"/>
    <w:rsid w:val="00FE519B"/>
    <w:rsid w:val="00FE6DD8"/>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DD85A12-C77B-514A-8DE8-CF794BC4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5159</Words>
  <Characters>29408</Characters>
  <Application>Microsoft Macintosh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4</cp:revision>
  <dcterms:created xsi:type="dcterms:W3CDTF">2016-12-22T09:26:00Z</dcterms:created>
  <dcterms:modified xsi:type="dcterms:W3CDTF">2016-12-22T09:39:00Z</dcterms:modified>
</cp:coreProperties>
</file>