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5328B" w14:textId="747740A2" w:rsidR="00E217C0" w:rsidRDefault="00E217C0" w:rsidP="00E80FD5">
      <w:pPr>
        <w:rPr>
          <w:rFonts w:cs="Times New Roman"/>
          <w:color w:val="000000"/>
          <w:lang w:val="en-US"/>
        </w:rPr>
      </w:pPr>
    </w:p>
    <w:p w14:paraId="09AF7892" w14:textId="60C73630" w:rsidR="008C08B5" w:rsidRPr="00EE3E9C" w:rsidRDefault="00C94856" w:rsidP="00C94856">
      <w:pPr>
        <w:pStyle w:val="Heading1"/>
        <w:spacing w:line="240" w:lineRule="auto"/>
        <w:rPr>
          <w:lang w:val="fr-CH"/>
        </w:rPr>
      </w:pPr>
      <w:r>
        <w:rPr>
          <w:lang w:val="fr-CH"/>
        </w:rPr>
        <w:t>Le paratexte</w:t>
      </w:r>
      <w:ins w:id="0" w:author="Anas Sareen" w:date="2016-12-16T10:03:00Z">
        <w:r w:rsidR="00E42EB8">
          <w:rPr>
            <w:lang w:val="fr-CH"/>
          </w:rPr>
          <w:t> :</w:t>
        </w:r>
      </w:ins>
      <w:del w:id="1" w:author="Anas Sareen" w:date="2016-12-16T10:03:00Z">
        <w:r w:rsidDel="00E42EB8">
          <w:rPr>
            <w:lang w:val="fr-CH"/>
          </w:rPr>
          <w:delText>,</w:delText>
        </w:r>
      </w:del>
      <w:r>
        <w:rPr>
          <w:lang w:val="fr-CH"/>
        </w:rPr>
        <w:t xml:space="preserve"> </w:t>
      </w:r>
      <w:del w:id="2" w:author="Anas Sareen" w:date="2016-12-16T10:03:00Z">
        <w:r w:rsidDel="00E42EB8">
          <w:rPr>
            <w:lang w:val="fr-CH"/>
          </w:rPr>
          <w:delText xml:space="preserve">ou comment les </w:delText>
        </w:r>
      </w:del>
      <w:ins w:id="3" w:author="Anas Sareen" w:date="2016-12-16T10:03:00Z">
        <w:r w:rsidR="00E42EB8">
          <w:rPr>
            <w:lang w:val="fr-CH"/>
          </w:rPr>
          <w:t xml:space="preserve">des </w:t>
        </w:r>
      </w:ins>
      <w:r>
        <w:rPr>
          <w:lang w:val="fr-CH"/>
        </w:rPr>
        <w:t xml:space="preserve">discours </w:t>
      </w:r>
      <w:del w:id="4" w:author="Anas Sareen" w:date="2016-12-16T10:03:00Z">
        <w:r w:rsidDel="00E42EB8">
          <w:rPr>
            <w:lang w:val="fr-CH"/>
          </w:rPr>
          <w:delText>autour des films contribuent au processus de</w:delText>
        </w:r>
      </w:del>
      <w:ins w:id="5" w:author="Anas Sareen" w:date="2016-12-16T10:03:00Z">
        <w:r w:rsidR="00E42EB8">
          <w:rPr>
            <w:lang w:val="fr-CH"/>
          </w:rPr>
          <w:t>à la</w:t>
        </w:r>
      </w:ins>
      <w:r>
        <w:rPr>
          <w:lang w:val="fr-CH"/>
        </w:rPr>
        <w:t xml:space="preserve"> canonisation</w:t>
      </w:r>
    </w:p>
    <w:p w14:paraId="5F5D5257" w14:textId="77777777" w:rsidR="00C94856" w:rsidRDefault="00C94856" w:rsidP="00C94856"/>
    <w:p w14:paraId="1A2CC5CC" w14:textId="76E30325" w:rsidR="00C94856" w:rsidRPr="0091389C" w:rsidRDefault="00C94856" w:rsidP="00C94856">
      <w:pPr>
        <w:pStyle w:val="Mmoire"/>
      </w:pPr>
      <w:commentRangeStart w:id="6"/>
      <w:r>
        <w:t xml:space="preserve">En déca des textes filmiques, toute œuvre cinématographique évolue dans un contexte précis. </w:t>
      </w:r>
      <w:commentRangeEnd w:id="6"/>
      <w:r w:rsidR="00E42EB8">
        <w:rPr>
          <w:rStyle w:val="CommentReference"/>
        </w:rPr>
        <w:commentReference w:id="6"/>
      </w:r>
      <w:r>
        <w:t>Si le contexte de production et de réception critique a déjà été abordé dans le premier chapitre de ce travail</w:t>
      </w:r>
      <w:r w:rsidR="00CA1A37">
        <w:t xml:space="preserve">, ce dernier chapitre propose de revenir sur certains aspects de son paratexte. </w:t>
      </w:r>
      <w:r w:rsidR="009C2FE1">
        <w:t>En effet, la formation d’un canon cinématographique n’est pas du ressort du texte filmique lui-même, mais des discours autour de ce dernier.</w:t>
      </w:r>
      <w:r w:rsidR="0081103C">
        <w:t xml:space="preserve"> Bien que le statut canonique de </w:t>
      </w:r>
      <w:r w:rsidR="0081103C">
        <w:rPr>
          <w:i/>
        </w:rPr>
        <w:t xml:space="preserve">Invasion of the Body </w:t>
      </w:r>
      <w:proofErr w:type="spellStart"/>
      <w:r w:rsidR="0081103C">
        <w:rPr>
          <w:i/>
        </w:rPr>
        <w:t>Snatchers</w:t>
      </w:r>
      <w:proofErr w:type="spellEnd"/>
      <w:r w:rsidR="0081103C">
        <w:t xml:space="preserve"> </w:t>
      </w:r>
      <w:r w:rsidR="00A72337">
        <w:t xml:space="preserve">(1956) </w:t>
      </w:r>
      <w:r w:rsidR="0081103C">
        <w:t xml:space="preserve">soit relevé aussi bien par la critique </w:t>
      </w:r>
      <w:r w:rsidR="00444A73">
        <w:t xml:space="preserve">de presse </w:t>
      </w:r>
      <w:r w:rsidR="0081103C">
        <w:t>(« </w:t>
      </w:r>
      <w:r w:rsidR="00E2540F">
        <w:t>véritable classique SF »</w:t>
      </w:r>
      <w:r w:rsidR="00E2540F">
        <w:rPr>
          <w:rStyle w:val="FootnoteReference"/>
        </w:rPr>
        <w:footnoteReference w:id="1"/>
      </w:r>
      <w:r w:rsidR="00DC3F19">
        <w:t>, « son statut de film de science-fiction culte »</w:t>
      </w:r>
      <w:r w:rsidR="00DC3F19">
        <w:rPr>
          <w:rStyle w:val="FootnoteReference"/>
        </w:rPr>
        <w:footnoteReference w:id="2"/>
      </w:r>
      <w:r w:rsidR="00DC3F19">
        <w:t>)</w:t>
      </w:r>
      <w:r w:rsidR="00444A73">
        <w:t>, les ouvrages spécialisés (« </w:t>
      </w:r>
      <w:r w:rsidR="004F3A76">
        <w:t xml:space="preserve">un des films de science-fiction définitifs des années 1950 </w:t>
      </w:r>
      <w:r w:rsidR="00444A73">
        <w:t>»</w:t>
      </w:r>
      <w:r w:rsidR="004F3A76">
        <w:rPr>
          <w:rStyle w:val="FootnoteReference"/>
        </w:rPr>
        <w:footnoteReference w:id="3"/>
      </w:r>
      <w:r w:rsidR="00444A73">
        <w:t>)</w:t>
      </w:r>
      <w:r w:rsidR="004F401F">
        <w:t xml:space="preserve"> et l</w:t>
      </w:r>
      <w:r w:rsidR="00874C25">
        <w:t>es ouvrages académiques (</w:t>
      </w:r>
      <w:r w:rsidR="00751ADB">
        <w:t>« </w:t>
      </w:r>
      <w:r w:rsidR="00751ADB">
        <w:rPr>
          <w:i/>
        </w:rPr>
        <w:t xml:space="preserve">Invasion of the Body </w:t>
      </w:r>
      <w:proofErr w:type="spellStart"/>
      <w:r w:rsidR="00751ADB">
        <w:rPr>
          <w:i/>
        </w:rPr>
        <w:t>Snatchers</w:t>
      </w:r>
      <w:proofErr w:type="spellEnd"/>
      <w:r w:rsidR="00751ADB">
        <w:t xml:space="preserve"> est devenu pas moins qu’une </w:t>
      </w:r>
      <w:r w:rsidR="00F97E88">
        <w:t>pierre</w:t>
      </w:r>
      <w:r w:rsidR="00574C0F">
        <w:t xml:space="preserve"> de touche culturelle »</w:t>
      </w:r>
      <w:r w:rsidR="00574C0F">
        <w:rPr>
          <w:rStyle w:val="FootnoteReference"/>
        </w:rPr>
        <w:footnoteReference w:id="4"/>
      </w:r>
      <w:r w:rsidR="00F97E88">
        <w:t xml:space="preserve">), aucun commentateur ne propose d’analyser les mécanismes menant </w:t>
      </w:r>
      <w:del w:id="7" w:author="Anas Sareen" w:date="2016-12-16T10:05:00Z">
        <w:r w:rsidR="00F97E88" w:rsidDel="00E42EB8">
          <w:delText xml:space="preserve">à ce </w:delText>
        </w:r>
      </w:del>
      <w:ins w:id="8" w:author="Anas Sareen" w:date="2016-12-16T10:05:00Z">
        <w:r w:rsidR="00E42EB8">
          <w:t xml:space="preserve">au </w:t>
        </w:r>
      </w:ins>
      <w:r w:rsidR="00F97E88">
        <w:t>statu</w:t>
      </w:r>
      <w:ins w:id="9" w:author="Anas Sareen" w:date="2016-12-16T10:05:00Z">
        <w:r w:rsidR="00E42EB8">
          <w:t>t</w:t>
        </w:r>
      </w:ins>
      <w:del w:id="10" w:author="Anas Sareen" w:date="2016-12-16T10:05:00Z">
        <w:r w:rsidR="00F97E88" w:rsidDel="00E42EB8">
          <w:delText>t</w:delText>
        </w:r>
      </w:del>
      <w:ins w:id="11" w:author="Anas Sareen" w:date="2016-12-16T10:05:00Z">
        <w:r w:rsidR="00E42EB8">
          <w:t xml:space="preserve"> canonique des films</w:t>
        </w:r>
      </w:ins>
      <w:r w:rsidR="0016154F">
        <w:rPr>
          <w:rStyle w:val="FootnoteReference"/>
        </w:rPr>
        <w:footnoteReference w:id="5"/>
      </w:r>
      <w:r w:rsidR="00F97E88">
        <w:t>.</w:t>
      </w:r>
      <w:r w:rsidR="0091389C">
        <w:t xml:space="preserve"> Ce chapitre propose donc d’explorer les mécanismes ayant menés </w:t>
      </w:r>
      <w:r w:rsidR="0091389C">
        <w:rPr>
          <w:i/>
        </w:rPr>
        <w:t xml:space="preserve">Invasion of the Body </w:t>
      </w:r>
      <w:proofErr w:type="spellStart"/>
      <w:r w:rsidR="0091389C">
        <w:rPr>
          <w:i/>
        </w:rPr>
        <w:t>Snatchers</w:t>
      </w:r>
      <w:proofErr w:type="spellEnd"/>
      <w:r w:rsidR="0091389C">
        <w:t xml:space="preserve"> au statut de classique</w:t>
      </w:r>
      <w:r w:rsidR="00FB17A1">
        <w:t xml:space="preserve">. </w:t>
      </w:r>
      <w:commentRangeStart w:id="12"/>
      <w:r w:rsidR="00FB17A1">
        <w:t xml:space="preserve">Pour ce faire, il considère trois vecteurs de cette réévaluation de son statut : la place qu’occupe la question de l’auteur, ses modalités de diffusion et de rediffusion et finalement </w:t>
      </w:r>
      <w:r w:rsidR="00AB4091">
        <w:t xml:space="preserve">la place qu’il occupe dans le </w:t>
      </w:r>
      <w:r w:rsidR="0084720C">
        <w:t xml:space="preserve">discours </w:t>
      </w:r>
      <w:r w:rsidR="00050192">
        <w:t>(para-</w:t>
      </w:r>
      <w:proofErr w:type="gramStart"/>
      <w:r w:rsidR="00050192">
        <w:t>)académique</w:t>
      </w:r>
      <w:proofErr w:type="gramEnd"/>
      <w:r w:rsidR="00AB4091">
        <w:t xml:space="preserve">. </w:t>
      </w:r>
      <w:commentRangeEnd w:id="12"/>
      <w:r w:rsidR="00E42EB8">
        <w:rPr>
          <w:rStyle w:val="CommentReference"/>
        </w:rPr>
        <w:commentReference w:id="12"/>
      </w:r>
      <w:r w:rsidR="00050192">
        <w:t xml:space="preserve">En </w:t>
      </w:r>
      <w:r w:rsidR="00B828AC">
        <w:t>dressant un bilan de l’évolution vers son statut d’œuvre classique par ces trois</w:t>
      </w:r>
      <w:r w:rsidR="0084720C">
        <w:t xml:space="preserve"> vecteurs</w:t>
      </w:r>
      <w:r w:rsidR="00812894">
        <w:t xml:space="preserve">, ce chapitre fait </w:t>
      </w:r>
      <w:r w:rsidR="00217754">
        <w:t>état</w:t>
      </w:r>
      <w:r w:rsidR="00812894">
        <w:t xml:space="preserve"> du poids de trois institutions (</w:t>
      </w:r>
      <w:r w:rsidR="00BB5C08">
        <w:t>artistique, commerciale</w:t>
      </w:r>
      <w:r w:rsidR="00812894">
        <w:t xml:space="preserve"> et académique)</w:t>
      </w:r>
      <w:r w:rsidR="00217754">
        <w:t xml:space="preserve"> dans la formation d’un canon </w:t>
      </w:r>
      <w:del w:id="13" w:author="Anas Sareen" w:date="2016-12-16T10:07:00Z">
        <w:r w:rsidR="00821EEE" w:rsidDel="00E42EB8">
          <w:delText>filmique</w:delText>
        </w:r>
      </w:del>
      <w:ins w:id="14" w:author="Anas Sareen" w:date="2016-12-16T10:07:00Z">
        <w:r w:rsidR="00E42EB8">
          <w:t>cinématographique</w:t>
        </w:r>
      </w:ins>
      <w:r w:rsidR="00217754">
        <w:t>.</w:t>
      </w:r>
      <w:r w:rsidR="00821EEE">
        <w:t xml:space="preserve"> </w:t>
      </w:r>
      <w:r w:rsidR="00012B92">
        <w:t>Par quels mécanismes</w:t>
      </w:r>
      <w:r w:rsidR="009624E9">
        <w:t xml:space="preserve"> les discours autour du film </w:t>
      </w:r>
      <w:r w:rsidR="0063565C">
        <w:t>et ses remake</w:t>
      </w:r>
      <w:r w:rsidR="00F9411B">
        <w:t>s</w:t>
      </w:r>
      <w:r w:rsidR="00012B92">
        <w:t xml:space="preserve"> </w:t>
      </w:r>
      <w:r w:rsidR="0063565C">
        <w:t>f</w:t>
      </w:r>
      <w:r w:rsidR="00012B92">
        <w:t>avoris</w:t>
      </w:r>
      <w:r w:rsidR="009624E9">
        <w:t>e</w:t>
      </w:r>
      <w:r w:rsidR="0063565C">
        <w:t>-t-</w:t>
      </w:r>
      <w:r w:rsidR="00390FDC">
        <w:t xml:space="preserve">ils son </w:t>
      </w:r>
      <w:r w:rsidR="00012B92">
        <w:t>l’entrée dans le canon, et comment ce processus prend-il forme ?</w:t>
      </w:r>
    </w:p>
    <w:p w14:paraId="3CBE3E43" w14:textId="046B3EC2" w:rsidR="009C2FE1" w:rsidDel="00E42EB8" w:rsidRDefault="009C2FE1" w:rsidP="00012B92">
      <w:pPr>
        <w:rPr>
          <w:del w:id="15" w:author="Anas Sareen" w:date="2016-12-16T10:08:00Z"/>
          <w:rFonts w:eastAsiaTheme="majorEastAsia"/>
        </w:rPr>
      </w:pPr>
    </w:p>
    <w:p w14:paraId="1151E095" w14:textId="05A339A2" w:rsidR="00EB361E" w:rsidRPr="00F4480F" w:rsidRDefault="00EF22B6" w:rsidP="00BF3DF8">
      <w:pPr>
        <w:pStyle w:val="Heading2"/>
        <w:spacing w:after="120"/>
      </w:pPr>
      <w:proofErr w:type="spellStart"/>
      <w:r>
        <w:t>Auteur</w:t>
      </w:r>
      <w:del w:id="16" w:author="Anas Sareen" w:date="2016-12-16T10:08:00Z">
        <w:r w:rsidDel="00E42EB8">
          <w:delText>s</w:delText>
        </w:r>
      </w:del>
      <w:ins w:id="17" w:author="Anas Sareen" w:date="2016-12-16T10:08:00Z">
        <w:r w:rsidR="00E42EB8">
          <w:t>isme</w:t>
        </w:r>
        <w:proofErr w:type="spellEnd"/>
        <w:r w:rsidR="00E42EB8">
          <w:t xml:space="preserve"> et</w:t>
        </w:r>
      </w:ins>
      <w:del w:id="18" w:author="Anas Sareen" w:date="2016-12-16T10:08:00Z">
        <w:r w:rsidDel="00E42EB8">
          <w:delText xml:space="preserve">, leurs discours </w:delText>
        </w:r>
        <w:r w:rsidR="00012B92" w:rsidDel="00E42EB8">
          <w:delText>et la question de l</w:delText>
        </w:r>
      </w:del>
      <w:ins w:id="19" w:author="Anas Sareen" w:date="2016-12-16T10:08:00Z">
        <w:r w:rsidR="00E42EB8">
          <w:t xml:space="preserve"> </w:t>
        </w:r>
      </w:ins>
      <w:del w:id="20" w:author="Anas Sareen" w:date="2016-12-16T10:08:00Z">
        <w:r w:rsidR="00012B92" w:rsidDel="00E42EB8">
          <w:delText>’</w:delText>
        </w:r>
      </w:del>
      <w:r w:rsidR="00012B92">
        <w:t>originalité</w:t>
      </w:r>
    </w:p>
    <w:p w14:paraId="6588DE39" w14:textId="30054C6B" w:rsidR="00EB361E" w:rsidRDefault="00BF3DF8" w:rsidP="00BF3DF8">
      <w:pPr>
        <w:pStyle w:val="Mmoire"/>
      </w:pPr>
      <w:r>
        <w:t xml:space="preserve">Le premier </w:t>
      </w:r>
      <w:r w:rsidR="009D61CB">
        <w:t xml:space="preserve">type de discours auquel ce chapitre va s’intéresser est </w:t>
      </w:r>
      <w:proofErr w:type="spellStart"/>
      <w:r w:rsidR="000023EF">
        <w:t>auterial</w:t>
      </w:r>
      <w:proofErr w:type="spellEnd"/>
      <w:r w:rsidR="009D61CB">
        <w:t>.</w:t>
      </w:r>
      <w:r w:rsidR="000023EF">
        <w:t xml:space="preserve"> Celui-ci se manifeste aussi bien dans </w:t>
      </w:r>
      <w:r w:rsidR="00F004DD">
        <w:t xml:space="preserve">les discours des réalisateurs sur leur film, </w:t>
      </w:r>
      <w:r w:rsidR="00F004DD" w:rsidRPr="00E42EB8">
        <w:rPr>
          <w:highlight w:val="yellow"/>
          <w:rPrChange w:id="21" w:author="Anas Sareen" w:date="2016-12-16T10:09:00Z">
            <w:rPr/>
          </w:rPrChange>
        </w:rPr>
        <w:t>mais également dans la critique et dans les monographies qui leur sont dédiés.</w:t>
      </w:r>
      <w:r w:rsidR="005017EB">
        <w:t xml:space="preserve"> Dans le cas de </w:t>
      </w:r>
      <w:r w:rsidR="005017EB">
        <w:rPr>
          <w:i/>
        </w:rPr>
        <w:t xml:space="preserve">Invasion of the Body </w:t>
      </w:r>
      <w:proofErr w:type="spellStart"/>
      <w:r w:rsidR="005017EB">
        <w:rPr>
          <w:i/>
        </w:rPr>
        <w:t>Snatchers</w:t>
      </w:r>
      <w:proofErr w:type="spellEnd"/>
      <w:r w:rsidR="005017EB">
        <w:t xml:space="preserve">, </w:t>
      </w:r>
      <w:r w:rsidR="00B3076D">
        <w:t xml:space="preserve">les discours à disposition sont des </w:t>
      </w:r>
      <w:del w:id="22" w:author="Anas Sareen" w:date="2016-12-16T10:09:00Z">
        <w:r w:rsidR="00B3076D" w:rsidDel="00E42EB8">
          <w:delText xml:space="preserve">entrevues </w:delText>
        </w:r>
      </w:del>
      <w:ins w:id="23" w:author="Anas Sareen" w:date="2016-12-16T10:09:00Z">
        <w:r w:rsidR="00E42EB8">
          <w:t xml:space="preserve">entretiens </w:t>
        </w:r>
      </w:ins>
      <w:r w:rsidR="00B3076D" w:rsidRPr="00E42EB8">
        <w:rPr>
          <w:highlight w:val="yellow"/>
          <w:rPrChange w:id="24" w:author="Anas Sareen" w:date="2016-12-16T10:09:00Z">
            <w:rPr/>
          </w:rPrChange>
        </w:rPr>
        <w:t xml:space="preserve">des quatre réalisateurs ainsi que trois </w:t>
      </w:r>
      <w:del w:id="25" w:author="Anas Sareen" w:date="2016-12-16T10:09:00Z">
        <w:r w:rsidR="00B3076D" w:rsidRPr="00E42EB8" w:rsidDel="00E42EB8">
          <w:rPr>
            <w:highlight w:val="yellow"/>
            <w:rPrChange w:id="26" w:author="Anas Sareen" w:date="2016-12-16T10:09:00Z">
              <w:rPr/>
            </w:rPrChange>
          </w:rPr>
          <w:delText>monographies</w:delText>
        </w:r>
      </w:del>
      <w:ins w:id="27" w:author="Anas Sareen" w:date="2016-12-16T10:09:00Z">
        <w:r w:rsidR="00E42EB8" w:rsidRPr="00E42EB8">
          <w:rPr>
            <w:highlight w:val="yellow"/>
            <w:rPrChange w:id="28" w:author="Anas Sareen" w:date="2016-12-16T10:09:00Z">
              <w:rPr/>
            </w:rPrChange>
          </w:rPr>
          <w:t>monographies</w:t>
        </w:r>
      </w:ins>
      <w:r w:rsidR="006442A4" w:rsidRPr="00E42EB8">
        <w:rPr>
          <w:rStyle w:val="FootnoteReference"/>
          <w:highlight w:val="yellow"/>
          <w:rPrChange w:id="29" w:author="Anas Sareen" w:date="2016-12-16T10:09:00Z">
            <w:rPr>
              <w:rStyle w:val="FootnoteReference"/>
            </w:rPr>
          </w:rPrChange>
        </w:rPr>
        <w:footnoteReference w:id="6"/>
      </w:r>
      <w:r w:rsidR="00B3076D" w:rsidRPr="00E42EB8">
        <w:rPr>
          <w:highlight w:val="yellow"/>
          <w:rPrChange w:id="30" w:author="Anas Sareen" w:date="2016-12-16T10:09:00Z">
            <w:rPr/>
          </w:rPrChange>
        </w:rPr>
        <w:t xml:space="preserve"> dédiées à ces derniers</w:t>
      </w:r>
      <w:r w:rsidR="00B3076D">
        <w:t xml:space="preserve"> (Siegel</w:t>
      </w:r>
      <w:r w:rsidR="004F2713">
        <w:rPr>
          <w:rStyle w:val="FootnoteReference"/>
        </w:rPr>
        <w:footnoteReference w:id="7"/>
      </w:r>
      <w:r w:rsidR="00B3076D">
        <w:t>, Kaufman</w:t>
      </w:r>
      <w:r w:rsidR="004F2713">
        <w:rPr>
          <w:rStyle w:val="FootnoteReference"/>
        </w:rPr>
        <w:footnoteReference w:id="8"/>
      </w:r>
      <w:r w:rsidR="00B3076D">
        <w:t xml:space="preserve"> et Ferrara</w:t>
      </w:r>
      <w:r w:rsidR="004F2713">
        <w:rPr>
          <w:rStyle w:val="FootnoteReference"/>
        </w:rPr>
        <w:footnoteReference w:id="9"/>
      </w:r>
      <w:r w:rsidR="00B3076D">
        <w:t>)</w:t>
      </w:r>
      <w:r w:rsidR="0006432C">
        <w:t>. Ces discours, parfois éloigné</w:t>
      </w:r>
      <w:del w:id="31" w:author="Anas Sareen" w:date="2016-12-16T10:10:00Z">
        <w:r w:rsidR="0006432C" w:rsidDel="00E42EB8">
          <w:delText>e</w:delText>
        </w:r>
      </w:del>
      <w:r w:rsidR="0006432C">
        <w:t>s de la date de production de film de plusieurs décennies, ont un eux-mêmes un statut variable: pourtant tous</w:t>
      </w:r>
      <w:ins w:id="32" w:author="Anas Sareen" w:date="2016-12-16T10:10:00Z">
        <w:r w:rsidR="00E42EB8">
          <w:t xml:space="preserve"> nous</w:t>
        </w:r>
      </w:ins>
      <w:r w:rsidR="0006432C">
        <w:t xml:space="preserve"> informent sur la place de </w:t>
      </w:r>
      <w:r w:rsidR="0006432C">
        <w:rPr>
          <w:i/>
        </w:rPr>
        <w:t xml:space="preserve">Invasion of the Body </w:t>
      </w:r>
      <w:proofErr w:type="spellStart"/>
      <w:r w:rsidR="0006432C">
        <w:rPr>
          <w:i/>
        </w:rPr>
        <w:t>Snatchers</w:t>
      </w:r>
      <w:proofErr w:type="spellEnd"/>
      <w:r w:rsidR="0006432C">
        <w:t xml:space="preserve"> dans l’œuvre de ces auteurs</w:t>
      </w:r>
      <w:del w:id="33" w:author="Anas Sareen" w:date="2016-12-16T10:10:00Z">
        <w:r w:rsidR="0006432C" w:rsidDel="00E42EB8">
          <w:delText xml:space="preserve"> à un moment donné</w:delText>
        </w:r>
      </w:del>
      <w:r w:rsidR="0006432C">
        <w:t>.</w:t>
      </w:r>
    </w:p>
    <w:p w14:paraId="5651829B" w14:textId="77777777" w:rsidR="00E42EB8" w:rsidRDefault="0006432C" w:rsidP="007932D7">
      <w:pPr>
        <w:pStyle w:val="Mmoire"/>
        <w:rPr>
          <w:ins w:id="34" w:author="Anas Sareen" w:date="2016-12-16T10:10:00Z"/>
        </w:rPr>
      </w:pPr>
      <w:r>
        <w:tab/>
      </w:r>
    </w:p>
    <w:p w14:paraId="1451CB74" w14:textId="7391791A" w:rsidR="007932D7" w:rsidRDefault="00E42EB8" w:rsidP="007932D7">
      <w:pPr>
        <w:pStyle w:val="Mmoire"/>
      </w:pPr>
      <w:ins w:id="35" w:author="Anas Sareen" w:date="2016-12-16T10:10:00Z">
        <w:r>
          <w:tab/>
        </w:r>
      </w:ins>
      <w:r w:rsidR="000610CC">
        <w:t>De par le statut du film au moment de sa sortie</w:t>
      </w:r>
      <w:r w:rsidR="00F94DF5">
        <w:t xml:space="preserve"> en 1956</w:t>
      </w:r>
      <w:r w:rsidR="000610CC">
        <w:t xml:space="preserve">, mais aussi le fonctionnement de l’industrie cinématographique </w:t>
      </w:r>
      <w:r w:rsidR="00F94DF5">
        <w:t>américaine</w:t>
      </w:r>
      <w:r w:rsidR="000610CC">
        <w:t xml:space="preserve"> durant les années 1950</w:t>
      </w:r>
      <w:r w:rsidR="00F94DF5">
        <w:t xml:space="preserve">, il est difficile de trouver un discours de Siegel sur son film ; la seule trace écrite concrète résidant dans les lettres et mémos archivés par Walter Wagner et déjà discutés dans le second chapitre de son travail. </w:t>
      </w:r>
      <w:r w:rsidR="0025325E">
        <w:t>Subsistent pourtant une série d’entre</w:t>
      </w:r>
      <w:ins w:id="36" w:author="Anas Sareen" w:date="2016-12-16T10:11:00Z">
        <w:r>
          <w:t>tiens</w:t>
        </w:r>
      </w:ins>
      <w:del w:id="37" w:author="Anas Sareen" w:date="2016-12-16T10:11:00Z">
        <w:r w:rsidR="0025325E" w:rsidDel="00E42EB8">
          <w:delText>vues</w:delText>
        </w:r>
      </w:del>
      <w:r w:rsidR="0025325E">
        <w:t xml:space="preserve"> accordées à </w:t>
      </w:r>
      <w:r w:rsidR="00DE6963">
        <w:t xml:space="preserve">Stuart M. </w:t>
      </w:r>
      <w:proofErr w:type="spellStart"/>
      <w:r w:rsidR="00DE6963">
        <w:t>Kaminsky</w:t>
      </w:r>
      <w:proofErr w:type="spellEnd"/>
      <w:r w:rsidR="00DE6963">
        <w:t xml:space="preserve"> pour sa monographie</w:t>
      </w:r>
      <w:r w:rsidR="0059199C">
        <w:rPr>
          <w:rStyle w:val="FootnoteReference"/>
        </w:rPr>
        <w:footnoteReference w:id="10"/>
      </w:r>
      <w:r w:rsidR="0059199C">
        <w:t xml:space="preserve"> et reproduites dans la monographie de Alan Lovell </w:t>
      </w:r>
      <w:ins w:id="38" w:author="Anas Sareen" w:date="2016-12-16T10:11:00Z">
        <w:r>
          <w:t>ainsi que</w:t>
        </w:r>
      </w:ins>
      <w:del w:id="39" w:author="Anas Sareen" w:date="2016-12-16T10:11:00Z">
        <w:r w:rsidR="0059199C" w:rsidDel="00E42EB8">
          <w:delText>et</w:delText>
        </w:r>
      </w:del>
      <w:r w:rsidR="0059199C">
        <w:t xml:space="preserve"> dans l’ouvrage de </w:t>
      </w:r>
      <w:proofErr w:type="spellStart"/>
      <w:r w:rsidR="0059199C">
        <w:t>LaValley</w:t>
      </w:r>
      <w:proofErr w:type="spellEnd"/>
      <w:r w:rsidR="0059199C">
        <w:rPr>
          <w:rStyle w:val="FootnoteReference"/>
        </w:rPr>
        <w:footnoteReference w:id="11"/>
      </w:r>
      <w:r w:rsidR="00B34941">
        <w:t xml:space="preserve">. Dans ces deux entrevues effectuées au milieu des années 1970 (mais avant la sortie du film de Kaufman), Siegel dispose </w:t>
      </w:r>
      <w:r w:rsidR="00B34941" w:rsidRPr="00E506B5">
        <w:rPr>
          <w:highlight w:val="yellow"/>
          <w:rPrChange w:id="40" w:author="Anas Sareen" w:date="2016-12-16T10:12:00Z">
            <w:rPr/>
          </w:rPrChange>
        </w:rPr>
        <w:t>d’un certain recul</w:t>
      </w:r>
      <w:r w:rsidR="00B34941">
        <w:t xml:space="preserve"> par-rapport à la sortie initiale de son film.</w:t>
      </w:r>
      <w:r w:rsidR="007A4B50">
        <w:t xml:space="preserve"> Dans l’une d’entre elle</w:t>
      </w:r>
      <w:ins w:id="41" w:author="Anas Sareen" w:date="2016-12-16T10:11:00Z">
        <w:r>
          <w:t>s</w:t>
        </w:r>
      </w:ins>
      <w:r w:rsidR="007A4B50">
        <w:t xml:space="preserve">, il </w:t>
      </w:r>
      <w:r w:rsidR="007551F1">
        <w:t>définit</w:t>
      </w:r>
      <w:r w:rsidR="007A4B50">
        <w:t xml:space="preserve"> </w:t>
      </w:r>
      <w:r w:rsidR="007A4B50">
        <w:rPr>
          <w:i/>
        </w:rPr>
        <w:t xml:space="preserve">Invasion of the Body </w:t>
      </w:r>
      <w:proofErr w:type="spellStart"/>
      <w:r w:rsidR="007A4B50">
        <w:rPr>
          <w:i/>
        </w:rPr>
        <w:t>Snatchers</w:t>
      </w:r>
      <w:proofErr w:type="spellEnd"/>
      <w:r w:rsidR="007A4B50">
        <w:t xml:space="preserve"> comme « </w:t>
      </w:r>
      <w:r w:rsidR="007551F1" w:rsidRPr="00E506B5">
        <w:rPr>
          <w:highlight w:val="yellow"/>
          <w:rPrChange w:id="42" w:author="Anas Sareen" w:date="2016-12-16T10:13:00Z">
            <w:rPr/>
          </w:rPrChange>
        </w:rPr>
        <w:t>probablement mon meilleur film</w:t>
      </w:r>
      <w:r w:rsidR="007551F1">
        <w:t xml:space="preserve"> </w:t>
      </w:r>
      <w:r w:rsidR="007A4B50">
        <w:t>»</w:t>
      </w:r>
      <w:r w:rsidR="007551F1">
        <w:rPr>
          <w:rStyle w:val="FootnoteReference"/>
        </w:rPr>
        <w:footnoteReference w:id="12"/>
      </w:r>
      <w:r w:rsidR="00560A0D">
        <w:t xml:space="preserve">, il justifie ce propos en expliquant que « je me cache habituellement derrière une façade de mauvais scénarios racontant une histoire dans importance, mais je sentais cette </w:t>
      </w:r>
      <w:r w:rsidR="00C8216C">
        <w:t>histoire-là</w:t>
      </w:r>
      <w:r w:rsidR="00560A0D">
        <w:t xml:space="preserve"> était très importante »</w:t>
      </w:r>
      <w:r w:rsidR="00C8216C">
        <w:rPr>
          <w:rStyle w:val="FootnoteReference"/>
        </w:rPr>
        <w:footnoteReference w:id="13"/>
      </w:r>
      <w:r w:rsidR="00431386">
        <w:t xml:space="preserve">. Bien que le réalisateur se contredise </w:t>
      </w:r>
      <w:r w:rsidR="005C6428">
        <w:t xml:space="preserve">partiellement </w:t>
      </w:r>
      <w:r w:rsidR="00431386">
        <w:t xml:space="preserve">quelques pages plus loin en affirmant que </w:t>
      </w:r>
      <w:r w:rsidR="00431386">
        <w:rPr>
          <w:i/>
        </w:rPr>
        <w:t xml:space="preserve">The </w:t>
      </w:r>
      <w:proofErr w:type="spellStart"/>
      <w:r w:rsidR="00431386">
        <w:rPr>
          <w:i/>
        </w:rPr>
        <w:t>Beguilded</w:t>
      </w:r>
      <w:proofErr w:type="spellEnd"/>
      <w:r w:rsidR="00431386" w:rsidRPr="00EC43DF">
        <w:rPr>
          <w:rStyle w:val="FootnoteReference"/>
        </w:rPr>
        <w:footnoteReference w:id="14"/>
      </w:r>
      <w:r w:rsidR="00EC43DF">
        <w:rPr>
          <w:i/>
        </w:rPr>
        <w:t xml:space="preserve"> </w:t>
      </w:r>
      <w:r w:rsidR="005C6428">
        <w:t xml:space="preserve">est le meilleur film qu’il n’ait jamais </w:t>
      </w:r>
      <w:r w:rsidR="005C6428">
        <w:lastRenderedPageBreak/>
        <w:t>réalisé</w:t>
      </w:r>
      <w:r w:rsidR="005C6428">
        <w:rPr>
          <w:rStyle w:val="FootnoteReference"/>
        </w:rPr>
        <w:footnoteReference w:id="15"/>
      </w:r>
      <w:r w:rsidR="00725DAA">
        <w:t xml:space="preserve">, ce commentaire montre tout de même l’importance </w:t>
      </w:r>
      <w:ins w:id="43" w:author="Anas Sareen" w:date="2016-12-16T10:13:00Z">
        <w:r w:rsidR="00E506B5">
          <w:t>que Siegel accorde à</w:t>
        </w:r>
      </w:ins>
      <w:del w:id="44" w:author="Anas Sareen" w:date="2016-12-16T10:13:00Z">
        <w:r w:rsidR="00725DAA" w:rsidDel="00E506B5">
          <w:delText>de</w:delText>
        </w:r>
      </w:del>
      <w:r w:rsidR="00725DAA">
        <w:t xml:space="preserve"> </w:t>
      </w:r>
      <w:r w:rsidR="00725DAA">
        <w:rPr>
          <w:i/>
        </w:rPr>
        <w:t xml:space="preserve">Invasion of the Body </w:t>
      </w:r>
      <w:proofErr w:type="spellStart"/>
      <w:r w:rsidR="00725DAA">
        <w:rPr>
          <w:i/>
        </w:rPr>
        <w:t>Snatchers</w:t>
      </w:r>
      <w:proofErr w:type="spellEnd"/>
      <w:r w:rsidR="00725DAA">
        <w:t xml:space="preserve"> parmi les 3</w:t>
      </w:r>
      <w:r w:rsidR="00382A16">
        <w:t>5</w:t>
      </w:r>
      <w:r w:rsidR="00725DAA">
        <w:t xml:space="preserve"> long-métrages qu’il a</w:t>
      </w:r>
      <w:r w:rsidR="009551C8">
        <w:t xml:space="preserve"> réalisé. D’autant plus intéressant est la justification qu’il donne en parlant de l’importance de l’</w:t>
      </w:r>
      <w:r w:rsidR="00112404">
        <w:t>histoire</w:t>
      </w:r>
      <w:r w:rsidR="00112404" w:rsidRPr="007C3134">
        <w:rPr>
          <w:highlight w:val="yellow"/>
          <w:rPrChange w:id="45" w:author="Anas Sareen" w:date="2016-12-16T10:24:00Z">
            <w:rPr/>
          </w:rPrChange>
        </w:rPr>
        <w:t>:</w:t>
      </w:r>
      <w:r w:rsidR="00112404">
        <w:t xml:space="preserve"> </w:t>
      </w:r>
      <w:commentRangeStart w:id="46"/>
      <w:r w:rsidR="00112404">
        <w:t xml:space="preserve">il explique qu’il considère que le monde est réellement peuple de </w:t>
      </w:r>
      <w:proofErr w:type="spellStart"/>
      <w:r w:rsidR="00112404">
        <w:rPr>
          <w:i/>
        </w:rPr>
        <w:t>pods</w:t>
      </w:r>
      <w:proofErr w:type="spellEnd"/>
      <w:r w:rsidR="00112404">
        <w:t xml:space="preserve"> sans émotion</w:t>
      </w:r>
      <w:r w:rsidR="00FB3BCE">
        <w:t xml:space="preserve"> et que l’avertissement donné par le film est </w:t>
      </w:r>
      <w:r w:rsidR="00EC1C51">
        <w:t>réel</w:t>
      </w:r>
      <w:r w:rsidR="00EC1C51">
        <w:rPr>
          <w:rStyle w:val="FootnoteReference"/>
        </w:rPr>
        <w:footnoteReference w:id="16"/>
      </w:r>
      <w:r w:rsidR="00FB3BCE">
        <w:t>.</w:t>
      </w:r>
      <w:commentRangeEnd w:id="46"/>
      <w:r w:rsidR="007C3134">
        <w:rPr>
          <w:rStyle w:val="CommentReference"/>
        </w:rPr>
        <w:commentReference w:id="46"/>
      </w:r>
      <w:r w:rsidR="00815FC4">
        <w:t xml:space="preserve"> Il attribue par ces propos une </w:t>
      </w:r>
      <w:r w:rsidR="00BC323D">
        <w:t>mission à son fil</w:t>
      </w:r>
      <w:r w:rsidR="00BC323D" w:rsidRPr="007C3134">
        <w:rPr>
          <w:highlight w:val="yellow"/>
          <w:rPrChange w:id="47" w:author="Anas Sareen" w:date="2016-12-16T10:24:00Z">
            <w:rPr/>
          </w:rPrChange>
        </w:rPr>
        <w:t>m:</w:t>
      </w:r>
      <w:r w:rsidR="00BC323D">
        <w:t xml:space="preserve"> non simplement de distraire mais d’avertir le public sur les dangers d’une vie sans émotions</w:t>
      </w:r>
      <w:r w:rsidR="00EB23D2">
        <w:rPr>
          <w:rStyle w:val="FootnoteReference"/>
        </w:rPr>
        <w:footnoteReference w:id="17"/>
      </w:r>
      <w:r w:rsidR="00BC323D">
        <w:t>.</w:t>
      </w:r>
      <w:r w:rsidR="00110662">
        <w:t xml:space="preserve"> Cette volonté de faire de son film un film à message personnel passe aussi par un déni de l’œuvre à partir de laquelle il a été adapté </w:t>
      </w:r>
      <w:r w:rsidR="00110662" w:rsidRPr="007C3134">
        <w:rPr>
          <w:highlight w:val="yellow"/>
          <w:rPrChange w:id="48" w:author="Anas Sareen" w:date="2016-12-16T10:24:00Z">
            <w:rPr/>
          </w:rPrChange>
        </w:rPr>
        <w:t>:</w:t>
      </w:r>
      <w:r w:rsidR="00110662">
        <w:t xml:space="preserve"> non seulement Siegel ne fait référence au feuilleton de </w:t>
      </w:r>
      <w:proofErr w:type="spellStart"/>
      <w:r w:rsidR="00110662">
        <w:t>Finney</w:t>
      </w:r>
      <w:proofErr w:type="spellEnd"/>
      <w:r w:rsidR="00110662">
        <w:t xml:space="preserve"> (ou à </w:t>
      </w:r>
      <w:proofErr w:type="spellStart"/>
      <w:r w:rsidR="00110662">
        <w:t>Finney</w:t>
      </w:r>
      <w:proofErr w:type="spellEnd"/>
      <w:r w:rsidR="00110662">
        <w:t xml:space="preserve"> tout court) à aucun moment dans ces deux entrevues</w:t>
      </w:r>
      <w:r w:rsidR="002870B1">
        <w:rPr>
          <w:rStyle w:val="FootnoteReference"/>
        </w:rPr>
        <w:footnoteReference w:id="18"/>
      </w:r>
      <w:r w:rsidR="00110662">
        <w:t xml:space="preserve">, il va jusqu’à affirmer </w:t>
      </w:r>
      <w:r w:rsidR="00BB5BF6">
        <w:t xml:space="preserve">que l’idée d’avoir un </w:t>
      </w:r>
      <w:r w:rsidR="00EE5DF6">
        <w:t>psychiatre</w:t>
      </w:r>
      <w:r w:rsidR="00BB5BF6">
        <w:t xml:space="preserve"> comme </w:t>
      </w:r>
      <w:r w:rsidR="00BB5BF6">
        <w:rPr>
          <w:i/>
        </w:rPr>
        <w:t>porte-parole</w:t>
      </w:r>
      <w:r w:rsidR="00BB5BF6">
        <w:t xml:space="preserve"> des </w:t>
      </w:r>
      <w:proofErr w:type="spellStart"/>
      <w:r w:rsidR="00BB5BF6">
        <w:rPr>
          <w:i/>
        </w:rPr>
        <w:t>pods</w:t>
      </w:r>
      <w:proofErr w:type="spellEnd"/>
      <w:r w:rsidR="00BB5BF6">
        <w:t xml:space="preserve"> était « un choix conscient »</w:t>
      </w:r>
      <w:r w:rsidR="00AF1620">
        <w:rPr>
          <w:rStyle w:val="FootnoteReference"/>
        </w:rPr>
        <w:footnoteReference w:id="19"/>
      </w:r>
      <w:r w:rsidR="00512C7F">
        <w:t xml:space="preserve"> alors que la scène en question (dialogue compris) sont quasiment adaptés mot pour mot du feuilleton de </w:t>
      </w:r>
      <w:proofErr w:type="spellStart"/>
      <w:r w:rsidR="00512C7F">
        <w:t>Finney</w:t>
      </w:r>
      <w:proofErr w:type="spellEnd"/>
      <w:r w:rsidR="00512C7F">
        <w:t>.</w:t>
      </w:r>
      <w:r w:rsidR="00CE6CD7">
        <w:t xml:space="preserve"> Son discours montre ici la volonté </w:t>
      </w:r>
      <w:del w:id="49" w:author="Anas Sareen" w:date="2016-12-16T10:25:00Z">
        <w:r w:rsidR="00CE6CD7" w:rsidDel="007C3134">
          <w:delText>de faire du film</w:delText>
        </w:r>
      </w:del>
      <w:ins w:id="50" w:author="Anas Sareen" w:date="2016-12-16T10:25:00Z">
        <w:r w:rsidR="007C3134">
          <w:t>d’approprier le film</w:t>
        </w:r>
      </w:ins>
      <w:r w:rsidR="00CE6CD7">
        <w:t xml:space="preserve"> (et de son histoire) </w:t>
      </w:r>
      <w:del w:id="51" w:author="Anas Sareen" w:date="2016-12-16T10:25:00Z">
        <w:r w:rsidR="00CE6CD7" w:rsidDel="007C3134">
          <w:delText>son œuvre</w:delText>
        </w:r>
      </w:del>
      <w:ins w:id="52" w:author="Anas Sareen" w:date="2016-12-16T10:25:00Z">
        <w:r w:rsidR="007C3134">
          <w:t>comme une création</w:t>
        </w:r>
      </w:ins>
      <w:r w:rsidR="00CE6CD7">
        <w:t xml:space="preserve"> personnelle</w:t>
      </w:r>
      <w:del w:id="53" w:author="Anas Sareen" w:date="2016-12-16T10:25:00Z">
        <w:r w:rsidR="00CE6CD7" w:rsidDel="007C3134">
          <w:delText xml:space="preserve">, ce que la présence d’une version </w:delText>
        </w:r>
        <w:r w:rsidR="00C4484B" w:rsidDel="007C3134">
          <w:delText>ultérieure du</w:delText>
        </w:r>
        <w:r w:rsidR="00CE6CD7" w:rsidDel="007C3134">
          <w:delText xml:space="preserve"> récit contredirait au moins partiellement</w:delText>
        </w:r>
      </w:del>
      <w:r w:rsidR="00CE6CD7">
        <w:t xml:space="preserve">. </w:t>
      </w:r>
      <w:del w:id="54" w:author="Anas Sareen" w:date="2016-12-16T10:26:00Z">
        <w:r w:rsidR="00D25DE7" w:rsidDel="007C3134">
          <w:delText xml:space="preserve">Toujours </w:delText>
        </w:r>
      </w:del>
      <w:ins w:id="55" w:author="Anas Sareen" w:date="2016-12-16T10:26:00Z">
        <w:r w:rsidR="007C3134">
          <w:t>D</w:t>
        </w:r>
      </w:ins>
      <w:del w:id="56" w:author="Anas Sareen" w:date="2016-12-16T10:26:00Z">
        <w:r w:rsidR="00D25DE7" w:rsidDel="007C3134">
          <w:delText>d</w:delText>
        </w:r>
      </w:del>
      <w:r w:rsidR="00D25DE7">
        <w:t xml:space="preserve">ans </w:t>
      </w:r>
      <w:ins w:id="57" w:author="Anas Sareen" w:date="2016-12-16T10:26:00Z">
        <w:r w:rsidR="007C3134">
          <w:t xml:space="preserve">cette </w:t>
        </w:r>
      </w:ins>
      <w:del w:id="58" w:author="Anas Sareen" w:date="2016-12-16T10:26:00Z">
        <w:r w:rsidR="00D25DE7" w:rsidDel="007C3134">
          <w:delText>l’</w:delText>
        </w:r>
      </w:del>
      <w:r w:rsidR="00D25DE7">
        <w:t>optique d</w:t>
      </w:r>
      <w:ins w:id="59" w:author="Anas Sareen" w:date="2016-12-16T10:26:00Z">
        <w:r w:rsidR="007C3134">
          <w:t>’</w:t>
        </w:r>
      </w:ins>
      <w:del w:id="60" w:author="Anas Sareen" w:date="2016-12-16T10:26:00Z">
        <w:r w:rsidR="00D25DE7" w:rsidDel="007C3134">
          <w:delText>e s’</w:delText>
        </w:r>
      </w:del>
      <w:r w:rsidR="00D25DE7">
        <w:t>appropri</w:t>
      </w:r>
      <w:ins w:id="61" w:author="Anas Sareen" w:date="2016-12-16T10:26:00Z">
        <w:r w:rsidR="007C3134">
          <w:t>ation</w:t>
        </w:r>
      </w:ins>
      <w:del w:id="62" w:author="Anas Sareen" w:date="2016-12-16T10:26:00Z">
        <w:r w:rsidR="00D25DE7" w:rsidDel="007C3134">
          <w:delText>er le film</w:delText>
        </w:r>
      </w:del>
      <w:r w:rsidR="00D25DE7">
        <w:t xml:space="preserve">, Siegel évoque </w:t>
      </w:r>
      <w:r w:rsidR="00C17BC2">
        <w:t>son insomnie chronique</w:t>
      </w:r>
      <w:r w:rsidR="001B388A">
        <w:t xml:space="preserve"> en rapport avec </w:t>
      </w:r>
      <w:r w:rsidR="002D66BB">
        <w:t>le danger</w:t>
      </w:r>
      <w:r w:rsidR="001B388A">
        <w:t xml:space="preserve"> du sommeil </w:t>
      </w:r>
      <w:r w:rsidR="007E0256">
        <w:t xml:space="preserve">thématisé par le récit ; il insiste sur ce fait en précisant que le choix du titre du film, imposé par </w:t>
      </w:r>
      <w:proofErr w:type="spellStart"/>
      <w:r w:rsidR="007E0256">
        <w:t>Allied</w:t>
      </w:r>
      <w:proofErr w:type="spellEnd"/>
      <w:r w:rsidR="007E0256">
        <w:t xml:space="preserve">, </w:t>
      </w:r>
      <w:r w:rsidR="00F93679">
        <w:t xml:space="preserve">serait « l’idée d’un </w:t>
      </w:r>
      <w:proofErr w:type="spellStart"/>
      <w:r w:rsidR="00F93679">
        <w:t>pod</w:t>
      </w:r>
      <w:proofErr w:type="spellEnd"/>
      <w:r w:rsidR="00F93679">
        <w:t xml:space="preserve"> stupide »</w:t>
      </w:r>
      <w:r w:rsidR="00F93679">
        <w:rPr>
          <w:rStyle w:val="FootnoteReference"/>
        </w:rPr>
        <w:footnoteReference w:id="20"/>
      </w:r>
      <w:r w:rsidR="00F93679">
        <w:t xml:space="preserve"> </w:t>
      </w:r>
      <w:r w:rsidR="00B7342C">
        <w:t>en affirmant que son choix de titre aurait été le très shakespearien « </w:t>
      </w:r>
      <w:proofErr w:type="spellStart"/>
      <w:r w:rsidR="00B7342C">
        <w:t>Sleep</w:t>
      </w:r>
      <w:proofErr w:type="spellEnd"/>
      <w:r w:rsidR="00B7342C">
        <w:t xml:space="preserve"> No More »</w:t>
      </w:r>
      <w:r w:rsidR="00B7342C">
        <w:rPr>
          <w:rStyle w:val="FootnoteReference"/>
        </w:rPr>
        <w:footnoteReference w:id="21"/>
      </w:r>
      <w:r w:rsidR="006A1D86">
        <w:t xml:space="preserve">. </w:t>
      </w:r>
      <w:commentRangeStart w:id="63"/>
      <w:r w:rsidR="00052693">
        <w:t xml:space="preserve">Cette affirmation a pour effet de lier son film à ce qui est probablement le plus canonique des corpus de l’histoire de </w:t>
      </w:r>
      <w:r w:rsidR="00845E0B">
        <w:t>la littérature</w:t>
      </w:r>
      <w:commentRangeEnd w:id="63"/>
      <w:r w:rsidR="007C3134">
        <w:rPr>
          <w:rStyle w:val="CommentReference"/>
        </w:rPr>
        <w:commentReference w:id="63"/>
      </w:r>
      <w:r w:rsidR="00052693">
        <w:t>.</w:t>
      </w:r>
      <w:r w:rsidR="00696446">
        <w:t xml:space="preserve"> Le discours de Siegel sur son film montre donc l’importance de ce </w:t>
      </w:r>
      <w:r w:rsidR="008F368C">
        <w:t>dernier</w:t>
      </w:r>
      <w:r w:rsidR="00696446">
        <w:t xml:space="preserve"> sans son </w:t>
      </w:r>
      <w:r w:rsidR="00696446">
        <w:lastRenderedPageBreak/>
        <w:t>parcours</w:t>
      </w:r>
      <w:r w:rsidR="008F368C">
        <w:t xml:space="preserve"> de réalisateur</w:t>
      </w:r>
      <w:r w:rsidR="00696446">
        <w:rPr>
          <w:rStyle w:val="FootnoteReference"/>
        </w:rPr>
        <w:footnoteReference w:id="22"/>
      </w:r>
      <w:r w:rsidR="008F368C">
        <w:t>, et sa volonté d’en faire u</w:t>
      </w:r>
      <w:ins w:id="64" w:author="Anas Sareen" w:date="2016-12-16T10:28:00Z">
        <w:r w:rsidR="007976C0">
          <w:t>ne création</w:t>
        </w:r>
      </w:ins>
      <w:del w:id="65" w:author="Anas Sareen" w:date="2016-12-16T10:28:00Z">
        <w:r w:rsidR="008F368C" w:rsidDel="007976C0">
          <w:delText>n projet</w:delText>
        </w:r>
      </w:del>
      <w:r w:rsidR="008F368C">
        <w:t xml:space="preserve"> personnel</w:t>
      </w:r>
      <w:ins w:id="66" w:author="Anas Sareen" w:date="2016-12-16T10:28:00Z">
        <w:r w:rsidR="007976C0">
          <w:t>le</w:t>
        </w:r>
      </w:ins>
      <w:r w:rsidR="008F368C">
        <w:t xml:space="preserve"> et, en quelque sorte, </w:t>
      </w:r>
      <w:commentRangeStart w:id="67"/>
      <w:r w:rsidR="008F368C">
        <w:t>un film militant</w:t>
      </w:r>
      <w:r w:rsidR="00D22865">
        <w:rPr>
          <w:rStyle w:val="FootnoteReference"/>
        </w:rPr>
        <w:footnoteReference w:id="23"/>
      </w:r>
      <w:r w:rsidR="008F368C">
        <w:t>.</w:t>
      </w:r>
      <w:commentRangeEnd w:id="67"/>
      <w:r w:rsidR="007976C0">
        <w:rPr>
          <w:rStyle w:val="CommentReference"/>
        </w:rPr>
        <w:commentReference w:id="67"/>
      </w:r>
    </w:p>
    <w:p w14:paraId="37AF29ED" w14:textId="4AE580B1" w:rsidR="007932D7" w:rsidRDefault="007932D7" w:rsidP="007932D7">
      <w:pPr>
        <w:pStyle w:val="Mmoire"/>
      </w:pPr>
      <w:r>
        <w:tab/>
        <w:t xml:space="preserve">La question de l’originalité et de la position centrale de l’auteur est </w:t>
      </w:r>
      <w:r w:rsidR="00547989">
        <w:t>encore</w:t>
      </w:r>
      <w:r>
        <w:t xml:space="preserve"> plus évidente chez Kaufman.</w:t>
      </w:r>
      <w:r w:rsidR="005E33DC">
        <w:t xml:space="preserve"> </w:t>
      </w:r>
      <w:commentRangeStart w:id="68"/>
      <w:r w:rsidR="005E33DC">
        <w:t xml:space="preserve">Réalisateur </w:t>
      </w:r>
      <w:r w:rsidR="00B37735">
        <w:t>évoluant dans le</w:t>
      </w:r>
      <w:r w:rsidR="005E33DC">
        <w:t xml:space="preserve"> « New Hollywood »</w:t>
      </w:r>
      <w:r w:rsidR="00B37735">
        <w:t xml:space="preserve"> et profitant du changement de statut du réalisateur dans la production cinématographique américaine</w:t>
      </w:r>
      <w:r w:rsidR="00B37735">
        <w:rPr>
          <w:rStyle w:val="FootnoteReference"/>
        </w:rPr>
        <w:footnoteReference w:id="24"/>
      </w:r>
      <w:r w:rsidR="00FF31FE">
        <w:t xml:space="preserve">, Kaufman revendique clairement son statut d’auteur dans les entrevues consacrées à </w:t>
      </w:r>
      <w:r w:rsidR="00FF31FE">
        <w:rPr>
          <w:i/>
        </w:rPr>
        <w:t xml:space="preserve">Invasion of the Body </w:t>
      </w:r>
      <w:proofErr w:type="spellStart"/>
      <w:r w:rsidR="00FF31FE">
        <w:rPr>
          <w:i/>
        </w:rPr>
        <w:t>Snatchers</w:t>
      </w:r>
      <w:proofErr w:type="spellEnd"/>
      <w:r w:rsidR="00FF31FE">
        <w:t xml:space="preserve">. </w:t>
      </w:r>
      <w:commentRangeEnd w:id="68"/>
      <w:r w:rsidR="007976C0">
        <w:rPr>
          <w:rStyle w:val="CommentReference"/>
        </w:rPr>
        <w:commentReference w:id="68"/>
      </w:r>
      <w:r w:rsidR="004D4156">
        <w:t>D</w:t>
      </w:r>
      <w:r w:rsidR="00452060">
        <w:t xml:space="preserve">ans une longue entrevue donnée quelques mois après la sortie du film à </w:t>
      </w:r>
      <w:r w:rsidR="00452060">
        <w:rPr>
          <w:i/>
        </w:rPr>
        <w:t>Film Comment</w:t>
      </w:r>
      <w:r w:rsidR="00452060">
        <w:rPr>
          <w:rStyle w:val="FootnoteReference"/>
          <w:i/>
        </w:rPr>
        <w:footnoteReference w:id="25"/>
      </w:r>
      <w:r w:rsidR="00452060">
        <w:t xml:space="preserve">, </w:t>
      </w:r>
      <w:r w:rsidR="00C3481C">
        <w:t>il affirme tour à tour « avoir été impliqué dans le</w:t>
      </w:r>
      <w:del w:id="69" w:author="Anas Sareen" w:date="2016-12-16T10:32:00Z">
        <w:r w:rsidR="00C3481C" w:rsidDel="007976C0">
          <w:delText>s</w:delText>
        </w:r>
      </w:del>
      <w:r w:rsidR="00C3481C">
        <w:t xml:space="preserve"> film bien avant que son scénario existe »</w:t>
      </w:r>
      <w:r w:rsidR="004963F8">
        <w:rPr>
          <w:rStyle w:val="FootnoteReference"/>
        </w:rPr>
        <w:footnoteReference w:id="26"/>
      </w:r>
      <w:r w:rsidR="00C3481C">
        <w:t>, d’avoir tourné le film sans scénario</w:t>
      </w:r>
      <w:r w:rsidR="005C7E14">
        <w:t xml:space="preserve"> </w:t>
      </w:r>
      <w:r w:rsidR="00745DEA">
        <w:t>« </w:t>
      </w:r>
      <w:r w:rsidR="00D16A62">
        <w:t xml:space="preserve">Rick Richter […] n’ayant pas eu de version finie du scénario jusqu’à un mois après la fin du tournage </w:t>
      </w:r>
      <w:r w:rsidR="00C3481C">
        <w:t>»</w:t>
      </w:r>
      <w:r w:rsidR="005C7E14">
        <w:rPr>
          <w:rStyle w:val="FootnoteReference"/>
        </w:rPr>
        <w:footnoteReference w:id="27"/>
      </w:r>
      <w:r w:rsidR="00C3481C">
        <w:t xml:space="preserve">, </w:t>
      </w:r>
      <w:r w:rsidR="004963F8">
        <w:t>d’avoir « passé beaucoup de temps avec Mike Chapman à la Pacific Film Archive »</w:t>
      </w:r>
      <w:r w:rsidR="005C7E14">
        <w:rPr>
          <w:rStyle w:val="FootnoteReference"/>
        </w:rPr>
        <w:footnoteReference w:id="28"/>
      </w:r>
      <w:r w:rsidR="004963F8">
        <w:t xml:space="preserve"> pour déterminer le style du film, et même d’avoir « passé beaucoup de temps à établir une texture sonore »</w:t>
      </w:r>
      <w:r w:rsidR="005C7E14">
        <w:rPr>
          <w:rStyle w:val="FootnoteReference"/>
        </w:rPr>
        <w:footnoteReference w:id="29"/>
      </w:r>
      <w:r w:rsidR="001616D0">
        <w:t>.</w:t>
      </w:r>
      <w:r w:rsidR="003F0044">
        <w:t xml:space="preserve"> Le réalisateur se place par son discours comme l’auteur du film, ayant supervisé chacune de ses facettes j</w:t>
      </w:r>
      <w:r w:rsidR="003008F7">
        <w:t>usque dans ses moindres détails</w:t>
      </w:r>
      <w:del w:id="70" w:author="Anas Sareen" w:date="2016-12-16T10:33:00Z">
        <w:r w:rsidR="003008F7" w:rsidDel="007976C0">
          <w:delText> ; jusqu’au point ou le film aurait été écrit au tournage et que W. D. Richter aurait rédigé le scénario en fonction du film tourné par Kaufman</w:delText>
        </w:r>
      </w:del>
      <w:r w:rsidR="00DF26DB">
        <w:t>.</w:t>
      </w:r>
      <w:r w:rsidR="00344FEE">
        <w:t xml:space="preserve"> Il se distance aussi de l’adaptation de Siegel, en affirmant qu’il « voulait l’emmener plus loin »</w:t>
      </w:r>
      <w:r w:rsidR="00344FEE">
        <w:rPr>
          <w:rStyle w:val="FootnoteReference"/>
        </w:rPr>
        <w:footnoteReference w:id="30"/>
      </w:r>
      <w:r w:rsidR="00E245A9">
        <w:t xml:space="preserve">, </w:t>
      </w:r>
      <w:commentRangeStart w:id="71"/>
      <w:r w:rsidR="00E245A9">
        <w:t xml:space="preserve">que son film </w:t>
      </w:r>
      <w:r w:rsidR="000B143B">
        <w:t>« n’est pas vraiment un remake »</w:t>
      </w:r>
      <w:r w:rsidR="000B143B">
        <w:rPr>
          <w:rStyle w:val="FootnoteReference"/>
        </w:rPr>
        <w:footnoteReference w:id="31"/>
      </w:r>
      <w:r w:rsidR="000B143B">
        <w:t xml:space="preserve"> bien</w:t>
      </w:r>
      <w:r w:rsidR="006977F7">
        <w:t xml:space="preserve"> qu’il précise qu’il y’ait « beaucoup de bons remakes »</w:t>
      </w:r>
      <w:r w:rsidR="006977F7">
        <w:rPr>
          <w:rStyle w:val="FootnoteReference"/>
        </w:rPr>
        <w:footnoteReference w:id="32"/>
      </w:r>
      <w:r w:rsidR="006977F7">
        <w:t xml:space="preserve"> en citant l’exemple de </w:t>
      </w:r>
      <w:r w:rsidR="006977F7" w:rsidRPr="00CB12AF">
        <w:t>Buñuel</w:t>
      </w:r>
      <w:commentRangeEnd w:id="71"/>
      <w:r w:rsidR="007976C0">
        <w:rPr>
          <w:rStyle w:val="CommentReference"/>
        </w:rPr>
        <w:commentReference w:id="71"/>
      </w:r>
      <w:r w:rsidR="006977F7">
        <w:t>.</w:t>
      </w:r>
      <w:r w:rsidR="0029745F">
        <w:t xml:space="preserve"> </w:t>
      </w:r>
      <w:r w:rsidR="00557251">
        <w:t>Selon lui, la « conscience de science-fiction du public de 1956 était limitée »</w:t>
      </w:r>
      <w:r w:rsidR="00557251">
        <w:rPr>
          <w:rStyle w:val="FootnoteReference"/>
        </w:rPr>
        <w:footnoteReference w:id="33"/>
      </w:r>
      <w:r w:rsidR="00F062BB">
        <w:t xml:space="preserve"> et est aujourd’hui beaucoup plus large, ce qui lui permet de traiter de </w:t>
      </w:r>
      <w:r w:rsidR="006135BE">
        <w:t>certains sujets</w:t>
      </w:r>
      <w:r w:rsidR="00F062BB">
        <w:t xml:space="preserve"> autrement.</w:t>
      </w:r>
      <w:r w:rsidR="006135BE">
        <w:t xml:space="preserve"> Kaufman cherche donc par son discours à</w:t>
      </w:r>
      <w:r w:rsidR="00D90F85">
        <w:t xml:space="preserve"> affirmer que bien que son film ne soit pas un remake de celui de Siegel (bien que, précise-t-il, un remake n’est pas forcément </w:t>
      </w:r>
      <w:proofErr w:type="gramStart"/>
      <w:r w:rsidR="00D90F85">
        <w:t>un</w:t>
      </w:r>
      <w:proofErr w:type="gramEnd"/>
      <w:r w:rsidR="00D90F85">
        <w:t xml:space="preserve"> tare), il va plus loin que la version de 1956 </w:t>
      </w:r>
      <w:r w:rsidR="00006E33">
        <w:t>en profitant</w:t>
      </w:r>
      <w:r w:rsidR="00D90F85">
        <w:t xml:space="preserve"> </w:t>
      </w:r>
      <w:r w:rsidR="00006E33">
        <w:t>d’</w:t>
      </w:r>
      <w:r w:rsidR="00D90F85">
        <w:t xml:space="preserve">une meilleure </w:t>
      </w:r>
      <w:r w:rsidR="00D90F85">
        <w:lastRenderedPageBreak/>
        <w:t>conscience du public.</w:t>
      </w:r>
      <w:r w:rsidR="00602EEA">
        <w:t xml:space="preserve"> On décèle clairement ici le discours de l’auteur voulant se distinguer d’une version précédente de son film mélangé à celui du </w:t>
      </w:r>
      <w:commentRangeStart w:id="72"/>
      <w:r w:rsidR="00602EEA">
        <w:t xml:space="preserve">vendeur </w:t>
      </w:r>
      <w:r w:rsidR="00714188">
        <w:t>cherchant à flatter s</w:t>
      </w:r>
      <w:r w:rsidR="009F79E8">
        <w:t>on public cible</w:t>
      </w:r>
      <w:r w:rsidR="00B861A6">
        <w:t xml:space="preserve"> autrement plus malin que la génération précédente</w:t>
      </w:r>
      <w:commentRangeEnd w:id="72"/>
      <w:r w:rsidR="007976C0">
        <w:rPr>
          <w:rStyle w:val="CommentReference"/>
        </w:rPr>
        <w:commentReference w:id="72"/>
      </w:r>
      <w:r w:rsidR="008B2B0A">
        <w:t>.</w:t>
      </w:r>
      <w:r w:rsidR="009463B8">
        <w:t xml:space="preserve"> Ce genre de discours se retrouve aussi dans la monographie dédiée à Kaufman, ou l’auteure </w:t>
      </w:r>
      <w:r w:rsidR="00992D8D">
        <w:t xml:space="preserve">affirme que </w:t>
      </w:r>
      <w:r w:rsidR="00992D8D">
        <w:rPr>
          <w:i/>
        </w:rPr>
        <w:t xml:space="preserve">Invasion of the Body </w:t>
      </w:r>
      <w:proofErr w:type="spellStart"/>
      <w:r w:rsidR="00992D8D">
        <w:rPr>
          <w:i/>
        </w:rPr>
        <w:t>Snatchers</w:t>
      </w:r>
      <w:proofErr w:type="spellEnd"/>
      <w:r w:rsidR="00992D8D">
        <w:t xml:space="preserve"> [1978] est « </w:t>
      </w:r>
      <w:r w:rsidR="00376B7B">
        <w:t xml:space="preserve">Moins un remake du classique de Siegel de 1956 </w:t>
      </w:r>
      <w:commentRangeStart w:id="73"/>
      <w:r w:rsidR="00376B7B">
        <w:t xml:space="preserve">qu’une nouvelle approche du roman original de Jack </w:t>
      </w:r>
      <w:proofErr w:type="spellStart"/>
      <w:r w:rsidR="00376B7B">
        <w:t>Finney</w:t>
      </w:r>
      <w:proofErr w:type="spellEnd"/>
      <w:r w:rsidR="00376B7B">
        <w:t xml:space="preserve"> </w:t>
      </w:r>
      <w:commentRangeEnd w:id="73"/>
      <w:r w:rsidR="007976C0">
        <w:rPr>
          <w:rStyle w:val="CommentReference"/>
        </w:rPr>
        <w:commentReference w:id="73"/>
      </w:r>
      <w:r w:rsidR="00992D8D">
        <w:t>»</w:t>
      </w:r>
      <w:r w:rsidR="00992D8D">
        <w:rPr>
          <w:rStyle w:val="FootnoteReference"/>
        </w:rPr>
        <w:footnoteReference w:id="34"/>
      </w:r>
      <w:r w:rsidR="00992D8D">
        <w:t> </w:t>
      </w:r>
      <w:r w:rsidR="009A406E">
        <w:t xml:space="preserve">sans pour autant se fendre d’une quelconque justification </w:t>
      </w:r>
      <w:r w:rsidR="00C24462">
        <w:t>de</w:t>
      </w:r>
      <w:r w:rsidR="009A406E">
        <w:t xml:space="preserve"> </w:t>
      </w:r>
      <w:r w:rsidR="00C24462">
        <w:t>c</w:t>
      </w:r>
      <w:r w:rsidR="009A406E">
        <w:t>es propos</w:t>
      </w:r>
      <w:r w:rsidR="00171415">
        <w:rPr>
          <w:rStyle w:val="FootnoteReference"/>
        </w:rPr>
        <w:footnoteReference w:id="35"/>
      </w:r>
      <w:r w:rsidR="009A406E">
        <w:t>.</w:t>
      </w:r>
      <w:r w:rsidR="00171415">
        <w:t xml:space="preserve"> </w:t>
      </w:r>
      <w:r w:rsidR="00F24147">
        <w:t xml:space="preserve">Le discours </w:t>
      </w:r>
      <w:r w:rsidR="00F24147" w:rsidRPr="00F24147">
        <w:rPr>
          <w:i/>
        </w:rPr>
        <w:t>de</w:t>
      </w:r>
      <w:r w:rsidR="00F24147">
        <w:t xml:space="preserve"> et </w:t>
      </w:r>
      <w:r w:rsidR="00F24147" w:rsidRPr="00F24147">
        <w:rPr>
          <w:i/>
        </w:rPr>
        <w:t>autour</w:t>
      </w:r>
      <w:r w:rsidR="00F24147">
        <w:rPr>
          <w:i/>
        </w:rPr>
        <w:t xml:space="preserve"> de</w:t>
      </w:r>
      <w:r w:rsidR="00F24147">
        <w:t xml:space="preserve"> Kaufman cherche donc à marquer la singularité et l’originalité de son film, condition </w:t>
      </w:r>
      <w:r w:rsidR="00F24147">
        <w:rPr>
          <w:i/>
        </w:rPr>
        <w:t xml:space="preserve">sine qua non </w:t>
      </w:r>
      <w:r w:rsidR="00F24147">
        <w:t>à son statut d’auteur.</w:t>
      </w:r>
    </w:p>
    <w:p w14:paraId="572A58DD" w14:textId="3608289F" w:rsidR="00924E8E" w:rsidRDefault="00070A44" w:rsidP="00070A44">
      <w:pPr>
        <w:pStyle w:val="Mmoire"/>
      </w:pPr>
      <w:r>
        <w:tab/>
        <w:t>Ferrara</w:t>
      </w:r>
      <w:del w:id="74" w:author="Anas Sareen" w:date="2016-12-16T10:37:00Z">
        <w:r w:rsidDel="007976C0">
          <w:delText>,</w:delText>
        </w:r>
      </w:del>
      <w:r>
        <w:t xml:space="preserve"> </w:t>
      </w:r>
      <w:ins w:id="75" w:author="Anas Sareen" w:date="2016-12-16T10:37:00Z">
        <w:r w:rsidR="007976C0">
          <w:t xml:space="preserve">est bien moins timide lorsqu’il s’agit d’évoquer les versions antérieures de </w:t>
        </w:r>
        <w:r w:rsidR="007976C0">
          <w:rPr>
            <w:i/>
          </w:rPr>
          <w:t xml:space="preserve">Invasion of the Body </w:t>
        </w:r>
        <w:proofErr w:type="spellStart"/>
        <w:r w:rsidR="007976C0">
          <w:rPr>
            <w:i/>
          </w:rPr>
          <w:t>Snatchers</w:t>
        </w:r>
        <w:proofErr w:type="spellEnd"/>
        <w:r w:rsidR="007976C0">
          <w:t xml:space="preserve"> </w:t>
        </w:r>
      </w:ins>
      <w:r>
        <w:t xml:space="preserve">dans ses entrevues accordées à la presse francophone à l’occasion de la diffusion de </w:t>
      </w:r>
      <w:r>
        <w:rPr>
          <w:i/>
        </w:rPr>
        <w:t xml:space="preserve">Body </w:t>
      </w:r>
      <w:proofErr w:type="spellStart"/>
      <w:r>
        <w:rPr>
          <w:i/>
        </w:rPr>
        <w:t>Snatchers</w:t>
      </w:r>
      <w:proofErr w:type="spellEnd"/>
      <w:r w:rsidR="00DA4D64">
        <w:t xml:space="preserve"> en compétition officielle du 46</w:t>
      </w:r>
      <w:r w:rsidR="00DA4D64" w:rsidRPr="00DA4D64">
        <w:rPr>
          <w:vertAlign w:val="superscript"/>
        </w:rPr>
        <w:t>ème</w:t>
      </w:r>
      <w:r w:rsidR="00DA4D64">
        <w:t xml:space="preserve"> Festival de Cannes</w:t>
      </w:r>
      <w:del w:id="76" w:author="Anas Sareen" w:date="2016-12-16T10:37:00Z">
        <w:r w:rsidR="00D8104B" w:rsidDel="007976C0">
          <w:delText xml:space="preserve">, est bien moins timide lorsqu’il s’agit d’évoquer les versions antérieures de </w:delText>
        </w:r>
        <w:r w:rsidR="00D8104B" w:rsidDel="007976C0">
          <w:rPr>
            <w:i/>
          </w:rPr>
          <w:delText>Invasion of the Body Snatchers</w:delText>
        </w:r>
      </w:del>
      <w:r w:rsidR="00D8104B">
        <w:t xml:space="preserve">. </w:t>
      </w:r>
      <w:r w:rsidR="003C10BD">
        <w:t xml:space="preserve">Il affirme que « je n’ai pas essayé de faire un meilleur film que celui de Don Siegel, qui était formidable. […] </w:t>
      </w:r>
      <w:proofErr w:type="gramStart"/>
      <w:r w:rsidR="003C10BD">
        <w:t>j’avais</w:t>
      </w:r>
      <w:proofErr w:type="gramEnd"/>
      <w:r w:rsidR="003C10BD">
        <w:t xml:space="preserve"> envie de réaliser ma propre version, c’est tout. »</w:t>
      </w:r>
      <w:r w:rsidR="003C10BD">
        <w:rPr>
          <w:rStyle w:val="FootnoteReference"/>
        </w:rPr>
        <w:footnoteReference w:id="36"/>
      </w:r>
      <w:r w:rsidR="00115739">
        <w:t xml:space="preserve">, </w:t>
      </w:r>
      <w:proofErr w:type="gramStart"/>
      <w:r w:rsidR="00115739">
        <w:t>et</w:t>
      </w:r>
      <w:proofErr w:type="gramEnd"/>
      <w:r w:rsidR="00115739">
        <w:t xml:space="preserve"> va jusqu’à se moquer d’une question présentant son film comme une « œuvre » dans une autre entrevue (« Mon œuvre ? </w:t>
      </w:r>
      <w:proofErr w:type="spellStart"/>
      <w:r w:rsidR="00115739">
        <w:rPr>
          <w:i/>
        </w:rPr>
        <w:t>Waou</w:t>
      </w:r>
      <w:proofErr w:type="spellEnd"/>
      <w:r w:rsidR="00477C8A">
        <w:rPr>
          <w:i/>
        </w:rPr>
        <w:t> </w:t>
      </w:r>
      <w:r w:rsidR="00477C8A">
        <w:t>! Là, vous m’asseyez sur un trône ! »</w:t>
      </w:r>
      <w:r w:rsidR="00477C8A">
        <w:rPr>
          <w:rStyle w:val="FootnoteReference"/>
        </w:rPr>
        <w:footnoteReference w:id="37"/>
      </w:r>
      <w:r w:rsidR="000B3B0F">
        <w:t>. Si ce discours est certainement le résultat d’une image travaillée et recherchée par le réalisateur</w:t>
      </w:r>
      <w:r w:rsidR="0086100F">
        <w:rPr>
          <w:rStyle w:val="FootnoteReference"/>
        </w:rPr>
        <w:footnoteReference w:id="38"/>
      </w:r>
      <w:r w:rsidR="000B3B0F">
        <w:t xml:space="preserve"> (</w:t>
      </w:r>
      <w:r w:rsidR="00797F85">
        <w:t>une des entrevues le qualifiant</w:t>
      </w:r>
      <w:r w:rsidR="000B3B0F">
        <w:t xml:space="preserve"> « d’allumé »)</w:t>
      </w:r>
      <w:r w:rsidR="00A61629">
        <w:t xml:space="preserve">, il précise son positionnement face aux adaptations précédentes : </w:t>
      </w:r>
      <w:r w:rsidR="002B61F6">
        <w:t xml:space="preserve">il n’est question ici de faire mieux que les autres films, mais de réaliser sa propre version. Un discours également </w:t>
      </w:r>
      <w:proofErr w:type="spellStart"/>
      <w:r w:rsidR="002B61F6">
        <w:t>auteriste</w:t>
      </w:r>
      <w:proofErr w:type="spellEnd"/>
      <w:r w:rsidR="002B61F6">
        <w:t xml:space="preserve">, sans pour autant ignorer </w:t>
      </w:r>
      <w:r w:rsidR="00C335F6">
        <w:t>ses sources ou affirmer les surpasser.</w:t>
      </w:r>
      <w:r w:rsidR="001D2BEE">
        <w:t xml:space="preserve"> Ce discours semble également informer le traitement du film dans la monographie qui lui est dédié</w:t>
      </w:r>
      <w:r w:rsidR="001D2BEE">
        <w:rPr>
          <w:rStyle w:val="FootnoteReference"/>
        </w:rPr>
        <w:footnoteReference w:id="39"/>
      </w:r>
      <w:r w:rsidR="009852B6">
        <w:t xml:space="preserve">, décrivant </w:t>
      </w:r>
      <w:r w:rsidR="00114C6F">
        <w:t xml:space="preserve">le film comme </w:t>
      </w:r>
      <w:r w:rsidR="00C655B7">
        <w:t xml:space="preserve">l’adaptation du </w:t>
      </w:r>
      <w:r w:rsidR="00114C6F">
        <w:t>« </w:t>
      </w:r>
      <w:r w:rsidR="00C655B7">
        <w:t xml:space="preserve">roman de Jack </w:t>
      </w:r>
      <w:proofErr w:type="spellStart"/>
      <w:r w:rsidR="00C655B7">
        <w:t>Finney</w:t>
      </w:r>
      <w:proofErr w:type="spellEnd"/>
      <w:r w:rsidR="00C655B7">
        <w:t xml:space="preserve"> de 1955 </w:t>
      </w:r>
      <w:r w:rsidR="00C655B7">
        <w:rPr>
          <w:i/>
        </w:rPr>
        <w:t xml:space="preserve">The Body </w:t>
      </w:r>
      <w:proofErr w:type="spellStart"/>
      <w:r w:rsidR="00C655B7">
        <w:rPr>
          <w:i/>
        </w:rPr>
        <w:t>Snatchers</w:t>
      </w:r>
      <w:proofErr w:type="spellEnd"/>
      <w:r w:rsidR="00C655B7">
        <w:t xml:space="preserve">, qui </w:t>
      </w:r>
      <w:r w:rsidR="00A5281E">
        <w:t>a</w:t>
      </w:r>
      <w:r w:rsidR="00C655B7">
        <w:t xml:space="preserve"> jusqu’à présent inspiré trois films (un quatrième serait apparemment en route)</w:t>
      </w:r>
      <w:r w:rsidR="0032777F">
        <w:t xml:space="preserve"> </w:t>
      </w:r>
      <w:r w:rsidR="00114C6F">
        <w:t>»</w:t>
      </w:r>
      <w:r w:rsidR="00114C6F">
        <w:rPr>
          <w:rStyle w:val="FootnoteReference"/>
        </w:rPr>
        <w:footnoteReference w:id="40"/>
      </w:r>
      <w:r w:rsidR="00CD4C97">
        <w:t xml:space="preserve"> et reprenant une citation de Ferrara à propos du roman.</w:t>
      </w:r>
      <w:r w:rsidR="0032777F">
        <w:t xml:space="preserve"> </w:t>
      </w:r>
      <w:r w:rsidR="00704869">
        <w:t>Dans le cas de</w:t>
      </w:r>
      <w:r w:rsidR="0021009D">
        <w:t xml:space="preserve">s discours </w:t>
      </w:r>
      <w:r w:rsidR="0021009D">
        <w:rPr>
          <w:i/>
        </w:rPr>
        <w:t>de</w:t>
      </w:r>
      <w:r w:rsidR="0021009D">
        <w:t xml:space="preserve"> et </w:t>
      </w:r>
      <w:r w:rsidR="0021009D">
        <w:rPr>
          <w:i/>
        </w:rPr>
        <w:lastRenderedPageBreak/>
        <w:t>autour de</w:t>
      </w:r>
      <w:r w:rsidR="00704869">
        <w:t xml:space="preserve"> Ferrara, l’aspect personnel de l’adaptation n’est pas nié mais ne se fait pas au dépend des versions p</w:t>
      </w:r>
      <w:r w:rsidR="0021009D">
        <w:t>récédentes (écrites ou filmées) ; bien que le discours du réalisateur semble quelque peu forcé et servi à la chaine.</w:t>
      </w:r>
    </w:p>
    <w:p w14:paraId="1B069559" w14:textId="287DD04E" w:rsidR="00F82BB9" w:rsidRDefault="00F82BB9" w:rsidP="00F32789">
      <w:pPr>
        <w:pStyle w:val="Mmoire"/>
      </w:pPr>
      <w:r>
        <w:tab/>
      </w:r>
      <w:r w:rsidR="00F32789">
        <w:t xml:space="preserve">Les sources disponibles concernant </w:t>
      </w:r>
      <w:r w:rsidR="00F32789">
        <w:rPr>
          <w:i/>
        </w:rPr>
        <w:t>The Invasion</w:t>
      </w:r>
      <w:r w:rsidR="00F32789">
        <w:t xml:space="preserve"> sont bien moindres,</w:t>
      </w:r>
      <w:ins w:id="77" w:author="Anas Sareen" w:date="2016-12-16T10:42:00Z">
        <w:r w:rsidR="000A2F45">
          <w:t xml:space="preserve"> pourtant</w:t>
        </w:r>
      </w:ins>
      <w:r w:rsidR="00F32789">
        <w:t xml:space="preserve"> il n’est pas exclu d’imaginer que les conditions dans lesquelles le film est sorti</w:t>
      </w:r>
      <w:r w:rsidR="00F32789">
        <w:rPr>
          <w:rStyle w:val="FootnoteReference"/>
        </w:rPr>
        <w:footnoteReference w:id="41"/>
      </w:r>
      <w:r w:rsidR="00B543CA">
        <w:t xml:space="preserve"> soient à l’origine de ce manque de discours.</w:t>
      </w:r>
      <w:r w:rsidR="000A7422">
        <w:t xml:space="preserve"> </w:t>
      </w:r>
      <w:r w:rsidR="00237F9C">
        <w:t xml:space="preserve">La seule intervention du réalisateur à propos de ce film que ce travail a pu analyser est un </w:t>
      </w:r>
      <w:r w:rsidR="00237F9C">
        <w:rPr>
          <w:i/>
        </w:rPr>
        <w:t>panel</w:t>
      </w:r>
      <w:r w:rsidR="00237F9C">
        <w:t xml:space="preserve"> de discussion (très probablement une conférence de presse</w:t>
      </w:r>
      <w:r w:rsidR="005A6364">
        <w:t>, en présence de l’équipe</w:t>
      </w:r>
      <w:r w:rsidR="007C0439">
        <w:rPr>
          <w:rStyle w:val="FootnoteReference"/>
        </w:rPr>
        <w:footnoteReference w:id="42"/>
      </w:r>
      <w:r w:rsidR="005A6364">
        <w:t xml:space="preserve"> du film, producteur compris</w:t>
      </w:r>
      <w:r w:rsidR="00237F9C">
        <w:t>)</w:t>
      </w:r>
      <w:r w:rsidR="00DA1B5B">
        <w:t xml:space="preserve"> disponible </w:t>
      </w:r>
      <w:r w:rsidR="00D419D6">
        <w:t>par</w:t>
      </w:r>
      <w:r w:rsidR="00DA1B5B">
        <w:t xml:space="preserve"> bribes sur internet.</w:t>
      </w:r>
      <w:r w:rsidR="00E0701E">
        <w:t xml:space="preserve"> Dans cette très courte intervention (un peu plus d’une minute), </w:t>
      </w:r>
      <w:proofErr w:type="spellStart"/>
      <w:r w:rsidR="00E0701E">
        <w:t>Hirschbiegel</w:t>
      </w:r>
      <w:proofErr w:type="spellEnd"/>
      <w:r w:rsidR="00E0701E">
        <w:t xml:space="preserve"> n’évoque pas les versions antérieures ou la source littéraire de son film.</w:t>
      </w:r>
      <w:r w:rsidR="00E06B3F">
        <w:t xml:space="preserve"> Il fait état du thème de son film (le </w:t>
      </w:r>
      <w:proofErr w:type="spellStart"/>
      <w:r w:rsidR="00E06B3F" w:rsidRPr="00E06B3F">
        <w:t>Urangst</w:t>
      </w:r>
      <w:proofErr w:type="spellEnd"/>
      <w:r w:rsidR="00E06B3F">
        <w:t xml:space="preserve"> freudien)</w:t>
      </w:r>
      <w:r w:rsidR="007B5AA9">
        <w:t xml:space="preserve"> et de l’utilisation de la peur comme arme politique</w:t>
      </w:r>
      <w:r w:rsidR="007B5AA9">
        <w:rPr>
          <w:rStyle w:val="FootnoteReference"/>
        </w:rPr>
        <w:footnoteReference w:id="43"/>
      </w:r>
      <w:r w:rsidR="007B5AA9">
        <w:t>.</w:t>
      </w:r>
      <w:r w:rsidR="00A34E27">
        <w:t xml:space="preserve"> En revanche, c’est le scénariste </w:t>
      </w:r>
      <w:r w:rsidR="00A34E27" w:rsidRPr="00A34E27">
        <w:t xml:space="preserve">Dave </w:t>
      </w:r>
      <w:proofErr w:type="spellStart"/>
      <w:r w:rsidR="00A34E27" w:rsidRPr="00A34E27">
        <w:t>Kajganich</w:t>
      </w:r>
      <w:proofErr w:type="spellEnd"/>
      <w:r w:rsidR="00A34E27">
        <w:t xml:space="preserve"> qui affirme ne pas avoir </w:t>
      </w:r>
      <w:proofErr w:type="spellStart"/>
      <w:r w:rsidR="00A34E27">
        <w:t>re</w:t>
      </w:r>
      <w:proofErr w:type="spellEnd"/>
      <w:r w:rsidR="00A34E27">
        <w:t>-regardé les films mais lu le roman et que dans cet « </w:t>
      </w:r>
      <w:proofErr w:type="spellStart"/>
      <w:r w:rsidR="00A34E27">
        <w:t>age</w:t>
      </w:r>
      <w:proofErr w:type="spellEnd"/>
      <w:r w:rsidR="00A34E27">
        <w:t xml:space="preserve"> de la peur » le film de genre est un excellent « </w:t>
      </w:r>
      <w:r w:rsidR="00B5103B">
        <w:t>véhicule</w:t>
      </w:r>
      <w:r w:rsidR="00A34E27">
        <w:t> »</w:t>
      </w:r>
      <w:r w:rsidR="00B5103B">
        <w:t xml:space="preserve"> pour transmettre son message </w:t>
      </w:r>
      <w:del w:id="78" w:author="Anas Sareen" w:date="2016-12-16T10:43:00Z">
        <w:r w:rsidR="00B5103B" w:rsidDel="000A2F45">
          <w:delText xml:space="preserve">puisqu’il </w:delText>
        </w:r>
        <w:r w:rsidR="00675A63" w:rsidDel="000A2F45">
          <w:delText>atteint</w:delText>
        </w:r>
        <w:r w:rsidR="00B5103B" w:rsidDel="000A2F45">
          <w:delText xml:space="preserve"> plus de</w:delText>
        </w:r>
      </w:del>
      <w:ins w:id="79" w:author="Anas Sareen" w:date="2016-12-16T10:43:00Z">
        <w:r w:rsidR="000A2F45">
          <w:t>à un large publique</w:t>
        </w:r>
      </w:ins>
      <w:del w:id="80" w:author="Anas Sareen" w:date="2016-12-16T10:43:00Z">
        <w:r w:rsidR="00B5103B" w:rsidDel="000A2F45">
          <w:delText xml:space="preserve"> personnes</w:delText>
        </w:r>
      </w:del>
      <w:r w:rsidR="00B5103B">
        <w:t>.</w:t>
      </w:r>
      <w:r w:rsidR="00675A63">
        <w:t xml:space="preserve"> Encore une fois, ce discours très clairement </w:t>
      </w:r>
      <w:r w:rsidR="00675A63">
        <w:rPr>
          <w:i/>
        </w:rPr>
        <w:t>publicitaire</w:t>
      </w:r>
      <w:r w:rsidR="00675A63">
        <w:t xml:space="preserve"> face </w:t>
      </w:r>
      <w:ins w:id="81" w:author="Anas Sareen" w:date="2016-12-16T10:44:00Z">
        <w:r w:rsidR="000A2F45">
          <w:t>au</w:t>
        </w:r>
      </w:ins>
      <w:del w:id="82" w:author="Anas Sareen" w:date="2016-12-16T10:44:00Z">
        <w:r w:rsidR="00675A63" w:rsidDel="000A2F45">
          <w:delText>à</w:delText>
        </w:r>
      </w:del>
      <w:r w:rsidR="00675A63">
        <w:t xml:space="preserve"> film à venir est à considérer avec un certain recul ; mais on retrouve toutefois </w:t>
      </w:r>
      <w:del w:id="83" w:author="Anas Sareen" w:date="2016-12-16T10:44:00Z">
        <w:r w:rsidR="00675A63" w:rsidDel="000A2F45">
          <w:delText xml:space="preserve">cette </w:delText>
        </w:r>
      </w:del>
      <w:ins w:id="84" w:author="Anas Sareen" w:date="2016-12-16T10:44:00Z">
        <w:r w:rsidR="000A2F45">
          <w:t xml:space="preserve">une </w:t>
        </w:r>
      </w:ins>
      <w:r w:rsidR="00675A63">
        <w:t>volonté de se détacher des versions précédentes en insistant sur l</w:t>
      </w:r>
      <w:commentRangeStart w:id="85"/>
      <w:r w:rsidR="00675A63">
        <w:t>a source littéraire</w:t>
      </w:r>
      <w:commentRangeEnd w:id="85"/>
      <w:r w:rsidR="000A2F45">
        <w:rPr>
          <w:rStyle w:val="CommentReference"/>
        </w:rPr>
        <w:commentReference w:id="85"/>
      </w:r>
      <w:r w:rsidR="00675A63">
        <w:t>.</w:t>
      </w:r>
      <w:r w:rsidR="009546D7">
        <w:t xml:space="preserve"> Il est également intéressant que le scénariste semble vouloir </w:t>
      </w:r>
      <w:r w:rsidR="00A768B2">
        <w:t>accorder au film la même fonction de message que Siegel en s’inquiétant même de la portée plus grande que lui donne son genre</w:t>
      </w:r>
      <w:r w:rsidR="000C5D2E">
        <w:t xml:space="preserve">. L’absence de mention des versions antérieures ou du roman de </w:t>
      </w:r>
      <w:proofErr w:type="spellStart"/>
      <w:r w:rsidR="000C5D2E">
        <w:t>Finney</w:t>
      </w:r>
      <w:proofErr w:type="spellEnd"/>
      <w:r w:rsidR="000C5D2E">
        <w:t xml:space="preserve"> par </w:t>
      </w:r>
      <w:proofErr w:type="spellStart"/>
      <w:r w:rsidR="000C5D2E">
        <w:t>Hirschbiegel</w:t>
      </w:r>
      <w:proofErr w:type="spellEnd"/>
      <w:r w:rsidR="000C5D2E">
        <w:t xml:space="preserve"> est toutefois à mettre en perspective : le temps de parole lui étant accordé dans la vidéo étant très court</w:t>
      </w:r>
      <w:r w:rsidR="00062D19">
        <w:rPr>
          <w:rStyle w:val="FootnoteReference"/>
        </w:rPr>
        <w:footnoteReference w:id="44"/>
      </w:r>
      <w:r w:rsidR="000C5D2E">
        <w:t>, et le sujet étant déjà abordé par le scénariste, il se peut que son discours à ce sujet ait été coupé au montage afin d’éviter une répétition.</w:t>
      </w:r>
    </w:p>
    <w:p w14:paraId="5285F557" w14:textId="59E1083F" w:rsidR="000C5D2E" w:rsidRPr="000C5D2E" w:rsidRDefault="000C5D2E" w:rsidP="000C5D2E">
      <w:pPr>
        <w:pStyle w:val="Mmoire"/>
      </w:pPr>
      <w:r>
        <w:tab/>
        <w:t xml:space="preserve">Les discours </w:t>
      </w:r>
      <w:r w:rsidRPr="000C5D2E">
        <w:rPr>
          <w:i/>
        </w:rPr>
        <w:t>de</w:t>
      </w:r>
      <w:r>
        <w:rPr>
          <w:i/>
        </w:rPr>
        <w:t>s</w:t>
      </w:r>
      <w:r>
        <w:t xml:space="preserve"> et </w:t>
      </w:r>
      <w:r>
        <w:rPr>
          <w:i/>
        </w:rPr>
        <w:t xml:space="preserve">autour des </w:t>
      </w:r>
      <w:r>
        <w:t>réalisateurs des quatre films montrent des positions différentes mais une certaine tendance : si Siegel n’évoque pas la source littéraire (et va même jusqu’à s’</w:t>
      </w:r>
      <w:r w:rsidR="00DD6E4F">
        <w:t xml:space="preserve">approprier des éléments issus du feuilleton </w:t>
      </w:r>
      <w:r>
        <w:t xml:space="preserve">comme étant ses idées), </w:t>
      </w:r>
      <w:r w:rsidR="00B03382">
        <w:t xml:space="preserve">Kaufman et </w:t>
      </w:r>
      <w:r w:rsidR="00B03382">
        <w:lastRenderedPageBreak/>
        <w:t>Ferrara</w:t>
      </w:r>
      <w:r w:rsidR="00B03382">
        <w:rPr>
          <w:rStyle w:val="FootnoteReference"/>
        </w:rPr>
        <w:footnoteReference w:id="45"/>
      </w:r>
      <w:r w:rsidR="005503EC">
        <w:t xml:space="preserve"> s’y affilent ouvertement pour affirmer leur statut d’auteur. </w:t>
      </w:r>
      <w:r w:rsidR="004D281E">
        <w:t>Dans les discours de Kaufman et Ferrara, on constate un discours différent quant aux adaptations précédentes : Kaufman s’en détache en affirmant vouloir faire mieux</w:t>
      </w:r>
      <w:r w:rsidR="004D281E">
        <w:rPr>
          <w:rStyle w:val="FootnoteReference"/>
        </w:rPr>
        <w:footnoteReference w:id="46"/>
      </w:r>
      <w:r w:rsidR="005674A5">
        <w:t xml:space="preserve"> alors que Ferrara reconnaît </w:t>
      </w:r>
      <w:r w:rsidR="00243AF3">
        <w:t>les versions précédentes sans inviter –s’y refusant même– toute comparaison.</w:t>
      </w:r>
      <w:r w:rsidR="00EA09A1">
        <w:t xml:space="preserve"> Dans les discours </w:t>
      </w:r>
      <w:r w:rsidR="00BC0A4C">
        <w:t>autour des deux premiers remakes</w:t>
      </w:r>
      <w:r w:rsidR="00EA09A1">
        <w:t xml:space="preserve">, on retrouve donc cette tension entre la </w:t>
      </w:r>
      <w:r w:rsidR="00BC0A4C">
        <w:t>filiation (on reconnaît l’existence d’une version précédente et de son statut de classique) à un classique</w:t>
      </w:r>
      <w:r w:rsidR="00EA09A1">
        <w:t xml:space="preserve"> et l’originalité</w:t>
      </w:r>
      <w:r w:rsidR="00BC0A4C">
        <w:t xml:space="preserve"> (la volonté de raconter l’histoire </w:t>
      </w:r>
      <w:ins w:id="86" w:author="Anas Sareen" w:date="2016-12-16T10:46:00Z">
        <w:r w:rsidR="000A2F45">
          <w:t>à</w:t>
        </w:r>
      </w:ins>
      <w:del w:id="87" w:author="Anas Sareen" w:date="2016-12-16T10:46:00Z">
        <w:r w:rsidR="00BC0A4C" w:rsidDel="000A2F45">
          <w:delText>de</w:delText>
        </w:r>
      </w:del>
      <w:r w:rsidR="00BC0A4C">
        <w:t xml:space="preserve"> sa manière).</w:t>
      </w:r>
      <w:r w:rsidR="00E31845">
        <w:t xml:space="preserve"> Le processus de canonisation ne se révèle donc pas directement </w:t>
      </w:r>
      <w:r w:rsidR="00E31845" w:rsidRPr="00E31845">
        <w:rPr>
          <w:i/>
        </w:rPr>
        <w:t>dans</w:t>
      </w:r>
      <w:r w:rsidR="00E31845">
        <w:t xml:space="preserve"> le discours des réalisateurs autour des remakes</w:t>
      </w:r>
      <w:r w:rsidR="00B11455">
        <w:t xml:space="preserve"> ; mais par la </w:t>
      </w:r>
      <w:del w:id="88" w:author="Anas Sareen" w:date="2016-12-16T10:46:00Z">
        <w:r w:rsidR="00B11455" w:rsidDel="000A2F45">
          <w:delText>mention des</w:delText>
        </w:r>
      </w:del>
      <w:ins w:id="89" w:author="Anas Sareen" w:date="2016-12-16T10:46:00Z">
        <w:r w:rsidR="000A2F45">
          <w:t>référence aux</w:t>
        </w:r>
      </w:ins>
      <w:r w:rsidR="00B11455">
        <w:t xml:space="preserve"> films antérieurs</w:t>
      </w:r>
      <w:del w:id="90" w:author="Anas Sareen" w:date="2016-12-16T10:46:00Z">
        <w:r w:rsidR="00B11455" w:rsidDel="000A2F45">
          <w:delText xml:space="preserve"> dans leurs discours</w:delText>
        </w:r>
      </w:del>
      <w:r w:rsidR="00B11455">
        <w:t>, les réalisateurs invitent (indirectement) les lecteurs à (</w:t>
      </w:r>
      <w:proofErr w:type="spellStart"/>
      <w:r w:rsidR="00B11455">
        <w:t>re</w:t>
      </w:r>
      <w:proofErr w:type="spellEnd"/>
      <w:r w:rsidR="00B11455">
        <w:t xml:space="preserve">-)découvrir les films précédents afin de se forger leur propre opinion. </w:t>
      </w:r>
      <w:commentRangeStart w:id="91"/>
      <w:r w:rsidR="00B11455">
        <w:t xml:space="preserve">La canonisation passe ici par la </w:t>
      </w:r>
      <w:r w:rsidR="00D33FD3">
        <w:t>répétition d’un</w:t>
      </w:r>
      <w:r w:rsidR="00B11455">
        <w:t xml:space="preserve"> titre d’œuvre plutôt que par ses motifs.</w:t>
      </w:r>
      <w:commentRangeEnd w:id="91"/>
      <w:r w:rsidR="000A2F45">
        <w:rPr>
          <w:rStyle w:val="CommentReference"/>
        </w:rPr>
        <w:commentReference w:id="91"/>
      </w:r>
    </w:p>
    <w:p w14:paraId="3DB0A133" w14:textId="3518EBE6" w:rsidR="009B2427" w:rsidRDefault="009B2427" w:rsidP="00B11455">
      <w:pPr>
        <w:rPr>
          <w:rFonts w:eastAsiaTheme="majorEastAsia"/>
        </w:rPr>
      </w:pPr>
    </w:p>
    <w:p w14:paraId="50CC0A8A" w14:textId="2731DCD7" w:rsidR="00EF22B6" w:rsidRPr="00F4480F" w:rsidRDefault="00B11455" w:rsidP="005D3086">
      <w:pPr>
        <w:pStyle w:val="Heading2"/>
        <w:spacing w:after="120"/>
      </w:pPr>
      <w:r>
        <w:t>(</w:t>
      </w:r>
      <w:proofErr w:type="spellStart"/>
      <w:r>
        <w:t>Re</w:t>
      </w:r>
      <w:proofErr w:type="spellEnd"/>
      <w:r>
        <w:t>-)Diffusions :</w:t>
      </w:r>
      <w:r w:rsidR="00346374">
        <w:t xml:space="preserve"> rendre </w:t>
      </w:r>
      <w:del w:id="92" w:author="Anas Sareen" w:date="2016-12-16T10:47:00Z">
        <w:r w:rsidR="00346374" w:rsidDel="000A2F45">
          <w:delText xml:space="preserve">accessible </w:delText>
        </w:r>
      </w:del>
      <w:r w:rsidR="00346374">
        <w:t>la série</w:t>
      </w:r>
      <w:ins w:id="93" w:author="Anas Sareen" w:date="2016-12-16T10:47:00Z">
        <w:r w:rsidR="000A2F45" w:rsidRPr="000A2F45">
          <w:t xml:space="preserve"> </w:t>
        </w:r>
        <w:r w:rsidR="000A2F45">
          <w:t>accessible</w:t>
        </w:r>
      </w:ins>
    </w:p>
    <w:p w14:paraId="45CD9CF5" w14:textId="4AB095D0" w:rsidR="004832DF" w:rsidRDefault="00285391" w:rsidP="005D3086">
      <w:pPr>
        <w:pStyle w:val="Mmoire"/>
      </w:pPr>
      <w:del w:id="94" w:author="Anas Sareen" w:date="2016-12-16T10:49:00Z">
        <w:r w:rsidDel="00F164C3">
          <w:delText>Vecteur essentiel à la pérennité d’un film, son accessibilité</w:delText>
        </w:r>
        <w:r w:rsidR="00BA02BE" w:rsidDel="00F164C3">
          <w:delText xml:space="preserve"> définit </w:delText>
        </w:r>
        <w:r w:rsidR="005E3625" w:rsidDel="00F164C3">
          <w:delText>la manière dont il peut rencontrer son public en dehors du circuit très limité (temporellement, et parfois géographiquement) de sa première sortie en salles</w:delText>
        </w:r>
        <w:r w:rsidR="006E495A" w:rsidDel="00F164C3">
          <w:delText>.</w:delText>
        </w:r>
        <w:r w:rsidR="004D3868" w:rsidDel="00F164C3">
          <w:delText xml:space="preserve"> Un </w:delText>
        </w:r>
      </w:del>
      <w:ins w:id="95" w:author="Anas Sareen" w:date="2016-12-16T10:49:00Z">
        <w:r w:rsidR="00F164C3">
          <w:t xml:space="preserve">Si un </w:t>
        </w:r>
      </w:ins>
      <w:r w:rsidR="004D3868">
        <w:t xml:space="preserve">film diffusé uniquement sur une période de quelques semaines au cinéma </w:t>
      </w:r>
      <w:r w:rsidR="00172DA5">
        <w:t xml:space="preserve">ne dispose que d’un contact limité avec le public, </w:t>
      </w:r>
      <w:del w:id="96" w:author="Anas Sareen" w:date="2016-12-16T10:49:00Z">
        <w:r w:rsidR="00172DA5" w:rsidDel="00F164C3">
          <w:delText xml:space="preserve">ce qui </w:delText>
        </w:r>
      </w:del>
      <w:r w:rsidR="00172DA5">
        <w:t>limit</w:t>
      </w:r>
      <w:ins w:id="97" w:author="Anas Sareen" w:date="2016-12-16T10:49:00Z">
        <w:r w:rsidR="00F164C3">
          <w:t>ant</w:t>
        </w:r>
      </w:ins>
      <w:del w:id="98" w:author="Anas Sareen" w:date="2016-12-16T10:49:00Z">
        <w:r w:rsidR="00172DA5" w:rsidDel="00F164C3">
          <w:delText>e</w:delText>
        </w:r>
      </w:del>
      <w:r w:rsidR="00172DA5">
        <w:t xml:space="preserve"> sérieusement ses chances de se forger une place durable dans l’imaginaire collectif</w:t>
      </w:r>
      <w:ins w:id="99" w:author="Anas Sareen" w:date="2016-12-16T10:49:00Z">
        <w:r w:rsidR="00F164C3">
          <w:t xml:space="preserve">, la télévision </w:t>
        </w:r>
        <w:proofErr w:type="gramStart"/>
        <w:r w:rsidR="00F164C3">
          <w:t>permet</w:t>
        </w:r>
        <w:proofErr w:type="gramEnd"/>
        <w:r w:rsidR="00F164C3">
          <w:t xml:space="preserve"> au film d</w:t>
        </w:r>
      </w:ins>
      <w:ins w:id="100" w:author="Anas Sareen" w:date="2016-12-16T10:50:00Z">
        <w:r w:rsidR="00F164C3">
          <w:t>’avoir une nouvelle vie. L</w:t>
        </w:r>
      </w:ins>
      <w:del w:id="101" w:author="Anas Sareen" w:date="2016-12-16T10:49:00Z">
        <w:r w:rsidR="00172DA5" w:rsidDel="00F164C3">
          <w:delText>.</w:delText>
        </w:r>
      </w:del>
      <w:del w:id="102" w:author="Anas Sareen" w:date="2016-12-16T10:50:00Z">
        <w:r w:rsidR="003F4CCB" w:rsidDel="00F164C3">
          <w:delText xml:space="preserve"> </w:delText>
        </w:r>
      </w:del>
      <w:del w:id="103" w:author="Anas Sareen" w:date="2016-12-16T10:49:00Z">
        <w:r w:rsidR="00625AAE" w:rsidDel="00F164C3">
          <w:delText>L</w:delText>
        </w:r>
      </w:del>
      <w:r w:rsidR="00625AAE">
        <w:t xml:space="preserve">a démocratisation de la télévision comme nouveau </w:t>
      </w:r>
      <w:r w:rsidR="00DC1B2E">
        <w:t>dispositif de diffusion</w:t>
      </w:r>
      <w:r w:rsidR="00625AAE">
        <w:t xml:space="preserve"> audio-visuel</w:t>
      </w:r>
      <w:r w:rsidR="00DC1B2E">
        <w:t xml:space="preserve"> à partir des années 1950 et jusqu’au milieu des années 1960</w:t>
      </w:r>
      <w:r w:rsidR="00DC1B2E">
        <w:rPr>
          <w:rStyle w:val="FootnoteReference"/>
        </w:rPr>
        <w:footnoteReference w:id="47"/>
      </w:r>
      <w:r w:rsidR="00B16414">
        <w:t xml:space="preserve"> et l’adoption </w:t>
      </w:r>
      <w:r w:rsidR="005544C5">
        <w:t>massive du magnétoscope durant les années 1980</w:t>
      </w:r>
      <w:r w:rsidR="005544C5">
        <w:rPr>
          <w:rStyle w:val="FootnoteReference"/>
        </w:rPr>
        <w:footnoteReference w:id="48"/>
      </w:r>
      <w:r w:rsidR="00AA105D">
        <w:t xml:space="preserve"> vont permettre </w:t>
      </w:r>
      <w:r w:rsidR="006E7EBA">
        <w:t>à certaines</w:t>
      </w:r>
      <w:r w:rsidR="00AA105D">
        <w:t xml:space="preserve"> œuvres cinématographiques de connaître une seconde existence </w:t>
      </w:r>
      <w:r w:rsidR="00D30A4F">
        <w:t>et de t</w:t>
      </w:r>
      <w:r w:rsidR="009F2F7C">
        <w:t>oucher un public nouveau</w:t>
      </w:r>
      <w:r w:rsidR="00BE3D59">
        <w:t>.</w:t>
      </w:r>
      <w:r w:rsidR="008361C6">
        <w:t xml:space="preserve"> Dans de cas de </w:t>
      </w:r>
      <w:r w:rsidR="008361C6">
        <w:rPr>
          <w:i/>
        </w:rPr>
        <w:t xml:space="preserve">Invasion of the Body </w:t>
      </w:r>
      <w:proofErr w:type="spellStart"/>
      <w:r w:rsidR="008361C6">
        <w:rPr>
          <w:i/>
        </w:rPr>
        <w:t>Snatchers</w:t>
      </w:r>
      <w:proofErr w:type="spellEnd"/>
      <w:r w:rsidR="008361C6">
        <w:t>, Grant parle d’une « augmentation stable du public depuis sa première syndication par la télévision américaine en 1959. »</w:t>
      </w:r>
      <w:r w:rsidR="00753B76">
        <w:rPr>
          <w:rStyle w:val="FootnoteReference"/>
        </w:rPr>
        <w:footnoteReference w:id="49"/>
      </w:r>
      <w:r w:rsidR="00F65298">
        <w:t xml:space="preserve">. Si il n’a malheureusement pas été possible d’obtenir plus de chiffres concrets sur l’étendue de la diffusion du premier film à la télévision (ou </w:t>
      </w:r>
      <w:r w:rsidR="00F65298">
        <w:lastRenderedPageBreak/>
        <w:t xml:space="preserve">quelconques chiffres d’audience), </w:t>
      </w:r>
      <w:proofErr w:type="spellStart"/>
      <w:r w:rsidR="008A2629">
        <w:t>McGee</w:t>
      </w:r>
      <w:proofErr w:type="spellEnd"/>
      <w:r w:rsidR="008A2629">
        <w:rPr>
          <w:rStyle w:val="FootnoteReference"/>
        </w:rPr>
        <w:footnoteReference w:id="50"/>
      </w:r>
      <w:r w:rsidR="004954C1">
        <w:t xml:space="preserve"> se souvient que « CBS continuait de montrer le film deux ou trois fois par année »</w:t>
      </w:r>
      <w:r w:rsidR="004954C1">
        <w:rPr>
          <w:rStyle w:val="FootnoteReference"/>
        </w:rPr>
        <w:footnoteReference w:id="51"/>
      </w:r>
      <w:r w:rsidR="00E97B03">
        <w:t>. La syndication signifie éga</w:t>
      </w:r>
      <w:r w:rsidR="00156385">
        <w:t xml:space="preserve">lement les droits </w:t>
      </w:r>
      <w:r w:rsidR="00AB0294">
        <w:t>du film</w:t>
      </w:r>
      <w:r w:rsidR="00156385">
        <w:t xml:space="preserve"> aient été venus à plusieurs </w:t>
      </w:r>
      <w:r w:rsidR="00947187">
        <w:t xml:space="preserve">réseau de distribution (à cette époque les Etats-Unis en comptaient </w:t>
      </w:r>
      <w:r w:rsidR="00EC4883">
        <w:t>3</w:t>
      </w:r>
      <w:r w:rsidR="00947187">
        <w:t> </w:t>
      </w:r>
      <w:r w:rsidR="00EC4883">
        <w:t>réseau majeures nommés les « </w:t>
      </w:r>
      <w:r w:rsidR="00EC4883" w:rsidRPr="00EC4883">
        <w:rPr>
          <w:lang w:val="fr-CH"/>
        </w:rPr>
        <w:t>Big Three </w:t>
      </w:r>
      <w:r w:rsidR="00EC4883">
        <w:t>» ABC, CBS, NBC ainsi qu’une poignée de plus petits réseaux tentant d’entrer en compétition mais n’ayant pas survécu les années 1960</w:t>
      </w:r>
      <w:r w:rsidR="00947187">
        <w:t>).</w:t>
      </w:r>
      <w:r w:rsidR="00BE448A">
        <w:t xml:space="preserve"> Dans son interview avec Siegel, </w:t>
      </w:r>
      <w:proofErr w:type="spellStart"/>
      <w:r w:rsidR="00BE448A">
        <w:t>Kaminsky</w:t>
      </w:r>
      <w:proofErr w:type="spellEnd"/>
      <w:r w:rsidR="00BE448A">
        <w:t xml:space="preserve"> évoque la diffusion télévisée du film dans une de ses questions</w:t>
      </w:r>
      <w:r w:rsidR="00BE448A">
        <w:rPr>
          <w:rStyle w:val="FootnoteReference"/>
        </w:rPr>
        <w:footnoteReference w:id="52"/>
      </w:r>
      <w:r w:rsidR="00F37B5F">
        <w:t xml:space="preserve"> en affirmant que « selon NTA</w:t>
      </w:r>
      <w:r w:rsidR="00F37B5F">
        <w:rPr>
          <w:rStyle w:val="FootnoteReference"/>
        </w:rPr>
        <w:footnoteReference w:id="53"/>
      </w:r>
      <w:r w:rsidR="001C2846">
        <w:t xml:space="preserve">, qui le distribue, </w:t>
      </w:r>
      <w:r w:rsidR="007833F0">
        <w:t>c’est un des films les plus demandés à la télévision »</w:t>
      </w:r>
      <w:r w:rsidR="007833F0">
        <w:rPr>
          <w:rStyle w:val="FootnoteReference"/>
        </w:rPr>
        <w:footnoteReference w:id="54"/>
      </w:r>
      <w:r w:rsidR="00F8013A">
        <w:t>. Bien qu’il n</w:t>
      </w:r>
      <w:r w:rsidR="00E92EFD">
        <w:t>e soit pas précisé d</w:t>
      </w:r>
      <w:ins w:id="104" w:author="Anas Sareen" w:date="2016-12-16T10:53:00Z">
        <w:r w:rsidR="00F164C3">
          <w:t>’où</w:t>
        </w:r>
      </w:ins>
      <w:del w:id="105" w:author="Anas Sareen" w:date="2016-12-16T10:53:00Z">
        <w:r w:rsidR="00E92EFD" w:rsidDel="00F164C3">
          <w:delText>e qui émanent</w:delText>
        </w:r>
      </w:del>
      <w:r w:rsidR="00F8013A">
        <w:t xml:space="preserve"> ces demandes</w:t>
      </w:r>
      <w:ins w:id="106" w:author="Anas Sareen" w:date="2016-12-16T10:53:00Z">
        <w:r w:rsidR="00F164C3" w:rsidRPr="00F164C3">
          <w:t xml:space="preserve"> </w:t>
        </w:r>
        <w:r w:rsidR="00F164C3">
          <w:t>émanent</w:t>
        </w:r>
      </w:ins>
      <w:r w:rsidR="00F8013A">
        <w:t xml:space="preserve">, </w:t>
      </w:r>
      <w:del w:id="107" w:author="Anas Sareen" w:date="2016-12-16T10:53:00Z">
        <w:r w:rsidR="00F8013A" w:rsidDel="00F164C3">
          <w:delText>il est possible de</w:delText>
        </w:r>
      </w:del>
      <w:ins w:id="108" w:author="Anas Sareen" w:date="2016-12-16T10:53:00Z">
        <w:r w:rsidR="00F164C3">
          <w:t>l’on peut</w:t>
        </w:r>
      </w:ins>
      <w:r w:rsidR="00F8013A">
        <w:t xml:space="preserve"> postuler que NTA étant </w:t>
      </w:r>
      <w:r w:rsidR="002944B6">
        <w:t>le gestionnaire des droits</w:t>
      </w:r>
      <w:r w:rsidR="00F8013A">
        <w:t xml:space="preserve">, </w:t>
      </w:r>
      <w:ins w:id="109" w:author="Anas Sareen" w:date="2016-12-16T10:53:00Z">
        <w:r w:rsidR="00F164C3">
          <w:t xml:space="preserve">et </w:t>
        </w:r>
      </w:ins>
      <w:r w:rsidR="00F8013A">
        <w:t>que ces deman</w:t>
      </w:r>
      <w:r w:rsidR="002944B6">
        <w:t xml:space="preserve">des proviennent des diffuseurs </w:t>
      </w:r>
      <w:r w:rsidR="00F8013A">
        <w:t>et pas directement du public.</w:t>
      </w:r>
      <w:r w:rsidR="00FD7C3E">
        <w:t xml:space="preserve"> La question de la diffusion de </w:t>
      </w:r>
      <w:r w:rsidR="00FD7C3E">
        <w:rPr>
          <w:i/>
        </w:rPr>
        <w:t xml:space="preserve">Invasion of the Body </w:t>
      </w:r>
      <w:proofErr w:type="spellStart"/>
      <w:r w:rsidR="00FD7C3E">
        <w:rPr>
          <w:i/>
        </w:rPr>
        <w:t>Snatchers</w:t>
      </w:r>
      <w:proofErr w:type="spellEnd"/>
      <w:r w:rsidR="00FD7C3E">
        <w:t xml:space="preserve"> (1956) n’étant abordée nulle part ailleurs dans les écrits concernant le film, il faut se fier aux propos de </w:t>
      </w:r>
      <w:proofErr w:type="spellStart"/>
      <w:r w:rsidR="00FD7C3E">
        <w:t>McGee</w:t>
      </w:r>
      <w:proofErr w:type="spellEnd"/>
      <w:r w:rsidR="00FD7C3E">
        <w:t xml:space="preserve"> que « </w:t>
      </w:r>
      <w:r w:rsidR="00414628">
        <w:t xml:space="preserve">sans la télévision, il est fort probable que </w:t>
      </w:r>
      <w:r w:rsidR="00414628">
        <w:rPr>
          <w:i/>
        </w:rPr>
        <w:t xml:space="preserve">The Body </w:t>
      </w:r>
      <w:proofErr w:type="spellStart"/>
      <w:r w:rsidR="00414628">
        <w:rPr>
          <w:i/>
        </w:rPr>
        <w:t>Snatchers</w:t>
      </w:r>
      <w:proofErr w:type="spellEnd"/>
      <w:r w:rsidR="00414628">
        <w:t xml:space="preserve">[sic] </w:t>
      </w:r>
      <w:r w:rsidR="001A00FE">
        <w:t>ait</w:t>
      </w:r>
      <w:r w:rsidR="00414628">
        <w:t xml:space="preserve"> été oublié </w:t>
      </w:r>
      <w:r w:rsidR="00FD7C3E">
        <w:t>»</w:t>
      </w:r>
      <w:r w:rsidR="00FD7C3E">
        <w:rPr>
          <w:rStyle w:val="FootnoteReference"/>
        </w:rPr>
        <w:footnoteReference w:id="55"/>
      </w:r>
      <w:ins w:id="110" w:author="Anas Sareen" w:date="2016-12-16T10:54:00Z">
        <w:r w:rsidR="00F164C3">
          <w:t>.</w:t>
        </w:r>
      </w:ins>
      <w:del w:id="111" w:author="Anas Sareen" w:date="2016-12-16T10:54:00Z">
        <w:r w:rsidR="001A00FE" w:rsidDel="00F164C3">
          <w:delText>:</w:delText>
        </w:r>
      </w:del>
      <w:r w:rsidR="001A00FE">
        <w:t xml:space="preserve"> </w:t>
      </w:r>
      <w:ins w:id="112" w:author="Anas Sareen" w:date="2016-12-16T10:54:00Z">
        <w:r w:rsidR="00F164C3">
          <w:t>E</w:t>
        </w:r>
      </w:ins>
      <w:del w:id="113" w:author="Anas Sareen" w:date="2016-12-16T10:54:00Z">
        <w:r w:rsidR="001A00FE" w:rsidDel="00F164C3">
          <w:delText>e</w:delText>
        </w:r>
      </w:del>
      <w:r w:rsidR="001A00FE">
        <w:t xml:space="preserve">n effet, le manque d’enthousiasme de la critique </w:t>
      </w:r>
      <w:r w:rsidR="00F44954">
        <w:t xml:space="preserve">et sa diffusion par un studio pas très soutenant envers son film </w:t>
      </w:r>
      <w:proofErr w:type="gramStart"/>
      <w:r w:rsidR="00F44954">
        <w:t>n’étaient</w:t>
      </w:r>
      <w:proofErr w:type="gramEnd"/>
      <w:r w:rsidR="00F44954">
        <w:t xml:space="preserve"> pas des bonnes conditions de bases pour assure</w:t>
      </w:r>
      <w:ins w:id="114" w:author="Anas Sareen" w:date="2016-12-16T10:54:00Z">
        <w:r w:rsidR="00F164C3">
          <w:t>r la</w:t>
        </w:r>
      </w:ins>
      <w:del w:id="115" w:author="Anas Sareen" w:date="2016-12-16T10:54:00Z">
        <w:r w:rsidR="00F44954" w:rsidDel="00F164C3">
          <w:delText>s sa</w:delText>
        </w:r>
      </w:del>
      <w:r w:rsidR="00F44954">
        <w:t xml:space="preserve"> </w:t>
      </w:r>
      <w:r w:rsidR="00707145">
        <w:t>pérennité</w:t>
      </w:r>
      <w:ins w:id="116" w:author="Anas Sareen" w:date="2016-12-16T10:54:00Z">
        <w:r w:rsidR="00F164C3">
          <w:t xml:space="preserve"> du film</w:t>
        </w:r>
      </w:ins>
      <w:r w:rsidR="00F44954">
        <w:t xml:space="preserve">. </w:t>
      </w:r>
      <w:r w:rsidR="00C776F7">
        <w:t>L’</w:t>
      </w:r>
      <w:r w:rsidR="00180EE3">
        <w:t>histoire de l’</w:t>
      </w:r>
      <w:r w:rsidR="00C776F7">
        <w:t xml:space="preserve">édition du film de Siegel sur des supports </w:t>
      </w:r>
      <w:r w:rsidR="00180EE3">
        <w:t xml:space="preserve">vidéo est plutôt lacunaire : </w:t>
      </w:r>
      <w:r w:rsidR="00BB680F">
        <w:t xml:space="preserve">The </w:t>
      </w:r>
      <w:proofErr w:type="spellStart"/>
      <w:r w:rsidR="0030530E">
        <w:t>Criterion</w:t>
      </w:r>
      <w:proofErr w:type="spellEnd"/>
      <w:r w:rsidR="00BB680F">
        <w:t xml:space="preserve"> Collection</w:t>
      </w:r>
      <w:r w:rsidR="0030530E">
        <w:rPr>
          <w:rStyle w:val="FootnoteReference"/>
        </w:rPr>
        <w:footnoteReference w:id="56"/>
      </w:r>
      <w:r w:rsidR="0030530E">
        <w:t xml:space="preserve"> édite une </w:t>
      </w:r>
      <w:r w:rsidR="00803852">
        <w:t>version</w:t>
      </w:r>
      <w:r w:rsidR="0030530E">
        <w:t xml:space="preserve"> sur </w:t>
      </w:r>
      <w:proofErr w:type="spellStart"/>
      <w:r w:rsidR="0030530E">
        <w:t>LaserDisc</w:t>
      </w:r>
      <w:proofErr w:type="spellEnd"/>
      <w:r w:rsidR="003416CA">
        <w:rPr>
          <w:rStyle w:val="FootnoteReference"/>
        </w:rPr>
        <w:footnoteReference w:id="57"/>
      </w:r>
      <w:r w:rsidR="0030530E">
        <w:t xml:space="preserve"> </w:t>
      </w:r>
      <w:r w:rsidR="00803852">
        <w:t>en 198</w:t>
      </w:r>
      <w:r w:rsidR="00C2314C">
        <w:t>6</w:t>
      </w:r>
      <w:r w:rsidR="00803852">
        <w:rPr>
          <w:rStyle w:val="FootnoteReference"/>
        </w:rPr>
        <w:footnoteReference w:id="58"/>
      </w:r>
      <w:r w:rsidR="00803852">
        <w:t xml:space="preserve"> </w:t>
      </w:r>
      <w:r w:rsidR="00C2314C">
        <w:t>(rééditée en 1989</w:t>
      </w:r>
      <w:r w:rsidR="00C2314C">
        <w:rPr>
          <w:rStyle w:val="FootnoteReference"/>
        </w:rPr>
        <w:footnoteReference w:id="59"/>
      </w:r>
      <w:r w:rsidR="00C2314C">
        <w:t>)</w:t>
      </w:r>
      <w:r w:rsidR="00B659E0">
        <w:t>,</w:t>
      </w:r>
      <w:r w:rsidR="00C2314C">
        <w:t xml:space="preserve"> </w:t>
      </w:r>
      <w:proofErr w:type="spellStart"/>
      <w:r w:rsidR="005A792D">
        <w:t>Republic</w:t>
      </w:r>
      <w:proofErr w:type="spellEnd"/>
      <w:r w:rsidR="005A792D">
        <w:t xml:space="preserve"> </w:t>
      </w:r>
      <w:proofErr w:type="spellStart"/>
      <w:r w:rsidR="005A792D">
        <w:t>Pictures</w:t>
      </w:r>
      <w:proofErr w:type="spellEnd"/>
      <w:r w:rsidR="00835D56">
        <w:t xml:space="preserve"> Corporation</w:t>
      </w:r>
      <w:r w:rsidR="005A792D">
        <w:rPr>
          <w:rStyle w:val="FootnoteReference"/>
        </w:rPr>
        <w:footnoteReference w:id="60"/>
      </w:r>
      <w:r w:rsidR="00180EE3">
        <w:t xml:space="preserve"> </w:t>
      </w:r>
      <w:r w:rsidR="00B659E0">
        <w:t>sort</w:t>
      </w:r>
      <w:r w:rsidR="00D5593C">
        <w:t xml:space="preserve"> une version colorisée sur cassette VHS en 1988</w:t>
      </w:r>
      <w:r w:rsidR="00D5593C">
        <w:rPr>
          <w:rStyle w:val="FootnoteReference"/>
        </w:rPr>
        <w:footnoteReference w:id="61"/>
      </w:r>
      <w:r w:rsidR="00E51E5D">
        <w:t xml:space="preserve"> </w:t>
      </w:r>
      <w:r w:rsidR="00E51E5D">
        <w:lastRenderedPageBreak/>
        <w:t>(également rééditée en 1995</w:t>
      </w:r>
      <w:r w:rsidR="00E51E5D">
        <w:rPr>
          <w:rStyle w:val="FootnoteReference"/>
        </w:rPr>
        <w:footnoteReference w:id="62"/>
      </w:r>
      <w:r w:rsidR="00E51E5D">
        <w:t>)</w:t>
      </w:r>
      <w:r w:rsidR="00D83B44">
        <w:t xml:space="preserve"> puis </w:t>
      </w:r>
      <w:r w:rsidR="005412D3">
        <w:t>en DVD – cette fois ci en noir et blanc – en 1998.</w:t>
      </w:r>
      <w:r w:rsidR="006A2811">
        <w:t xml:space="preserve"> C’est finalement Olive Films</w:t>
      </w:r>
      <w:r w:rsidR="006A2811">
        <w:rPr>
          <w:rStyle w:val="FootnoteReference"/>
        </w:rPr>
        <w:footnoteReference w:id="63"/>
      </w:r>
      <w:r w:rsidR="002314A3">
        <w:t xml:space="preserve"> qui rachète les droits et édite une version </w:t>
      </w:r>
      <w:r w:rsidR="00F35AD7">
        <w:t xml:space="preserve">restaurée </w:t>
      </w:r>
      <w:r w:rsidR="002314A3">
        <w:t>sur Blu-Ray en 2012</w:t>
      </w:r>
      <w:r w:rsidR="002314A3">
        <w:rPr>
          <w:rStyle w:val="FootnoteReference"/>
        </w:rPr>
        <w:footnoteReference w:id="64"/>
      </w:r>
      <w:r w:rsidR="00F35AD7">
        <w:t>.</w:t>
      </w:r>
      <w:r w:rsidR="00BB680F">
        <w:t xml:space="preserve"> Ces éditions successives du film illustrent bien </w:t>
      </w:r>
      <w:ins w:id="117" w:author="Anas Sareen" w:date="2016-12-16T10:56:00Z">
        <w:r w:rsidR="00A20F58">
          <w:t xml:space="preserve">le </w:t>
        </w:r>
      </w:ins>
      <w:r w:rsidR="00BB680F">
        <w:t xml:space="preserve">statut du film de Siegel oscillant entre classique (éditions </w:t>
      </w:r>
      <w:r w:rsidR="00243DF5">
        <w:t>limitées</w:t>
      </w:r>
      <w:r w:rsidR="00BB680F">
        <w:t xml:space="preserve"> par des labels spécialisés comme </w:t>
      </w:r>
      <w:proofErr w:type="spellStart"/>
      <w:r w:rsidR="00BB680F">
        <w:t>Criterion</w:t>
      </w:r>
      <w:proofErr w:type="spellEnd"/>
      <w:r w:rsidR="00243DF5">
        <w:t xml:space="preserve"> ou Olive Films</w:t>
      </w:r>
      <w:r w:rsidR="00BB680F">
        <w:t>)</w:t>
      </w:r>
      <w:r w:rsidR="00243DF5">
        <w:t xml:space="preserve"> </w:t>
      </w:r>
      <w:r w:rsidR="00E270C8">
        <w:t>et culture</w:t>
      </w:r>
      <w:r w:rsidR="0057217E">
        <w:t xml:space="preserve"> populaire (éditions </w:t>
      </w:r>
      <w:r w:rsidR="0057217E" w:rsidRPr="00A20F58">
        <w:rPr>
          <w:highlight w:val="yellow"/>
          <w:rPrChange w:id="118" w:author="Anas Sareen" w:date="2016-12-16T10:56:00Z">
            <w:rPr/>
          </w:rPrChange>
        </w:rPr>
        <w:t>colorisées</w:t>
      </w:r>
      <w:r w:rsidR="0057217E">
        <w:t xml:space="preserve"> s’adressant à un public plus large)</w:t>
      </w:r>
      <w:r w:rsidR="00E270C8">
        <w:t>. La présence du film sur presque chaque format majeur de diffusion</w:t>
      </w:r>
      <w:r w:rsidR="00E270C8">
        <w:rPr>
          <w:rStyle w:val="FootnoteReference"/>
        </w:rPr>
        <w:footnoteReference w:id="65"/>
      </w:r>
      <w:r w:rsidR="00312166">
        <w:t xml:space="preserve"> (et sur un format adopté aux Etats-Unis exclusivement par les </w:t>
      </w:r>
      <w:proofErr w:type="spellStart"/>
      <w:r w:rsidR="00312166">
        <w:t>vidéophiles</w:t>
      </w:r>
      <w:proofErr w:type="spellEnd"/>
      <w:r w:rsidR="00312166">
        <w:t>)</w:t>
      </w:r>
      <w:r w:rsidR="003C046D">
        <w:t>, montre toutefois une demande constante du public</w:t>
      </w:r>
      <w:del w:id="119" w:author="Anas Sareen" w:date="2016-12-16T10:56:00Z">
        <w:r w:rsidR="003C046D" w:rsidDel="00A20F58">
          <w:delText xml:space="preserve"> </w:delText>
        </w:r>
        <w:r w:rsidR="008E4D5F" w:rsidDel="00A20F58">
          <w:delText>envers celui-ci</w:delText>
        </w:r>
      </w:del>
      <w:r w:rsidR="008E4D5F">
        <w:t>. En parallèle à ces sorties sur format vidéo, le film a également connu ressorties en salles</w:t>
      </w:r>
      <w:r w:rsidR="00A57A84">
        <w:t>, IMDB listant par exemple deux sorties en France en 2009 et 2015</w:t>
      </w:r>
      <w:r w:rsidR="00A57A84">
        <w:rPr>
          <w:rStyle w:val="FootnoteReference"/>
        </w:rPr>
        <w:footnoteReference w:id="66"/>
      </w:r>
      <w:r w:rsidR="006D0BD3">
        <w:t> ; ressorties qui illustrent encore une fois un intérêt maintenu pour le public envers le film.</w:t>
      </w:r>
    </w:p>
    <w:p w14:paraId="7C924983" w14:textId="06373192" w:rsidR="00EF22B6" w:rsidRDefault="004832DF" w:rsidP="005D3086">
      <w:pPr>
        <w:pStyle w:val="Mmoire"/>
      </w:pPr>
      <w:r>
        <w:tab/>
        <w:t xml:space="preserve">Les films </w:t>
      </w:r>
      <w:r w:rsidR="00A24BA4">
        <w:t xml:space="preserve">de Kaufman, Ferrara et </w:t>
      </w:r>
      <w:proofErr w:type="spellStart"/>
      <w:r w:rsidR="00A24BA4">
        <w:t>Hirschbiegel</w:t>
      </w:r>
      <w:proofErr w:type="spellEnd"/>
      <w:r w:rsidR="00A24BA4">
        <w:t xml:space="preserve"> ont connu une vie moins tumultueuse après leurs sorties respectives en salles. Les </w:t>
      </w:r>
      <w:r w:rsidR="008B02F9">
        <w:t>trois</w:t>
      </w:r>
      <w:r w:rsidR="00A24BA4">
        <w:t xml:space="preserve"> films </w:t>
      </w:r>
      <w:r w:rsidR="008B02F9">
        <w:t xml:space="preserve">ayant connu une sortie sur tous les formats </w:t>
      </w:r>
      <w:r w:rsidR="006A7CFF">
        <w:t>vidéo</w:t>
      </w:r>
      <w:r w:rsidR="008B02F9">
        <w:t xml:space="preserve"> majeurs depuis leur sortie</w:t>
      </w:r>
      <w:r w:rsidR="006A7CFF">
        <w:rPr>
          <w:rStyle w:val="FootnoteReference"/>
        </w:rPr>
        <w:footnoteReference w:id="67"/>
      </w:r>
      <w:r w:rsidR="008B02F9">
        <w:t>, ce</w:t>
      </w:r>
      <w:r w:rsidR="006D0BD3">
        <w:t xml:space="preserve"> </w:t>
      </w:r>
      <w:r w:rsidR="008B02F9">
        <w:t>qui n’est pas hors-norme pour un film de studio hollywoodien.</w:t>
      </w:r>
      <w:r w:rsidR="0018054B">
        <w:t xml:space="preserve"> Exception à citer, une réédition</w:t>
      </w:r>
      <w:r w:rsidR="000A6349">
        <w:t xml:space="preserve"> « </w:t>
      </w:r>
      <w:proofErr w:type="spellStart"/>
      <w:r w:rsidR="000A6349">
        <w:t>Collector</w:t>
      </w:r>
      <w:proofErr w:type="spellEnd"/>
      <w:r w:rsidR="000A6349">
        <w:t> »</w:t>
      </w:r>
      <w:r w:rsidR="000A6349">
        <w:rPr>
          <w:rStyle w:val="FootnoteReference"/>
        </w:rPr>
        <w:footnoteReference w:id="68"/>
      </w:r>
      <w:r w:rsidR="000A6349">
        <w:t xml:space="preserve"> du film de 1978 par </w:t>
      </w:r>
      <w:proofErr w:type="spellStart"/>
      <w:r w:rsidR="000A6349">
        <w:t>Shout</w:t>
      </w:r>
      <w:proofErr w:type="spellEnd"/>
      <w:r w:rsidR="000A6349">
        <w:t xml:space="preserve"> </w:t>
      </w:r>
      <w:proofErr w:type="spellStart"/>
      <w:r w:rsidR="000A6349">
        <w:t>Factory</w:t>
      </w:r>
      <w:proofErr w:type="spellEnd"/>
      <w:r w:rsidR="000A6349">
        <w:t>! en 2016</w:t>
      </w:r>
      <w:r w:rsidR="00DE5D51">
        <w:t xml:space="preserve">, ce qui montre le statut particulier dont jouit également le film de Kaufman dans un certain canon </w:t>
      </w:r>
      <w:r w:rsidR="004B4E55">
        <w:t>cinématographique</w:t>
      </w:r>
      <w:r w:rsidR="00DE5D51">
        <w:t>.</w:t>
      </w:r>
      <w:r w:rsidR="00075B73">
        <w:t xml:space="preserve"> Selon les informations présentées par plusieurs sources, les films n’auraient pas connu de ressortie après leur diffusion originale</w:t>
      </w:r>
      <w:r w:rsidR="00075B73">
        <w:rPr>
          <w:rStyle w:val="FootnoteReference"/>
        </w:rPr>
        <w:footnoteReference w:id="69"/>
      </w:r>
      <w:r w:rsidR="00CF341A">
        <w:t>.</w:t>
      </w:r>
    </w:p>
    <w:p w14:paraId="6C0028C2" w14:textId="27F22CA3" w:rsidR="00B11455" w:rsidRDefault="00621D85" w:rsidP="00FA462B">
      <w:pPr>
        <w:pStyle w:val="Mmoire"/>
      </w:pPr>
      <w:r>
        <w:tab/>
      </w:r>
      <w:r w:rsidR="00587E81">
        <w:t xml:space="preserve">L’existence des films en dehors de leur sortie en salles, particulièrement pour </w:t>
      </w:r>
      <w:r w:rsidR="00587E81">
        <w:rPr>
          <w:i/>
        </w:rPr>
        <w:t xml:space="preserve">Invasion of the Body </w:t>
      </w:r>
      <w:proofErr w:type="spellStart"/>
      <w:r w:rsidR="00587E81">
        <w:rPr>
          <w:i/>
        </w:rPr>
        <w:t>Snatchers</w:t>
      </w:r>
      <w:proofErr w:type="spellEnd"/>
      <w:r w:rsidR="00587E81">
        <w:t xml:space="preserve"> (1956) révèle un intérêt maintenu pour le public envers ce film: ses </w:t>
      </w:r>
      <w:r w:rsidR="00587E81">
        <w:lastRenderedPageBreak/>
        <w:t xml:space="preserve">diffusions répétées à la télévision et </w:t>
      </w:r>
      <w:r w:rsidR="008616B7">
        <w:t xml:space="preserve">sa disponibilité sur des formats vidéo </w:t>
      </w:r>
      <w:r w:rsidR="0017113D">
        <w:t xml:space="preserve">ont très certainement contribué à son inscription dans l’imaginaire collectif américain. </w:t>
      </w:r>
      <w:r w:rsidR="00520472" w:rsidRPr="00A20F58">
        <w:rPr>
          <w:highlight w:val="yellow"/>
          <w:rPrChange w:id="120" w:author="Anas Sareen" w:date="2016-12-16T10:57:00Z">
            <w:rPr/>
          </w:rPrChange>
        </w:rPr>
        <w:t>Si il n’est pas possible</w:t>
      </w:r>
      <w:r w:rsidR="00520472">
        <w:t xml:space="preserve"> d’établir un lien de causalité entre l’existence après sa sortie du film de Siegel </w:t>
      </w:r>
      <w:r w:rsidR="00FA462B">
        <w:t>et son statut de classique, il est par contre possible de postuler que l’accès permanant du public à ce film par différents canaux de production à très certainement contribué à sa canonisation: en plus de 60 années de diffusion, le film a eu la possibilité de marquer plusieurs générations de spectateurs… parmi lesquels se trouvaient certainement des critiques et historiens du cinéma.</w:t>
      </w:r>
    </w:p>
    <w:p w14:paraId="10A72D2E" w14:textId="77777777" w:rsidR="00FA462B" w:rsidRPr="00FA462B" w:rsidRDefault="00FA462B" w:rsidP="00FA462B"/>
    <w:p w14:paraId="3D9359E2" w14:textId="08B657C2" w:rsidR="00EF22B6" w:rsidRPr="008D3FC0" w:rsidRDefault="008D3FC0" w:rsidP="00451D68">
      <w:pPr>
        <w:pStyle w:val="Heading2"/>
        <w:spacing w:after="120"/>
      </w:pPr>
      <w:r>
        <w:rPr>
          <w:i/>
        </w:rPr>
        <w:t xml:space="preserve">Invasion of the Body </w:t>
      </w:r>
      <w:proofErr w:type="spellStart"/>
      <w:r>
        <w:rPr>
          <w:i/>
        </w:rPr>
        <w:t>Snatchers</w:t>
      </w:r>
      <w:proofErr w:type="spellEnd"/>
      <w:r>
        <w:t xml:space="preserve"> </w:t>
      </w:r>
      <w:del w:id="121" w:author="Anas Sareen" w:date="2016-12-16T10:57:00Z">
        <w:r w:rsidDel="00A20F58">
          <w:delText xml:space="preserve">et sa place dans la </w:delText>
        </w:r>
        <w:r w:rsidR="00C41169" w:rsidDel="00A20F58">
          <w:delText>littérature (para-)</w:delText>
        </w:r>
      </w:del>
      <w:ins w:id="122" w:author="Anas Sareen" w:date="2016-12-16T10:57:00Z">
        <w:r w:rsidR="00A20F58">
          <w:t>dans l’</w:t>
        </w:r>
      </w:ins>
      <w:r w:rsidR="00C41169">
        <w:t>académi</w:t>
      </w:r>
      <w:del w:id="123" w:author="Anas Sareen" w:date="2016-12-16T10:57:00Z">
        <w:r w:rsidR="00C41169" w:rsidDel="00A20F58">
          <w:delText>qu</w:delText>
        </w:r>
      </w:del>
      <w:r w:rsidR="00C41169">
        <w:t>e</w:t>
      </w:r>
    </w:p>
    <w:p w14:paraId="762D2939" w14:textId="2239B853" w:rsidR="00EF22B6" w:rsidRDefault="00451D68" w:rsidP="00451D68">
      <w:pPr>
        <w:pStyle w:val="Mmoire"/>
      </w:pPr>
      <w:del w:id="124" w:author="Anas Sareen" w:date="2016-12-16T10:58:00Z">
        <w:r w:rsidDel="005008C8">
          <w:delText xml:space="preserve">Dans le premier chapitre de ce travail, il a été question de </w:delText>
        </w:r>
        <w:r w:rsidR="00620982" w:rsidDel="005008C8">
          <w:delText xml:space="preserve">certains discours académiques relatifs à la série de </w:delText>
        </w:r>
        <w:r w:rsidR="00620982" w:rsidDel="005008C8">
          <w:rPr>
            <w:i/>
          </w:rPr>
          <w:delText>Invasion of the Body Snatchers</w:delText>
        </w:r>
        <w:r w:rsidR="00620982" w:rsidDel="005008C8">
          <w:delText xml:space="preserve">. </w:delText>
        </w:r>
      </w:del>
      <w:r w:rsidR="00620982">
        <w:t xml:space="preserve">Ce bilan historiographique </w:t>
      </w:r>
      <w:ins w:id="125" w:author="Anas Sareen" w:date="2016-12-16T10:58:00Z">
        <w:r w:rsidR="005008C8">
          <w:t xml:space="preserve">dans le premier chapitre de ce travail </w:t>
        </w:r>
      </w:ins>
      <w:r w:rsidR="00620982">
        <w:t xml:space="preserve">a montré la place accordée dans les discours académiques </w:t>
      </w:r>
      <w:r w:rsidR="00233A5E">
        <w:t>concernant les int</w:t>
      </w:r>
      <w:r w:rsidR="005110AB">
        <w:t>erprétations possibles du film : la plupart de ces discours cherchant à lire</w:t>
      </w:r>
      <w:del w:id="126" w:author="Anas Sareen" w:date="2016-12-16T10:58:00Z">
        <w:r w:rsidR="005110AB" w:rsidDel="005008C8">
          <w:delText xml:space="preserve"> dans</w:delText>
        </w:r>
      </w:del>
      <w:r w:rsidR="005110AB">
        <w:t xml:space="preserve"> </w:t>
      </w:r>
      <w:r w:rsidR="00237033">
        <w:t>les textes filmiques</w:t>
      </w:r>
      <w:r w:rsidR="005110AB">
        <w:t xml:space="preserve"> </w:t>
      </w:r>
      <w:del w:id="127" w:author="Anas Sareen" w:date="2016-12-16T10:58:00Z">
        <w:r w:rsidR="00B77255" w:rsidDel="005008C8">
          <w:delText>des traces de</w:delText>
        </w:r>
      </w:del>
      <w:ins w:id="128" w:author="Anas Sareen" w:date="2016-12-16T10:58:00Z">
        <w:r w:rsidR="005008C8">
          <w:t>à travers leurs</w:t>
        </w:r>
      </w:ins>
      <w:del w:id="129" w:author="Anas Sareen" w:date="2016-12-16T10:58:00Z">
        <w:r w:rsidR="00B77255" w:rsidDel="005008C8">
          <w:delText xml:space="preserve"> son</w:delText>
        </w:r>
      </w:del>
      <w:r w:rsidR="00B77255">
        <w:t xml:space="preserve"> contexte</w:t>
      </w:r>
      <w:ins w:id="130" w:author="Anas Sareen" w:date="2016-12-16T10:58:00Z">
        <w:r w:rsidR="005008C8">
          <w:t>s</w:t>
        </w:r>
      </w:ins>
      <w:r w:rsidR="00B77255">
        <w:t xml:space="preserve"> historique</w:t>
      </w:r>
      <w:ins w:id="131" w:author="Anas Sareen" w:date="2016-12-16T10:58:00Z">
        <w:r w:rsidR="005008C8">
          <w:t>s</w:t>
        </w:r>
      </w:ins>
      <w:del w:id="132" w:author="Anas Sareen" w:date="2016-12-16T10:58:00Z">
        <w:r w:rsidR="00B77255" w:rsidDel="005008C8">
          <w:delText xml:space="preserve"> de production</w:delText>
        </w:r>
      </w:del>
      <w:r w:rsidR="00B77255">
        <w:t>.</w:t>
      </w:r>
      <w:r w:rsidR="0004383A">
        <w:t xml:space="preserve"> Si certains </w:t>
      </w:r>
      <w:del w:id="133" w:author="Anas Sareen" w:date="2016-12-16T10:59:00Z">
        <w:r w:rsidR="0004383A" w:rsidDel="005008C8">
          <w:delText xml:space="preserve">théoriciens </w:delText>
        </w:r>
      </w:del>
      <w:ins w:id="134" w:author="Anas Sareen" w:date="2016-12-16T10:59:00Z">
        <w:r w:rsidR="005008C8">
          <w:t xml:space="preserve">critiques </w:t>
        </w:r>
      </w:ins>
      <w:r w:rsidR="0004383A">
        <w:t xml:space="preserve">s’intéressent au </w:t>
      </w:r>
      <w:r w:rsidR="00C46D21">
        <w:t>corpus</w:t>
      </w:r>
      <w:r w:rsidR="0004383A">
        <w:t xml:space="preserve"> de films que représente le film de Siegel et ses 3 remakes successifs, </w:t>
      </w:r>
      <w:r w:rsidR="007C2539">
        <w:t xml:space="preserve">ils cherchent également à </w:t>
      </w:r>
      <w:del w:id="135" w:author="Anas Sareen" w:date="2016-12-16T10:59:00Z">
        <w:r w:rsidR="007C2539" w:rsidDel="005008C8">
          <w:delText xml:space="preserve">voir </w:delText>
        </w:r>
      </w:del>
      <w:ins w:id="136" w:author="Anas Sareen" w:date="2016-12-16T10:59:00Z">
        <w:r w:rsidR="005008C8">
          <w:t xml:space="preserve">saisir </w:t>
        </w:r>
      </w:ins>
      <w:r w:rsidR="007C2539">
        <w:t>dans les répétions et variations une critique politique, sociale ou</w:t>
      </w:r>
      <w:r w:rsidR="00B717FE">
        <w:t xml:space="preserve"> culturelle émise par les films et comment ces dernières s’articulent d’une version à l’autre.</w:t>
      </w:r>
      <w:r w:rsidR="00C178D2">
        <w:t xml:space="preserve"> </w:t>
      </w:r>
      <w:proofErr w:type="spellStart"/>
      <w:r w:rsidR="00C178D2">
        <w:t>LaValley</w:t>
      </w:r>
      <w:proofErr w:type="spellEnd"/>
      <w:r w:rsidR="00C178D2">
        <w:t xml:space="preserve"> est le seul à aborder directement la question du «</w:t>
      </w:r>
      <w:ins w:id="137" w:author="Anas Sareen" w:date="2016-12-16T10:59:00Z">
        <w:r w:rsidR="005008C8">
          <w:t xml:space="preserve"> </w:t>
        </w:r>
      </w:ins>
      <w:del w:id="138" w:author="Anas Sareen" w:date="2016-12-16T10:59:00Z">
        <w:r w:rsidR="00650451" w:rsidDel="005008C8">
          <w:delText xml:space="preserve"> </w:delText>
        </w:r>
      </w:del>
      <w:r w:rsidR="00EA681B">
        <w:t>pertinence</w:t>
      </w:r>
      <w:r w:rsidR="00650451">
        <w:t xml:space="preserve"> continue</w:t>
      </w:r>
      <w:r w:rsidR="00C178D2">
        <w:t> »</w:t>
      </w:r>
      <w:r w:rsidR="00C178D2">
        <w:rPr>
          <w:rStyle w:val="FootnoteReference"/>
        </w:rPr>
        <w:footnoteReference w:id="70"/>
      </w:r>
      <w:r w:rsidR="0004383A">
        <w:t xml:space="preserve"> </w:t>
      </w:r>
      <w:r w:rsidR="00EA681B">
        <w:t>du film, attribuant cette dernière à l’appel du film aux « </w:t>
      </w:r>
      <w:r w:rsidR="006900F6">
        <w:t>peurs</w:t>
      </w:r>
      <w:r w:rsidR="00EA681B">
        <w:t xml:space="preserve"> humaines basiques »</w:t>
      </w:r>
      <w:r w:rsidR="00EA681B">
        <w:rPr>
          <w:rStyle w:val="FootnoteReference"/>
        </w:rPr>
        <w:footnoteReference w:id="71"/>
      </w:r>
      <w:r w:rsidR="00FF5A2D">
        <w:t xml:space="preserve">. L’auteur justifie donc l’attrait du film par son universalité : les peurs qu’il incarne n’étant pas simplement limitées à </w:t>
      </w:r>
      <w:r w:rsidR="00355B68">
        <w:t>un lieu ou temps particulier.</w:t>
      </w:r>
      <w:r w:rsidR="007D6FB9">
        <w:t xml:space="preserve"> Cette e</w:t>
      </w:r>
      <w:r w:rsidR="00D571A6">
        <w:t>xplication</w:t>
      </w:r>
      <w:del w:id="139" w:author="Anas Sareen" w:date="2016-12-16T10:59:00Z">
        <w:r w:rsidR="00D571A6" w:rsidDel="005008C8">
          <w:delText xml:space="preserve">, </w:delText>
        </w:r>
        <w:r w:rsidR="007D6FB9" w:rsidDel="005008C8">
          <w:delText xml:space="preserve">dont l’attrait principal </w:delText>
        </w:r>
        <w:r w:rsidR="00D90F2F" w:rsidDel="005008C8">
          <w:delText>réside dans</w:delText>
        </w:r>
        <w:r w:rsidR="007D6FB9" w:rsidDel="005008C8">
          <w:delText xml:space="preserve"> </w:delText>
        </w:r>
        <w:r w:rsidR="00D90F2F" w:rsidDel="005008C8">
          <w:delText>s</w:delText>
        </w:r>
        <w:r w:rsidR="007D6FB9" w:rsidDel="005008C8">
          <w:delText>a simplicité,</w:delText>
        </w:r>
      </w:del>
      <w:r w:rsidR="007D6FB9">
        <w:t xml:space="preserve"> </w:t>
      </w:r>
      <w:r w:rsidR="00D571A6">
        <w:t xml:space="preserve">se contente d’offrir un </w:t>
      </w:r>
      <w:r w:rsidR="00D571A6">
        <w:rPr>
          <w:i/>
        </w:rPr>
        <w:t>pourquoi</w:t>
      </w:r>
      <w:r w:rsidR="00D571A6">
        <w:t xml:space="preserve"> plutôt qu’un </w:t>
      </w:r>
      <w:r w:rsidR="00D571A6">
        <w:rPr>
          <w:i/>
        </w:rPr>
        <w:t>comment</w:t>
      </w:r>
      <w:r w:rsidR="002B4B30">
        <w:t>.</w:t>
      </w:r>
      <w:r w:rsidR="00357489">
        <w:t xml:space="preserve"> </w:t>
      </w:r>
      <w:r w:rsidR="002B4B30">
        <w:t>C</w:t>
      </w:r>
      <w:r w:rsidR="00357489">
        <w:t>ette partie vise à montrer par quels processus le film apparaît et perdure</w:t>
      </w:r>
      <w:r w:rsidR="00687427">
        <w:rPr>
          <w:rStyle w:val="FootnoteReference"/>
        </w:rPr>
        <w:footnoteReference w:id="72"/>
      </w:r>
      <w:r w:rsidR="00357489">
        <w:t xml:space="preserve"> dans le discours </w:t>
      </w:r>
      <w:r w:rsidR="00433BB9">
        <w:t>(para-</w:t>
      </w:r>
      <w:proofErr w:type="gramStart"/>
      <w:r w:rsidR="00433BB9">
        <w:t>)académique</w:t>
      </w:r>
      <w:proofErr w:type="gramEnd"/>
      <w:r w:rsidR="00433BB9">
        <w:t>, avec pour prémisse que ce discours est également un des vecteurs principaux responsables de l’entrée du film de Siegel</w:t>
      </w:r>
      <w:r w:rsidR="00433BB9">
        <w:rPr>
          <w:rStyle w:val="FootnoteReference"/>
        </w:rPr>
        <w:footnoteReference w:id="73"/>
      </w:r>
      <w:r w:rsidR="00811B90">
        <w:t xml:space="preserve"> dans un certain canon cinématographique.</w:t>
      </w:r>
    </w:p>
    <w:p w14:paraId="26C7C2A9" w14:textId="60161BCB" w:rsidR="00BC7CF9" w:rsidRDefault="0019188B" w:rsidP="00E90B89">
      <w:pPr>
        <w:pStyle w:val="Mmoire"/>
      </w:pPr>
      <w:r>
        <w:tab/>
        <w:t>La première apparition du film de Siegel dans un discours académique se fait en 1965 dans l’article de Susan Sontag</w:t>
      </w:r>
      <w:r>
        <w:rPr>
          <w:rStyle w:val="FootnoteReference"/>
        </w:rPr>
        <w:footnoteReference w:id="74"/>
      </w:r>
      <w:del w:id="140" w:author="Anas Sareen" w:date="2016-12-16T11:00:00Z">
        <w:r w:rsidDel="005008C8">
          <w:delText xml:space="preserve"> évoqué dans le premier chapitre de ce travail</w:delText>
        </w:r>
      </w:del>
      <w:r>
        <w:t>.</w:t>
      </w:r>
      <w:r w:rsidR="00DE17FD">
        <w:t xml:space="preserve"> L’article de Sontag ne place pas </w:t>
      </w:r>
      <w:r w:rsidR="00DE17FD">
        <w:rPr>
          <w:i/>
        </w:rPr>
        <w:t xml:space="preserve">Invasion of the Body </w:t>
      </w:r>
      <w:proofErr w:type="spellStart"/>
      <w:r w:rsidR="00DE17FD">
        <w:rPr>
          <w:i/>
        </w:rPr>
        <w:t>Snatchers</w:t>
      </w:r>
      <w:proofErr w:type="spellEnd"/>
      <w:r w:rsidR="00DE17FD">
        <w:t xml:space="preserve"> </w:t>
      </w:r>
      <w:r w:rsidR="00DE17FD">
        <w:lastRenderedPageBreak/>
        <w:t xml:space="preserve">au centre de son </w:t>
      </w:r>
      <w:del w:id="141" w:author="Anas Sareen" w:date="2016-12-16T11:00:00Z">
        <w:r w:rsidR="00DE17FD" w:rsidDel="005008C8">
          <w:delText>dispositif discursif </w:delText>
        </w:r>
      </w:del>
      <w:ins w:id="142" w:author="Anas Sareen" w:date="2016-12-16T11:00:00Z">
        <w:r w:rsidR="005008C8">
          <w:t>argument</w:t>
        </w:r>
      </w:ins>
      <w:r w:rsidR="00DE17FD">
        <w:t xml:space="preserve">: il est cité brièvement comme exemple, et l’auteure ne lui accorde pas </w:t>
      </w:r>
      <w:r w:rsidR="00EA1216">
        <w:t>plus d’importance que les autres films évoqués dans l’article.</w:t>
      </w:r>
      <w:r w:rsidR="00F8768A">
        <w:t xml:space="preserve"> </w:t>
      </w:r>
      <w:r w:rsidR="00C2679A">
        <w:t xml:space="preserve">Le choix de l’auteure d’évoquer le film de Siegel </w:t>
      </w:r>
      <w:r w:rsidR="007A739F">
        <w:t xml:space="preserve">parmi la vingtaine des films de science-fiction produits entre les années 1950 et la première moitié des années 1960 </w:t>
      </w:r>
      <w:r w:rsidR="00B74972">
        <w:t xml:space="preserve">étudiés dans l’article </w:t>
      </w:r>
      <w:proofErr w:type="gramStart"/>
      <w:r w:rsidR="007A739F">
        <w:t>révèle</w:t>
      </w:r>
      <w:proofErr w:type="gramEnd"/>
      <w:r w:rsidR="007A739F">
        <w:t xml:space="preserve"> toutefois </w:t>
      </w:r>
      <w:r w:rsidR="00B74972">
        <w:t>sa plus-value épistémologique</w:t>
      </w:r>
      <w:r w:rsidR="005D72EE">
        <w:rPr>
          <w:rStyle w:val="FootnoteReference"/>
        </w:rPr>
        <w:footnoteReference w:id="75"/>
      </w:r>
      <w:r w:rsidR="005D72EE">
        <w:t xml:space="preserve"> qu’elle y attache par rapport aux </w:t>
      </w:r>
      <w:r w:rsidR="00D215F6">
        <w:t>centaines de films sortis durant cette période.</w:t>
      </w:r>
    </w:p>
    <w:p w14:paraId="62DEDAD1" w14:textId="68051629" w:rsidR="00D215F6" w:rsidRPr="004B65F4" w:rsidRDefault="00D215F6" w:rsidP="007576A4">
      <w:pPr>
        <w:pStyle w:val="Mmoire"/>
      </w:pPr>
      <w:r>
        <w:tab/>
      </w:r>
      <w:r w:rsidR="003321BB">
        <w:t>La série d’articles académiques liés au film de Siegel débute en 1972 avec l’article de Charles T. Gregory</w:t>
      </w:r>
      <w:r w:rsidR="00852A61">
        <w:rPr>
          <w:rStyle w:val="FootnoteReference"/>
        </w:rPr>
        <w:footnoteReference w:id="76"/>
      </w:r>
      <w:r w:rsidR="003321BB">
        <w:t xml:space="preserve"> dans </w:t>
      </w:r>
      <w:r w:rsidR="00C117AC">
        <w:t xml:space="preserve">le premier numéro du </w:t>
      </w:r>
      <w:r w:rsidR="00C117AC">
        <w:rPr>
          <w:i/>
        </w:rPr>
        <w:t xml:space="preserve">Journal of </w:t>
      </w:r>
      <w:proofErr w:type="spellStart"/>
      <w:r w:rsidR="00C117AC">
        <w:rPr>
          <w:i/>
        </w:rPr>
        <w:t>Popular</w:t>
      </w:r>
      <w:proofErr w:type="spellEnd"/>
      <w:r w:rsidR="00C117AC">
        <w:rPr>
          <w:i/>
        </w:rPr>
        <w:t xml:space="preserve"> Film</w:t>
      </w:r>
      <w:r w:rsidR="00C117AC">
        <w:rPr>
          <w:rStyle w:val="FootnoteReference"/>
          <w:i/>
        </w:rPr>
        <w:footnoteReference w:id="77"/>
      </w:r>
      <w:del w:id="143" w:author="Anas Sareen" w:date="2016-12-16T11:00:00Z">
        <w:r w:rsidR="00F534F7" w:rsidDel="005008C8">
          <w:delText>, une revue académique avec évaluation de pairs</w:delText>
        </w:r>
      </w:del>
      <w:r w:rsidR="00F534F7">
        <w:t>.</w:t>
      </w:r>
      <w:r w:rsidR="00806DF7">
        <w:t xml:space="preserve"> Dans son article, Gregory ne traite pas uniquement du film de 1956 mais plutôt de la place de l’anti-héros dans les films de Don Siegel.</w:t>
      </w:r>
      <w:r w:rsidR="00D95E79">
        <w:t xml:space="preserve"> Pourtant, le titre de son article et la place prépondérante de </w:t>
      </w:r>
      <w:r w:rsidR="00D95E79">
        <w:rPr>
          <w:i/>
        </w:rPr>
        <w:t xml:space="preserve">Invasion of the Body </w:t>
      </w:r>
      <w:proofErr w:type="spellStart"/>
      <w:r w:rsidR="00D95E79">
        <w:rPr>
          <w:i/>
        </w:rPr>
        <w:t>Snatchers</w:t>
      </w:r>
      <w:proofErr w:type="spellEnd"/>
      <w:r w:rsidR="00D95E79">
        <w:t xml:space="preserve"> dans son argumentation </w:t>
      </w:r>
      <w:del w:id="144" w:author="Anas Sareen" w:date="2016-12-16T11:01:00Z">
        <w:r w:rsidR="00D95E79" w:rsidDel="005008C8">
          <w:delText xml:space="preserve">marquent </w:delText>
        </w:r>
      </w:del>
      <w:ins w:id="145" w:author="Anas Sareen" w:date="2016-12-16T11:01:00Z">
        <w:r w:rsidR="005008C8">
          <w:t xml:space="preserve">signale </w:t>
        </w:r>
      </w:ins>
      <w:r w:rsidR="00D95E79">
        <w:t xml:space="preserve">l’importance du film dans la filmographie du réalisateur. </w:t>
      </w:r>
      <w:r w:rsidR="00916D77">
        <w:t xml:space="preserve">Si le moment de la publication de correspond avec aucune </w:t>
      </w:r>
      <w:r w:rsidR="00916D77">
        <w:rPr>
          <w:i/>
        </w:rPr>
        <w:t>actualité</w:t>
      </w:r>
      <w:r w:rsidR="00916D77">
        <w:t xml:space="preserve"> relative à la série des </w:t>
      </w:r>
      <w:r w:rsidR="00916D77">
        <w:rPr>
          <w:i/>
        </w:rPr>
        <w:t>Invasion</w:t>
      </w:r>
      <w:r w:rsidR="002A66FA">
        <w:t xml:space="preserve">, l’auteur accorde une certaine importance au film </w:t>
      </w:r>
      <w:proofErr w:type="spellStart"/>
      <w:r w:rsidR="002A66FA" w:rsidRPr="002A66FA">
        <w:rPr>
          <w:i/>
        </w:rPr>
        <w:t>Coogan's</w:t>
      </w:r>
      <w:proofErr w:type="spellEnd"/>
      <w:r w:rsidR="002A66FA" w:rsidRPr="002A66FA">
        <w:rPr>
          <w:i/>
        </w:rPr>
        <w:t xml:space="preserve"> Bluff</w:t>
      </w:r>
      <w:r w:rsidR="00C63523">
        <w:rPr>
          <w:rStyle w:val="FootnoteReference"/>
          <w:i/>
        </w:rPr>
        <w:footnoteReference w:id="78"/>
      </w:r>
      <w:r w:rsidR="001C547D">
        <w:t xml:space="preserve"> sorti quatre années auparavant ce qui explique au moins partiellement la date de publication de cet article. </w:t>
      </w:r>
      <w:r w:rsidR="007E4113">
        <w:t xml:space="preserve">La prochaine publication académique, cette fois-ci entièrement dédiée au film de 1956, paraît en 1978 dans le </w:t>
      </w:r>
      <w:proofErr w:type="spellStart"/>
      <w:r w:rsidR="007E4113">
        <w:rPr>
          <w:i/>
        </w:rPr>
        <w:t>Litterature</w:t>
      </w:r>
      <w:proofErr w:type="spellEnd"/>
      <w:r w:rsidR="007E4113">
        <w:rPr>
          <w:i/>
        </w:rPr>
        <w:t xml:space="preserve">/Film </w:t>
      </w:r>
      <w:proofErr w:type="spellStart"/>
      <w:r w:rsidR="007E4113">
        <w:rPr>
          <w:i/>
        </w:rPr>
        <w:t>Quarterly</w:t>
      </w:r>
      <w:proofErr w:type="spellEnd"/>
      <w:r w:rsidR="00C03D84">
        <w:rPr>
          <w:rStyle w:val="FootnoteReference"/>
          <w:i/>
        </w:rPr>
        <w:footnoteReference w:id="79"/>
      </w:r>
      <w:r w:rsidR="007E4113">
        <w:t>.</w:t>
      </w:r>
      <w:r w:rsidR="002B4070">
        <w:t xml:space="preserve"> Bien que sa publication anticipe de quelques mois seulement la sortie du film de Kaufman, celui-ci n’est jamais évoqué dans l’article. Par contre, il est </w:t>
      </w:r>
      <w:r w:rsidR="00492B58">
        <w:t>intéressant</w:t>
      </w:r>
      <w:r w:rsidR="002B4070">
        <w:t xml:space="preserve"> de noter que parmi les 7 références bibliographiques de l’article, on retrouve les articles de Sontag et </w:t>
      </w:r>
      <w:r w:rsidR="00492B58">
        <w:t xml:space="preserve">Gregory ainsi que la monographie de Stuart M. </w:t>
      </w:r>
      <w:proofErr w:type="spellStart"/>
      <w:r w:rsidR="00492B58">
        <w:t>Kaminsky</w:t>
      </w:r>
      <w:proofErr w:type="spellEnd"/>
      <w:r w:rsidR="00492B58">
        <w:t xml:space="preserve"> parue 4 années auparavant.</w:t>
      </w:r>
      <w:r w:rsidR="002B4070">
        <w:t xml:space="preserve"> </w:t>
      </w:r>
      <w:r w:rsidR="002F57CC">
        <w:t>Bien que cette affiliation soit logique d’un point de vue académique</w:t>
      </w:r>
      <w:r w:rsidR="002F57CC">
        <w:rPr>
          <w:rStyle w:val="FootnoteReference"/>
        </w:rPr>
        <w:footnoteReference w:id="80"/>
      </w:r>
      <w:r w:rsidR="00563E6C">
        <w:t>, elle montre tout de même l’incorporation</w:t>
      </w:r>
      <w:r w:rsidR="00287921">
        <w:t xml:space="preserve"> de deux sources aux approches hétérogènes que l’auteur utilise afin </w:t>
      </w:r>
      <w:r w:rsidR="001F7D51">
        <w:t>de s’en</w:t>
      </w:r>
      <w:r w:rsidR="00780A22">
        <w:t xml:space="preserve"> extraire</w:t>
      </w:r>
      <w:r w:rsidR="001F7D51">
        <w:rPr>
          <w:rStyle w:val="FootnoteReference"/>
        </w:rPr>
        <w:footnoteReference w:id="81"/>
      </w:r>
      <w:r w:rsidR="00780A22">
        <w:t>.</w:t>
      </w:r>
      <w:r w:rsidR="00075DCE">
        <w:t xml:space="preserve"> La sortie du film de Kaufman entraine</w:t>
      </w:r>
      <w:r w:rsidR="00D820FB">
        <w:t xml:space="preserve"> </w:t>
      </w:r>
      <w:r w:rsidR="00D820FB">
        <w:lastRenderedPageBreak/>
        <w:t>également</w:t>
      </w:r>
      <w:r w:rsidR="00075DCE">
        <w:t xml:space="preserve"> une série </w:t>
      </w:r>
      <w:r w:rsidR="00D820FB">
        <w:t>de publication</w:t>
      </w:r>
      <w:r w:rsidR="00343BA8">
        <w:t>s</w:t>
      </w:r>
      <w:r w:rsidR="00D820FB">
        <w:t xml:space="preserve"> relatives aux films de Siegel ou Kaufman</w:t>
      </w:r>
      <w:r w:rsidR="00343BA8">
        <w:rPr>
          <w:rStyle w:val="FootnoteReference"/>
        </w:rPr>
        <w:footnoteReference w:id="82"/>
      </w:r>
      <w:r w:rsidR="00D820FB">
        <w:t xml:space="preserve"> et au roman de </w:t>
      </w:r>
      <w:proofErr w:type="spellStart"/>
      <w:r w:rsidR="00D820FB">
        <w:t>Finney</w:t>
      </w:r>
      <w:proofErr w:type="spellEnd"/>
      <w:r w:rsidR="00E67337">
        <w:rPr>
          <w:rStyle w:val="FootnoteReference"/>
        </w:rPr>
        <w:footnoteReference w:id="83"/>
      </w:r>
      <w:r w:rsidR="00CF7222">
        <w:t>, série qui va se poursuivre des années 1980 jusqu’aujourd’hui.</w:t>
      </w:r>
      <w:r w:rsidR="00617DEB">
        <w:t xml:space="preserve"> Ces publications se font dans un éventail large de médias, du magazine spécialisé para-filmique à la revue </w:t>
      </w:r>
      <w:proofErr w:type="spellStart"/>
      <w:r w:rsidR="00617DEB">
        <w:rPr>
          <w:i/>
        </w:rPr>
        <w:t>peer-reviewed</w:t>
      </w:r>
      <w:proofErr w:type="spellEnd"/>
      <w:r w:rsidR="0078301D">
        <w:rPr>
          <w:i/>
        </w:rPr>
        <w:t xml:space="preserve"> </w:t>
      </w:r>
      <w:r w:rsidR="004B65F4">
        <w:t>sur les littératures de l’imaginaire.</w:t>
      </w:r>
      <w:r w:rsidR="000E15D2">
        <w:t xml:space="preserve"> Une lecture des notes et bibliographie montre la pérennité de certains articles concernant le film et l’affiliati</w:t>
      </w:r>
      <w:r w:rsidR="00412537">
        <w:t xml:space="preserve">on de certaines approches entre-elles, bien qu’il ne soit évidemment pas possible de livrer une réponse définitive sans un travail </w:t>
      </w:r>
      <w:r w:rsidR="007A5504">
        <w:t>philologique</w:t>
      </w:r>
      <w:r w:rsidR="00711CCE">
        <w:t xml:space="preserve"> plus poussé.</w:t>
      </w:r>
    </w:p>
    <w:p w14:paraId="5DF56F9B" w14:textId="46140398" w:rsidR="009A4676" w:rsidRDefault="009A4676" w:rsidP="009A4676">
      <w:pPr>
        <w:pStyle w:val="Mmoire"/>
      </w:pPr>
      <w:r>
        <w:tab/>
      </w:r>
      <w:r w:rsidR="00FA251B">
        <w:t>D’</w:t>
      </w:r>
      <w:r>
        <w:t>autre</w:t>
      </w:r>
      <w:r w:rsidR="00FA251B">
        <w:t>s</w:t>
      </w:r>
      <w:r>
        <w:t xml:space="preserve"> série</w:t>
      </w:r>
      <w:r w:rsidR="00FA251B">
        <w:t>s</w:t>
      </w:r>
      <w:r>
        <w:t xml:space="preserve"> parallèle</w:t>
      </w:r>
      <w:r w:rsidR="00FA251B">
        <w:t>s</w:t>
      </w:r>
      <w:r>
        <w:t xml:space="preserve"> d’utilisation de </w:t>
      </w:r>
      <w:r>
        <w:rPr>
          <w:i/>
        </w:rPr>
        <w:t xml:space="preserve">Invasion of the Body </w:t>
      </w:r>
      <w:proofErr w:type="spellStart"/>
      <w:r>
        <w:rPr>
          <w:i/>
        </w:rPr>
        <w:t>Snatchers</w:t>
      </w:r>
      <w:proofErr w:type="spellEnd"/>
      <w:r>
        <w:t xml:space="preserve"> dans le discours </w:t>
      </w:r>
      <w:r w:rsidR="00FA251B">
        <w:t>(para-</w:t>
      </w:r>
      <w:proofErr w:type="gramStart"/>
      <w:r w:rsidR="00FA251B">
        <w:t>)</w:t>
      </w:r>
      <w:r>
        <w:t>académique</w:t>
      </w:r>
      <w:proofErr w:type="gramEnd"/>
      <w:r>
        <w:t xml:space="preserve"> </w:t>
      </w:r>
      <w:r w:rsidR="00CF3405">
        <w:t>se retrouve</w:t>
      </w:r>
      <w:r w:rsidR="00FA251B">
        <w:t>nt</w:t>
      </w:r>
      <w:r w:rsidR="00CF3405">
        <w:t xml:space="preserve"> dans les ouvrages</w:t>
      </w:r>
      <w:r w:rsidR="00FA251B">
        <w:t xml:space="preserve"> « spécialisés ». Dans ceux </w:t>
      </w:r>
      <w:r w:rsidR="00CF3405">
        <w:t>consacrés au remake</w:t>
      </w:r>
      <w:r w:rsidR="00C136EB">
        <w:t>, tous issus de presses universitaires</w:t>
      </w:r>
      <w:r w:rsidR="00590AD3">
        <w:t>, et ce</w:t>
      </w:r>
      <w:r w:rsidR="00CF3405">
        <w:t xml:space="preserve"> </w:t>
      </w:r>
      <w:r w:rsidR="00893AC5">
        <w:t xml:space="preserve">probablement </w:t>
      </w:r>
      <w:r w:rsidR="00B279A5">
        <w:t>dû</w:t>
      </w:r>
      <w:r w:rsidR="00CF3405">
        <w:t xml:space="preserve"> </w:t>
      </w:r>
      <w:r w:rsidR="00FC4E18">
        <w:t>à</w:t>
      </w:r>
      <w:r w:rsidR="00CF3405">
        <w:t xml:space="preserve"> son statut particulier de film refait 3 fois dans la dernière moitié du XX</w:t>
      </w:r>
      <w:r w:rsidR="00CF3405" w:rsidRPr="00CF3405">
        <w:rPr>
          <w:vertAlign w:val="superscript"/>
        </w:rPr>
        <w:t>ème</w:t>
      </w:r>
      <w:r w:rsidR="00CF3405">
        <w:t xml:space="preserve"> siècle, </w:t>
      </w:r>
      <w:r w:rsidR="00CF3405">
        <w:rPr>
          <w:i/>
        </w:rPr>
        <w:t xml:space="preserve">Invasion of the Body </w:t>
      </w:r>
      <w:proofErr w:type="spellStart"/>
      <w:r w:rsidR="00CF3405">
        <w:rPr>
          <w:i/>
        </w:rPr>
        <w:t>Snatchers</w:t>
      </w:r>
      <w:proofErr w:type="spellEnd"/>
      <w:r w:rsidR="00595D60">
        <w:rPr>
          <w:i/>
        </w:rPr>
        <w:t xml:space="preserve"> </w:t>
      </w:r>
      <w:r w:rsidR="00595D60">
        <w:t>est évoqué dans trois des quatre</w:t>
      </w:r>
      <w:r w:rsidR="000650AD">
        <w:rPr>
          <w:rStyle w:val="FootnoteReference"/>
        </w:rPr>
        <w:footnoteReference w:id="84"/>
      </w:r>
      <w:r w:rsidR="00595D60">
        <w:t xml:space="preserve"> ouvrages consacrés au remake composant cette bibliographie ; deux d’entre eux lui accordant une place </w:t>
      </w:r>
      <w:r w:rsidR="00C762FE">
        <w:t>prépondérante</w:t>
      </w:r>
      <w:r w:rsidR="00516451">
        <w:t xml:space="preserve"> (sous la forme de l’introduction ou d’un chapitre</w:t>
      </w:r>
      <w:r w:rsidR="00170CB9">
        <w:t xml:space="preserve"> entier</w:t>
      </w:r>
      <w:r w:rsidR="00516451">
        <w:t>)</w:t>
      </w:r>
      <w:r w:rsidR="00595D60">
        <w:t>.</w:t>
      </w:r>
      <w:r w:rsidR="00170CB9">
        <w:t xml:space="preserve"> </w:t>
      </w:r>
      <w:r w:rsidR="00616DE3">
        <w:t xml:space="preserve">Les ouvrages et dictionnaires historiques du film de science-fiction, relevant parfois plus du para-académique que du discours académique, </w:t>
      </w:r>
      <w:r w:rsidR="009E2536">
        <w:t>évoquent systématiquement une place au film de Siegel et parfois au film de Kaufman</w:t>
      </w:r>
      <w:r w:rsidR="00CA098C">
        <w:t xml:space="preserve"> dans l’histoire du genre ; </w:t>
      </w:r>
      <w:r w:rsidR="009E34B6">
        <w:t xml:space="preserve">évoquant sa singularité comme objet hybride science-fiction/horreur et son sous-texte politique lié au maccarthysme. </w:t>
      </w:r>
      <w:r w:rsidR="00256B3C">
        <w:t xml:space="preserve">Dans les ouvrages dédiés spécifiquement à l’horreur, le film de Siegel est souvent cité au détour d’un passage sans pour autant que l’auteur y attache une attention particulière. Finalement, il convient d’évoquer les trois ouvrages dédiés spécifiquement au film, aux origines et factures très différentes. Le premier en date est celui de </w:t>
      </w:r>
      <w:proofErr w:type="spellStart"/>
      <w:r w:rsidR="00256B3C">
        <w:t>LaValley</w:t>
      </w:r>
      <w:proofErr w:type="spellEnd"/>
      <w:r w:rsidR="00256B3C">
        <w:t xml:space="preserve">, édité dans la collection universitaire </w:t>
      </w:r>
      <w:proofErr w:type="spellStart"/>
      <w:r w:rsidR="00256B3C">
        <w:rPr>
          <w:i/>
        </w:rPr>
        <w:t>Rutgers</w:t>
      </w:r>
      <w:proofErr w:type="spellEnd"/>
      <w:r w:rsidR="00256B3C">
        <w:rPr>
          <w:i/>
        </w:rPr>
        <w:t xml:space="preserve"> Films in </w:t>
      </w:r>
      <w:proofErr w:type="spellStart"/>
      <w:r w:rsidR="00256B3C">
        <w:rPr>
          <w:i/>
        </w:rPr>
        <w:t>Print</w:t>
      </w:r>
      <w:proofErr w:type="spellEnd"/>
      <w:r w:rsidR="00256B3C">
        <w:t xml:space="preserve"> dont les voisins de série </w:t>
      </w:r>
      <w:r w:rsidR="00256B3C">
        <w:lastRenderedPageBreak/>
        <w:t xml:space="preserve">sont des films </w:t>
      </w:r>
      <w:r w:rsidR="000C0AD2">
        <w:t>au prestige incomparable à celui de Siegel</w:t>
      </w:r>
      <w:r w:rsidR="000C0AD2">
        <w:rPr>
          <w:rStyle w:val="FootnoteReference"/>
        </w:rPr>
        <w:footnoteReference w:id="85"/>
      </w:r>
      <w:r w:rsidR="00FD7489">
        <w:t xml:space="preserve">. Ce choix d’inclure un film de genre dans une collection présentant habituellement des œuvres de réalisateurs unanimement reconnus comme </w:t>
      </w:r>
      <w:r w:rsidR="00FD7489">
        <w:rPr>
          <w:i/>
        </w:rPr>
        <w:t>auteurs</w:t>
      </w:r>
      <w:r w:rsidR="00FD7489">
        <w:t xml:space="preserve"> dans les cercles académiques et cinéphiliques, montre encore une fois la place particulière qu’occupe </w:t>
      </w:r>
      <w:r w:rsidR="00FD7489">
        <w:rPr>
          <w:i/>
        </w:rPr>
        <w:t xml:space="preserve">Invasion of the Body </w:t>
      </w:r>
      <w:proofErr w:type="spellStart"/>
      <w:r w:rsidR="00FD7489">
        <w:rPr>
          <w:i/>
        </w:rPr>
        <w:t>Snatchers</w:t>
      </w:r>
      <w:proofErr w:type="spellEnd"/>
      <w:r w:rsidR="00FD7489">
        <w:t xml:space="preserve"> dans le champ théorique mais aussi dans l’imaginaire collectif.</w:t>
      </w:r>
      <w:r w:rsidR="00EE3F5C">
        <w:t xml:space="preserve"> Le deuxième ouvrage dédié au film, publié cette fois-ci dans le contexte clairement para-académique de la collection </w:t>
      </w:r>
      <w:r w:rsidR="00EE3F5C">
        <w:rPr>
          <w:i/>
        </w:rPr>
        <w:t xml:space="preserve">Films </w:t>
      </w:r>
      <w:proofErr w:type="spellStart"/>
      <w:r w:rsidR="00EE3F5C">
        <w:rPr>
          <w:i/>
        </w:rPr>
        <w:t>Classics</w:t>
      </w:r>
      <w:proofErr w:type="spellEnd"/>
      <w:r w:rsidR="00EE3F5C">
        <w:t xml:space="preserve"> éditée par le British Film Institute, </w:t>
      </w:r>
      <w:r w:rsidR="000A1952">
        <w:t>offre toutefois une accroche très documentée et contextualisée du film</w:t>
      </w:r>
      <w:r w:rsidR="000A1952">
        <w:rPr>
          <w:rStyle w:val="FootnoteReference"/>
        </w:rPr>
        <w:footnoteReference w:id="86"/>
      </w:r>
      <w:r w:rsidR="00411842">
        <w:t xml:space="preserve">. Si la collection </w:t>
      </w:r>
      <w:r w:rsidR="00411842">
        <w:rPr>
          <w:i/>
        </w:rPr>
        <w:t xml:space="preserve">Film </w:t>
      </w:r>
      <w:proofErr w:type="spellStart"/>
      <w:r w:rsidR="00411842">
        <w:rPr>
          <w:i/>
        </w:rPr>
        <w:t>Classics</w:t>
      </w:r>
      <w:proofErr w:type="spellEnd"/>
      <w:r w:rsidR="00411842">
        <w:t xml:space="preserve"> semble </w:t>
      </w:r>
      <w:r w:rsidR="00721DC3">
        <w:t>d’un premier abord plus inclusif</w:t>
      </w:r>
      <w:r w:rsidR="00411842">
        <w:t xml:space="preserve"> dans le choix des films abordés</w:t>
      </w:r>
      <w:r w:rsidR="003004E9">
        <w:rPr>
          <w:rStyle w:val="FootnoteReference"/>
        </w:rPr>
        <w:footnoteReference w:id="87"/>
      </w:r>
      <w:r w:rsidR="00411842">
        <w:t xml:space="preserve">, </w:t>
      </w:r>
      <w:r w:rsidR="009A603A">
        <w:t xml:space="preserve">le choix d’y inclure le film de Siegel </w:t>
      </w:r>
      <w:r w:rsidR="00805D2D">
        <w:t>– malgré l’existence d’un autre ouvrage encore accessible sur le même objet – révélé encore une fois un intérêt de public pour ce film mais également le fait que éditeurs et auteurs pensent qu’il soit encore possible d’offrir une nouvelle perspective</w:t>
      </w:r>
      <w:r w:rsidR="007B57AB">
        <w:t>, et ce malgré le volume d’écrits qui y sont consacrés</w:t>
      </w:r>
      <w:r w:rsidR="00805D2D">
        <w:t>.</w:t>
      </w:r>
    </w:p>
    <w:p w14:paraId="33978142" w14:textId="3A52D7F6" w:rsidR="009C17B5" w:rsidRDefault="009C17B5" w:rsidP="00A35EAE">
      <w:pPr>
        <w:pStyle w:val="Mmoire"/>
        <w:rPr>
          <w:lang w:val="fr-CH"/>
        </w:rPr>
      </w:pPr>
      <w:r>
        <w:rPr>
          <w:lang w:val="fr-CH"/>
        </w:rPr>
        <w:tab/>
        <w:t xml:space="preserve">La pérennité du film de Siegel et ses remakes dans </w:t>
      </w:r>
      <w:r w:rsidR="00A35EAE">
        <w:rPr>
          <w:lang w:val="fr-CH"/>
        </w:rPr>
        <w:t xml:space="preserve">le discours académique, qu’il s’agisse d’articles ou d’ouvrages spécialisés, </w:t>
      </w:r>
      <w:r w:rsidR="006B2C43">
        <w:rPr>
          <w:lang w:val="fr-CH"/>
        </w:rPr>
        <w:t>n’est pas imputable à un seul élément déclencheur. L’article fondateur</w:t>
      </w:r>
      <w:r w:rsidR="006B2C43">
        <w:rPr>
          <w:rStyle w:val="FootnoteReference"/>
          <w:lang w:val="fr-CH"/>
        </w:rPr>
        <w:footnoteReference w:id="88"/>
      </w:r>
      <w:r w:rsidR="007B6A46">
        <w:rPr>
          <w:lang w:val="fr-CH"/>
        </w:rPr>
        <w:t xml:space="preserve"> </w:t>
      </w:r>
      <w:commentRangeStart w:id="146"/>
      <w:r w:rsidR="007B6A46">
        <w:rPr>
          <w:lang w:val="fr-CH"/>
        </w:rPr>
        <w:t xml:space="preserve">de Sontag, </w:t>
      </w:r>
      <w:commentRangeEnd w:id="146"/>
      <w:r w:rsidR="005008C8">
        <w:rPr>
          <w:rStyle w:val="CommentReference"/>
        </w:rPr>
        <w:commentReference w:id="146"/>
      </w:r>
      <w:r w:rsidR="007B6A46">
        <w:rPr>
          <w:lang w:val="fr-CH"/>
        </w:rPr>
        <w:t xml:space="preserve">bien que parfois utilisé comme point de départ par d’autres auteurs, </w:t>
      </w:r>
      <w:r w:rsidR="00D3594E">
        <w:rPr>
          <w:lang w:val="fr-CH"/>
        </w:rPr>
        <w:t xml:space="preserve">ne peut pas être considéré comme élément déclencheur de l’intérêt de la sphère académique pour </w:t>
      </w:r>
      <w:r w:rsidR="00D3594E">
        <w:rPr>
          <w:i/>
          <w:lang w:val="fr-CH"/>
        </w:rPr>
        <w:t>Invasion of the Body Snatchers</w:t>
      </w:r>
      <w:r w:rsidR="00D3594E">
        <w:rPr>
          <w:lang w:val="fr-CH"/>
        </w:rPr>
        <w:t>.</w:t>
      </w:r>
      <w:r w:rsidR="00861C22">
        <w:rPr>
          <w:lang w:val="fr-CH"/>
        </w:rPr>
        <w:t xml:space="preserve"> Il est toutefois intéressant de relever que, mis à part deux articles publiés en 1965 et 1972, </w:t>
      </w:r>
      <w:r w:rsidR="005167FD">
        <w:rPr>
          <w:lang w:val="fr-CH"/>
        </w:rPr>
        <w:t>l’augmentation du rythme de publication coïncide avec la sortie du film de Kaufman, et ce bien que parfois il ne soit pas question du remake dans l’article.</w:t>
      </w:r>
    </w:p>
    <w:p w14:paraId="0E9F9304" w14:textId="77777777" w:rsidR="00AB33E1" w:rsidRDefault="00AB33E1" w:rsidP="00AB33E1">
      <w:pPr>
        <w:rPr>
          <w:lang w:val="fr-CH"/>
        </w:rPr>
      </w:pPr>
    </w:p>
    <w:p w14:paraId="1AD7A8FE" w14:textId="2ACEDE57" w:rsidR="00AB33E1" w:rsidRPr="00A07B3D" w:rsidRDefault="00AB33E1" w:rsidP="00AB33E1">
      <w:pPr>
        <w:pStyle w:val="Mmoire"/>
        <w:rPr>
          <w:lang w:val="fr-CH"/>
        </w:rPr>
      </w:pPr>
      <w:r>
        <w:rPr>
          <w:lang w:val="fr-CH"/>
        </w:rPr>
        <w:tab/>
      </w:r>
      <w:commentRangeStart w:id="147"/>
      <w:r w:rsidR="00177F6C">
        <w:rPr>
          <w:lang w:val="fr-CH"/>
        </w:rPr>
        <w:t xml:space="preserve">Dans ce chapitre, il a été question de l’évolution du statut des films à travers le discours de leurs auteurs, </w:t>
      </w:r>
      <w:commentRangeEnd w:id="147"/>
      <w:r w:rsidR="005008C8">
        <w:rPr>
          <w:rStyle w:val="CommentReference"/>
        </w:rPr>
        <w:commentReference w:id="147"/>
      </w:r>
      <w:r w:rsidR="00177F6C">
        <w:rPr>
          <w:lang w:val="fr-CH"/>
        </w:rPr>
        <w:t>de leur diffusion ultérieure et des discours académique y étant attachés.</w:t>
      </w:r>
      <w:r w:rsidR="002D7BD2">
        <w:rPr>
          <w:lang w:val="fr-CH"/>
        </w:rPr>
        <w:t xml:space="preserve"> L’étude de ces trois vecteurs de canonisation a montré que ce changement de statut n’est pas imputable à un seul élément isolable, mais plutôt à un ensemble de facteurs </w:t>
      </w:r>
      <w:r w:rsidR="00524E43">
        <w:rPr>
          <w:lang w:val="fr-CH"/>
        </w:rPr>
        <w:t xml:space="preserve">interdépendants. </w:t>
      </w:r>
      <w:r w:rsidR="00524E43">
        <w:rPr>
          <w:lang w:val="fr-CH"/>
        </w:rPr>
        <w:lastRenderedPageBreak/>
        <w:t xml:space="preserve">Cette dépendance </w:t>
      </w:r>
      <w:r w:rsidR="0054542D">
        <w:rPr>
          <w:lang w:val="fr-CH"/>
        </w:rPr>
        <w:t xml:space="preserve">pouvant prendre même forme au sein d’un seul de ces vecteurs en particuliers: le discours de Siegel étant rendu possible par sa relative réussite commerciale et le statut d’auteur qui lui est rétroactivement attribué, </w:t>
      </w:r>
      <w:r w:rsidR="0054542D">
        <w:rPr>
          <w:i/>
          <w:lang w:val="fr-CH"/>
        </w:rPr>
        <w:t>Invasion of the Body Snatchers</w:t>
      </w:r>
      <w:r w:rsidR="0054542D">
        <w:rPr>
          <w:lang w:val="fr-CH"/>
        </w:rPr>
        <w:t xml:space="preserve"> participant d’une certaine mesure de cette réévaluation.</w:t>
      </w:r>
      <w:r w:rsidR="002D655C">
        <w:rPr>
          <w:lang w:val="fr-CH"/>
        </w:rPr>
        <w:t xml:space="preserve"> Cette dépendance peut se manifester dans ses aspects très pratiques : l’accès facilité au film par ses rediffusions télévisées facilite grandement le travail de chercheurs, et peut s’avérer un facteur décisif dans l’inclusion du film dans un discours.</w:t>
      </w:r>
      <w:r w:rsidR="0054542D">
        <w:rPr>
          <w:lang w:val="fr-CH"/>
        </w:rPr>
        <w:t xml:space="preserve"> </w:t>
      </w:r>
      <w:r w:rsidR="002D655C">
        <w:rPr>
          <w:lang w:val="fr-CH"/>
        </w:rPr>
        <w:t>Les trois vecteurs analysés dans ce chapitre ne sont certainement pas les seuls ayant contribué à la canonisation du film : les discours d’autres réalisateurs sur le film</w:t>
      </w:r>
      <w:r w:rsidR="002D655C">
        <w:rPr>
          <w:rStyle w:val="FootnoteReference"/>
          <w:lang w:val="fr-CH"/>
        </w:rPr>
        <w:footnoteReference w:id="89"/>
      </w:r>
      <w:r w:rsidR="002D655C">
        <w:rPr>
          <w:lang w:val="fr-CH"/>
        </w:rPr>
        <w:t xml:space="preserve">, </w:t>
      </w:r>
      <w:r w:rsidR="001E45A9">
        <w:rPr>
          <w:lang w:val="fr-CH"/>
        </w:rPr>
        <w:t xml:space="preserve">mythes autour de la </w:t>
      </w:r>
      <w:r w:rsidR="009B42E2">
        <w:rPr>
          <w:lang w:val="fr-CH"/>
        </w:rPr>
        <w:t>postproduction</w:t>
      </w:r>
      <w:r w:rsidR="001E45A9">
        <w:rPr>
          <w:lang w:val="fr-CH"/>
        </w:rPr>
        <w:t xml:space="preserve"> des films de Siegel, Ferrara et Hirschbiegel, </w:t>
      </w:r>
      <w:r w:rsidR="002D655C">
        <w:rPr>
          <w:lang w:val="fr-CH"/>
        </w:rPr>
        <w:t>la réarticulation de certains de ses motifs dans d’autres productions audio-visuelles</w:t>
      </w:r>
      <w:r w:rsidR="008664F9">
        <w:rPr>
          <w:lang w:val="fr-CH"/>
        </w:rPr>
        <w:t>…</w:t>
      </w:r>
      <w:r w:rsidR="002114DC">
        <w:rPr>
          <w:lang w:val="fr-CH"/>
        </w:rPr>
        <w:t xml:space="preserve"> Les facteurs étudiés ont relevé l’importance du processus de remake dans cette canonisation : la sortie du remake coïncidant avec l’intensification du rythme de publication d’articles académiques relatifs au film, et permettant également à de nouveaux réalisateurs</w:t>
      </w:r>
      <w:r w:rsidR="002114DC">
        <w:rPr>
          <w:rStyle w:val="FootnoteReference"/>
          <w:lang w:val="fr-CH"/>
        </w:rPr>
        <w:footnoteReference w:id="90"/>
      </w:r>
      <w:r w:rsidR="002114DC">
        <w:rPr>
          <w:lang w:val="fr-CH"/>
        </w:rPr>
        <w:t xml:space="preserve"> de </w:t>
      </w:r>
      <w:r w:rsidR="008773C6">
        <w:rPr>
          <w:lang w:val="fr-CH"/>
        </w:rPr>
        <w:t>s’exprimer sur les œuvres antérieures.</w:t>
      </w:r>
      <w:r w:rsidR="00E60A6A">
        <w:rPr>
          <w:lang w:val="fr-CH"/>
        </w:rPr>
        <w:t xml:space="preserve"> Le remake, sans être une condition </w:t>
      </w:r>
      <w:r w:rsidR="00E60A6A" w:rsidRPr="00E60A6A">
        <w:rPr>
          <w:i/>
          <w:lang w:val="fr-CH"/>
        </w:rPr>
        <w:t>sine qua non</w:t>
      </w:r>
      <w:r w:rsidR="00E60A6A">
        <w:rPr>
          <w:lang w:val="fr-CH"/>
        </w:rPr>
        <w:t xml:space="preserve"> de la réévaluation du statut d’un film, semble pourtant entretenir une relation dialectique de co-dépendance </w:t>
      </w:r>
      <w:r w:rsidR="00A07B3D">
        <w:rPr>
          <w:lang w:val="fr-CH"/>
        </w:rPr>
        <w:t xml:space="preserve">avec son œuvre source: puisant de son </w:t>
      </w:r>
      <w:r w:rsidR="00A07B3D">
        <w:rPr>
          <w:i/>
          <w:lang w:val="fr-CH"/>
        </w:rPr>
        <w:t>aura</w:t>
      </w:r>
      <w:r w:rsidR="00A07B3D">
        <w:rPr>
          <w:lang w:val="fr-CH"/>
        </w:rPr>
        <w:t xml:space="preserve"> tout en </w:t>
      </w:r>
      <w:r w:rsidR="00E34981">
        <w:rPr>
          <w:lang w:val="fr-CH"/>
        </w:rPr>
        <w:t>confirmant cette dernière.</w:t>
      </w:r>
    </w:p>
    <w:sectPr w:rsidR="00AB33E1" w:rsidRPr="00A07B3D"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nas Sareen" w:date="2016-12-16T10:04:00Z" w:initials="AS">
    <w:p w14:paraId="48790A3A" w14:textId="3E88F4AB" w:rsidR="005008C8" w:rsidRDefault="005008C8">
      <w:pPr>
        <w:pStyle w:val="CommentText"/>
      </w:pPr>
      <w:r>
        <w:rPr>
          <w:rStyle w:val="CommentReference"/>
        </w:rPr>
        <w:annotationRef/>
      </w:r>
      <w:r>
        <w:t xml:space="preserve">Quoi ? </w:t>
      </w:r>
      <w:proofErr w:type="gramStart"/>
      <w:r>
        <w:t>revoir</w:t>
      </w:r>
      <w:proofErr w:type="gramEnd"/>
      <w:r>
        <w:t xml:space="preserve"> cette phrase. </w:t>
      </w:r>
    </w:p>
  </w:comment>
  <w:comment w:id="12" w:author="Anas Sareen" w:date="2016-12-16T10:07:00Z" w:initials="AS">
    <w:p w14:paraId="09040C25" w14:textId="77CBD7AB" w:rsidR="005008C8" w:rsidRDefault="005008C8">
      <w:pPr>
        <w:pStyle w:val="CommentText"/>
      </w:pPr>
      <w:r>
        <w:rPr>
          <w:rStyle w:val="CommentReference"/>
        </w:rPr>
        <w:annotationRef/>
      </w:r>
      <w:r>
        <w:t>Bien, clair.</w:t>
      </w:r>
    </w:p>
  </w:comment>
  <w:comment w:id="46" w:author="Anas Sareen" w:date="2016-12-16T10:23:00Z" w:initials="AS">
    <w:p w14:paraId="5A3F3022" w14:textId="4A15D260" w:rsidR="005008C8" w:rsidRDefault="005008C8">
      <w:pPr>
        <w:pStyle w:val="CommentText"/>
      </w:pPr>
      <w:r>
        <w:rPr>
          <w:rStyle w:val="CommentReference"/>
        </w:rPr>
        <w:annotationRef/>
      </w:r>
      <w:proofErr w:type="spellStart"/>
      <w:r>
        <w:t>Wtf</w:t>
      </w:r>
      <w:proofErr w:type="spellEnd"/>
      <w:r>
        <w:t xml:space="preserve"> ? </w:t>
      </w:r>
      <w:proofErr w:type="gramStart"/>
      <w:r>
        <w:t>ou</w:t>
      </w:r>
      <w:proofErr w:type="gramEnd"/>
      <w:r>
        <w:t xml:space="preserve"> de contribuer au mythe du film ? </w:t>
      </w:r>
      <w:proofErr w:type="gramStart"/>
      <w:r>
        <w:t>ou</w:t>
      </w:r>
      <w:proofErr w:type="gramEnd"/>
      <w:r>
        <w:t xml:space="preserve"> à son marketing ? </w:t>
      </w:r>
      <w:proofErr w:type="gramStart"/>
      <w:r>
        <w:t>tu</w:t>
      </w:r>
      <w:proofErr w:type="gramEnd"/>
      <w:r>
        <w:t xml:space="preserve"> peux émettre des hypothèses</w:t>
      </w:r>
    </w:p>
  </w:comment>
  <w:comment w:id="63" w:author="Anas Sareen" w:date="2016-12-16T10:28:00Z" w:initials="AS">
    <w:p w14:paraId="79735CE1" w14:textId="5A4B6759" w:rsidR="005008C8" w:rsidRDefault="005008C8">
      <w:pPr>
        <w:pStyle w:val="CommentText"/>
      </w:pPr>
      <w:r>
        <w:rPr>
          <w:rStyle w:val="CommentReference"/>
        </w:rPr>
        <w:annotationRef/>
      </w:r>
      <w:r>
        <w:t xml:space="preserve">Quoi ? </w:t>
      </w:r>
      <w:proofErr w:type="gramStart"/>
      <w:r>
        <w:t>revoir</w:t>
      </w:r>
      <w:proofErr w:type="gramEnd"/>
      <w:r>
        <w:t xml:space="preserve">. Fonction </w:t>
      </w:r>
      <w:proofErr w:type="spellStart"/>
      <w:r>
        <w:t>auteuriste</w:t>
      </w:r>
      <w:proofErr w:type="spellEnd"/>
      <w:r>
        <w:t xml:space="preserve"> de légitimation en passant par la littérature anglaise, au lieu de réclamer les origines b.d. du récit ?</w:t>
      </w:r>
    </w:p>
  </w:comment>
  <w:comment w:id="67" w:author="Anas Sareen" w:date="2016-12-16T10:31:00Z" w:initials="AS">
    <w:p w14:paraId="2EDFD4F4" w14:textId="5BDE97F8" w:rsidR="005008C8" w:rsidRDefault="005008C8">
      <w:pPr>
        <w:pStyle w:val="CommentText"/>
      </w:pPr>
      <w:r>
        <w:rPr>
          <w:rStyle w:val="CommentReference"/>
        </w:rPr>
        <w:annotationRef/>
      </w:r>
      <w:r>
        <w:t xml:space="preserve">Faut absolument parler du contexte ici, des prises de position politiques de Siegel, et du fait qu’il semble être le sujet de la Guerre Froide parfait, avec ses insomnies et sa paranoïa… Tu n’offres pas </w:t>
      </w:r>
      <w:proofErr w:type="gramStart"/>
      <w:r>
        <w:t>grand</w:t>
      </w:r>
      <w:proofErr w:type="gramEnd"/>
      <w:r>
        <w:t xml:space="preserve"> chose en termes d’analyse dans cette partie sur Siegel, lie son discours au contexte, et donne la date des entretiens !</w:t>
      </w:r>
    </w:p>
  </w:comment>
  <w:comment w:id="68" w:author="Anas Sareen" w:date="2016-12-16T10:32:00Z" w:initials="AS">
    <w:p w14:paraId="0578FEDB" w14:textId="0075BF63" w:rsidR="005008C8" w:rsidRDefault="005008C8">
      <w:pPr>
        <w:pStyle w:val="CommentText"/>
      </w:pPr>
      <w:r>
        <w:rPr>
          <w:rStyle w:val="CommentReference"/>
        </w:rPr>
        <w:annotationRef/>
      </w:r>
      <w:r>
        <w:t xml:space="preserve">Bien : contexte et position </w:t>
      </w:r>
      <w:proofErr w:type="spellStart"/>
      <w:r>
        <w:t>auteriale</w:t>
      </w:r>
      <w:proofErr w:type="spellEnd"/>
      <w:r>
        <w:t xml:space="preserve">. </w:t>
      </w:r>
    </w:p>
  </w:comment>
  <w:comment w:id="71" w:author="Anas Sareen" w:date="2016-12-16T10:34:00Z" w:initials="AS">
    <w:p w14:paraId="6186F352" w14:textId="317B0127" w:rsidR="005008C8" w:rsidRDefault="005008C8">
      <w:pPr>
        <w:pStyle w:val="CommentText"/>
      </w:pPr>
      <w:r>
        <w:rPr>
          <w:rStyle w:val="CommentReference"/>
        </w:rPr>
        <w:annotationRef/>
      </w:r>
      <w:r>
        <w:t>JESUS. MILK THIS. CREATION VERSUS REMAKE, SURREALIST LEGITIMACY, NOT SHAKESPEARE BUT BUNUEL</w:t>
      </w:r>
    </w:p>
  </w:comment>
  <w:comment w:id="72" w:author="Anas Sareen" w:date="2016-12-16T10:36:00Z" w:initials="AS">
    <w:p w14:paraId="56E7F036" w14:textId="6870672C" w:rsidR="005008C8" w:rsidRDefault="005008C8">
      <w:pPr>
        <w:pStyle w:val="CommentText"/>
      </w:pPr>
      <w:r>
        <w:rPr>
          <w:rStyle w:val="CommentReference"/>
        </w:rPr>
        <w:annotationRef/>
      </w:r>
      <w:r>
        <w:t>OU D’INSERER SON FILM DANS UN GENRE ETABLI (SCI-FI) ET DONC DANS LA SUITE DE REMAKES</w:t>
      </w:r>
    </w:p>
  </w:comment>
  <w:comment w:id="73" w:author="Anas Sareen" w:date="2016-12-16T10:37:00Z" w:initials="AS">
    <w:p w14:paraId="3B32F5DA" w14:textId="5D6C7934" w:rsidR="005008C8" w:rsidRDefault="005008C8">
      <w:pPr>
        <w:pStyle w:val="CommentText"/>
      </w:pPr>
      <w:r>
        <w:rPr>
          <w:rStyle w:val="CommentReference"/>
        </w:rPr>
        <w:annotationRef/>
      </w:r>
      <w:r>
        <w:t>IL RECLAME UNE AUTRE LIGNEE ! ADAPTATION VERSUS REMAKE. WAKE UP.</w:t>
      </w:r>
    </w:p>
  </w:comment>
  <w:comment w:id="85" w:author="Anas Sareen" w:date="2016-12-16T10:45:00Z" w:initials="AS">
    <w:p w14:paraId="7DAD105B" w14:textId="4CDDE808" w:rsidR="005008C8" w:rsidRDefault="005008C8">
      <w:pPr>
        <w:pStyle w:val="CommentText"/>
      </w:pPr>
      <w:r>
        <w:rPr>
          <w:rStyle w:val="CommentReference"/>
        </w:rPr>
        <w:annotationRef/>
      </w:r>
      <w:r>
        <w:t>Parce que les interprétations sont plus variées et que la question de l’adaptation laisse plus de liberté au cinéaste/auteur</w:t>
      </w:r>
    </w:p>
  </w:comment>
  <w:comment w:id="91" w:author="Anas Sareen" w:date="2016-12-16T10:47:00Z" w:initials="AS">
    <w:p w14:paraId="29063786" w14:textId="11C37680" w:rsidR="005008C8" w:rsidRDefault="005008C8">
      <w:pPr>
        <w:pStyle w:val="CommentText"/>
      </w:pPr>
      <w:r>
        <w:rPr>
          <w:rStyle w:val="CommentReference"/>
        </w:rPr>
        <w:annotationRef/>
      </w:r>
      <w:r>
        <w:t xml:space="preserve">Quoi ? </w:t>
      </w:r>
      <w:proofErr w:type="gramStart"/>
      <w:r>
        <w:t>revoir</w:t>
      </w:r>
      <w:proofErr w:type="gramEnd"/>
      <w:r>
        <w:t>.</w:t>
      </w:r>
    </w:p>
  </w:comment>
  <w:comment w:id="146" w:author="Anas Sareen" w:date="2016-12-16T11:07:00Z" w:initials="AS">
    <w:p w14:paraId="38BB9C7F" w14:textId="7D803761" w:rsidR="005008C8" w:rsidRDefault="005008C8">
      <w:pPr>
        <w:pStyle w:val="CommentText"/>
      </w:pPr>
      <w:r>
        <w:rPr>
          <w:rStyle w:val="CommentReference"/>
        </w:rPr>
        <w:annotationRef/>
      </w:r>
      <w:r>
        <w:t xml:space="preserve">Il s’agit aussi de la place de Sontag dans le discours académique des années 80/90s : CULTURAL </w:t>
      </w:r>
      <w:proofErr w:type="spellStart"/>
      <w:r>
        <w:t>studies</w:t>
      </w:r>
      <w:proofErr w:type="spellEnd"/>
      <w:r>
        <w:t xml:space="preserve"> </w:t>
      </w:r>
      <w:proofErr w:type="spellStart"/>
      <w:r>
        <w:t>etc</w:t>
      </w:r>
      <w:proofErr w:type="spellEnd"/>
      <w:r>
        <w:t xml:space="preserve"> qui font usage du film, C’EST VRAIMENT CA LA VALEUR EPSITEMIQUE. CULTURAL STUDIES VERSUS CLASSICAL FILM STUDIES – NOUVELLE DISCIPLINE NOUVELLES METHODES, NOUVEAUX OBJETS.</w:t>
      </w:r>
    </w:p>
  </w:comment>
  <w:comment w:id="147" w:author="Anas Sareen" w:date="2016-12-16T11:09:00Z" w:initials="AS">
    <w:p w14:paraId="3AD9862A" w14:textId="272B2C1C" w:rsidR="005008C8" w:rsidRDefault="005008C8">
      <w:pPr>
        <w:pStyle w:val="CommentText"/>
      </w:pPr>
      <w:r>
        <w:rPr>
          <w:rStyle w:val="CommentReference"/>
        </w:rPr>
        <w:annotationRef/>
      </w:r>
      <w:r>
        <w:t xml:space="preserve">FAUT VRAIMENT COMPARER CES DIFFERENTS DISCOURS : EST CE QUE LES DISCOURS ACADEMIQUES FONT USAGE DE LA NOTION D’AUTEUR ? CITENT D’AUTRES TEXTES LITTERAIRES OU FILMS (SHAKESPEARE OU BUNUEL ?) </w:t>
      </w:r>
      <w:r w:rsidR="00F74B33">
        <w:t xml:space="preserve">QU’EST CE QUE LE FORMAT DE DIFFUSION A AVOIR AVEC CES DISCOURS ? </w:t>
      </w:r>
      <w:r w:rsidR="00F74B33">
        <w:t xml:space="preserve">C’EST UN FAIT SOCIO ECONOMIQUE PAS UN </w:t>
      </w:r>
      <w:r w:rsidR="00F74B33">
        <w:t>DISCOURS.</w:t>
      </w:r>
      <w:bookmarkStart w:id="148" w:name="_GoBack"/>
      <w:bookmarkEnd w:id="148"/>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14AF8" w14:textId="77777777" w:rsidR="005008C8" w:rsidRDefault="005008C8" w:rsidP="00173138">
      <w:r>
        <w:separator/>
      </w:r>
    </w:p>
  </w:endnote>
  <w:endnote w:type="continuationSeparator" w:id="0">
    <w:p w14:paraId="6730F288" w14:textId="77777777" w:rsidR="005008C8" w:rsidRDefault="005008C8"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5008C8" w:rsidRDefault="005008C8"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5008C8" w:rsidRDefault="005008C8"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5008C8" w:rsidRPr="00A50EFA" w:rsidRDefault="005008C8"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F74B33">
      <w:rPr>
        <w:rStyle w:val="PageNumber"/>
        <w:noProof/>
        <w:sz w:val="22"/>
      </w:rPr>
      <w:t>14</w:t>
    </w:r>
    <w:r w:rsidRPr="00A50EFA">
      <w:rPr>
        <w:rStyle w:val="PageNumber"/>
        <w:sz w:val="22"/>
      </w:rPr>
      <w:fldChar w:fldCharType="end"/>
    </w:r>
  </w:p>
  <w:p w14:paraId="6A6EF380" w14:textId="77777777" w:rsidR="005008C8" w:rsidRDefault="005008C8"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7501C" w14:textId="77777777" w:rsidR="005008C8" w:rsidRDefault="005008C8" w:rsidP="00173138">
      <w:r>
        <w:separator/>
      </w:r>
    </w:p>
  </w:footnote>
  <w:footnote w:type="continuationSeparator" w:id="0">
    <w:p w14:paraId="6803DEA0" w14:textId="77777777" w:rsidR="005008C8" w:rsidRDefault="005008C8" w:rsidP="00173138">
      <w:r>
        <w:continuationSeparator/>
      </w:r>
    </w:p>
  </w:footnote>
  <w:footnote w:id="1">
    <w:p w14:paraId="3CAB1882" w14:textId="5C3823C7" w:rsidR="005008C8" w:rsidRPr="00F51691" w:rsidRDefault="005008C8">
      <w:pPr>
        <w:pStyle w:val="FootnoteText"/>
        <w:rPr>
          <w:lang w:val="en-US"/>
        </w:rPr>
      </w:pPr>
      <w:r>
        <w:rPr>
          <w:rStyle w:val="FootnoteReference"/>
        </w:rPr>
        <w:footnoteRef/>
      </w:r>
      <w:r w:rsidRPr="00F51691">
        <w:rPr>
          <w:lang w:val="en-GB"/>
        </w:rPr>
        <w:t xml:space="preserve"> « genuine SF classic ». </w:t>
      </w:r>
      <w:proofErr w:type="gramStart"/>
      <w:r w:rsidRPr="00F51691">
        <w:rPr>
          <w:lang w:val="en-US"/>
        </w:rPr>
        <w:t>Don</w:t>
      </w:r>
      <w:r>
        <w:rPr>
          <w:lang w:val="en-US"/>
        </w:rPr>
        <w:t xml:space="preserve"> </w:t>
      </w:r>
      <w:proofErr w:type="spellStart"/>
      <w:r>
        <w:rPr>
          <w:lang w:val="en-US"/>
        </w:rPr>
        <w:t>Drucker</w:t>
      </w:r>
      <w:proofErr w:type="spellEnd"/>
      <w:r w:rsidRPr="00F51691">
        <w:rPr>
          <w:lang w:val="en-US"/>
        </w:rPr>
        <w:t xml:space="preserve">, « Invasion of the Body Snatchers », </w:t>
      </w:r>
      <w:r w:rsidRPr="00F51691">
        <w:rPr>
          <w:i/>
          <w:lang w:val="en-US"/>
        </w:rPr>
        <w:t>The Chicago Reader</w:t>
      </w:r>
      <w:r w:rsidRPr="00F51691">
        <w:rPr>
          <w:lang w:val="en-US"/>
        </w:rPr>
        <w:t>, 1997.</w:t>
      </w:r>
      <w:proofErr w:type="gramEnd"/>
    </w:p>
  </w:footnote>
  <w:footnote w:id="2">
    <w:p w14:paraId="75E5F482" w14:textId="4187C9C2" w:rsidR="005008C8" w:rsidRPr="00DC3F19" w:rsidRDefault="005008C8">
      <w:pPr>
        <w:pStyle w:val="FootnoteText"/>
        <w:rPr>
          <w:lang w:val="fr-CH"/>
        </w:rPr>
      </w:pPr>
      <w:r>
        <w:rPr>
          <w:rStyle w:val="FootnoteReference"/>
        </w:rPr>
        <w:footnoteRef/>
      </w:r>
      <w:r>
        <w:t xml:space="preserve"> </w:t>
      </w:r>
      <w:r>
        <w:rPr>
          <w:lang w:val="fr-CH"/>
        </w:rPr>
        <w:t>J</w:t>
      </w:r>
      <w:r w:rsidRPr="00F51691">
        <w:rPr>
          <w:lang w:val="fr-CH"/>
        </w:rPr>
        <w:t>ean-François</w:t>
      </w:r>
      <w:r>
        <w:rPr>
          <w:lang w:val="fr-CH"/>
        </w:rPr>
        <w:t xml:space="preserve"> Rauger</w:t>
      </w:r>
      <w:r w:rsidRPr="00F51691">
        <w:rPr>
          <w:lang w:val="fr-CH"/>
        </w:rPr>
        <w:t xml:space="preserve">, « Reprise : ‹ L’invasion des profanateurs de sépultures ›, de la série B à portée philosophique », </w:t>
      </w:r>
      <w:r w:rsidRPr="00F51691">
        <w:rPr>
          <w:i/>
          <w:lang w:val="fr-CH"/>
        </w:rPr>
        <w:t>Le Monde</w:t>
      </w:r>
      <w:r w:rsidRPr="00F51691">
        <w:rPr>
          <w:lang w:val="fr-CH"/>
        </w:rPr>
        <w:t>, 13 janvier 2015.</w:t>
      </w:r>
    </w:p>
  </w:footnote>
  <w:footnote w:id="3">
    <w:p w14:paraId="75D85F04" w14:textId="5CCE9BF7" w:rsidR="005008C8" w:rsidRPr="004F3A76" w:rsidRDefault="005008C8">
      <w:pPr>
        <w:pStyle w:val="FootnoteText"/>
        <w:rPr>
          <w:lang w:val="en-US"/>
        </w:rPr>
      </w:pPr>
      <w:r>
        <w:rPr>
          <w:rStyle w:val="FootnoteReference"/>
        </w:rPr>
        <w:footnoteRef/>
      </w:r>
      <w:r w:rsidRPr="004F3A76">
        <w:rPr>
          <w:lang w:val="en-GB"/>
        </w:rPr>
        <w:t xml:space="preserve"> « </w:t>
      </w:r>
      <w:proofErr w:type="gramStart"/>
      <w:r w:rsidRPr="004F3A76">
        <w:rPr>
          <w:lang w:val="en-GB"/>
        </w:rPr>
        <w:t>one</w:t>
      </w:r>
      <w:proofErr w:type="gramEnd"/>
      <w:r w:rsidRPr="004F3A76">
        <w:rPr>
          <w:lang w:val="en-GB"/>
        </w:rPr>
        <w:t xml:space="preserve"> of the definitive science fiction </w:t>
      </w:r>
      <w:r>
        <w:rPr>
          <w:lang w:val="en-GB"/>
        </w:rPr>
        <w:t xml:space="preserve">film </w:t>
      </w:r>
      <w:r w:rsidRPr="004F3A76">
        <w:rPr>
          <w:lang w:val="en-GB"/>
        </w:rPr>
        <w:t>of the 1950s »</w:t>
      </w:r>
      <w:r>
        <w:rPr>
          <w:lang w:val="en-GB"/>
        </w:rPr>
        <w:t xml:space="preserve">. </w:t>
      </w:r>
      <w:r w:rsidRPr="004F3A76">
        <w:rPr>
          <w:lang w:val="en-US"/>
        </w:rPr>
        <w:t>Keith M.</w:t>
      </w:r>
      <w:r>
        <w:rPr>
          <w:lang w:val="en-US"/>
        </w:rPr>
        <w:t xml:space="preserve"> Booker</w:t>
      </w:r>
      <w:r w:rsidRPr="004F3A76">
        <w:rPr>
          <w:lang w:val="en-US"/>
        </w:rPr>
        <w:t xml:space="preserve">, </w:t>
      </w:r>
      <w:r w:rsidRPr="004F3A76">
        <w:rPr>
          <w:i/>
          <w:lang w:val="en-US"/>
        </w:rPr>
        <w:t>Historical Dictionary of Science Fiction Cinema</w:t>
      </w:r>
      <w:r w:rsidRPr="004F3A76">
        <w:rPr>
          <w:lang w:val="en-US"/>
        </w:rPr>
        <w:t>, Lanham/Toronto/Plym</w:t>
      </w:r>
      <w:r>
        <w:rPr>
          <w:lang w:val="en-US"/>
        </w:rPr>
        <w:t>outh, The Scarecrow Press, 2010, p. 155.</w:t>
      </w:r>
    </w:p>
  </w:footnote>
  <w:footnote w:id="4">
    <w:p w14:paraId="4101D679" w14:textId="75F75139" w:rsidR="005008C8" w:rsidRPr="00753B76" w:rsidRDefault="005008C8">
      <w:pPr>
        <w:pStyle w:val="FootnoteText"/>
        <w:rPr>
          <w:lang w:val="fr-CH"/>
        </w:rPr>
      </w:pPr>
      <w:r>
        <w:rPr>
          <w:rStyle w:val="FootnoteReference"/>
        </w:rPr>
        <w:footnoteRef/>
      </w:r>
      <w:r w:rsidRPr="00574C0F">
        <w:rPr>
          <w:lang w:val="en-GB"/>
        </w:rPr>
        <w:t xml:space="preserve"> « </w:t>
      </w:r>
      <w:r w:rsidRPr="00574C0F">
        <w:rPr>
          <w:i/>
          <w:lang w:val="en-GB"/>
        </w:rPr>
        <w:t>Invasion of the Body Snatchers</w:t>
      </w:r>
      <w:r w:rsidRPr="00574C0F">
        <w:rPr>
          <w:lang w:val="en-GB"/>
        </w:rPr>
        <w:t xml:space="preserve"> has become no less than a cultural touchstone »</w:t>
      </w:r>
      <w:r>
        <w:rPr>
          <w:lang w:val="en-GB"/>
        </w:rPr>
        <w:t xml:space="preserve">. </w:t>
      </w:r>
      <w:r w:rsidRPr="00753B76">
        <w:rPr>
          <w:lang w:val="fr-CH"/>
        </w:rPr>
        <w:t xml:space="preserve">Barry Keith Grant, </w:t>
      </w:r>
      <w:r w:rsidRPr="00753B76">
        <w:rPr>
          <w:i/>
          <w:lang w:val="fr-CH"/>
        </w:rPr>
        <w:t>op. cit.</w:t>
      </w:r>
      <w:r w:rsidRPr="00753B76">
        <w:rPr>
          <w:lang w:val="fr-CH"/>
        </w:rPr>
        <w:t>, p. 8.</w:t>
      </w:r>
    </w:p>
  </w:footnote>
  <w:footnote w:id="5">
    <w:p w14:paraId="49197B5B" w14:textId="788CD754" w:rsidR="005008C8" w:rsidRPr="00B30BEB" w:rsidRDefault="005008C8" w:rsidP="00B30BEB">
      <w:pPr>
        <w:pStyle w:val="FootnoteText"/>
        <w:rPr>
          <w:lang w:val="en-US"/>
        </w:rPr>
      </w:pPr>
      <w:r>
        <w:rPr>
          <w:rStyle w:val="FootnoteReference"/>
        </w:rPr>
        <w:footnoteRef/>
      </w:r>
      <w:r>
        <w:t xml:space="preserve"> Le commentaire le plus représentatif de cette tendance se trouve dans une note de bas de page de l’article de Katrina Mann, qui affirme que « Il est en deçà de la portée de cet article de tracer précisément la piste de l’accès du film à sa popularité ultérieure ». </w:t>
      </w:r>
      <w:r w:rsidRPr="003B706F">
        <w:rPr>
          <w:lang w:val="en-GB"/>
        </w:rPr>
        <w:t>« It is beyond the scope of this article to map out precisely how the film attained subsequent popularity. »</w:t>
      </w:r>
      <w:r>
        <w:rPr>
          <w:lang w:val="en-GB"/>
        </w:rPr>
        <w:t xml:space="preserve">. </w:t>
      </w:r>
      <w:r w:rsidRPr="00B30BEB">
        <w:rPr>
          <w:lang w:val="en-US"/>
        </w:rPr>
        <w:t>Katrina</w:t>
      </w:r>
      <w:r>
        <w:rPr>
          <w:lang w:val="en-US"/>
        </w:rPr>
        <w:t xml:space="preserve"> Mann</w:t>
      </w:r>
      <w:r w:rsidRPr="00B30BEB">
        <w:rPr>
          <w:lang w:val="en-US"/>
        </w:rPr>
        <w:t xml:space="preserve">, « ‹ You're Next! ›: Postwar Hegemony Besieged in Invasion of the Body Snatchers », </w:t>
      </w:r>
      <w:r w:rsidRPr="00B30BEB">
        <w:rPr>
          <w:i/>
          <w:lang w:val="en-US"/>
        </w:rPr>
        <w:t>Cinema Journal</w:t>
      </w:r>
      <w:r w:rsidRPr="00B30BEB">
        <w:rPr>
          <w:lang w:val="en-US"/>
        </w:rPr>
        <w:t>, Vol. 44, No.</w:t>
      </w:r>
      <w:r>
        <w:rPr>
          <w:lang w:val="en-US"/>
        </w:rPr>
        <w:t xml:space="preserve"> 1, </w:t>
      </w:r>
      <w:proofErr w:type="spellStart"/>
      <w:r>
        <w:rPr>
          <w:lang w:val="en-US"/>
        </w:rPr>
        <w:t>automne</w:t>
      </w:r>
      <w:proofErr w:type="spellEnd"/>
      <w:r>
        <w:rPr>
          <w:lang w:val="en-US"/>
        </w:rPr>
        <w:t xml:space="preserve"> 2004, p. 66.</w:t>
      </w:r>
    </w:p>
    <w:p w14:paraId="62721158" w14:textId="5DEFAE31" w:rsidR="005008C8" w:rsidRPr="00B30BEB" w:rsidRDefault="005008C8">
      <w:pPr>
        <w:pStyle w:val="FootnoteText"/>
        <w:rPr>
          <w:lang w:val="en-US"/>
        </w:rPr>
      </w:pPr>
    </w:p>
  </w:footnote>
  <w:footnote w:id="6">
    <w:p w14:paraId="5C734DD2" w14:textId="4179D4E5" w:rsidR="005008C8" w:rsidRPr="006442A4" w:rsidRDefault="005008C8">
      <w:pPr>
        <w:pStyle w:val="FootnoteText"/>
        <w:rPr>
          <w:lang w:val="fr-CH"/>
        </w:rPr>
      </w:pPr>
      <w:r>
        <w:rPr>
          <w:rStyle w:val="FootnoteReference"/>
        </w:rPr>
        <w:footnoteRef/>
      </w:r>
      <w:r>
        <w:t xml:space="preserve"> </w:t>
      </w:r>
      <w:r>
        <w:rPr>
          <w:lang w:val="fr-CH"/>
        </w:rPr>
        <w:t>Oliver Hirshbiegel, réalisateur encore relativement jeune dont la carrière cinématographique a commencée en 2001, ne dispose pas encore de monographie qui lui est dédiée.</w:t>
      </w:r>
    </w:p>
  </w:footnote>
  <w:footnote w:id="7">
    <w:p w14:paraId="42578E3B" w14:textId="1EA0F59A" w:rsidR="005008C8" w:rsidRPr="004F2713" w:rsidRDefault="005008C8">
      <w:pPr>
        <w:pStyle w:val="FootnoteText"/>
        <w:rPr>
          <w:lang w:val="en-GB"/>
        </w:rPr>
      </w:pPr>
      <w:r>
        <w:rPr>
          <w:rStyle w:val="FootnoteReference"/>
        </w:rPr>
        <w:footnoteRef/>
      </w:r>
      <w:r w:rsidRPr="004F2713">
        <w:rPr>
          <w:lang w:val="en-GB"/>
        </w:rPr>
        <w:t xml:space="preserve"> Alan</w:t>
      </w:r>
      <w:r>
        <w:rPr>
          <w:lang w:val="en-GB"/>
        </w:rPr>
        <w:t xml:space="preserve"> Lovell</w:t>
      </w:r>
      <w:r w:rsidRPr="004F2713">
        <w:rPr>
          <w:lang w:val="en-GB"/>
        </w:rPr>
        <w:t xml:space="preserve">, </w:t>
      </w:r>
      <w:r w:rsidRPr="004F2713">
        <w:rPr>
          <w:i/>
          <w:lang w:val="en-GB"/>
        </w:rPr>
        <w:t>Don Siegel</w:t>
      </w:r>
      <w:r w:rsidRPr="004F2713">
        <w:rPr>
          <w:lang w:val="en-GB"/>
        </w:rPr>
        <w:t>, London, BFI, 1977 [1975].</w:t>
      </w:r>
    </w:p>
  </w:footnote>
  <w:footnote w:id="8">
    <w:p w14:paraId="299AB539" w14:textId="51F2825A"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Annette</w:t>
      </w:r>
      <w:r>
        <w:rPr>
          <w:lang w:val="en-US"/>
        </w:rPr>
        <w:t xml:space="preserve"> </w:t>
      </w:r>
      <w:proofErr w:type="spellStart"/>
      <w:r>
        <w:rPr>
          <w:lang w:val="en-US"/>
        </w:rPr>
        <w:t>Insdorf</w:t>
      </w:r>
      <w:proofErr w:type="spellEnd"/>
      <w:r w:rsidRPr="004F2713">
        <w:rPr>
          <w:lang w:val="en-US"/>
        </w:rPr>
        <w:t xml:space="preserve">, </w:t>
      </w:r>
      <w:r w:rsidRPr="004F2713">
        <w:rPr>
          <w:i/>
          <w:lang w:val="en-US"/>
        </w:rPr>
        <w:t>Philip Kaufman</w:t>
      </w:r>
      <w:r w:rsidRPr="004F2713">
        <w:rPr>
          <w:lang w:val="en-US"/>
        </w:rPr>
        <w:t>, Urbana/Chicago, University of Illinois Press, 2012.</w:t>
      </w:r>
    </w:p>
  </w:footnote>
  <w:footnote w:id="9">
    <w:p w14:paraId="0A0DD33A" w14:textId="383B82AF"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Nicole</w:t>
      </w:r>
      <w:r>
        <w:rPr>
          <w:lang w:val="en-US"/>
        </w:rPr>
        <w:t xml:space="preserve"> </w:t>
      </w:r>
      <w:proofErr w:type="spellStart"/>
      <w:r>
        <w:rPr>
          <w:lang w:val="en-US"/>
        </w:rPr>
        <w:t>Brenez</w:t>
      </w:r>
      <w:proofErr w:type="spellEnd"/>
      <w:r w:rsidRPr="004F2713">
        <w:rPr>
          <w:lang w:val="en-US"/>
        </w:rPr>
        <w:t xml:space="preserve">, </w:t>
      </w:r>
      <w:r w:rsidRPr="004F2713">
        <w:rPr>
          <w:i/>
          <w:lang w:val="en-US"/>
        </w:rPr>
        <w:t>Abel Ferrara</w:t>
      </w:r>
      <w:r w:rsidRPr="004F2713">
        <w:rPr>
          <w:lang w:val="en-US"/>
        </w:rPr>
        <w:t>, Urbana/Chicago, University of Illinois Press, 2007.</w:t>
      </w:r>
    </w:p>
  </w:footnote>
  <w:footnote w:id="10">
    <w:p w14:paraId="6C98FF08" w14:textId="2E875579" w:rsidR="005008C8" w:rsidRPr="00753B76" w:rsidRDefault="005008C8">
      <w:pPr>
        <w:pStyle w:val="FootnoteText"/>
        <w:rPr>
          <w:lang w:val="fr-CH"/>
        </w:rPr>
      </w:pPr>
      <w:r>
        <w:rPr>
          <w:rStyle w:val="FootnoteReference"/>
        </w:rPr>
        <w:footnoteRef/>
      </w:r>
      <w:r w:rsidRPr="00753B76">
        <w:rPr>
          <w:lang w:val="fr-CH"/>
        </w:rPr>
        <w:t xml:space="preserve"> </w:t>
      </w:r>
      <w:r w:rsidRPr="0059199C">
        <w:rPr>
          <w:lang w:val="fr-CH"/>
        </w:rPr>
        <w:t>Qu’il n’a malheresuement pas été possible de consulter pour ce travail.</w:t>
      </w:r>
    </w:p>
  </w:footnote>
  <w:footnote w:id="11">
    <w:p w14:paraId="7ACAE647" w14:textId="320D6483" w:rsidR="005008C8" w:rsidRPr="0059199C" w:rsidRDefault="005008C8">
      <w:pPr>
        <w:pStyle w:val="FootnoteText"/>
        <w:rPr>
          <w:lang w:val="en-GB"/>
        </w:rPr>
      </w:pPr>
      <w:r>
        <w:rPr>
          <w:rStyle w:val="FootnoteReference"/>
        </w:rPr>
        <w:footnoteRef/>
      </w:r>
      <w:r w:rsidRPr="0059199C">
        <w:rPr>
          <w:lang w:val="en-GB"/>
        </w:rPr>
        <w:t xml:space="preserve"> Stuart M. </w:t>
      </w:r>
      <w:proofErr w:type="spellStart"/>
      <w:r w:rsidRPr="0059199C">
        <w:rPr>
          <w:lang w:val="en-GB"/>
        </w:rPr>
        <w:t>Kaminsky</w:t>
      </w:r>
      <w:proofErr w:type="spellEnd"/>
      <w:r>
        <w:rPr>
          <w:lang w:val="en-GB"/>
        </w:rPr>
        <w:t xml:space="preserve">, </w:t>
      </w:r>
      <w:r w:rsidRPr="0059199C">
        <w:rPr>
          <w:lang w:val="en-GB"/>
        </w:rPr>
        <w:t>« Don Siegel on the Pod Society »</w:t>
      </w:r>
      <w:r>
        <w:rPr>
          <w:lang w:val="en-GB"/>
        </w:rPr>
        <w:t xml:space="preserve"> </w:t>
      </w:r>
      <w:r>
        <w:rPr>
          <w:i/>
          <w:lang w:val="en-GB"/>
        </w:rPr>
        <w:t>in</w:t>
      </w:r>
      <w:r>
        <w:rPr>
          <w:lang w:val="en-GB"/>
        </w:rPr>
        <w:t xml:space="preserve"> </w:t>
      </w:r>
      <w:proofErr w:type="spellStart"/>
      <w:r>
        <w:rPr>
          <w:lang w:val="en-GB"/>
        </w:rPr>
        <w:t>LaValley</w:t>
      </w:r>
      <w:proofErr w:type="spellEnd"/>
      <w:r>
        <w:rPr>
          <w:lang w:val="en-GB"/>
        </w:rPr>
        <w:t xml:space="preserve">, </w:t>
      </w:r>
      <w:r>
        <w:rPr>
          <w:i/>
          <w:lang w:val="en-GB"/>
        </w:rPr>
        <w:t>op. cit.</w:t>
      </w:r>
      <w:r>
        <w:rPr>
          <w:lang w:val="en-GB"/>
        </w:rPr>
        <w:t>, pp. 153-157.</w:t>
      </w:r>
    </w:p>
  </w:footnote>
  <w:footnote w:id="12">
    <w:p w14:paraId="07784E71" w14:textId="2C45578C" w:rsidR="005008C8" w:rsidRPr="00695310" w:rsidRDefault="005008C8">
      <w:pPr>
        <w:pStyle w:val="FootnoteText"/>
        <w:rPr>
          <w:lang w:val="en-GB"/>
        </w:rPr>
      </w:pPr>
      <w:r>
        <w:rPr>
          <w:rStyle w:val="FootnoteReference"/>
        </w:rPr>
        <w:footnoteRef/>
      </w:r>
      <w:r w:rsidRPr="00695310">
        <w:rPr>
          <w:lang w:val="en-GB"/>
        </w:rPr>
        <w:t xml:space="preserve"> « </w:t>
      </w:r>
      <w:proofErr w:type="gramStart"/>
      <w:r w:rsidRPr="00695310">
        <w:rPr>
          <w:lang w:val="en-GB"/>
        </w:rPr>
        <w:t>probably</w:t>
      </w:r>
      <w:proofErr w:type="gramEnd"/>
      <w:r w:rsidRPr="00695310">
        <w:rPr>
          <w:lang w:val="en-GB"/>
        </w:rPr>
        <w:t xml:space="preserve"> my best film ».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54.</w:t>
      </w:r>
    </w:p>
  </w:footnote>
  <w:footnote w:id="13">
    <w:p w14:paraId="3677D731" w14:textId="7E022866" w:rsidR="005008C8" w:rsidRPr="00C8216C" w:rsidRDefault="005008C8">
      <w:pPr>
        <w:pStyle w:val="FootnoteText"/>
        <w:rPr>
          <w:lang w:val="en-GB"/>
        </w:rPr>
      </w:pPr>
      <w:r>
        <w:rPr>
          <w:rStyle w:val="FootnoteReference"/>
        </w:rPr>
        <w:footnoteRef/>
      </w:r>
      <w:r w:rsidRPr="00C8216C">
        <w:rPr>
          <w:lang w:val="en-GB"/>
        </w:rPr>
        <w:t xml:space="preserve"> « I hide behind a facade of bad scripts, telling stories of no import and I felt that this was a very important story. »</w:t>
      </w:r>
      <w:r>
        <w:rPr>
          <w:lang w:val="en-GB"/>
        </w:rPr>
        <w:t xml:space="preserve">. </w:t>
      </w:r>
      <w:proofErr w:type="gramStart"/>
      <w:r w:rsidRPr="004F2713">
        <w:rPr>
          <w:lang w:val="en-GB"/>
        </w:rPr>
        <w:t>Alan</w:t>
      </w:r>
      <w:r>
        <w:rPr>
          <w:lang w:val="en-GB"/>
        </w:rPr>
        <w:t xml:space="preserve"> Lovell</w:t>
      </w:r>
      <w:r w:rsidRPr="004F2713">
        <w:rPr>
          <w:lang w:val="en-GB"/>
        </w:rPr>
        <w:t>,</w:t>
      </w:r>
      <w:r>
        <w:rPr>
          <w:lang w:val="en-GB"/>
        </w:rPr>
        <w:t xml:space="preserve"> </w:t>
      </w:r>
      <w:r>
        <w:rPr>
          <w:i/>
          <w:lang w:val="en-GB"/>
        </w:rPr>
        <w:t>ibid</w:t>
      </w:r>
      <w:r w:rsidRPr="00B070E6">
        <w:rPr>
          <w:lang w:val="en-GB"/>
        </w:rPr>
        <w:t>.</w:t>
      </w:r>
      <w:proofErr w:type="gramEnd"/>
    </w:p>
  </w:footnote>
  <w:footnote w:id="14">
    <w:p w14:paraId="3ED24E91" w14:textId="671BC789" w:rsidR="005008C8" w:rsidRPr="00772792" w:rsidRDefault="005008C8">
      <w:pPr>
        <w:pStyle w:val="FootnoteText"/>
        <w:rPr>
          <w:lang w:val="en-GB"/>
        </w:rPr>
      </w:pPr>
      <w:r>
        <w:rPr>
          <w:rStyle w:val="FootnoteReference"/>
        </w:rPr>
        <w:footnoteRef/>
      </w:r>
      <w:r w:rsidRPr="00772792">
        <w:rPr>
          <w:lang w:val="en-GB"/>
        </w:rPr>
        <w:t xml:space="preserve"> </w:t>
      </w:r>
      <w:r w:rsidRPr="00772792">
        <w:rPr>
          <w:i/>
          <w:lang w:val="en-GB"/>
        </w:rPr>
        <w:t xml:space="preserve">The </w:t>
      </w:r>
      <w:proofErr w:type="spellStart"/>
      <w:r w:rsidRPr="00772792">
        <w:rPr>
          <w:i/>
          <w:lang w:val="en-GB"/>
        </w:rPr>
        <w:t>Beguilded</w:t>
      </w:r>
      <w:proofErr w:type="spellEnd"/>
      <w:r w:rsidRPr="00772792">
        <w:rPr>
          <w:lang w:val="en-GB"/>
        </w:rPr>
        <w:t xml:space="preserve"> (</w:t>
      </w:r>
      <w:r w:rsidRPr="00772792">
        <w:rPr>
          <w:i/>
          <w:lang w:val="en-GB"/>
        </w:rPr>
        <w:t xml:space="preserve">Les </w:t>
      </w:r>
      <w:proofErr w:type="spellStart"/>
      <w:r w:rsidRPr="00772792">
        <w:rPr>
          <w:i/>
          <w:lang w:val="en-GB"/>
        </w:rPr>
        <w:t>Proies</w:t>
      </w:r>
      <w:proofErr w:type="spellEnd"/>
      <w:r w:rsidRPr="00772792">
        <w:rPr>
          <w:lang w:val="en-GB"/>
        </w:rPr>
        <w:t>, Don Siegel, 1971)</w:t>
      </w:r>
    </w:p>
  </w:footnote>
  <w:footnote w:id="15">
    <w:p w14:paraId="60335D34" w14:textId="096CE9CB" w:rsidR="005008C8" w:rsidRPr="005C6428" w:rsidRDefault="005008C8">
      <w:pPr>
        <w:pStyle w:val="FootnoteText"/>
        <w:rPr>
          <w:lang w:val="en-GB"/>
        </w:rPr>
      </w:pPr>
      <w:r>
        <w:rPr>
          <w:rStyle w:val="FootnoteReference"/>
        </w:rPr>
        <w:footnoteRef/>
      </w:r>
      <w:r w:rsidRPr="005C6428">
        <w:rPr>
          <w:lang w:val="en-GB"/>
        </w:rPr>
        <w:t xml:space="preserve">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59.</w:t>
      </w:r>
    </w:p>
  </w:footnote>
  <w:footnote w:id="16">
    <w:p w14:paraId="771E00B0" w14:textId="785736DE" w:rsidR="005008C8" w:rsidRPr="00EC1C51" w:rsidRDefault="005008C8">
      <w:pPr>
        <w:pStyle w:val="FootnoteText"/>
        <w:rPr>
          <w:lang w:val="en-GB"/>
        </w:rPr>
      </w:pPr>
      <w:r>
        <w:rPr>
          <w:rStyle w:val="FootnoteReference"/>
        </w:rPr>
        <w:footnoteRef/>
      </w:r>
      <w:r>
        <w:t xml:space="preserve"> </w:t>
      </w:r>
      <w:r>
        <w:rPr>
          <w:lang w:val="fr-CH"/>
        </w:rPr>
        <w:t xml:space="preserve">Il convient de préciser ici que Siegel ne parle pas de </w:t>
      </w:r>
      <w:r>
        <w:rPr>
          <w:i/>
          <w:lang w:val="fr-CH"/>
        </w:rPr>
        <w:t>pods</w:t>
      </w:r>
      <w:r>
        <w:rPr>
          <w:lang w:val="fr-CH"/>
        </w:rPr>
        <w:t xml:space="preserve"> d’origine extra-terrestres voulant envahir la terre mais « Les gens sont des pods. Beaucoup de mes associés sont certainement des pods […] Ils existent, respirent, dorment. Être un pod veut dire ne plus avoir aucune passion, aucune colère, d’avoir perdu l’étincelle. » ; </w:t>
      </w:r>
      <w:r w:rsidRPr="00815FC4">
        <w:rPr>
          <w:lang w:val="fr-CH"/>
        </w:rPr>
        <w:t xml:space="preserve">« People are pods. </w:t>
      </w:r>
      <w:r w:rsidRPr="00EC1C51">
        <w:rPr>
          <w:lang w:val="en-GB"/>
        </w:rPr>
        <w:t xml:space="preserve">Many of my associates are certainly pods […] they exist, breathe, </w:t>
      </w:r>
      <w:proofErr w:type="gramStart"/>
      <w:r w:rsidRPr="00EC1C51">
        <w:rPr>
          <w:lang w:val="en-GB"/>
        </w:rPr>
        <w:t>sleep</w:t>
      </w:r>
      <w:proofErr w:type="gramEnd"/>
      <w:r w:rsidRPr="00EC1C51">
        <w:rPr>
          <w:lang w:val="en-GB"/>
        </w:rPr>
        <w:t xml:space="preserve">. </w:t>
      </w:r>
      <w:r>
        <w:rPr>
          <w:lang w:val="en-GB"/>
        </w:rPr>
        <w:t xml:space="preserve">To be a pod means that you have no passion, no anger, the spark has left you. </w:t>
      </w:r>
      <w:r w:rsidRPr="00EC1C51">
        <w:rPr>
          <w:lang w:val="en-GB"/>
        </w:rPr>
        <w:t>»</w:t>
      </w:r>
      <w:r>
        <w:rPr>
          <w:lang w:val="en-GB"/>
        </w:rPr>
        <w:t>.</w:t>
      </w:r>
      <w:r w:rsidRPr="00EC1C51">
        <w:rPr>
          <w:lang w:val="en-GB"/>
        </w:rPr>
        <w:t xml:space="preserve">  </w:t>
      </w:r>
      <w:r w:rsidRPr="0059199C">
        <w:rPr>
          <w:lang w:val="en-GB"/>
        </w:rPr>
        <w:t xml:space="preserve">Stuart M. </w:t>
      </w:r>
      <w:proofErr w:type="spellStart"/>
      <w:r w:rsidRPr="0059199C">
        <w:rPr>
          <w:lang w:val="en-GB"/>
        </w:rPr>
        <w:t>Kaminsky</w:t>
      </w:r>
      <w:proofErr w:type="spellEnd"/>
      <w:r>
        <w:rPr>
          <w:lang w:val="en-GB"/>
        </w:rPr>
        <w:t xml:space="preserve">, </w:t>
      </w:r>
      <w:r>
        <w:rPr>
          <w:i/>
          <w:lang w:val="en-GB"/>
        </w:rPr>
        <w:t>op. cit.</w:t>
      </w:r>
      <w:r>
        <w:rPr>
          <w:lang w:val="en-GB"/>
        </w:rPr>
        <w:t>, p. 154.</w:t>
      </w:r>
    </w:p>
  </w:footnote>
  <w:footnote w:id="17">
    <w:p w14:paraId="2FDA65C2" w14:textId="67F6F9D8" w:rsidR="005008C8" w:rsidRPr="00EB23D2" w:rsidRDefault="005008C8">
      <w:pPr>
        <w:pStyle w:val="FootnoteText"/>
        <w:rPr>
          <w:lang w:val="en-GB"/>
        </w:rPr>
      </w:pPr>
      <w:r>
        <w:rPr>
          <w:rStyle w:val="FootnoteReference"/>
        </w:rPr>
        <w:footnoteRef/>
      </w:r>
      <w:r w:rsidRPr="00EB23D2">
        <w:rPr>
          <w:lang w:val="en-GB"/>
        </w:rPr>
        <w:t xml:space="preserve"> </w:t>
      </w:r>
      <w:r w:rsidRPr="0059199C">
        <w:rPr>
          <w:lang w:val="en-GB"/>
        </w:rPr>
        <w:t xml:space="preserve">Stuart M. </w:t>
      </w:r>
      <w:proofErr w:type="spellStart"/>
      <w:r w:rsidRPr="0059199C">
        <w:rPr>
          <w:lang w:val="en-GB"/>
        </w:rPr>
        <w:t>Kaminsky</w:t>
      </w:r>
      <w:proofErr w:type="spellEnd"/>
      <w:r>
        <w:rPr>
          <w:lang w:val="en-GB"/>
        </w:rPr>
        <w:t xml:space="preserve">, </w:t>
      </w:r>
      <w:r>
        <w:rPr>
          <w:i/>
          <w:lang w:val="en-GB"/>
        </w:rPr>
        <w:t>op. cit.</w:t>
      </w:r>
      <w:r>
        <w:rPr>
          <w:lang w:val="en-GB"/>
        </w:rPr>
        <w:t>, p. 159.</w:t>
      </w:r>
    </w:p>
  </w:footnote>
  <w:footnote w:id="18">
    <w:p w14:paraId="0ED4A1A8" w14:textId="32478945" w:rsidR="005008C8" w:rsidRPr="002870B1" w:rsidRDefault="005008C8">
      <w:pPr>
        <w:pStyle w:val="FootnoteText"/>
        <w:rPr>
          <w:lang w:val="en-US"/>
        </w:rPr>
      </w:pPr>
      <w:r>
        <w:rPr>
          <w:rStyle w:val="FootnoteReference"/>
        </w:rPr>
        <w:footnoteRef/>
      </w:r>
      <w:r w:rsidRPr="001F0653">
        <w:rPr>
          <w:lang w:val="fr-CH"/>
        </w:rPr>
        <w:t xml:space="preserve"> </w:t>
      </w:r>
      <w:r w:rsidRPr="001F0653">
        <w:rPr>
          <w:lang w:val="fr-CH"/>
        </w:rPr>
        <w:t>Une absence que constate également Arthur LeGacy en se référant à la même entrevue, trouvant l’</w:t>
      </w:r>
      <w:r>
        <w:rPr>
          <w:lang w:val="fr-CH"/>
        </w:rPr>
        <w:t>omission « surprenante quand on se rends compte à quel point la conception du film de Siegel est tirée directement du roman de Finney »</w:t>
      </w:r>
      <w:r w:rsidRPr="001F0653">
        <w:rPr>
          <w:lang w:val="fr-CH"/>
        </w:rPr>
        <w:t>.</w:t>
      </w:r>
      <w:r>
        <w:rPr>
          <w:lang w:val="fr-CH"/>
        </w:rPr>
        <w:t xml:space="preserve"> </w:t>
      </w:r>
      <w:r w:rsidRPr="001F0653">
        <w:rPr>
          <w:lang w:val="en-GB"/>
        </w:rPr>
        <w:t>« </w:t>
      </w:r>
      <w:r>
        <w:rPr>
          <w:lang w:val="en-GB"/>
        </w:rPr>
        <w:t xml:space="preserve">I was surprised to find how much of the original conception was taken directly from Jack Finney’s novel. </w:t>
      </w:r>
      <w:r w:rsidRPr="001F0653">
        <w:rPr>
          <w:lang w:val="en-GB"/>
        </w:rPr>
        <w:t xml:space="preserve">»  </w:t>
      </w:r>
      <w:r w:rsidRPr="002870B1">
        <w:rPr>
          <w:lang w:val="en-US"/>
        </w:rPr>
        <w:t>Arthur</w:t>
      </w:r>
      <w:r>
        <w:rPr>
          <w:lang w:val="en-US"/>
        </w:rPr>
        <w:t xml:space="preserve"> </w:t>
      </w:r>
      <w:proofErr w:type="spellStart"/>
      <w:r>
        <w:rPr>
          <w:lang w:val="en-US"/>
        </w:rPr>
        <w:t>LeGacy</w:t>
      </w:r>
      <w:proofErr w:type="spellEnd"/>
      <w:r w:rsidRPr="002870B1">
        <w:rPr>
          <w:lang w:val="en-US"/>
        </w:rPr>
        <w:t xml:space="preserve">, « </w:t>
      </w:r>
      <w:r w:rsidRPr="002870B1">
        <w:rPr>
          <w:i/>
          <w:lang w:val="en-US"/>
        </w:rPr>
        <w:t>The Invasion of the Body Snatchers</w:t>
      </w:r>
      <w:r>
        <w:rPr>
          <w:lang w:val="en-US"/>
        </w:rPr>
        <w:t xml:space="preserve">: A Metaphor for the Fifties », </w:t>
      </w:r>
      <w:proofErr w:type="spellStart"/>
      <w:r w:rsidRPr="002870B1">
        <w:rPr>
          <w:i/>
          <w:lang w:val="en-US"/>
        </w:rPr>
        <w:t>Litterature</w:t>
      </w:r>
      <w:proofErr w:type="spellEnd"/>
      <w:r w:rsidRPr="002870B1">
        <w:rPr>
          <w:i/>
          <w:lang w:val="en-US"/>
        </w:rPr>
        <w:t>/Film Quarterly</w:t>
      </w:r>
      <w:r w:rsidRPr="002870B1">
        <w:rPr>
          <w:lang w:val="en-US"/>
        </w:rPr>
        <w:t xml:space="preserve">, Vol. </w:t>
      </w:r>
      <w:r>
        <w:rPr>
          <w:lang w:val="en-US"/>
        </w:rPr>
        <w:t xml:space="preserve">6, No. 3, </w:t>
      </w:r>
      <w:proofErr w:type="spellStart"/>
      <w:r>
        <w:rPr>
          <w:lang w:val="en-US"/>
        </w:rPr>
        <w:t>été</w:t>
      </w:r>
      <w:proofErr w:type="spellEnd"/>
      <w:r>
        <w:rPr>
          <w:lang w:val="en-US"/>
        </w:rPr>
        <w:t xml:space="preserve"> 1978, p. 287.</w:t>
      </w:r>
    </w:p>
  </w:footnote>
  <w:footnote w:id="19">
    <w:p w14:paraId="6C88C17B" w14:textId="766C3AB6" w:rsidR="005008C8" w:rsidRPr="00AF1620" w:rsidRDefault="005008C8">
      <w:pPr>
        <w:pStyle w:val="FootnoteText"/>
        <w:rPr>
          <w:lang w:val="en-GB"/>
        </w:rPr>
      </w:pPr>
      <w:r>
        <w:rPr>
          <w:rStyle w:val="FootnoteReference"/>
        </w:rPr>
        <w:footnoteRef/>
      </w:r>
      <w:r w:rsidRPr="00AF1620">
        <w:rPr>
          <w:lang w:val="en-GB"/>
        </w:rPr>
        <w:t xml:space="preserve"> « </w:t>
      </w:r>
      <w:proofErr w:type="gramStart"/>
      <w:r w:rsidRPr="00AF1620">
        <w:rPr>
          <w:lang w:val="en-GB"/>
        </w:rPr>
        <w:t>a</w:t>
      </w:r>
      <w:proofErr w:type="gramEnd"/>
      <w:r w:rsidRPr="00AF1620">
        <w:rPr>
          <w:lang w:val="en-GB"/>
        </w:rPr>
        <w:t xml:space="preserve"> conscious choice ». </w:t>
      </w:r>
      <w:proofErr w:type="gramStart"/>
      <w:r w:rsidRPr="0059199C">
        <w:rPr>
          <w:lang w:val="en-GB"/>
        </w:rPr>
        <w:t xml:space="preserve">Stuart M. </w:t>
      </w:r>
      <w:proofErr w:type="spellStart"/>
      <w:r w:rsidRPr="0059199C">
        <w:rPr>
          <w:lang w:val="en-GB"/>
        </w:rPr>
        <w:t>Kaminsky</w:t>
      </w:r>
      <w:proofErr w:type="spellEnd"/>
      <w:r>
        <w:rPr>
          <w:lang w:val="en-GB"/>
        </w:rPr>
        <w:t xml:space="preserve">, </w:t>
      </w:r>
      <w:r>
        <w:rPr>
          <w:i/>
          <w:lang w:val="en-GB"/>
        </w:rPr>
        <w:t>ibid</w:t>
      </w:r>
      <w:r>
        <w:rPr>
          <w:lang w:val="en-GB"/>
        </w:rPr>
        <w:t>.</w:t>
      </w:r>
      <w:proofErr w:type="gramEnd"/>
    </w:p>
  </w:footnote>
  <w:footnote w:id="20">
    <w:p w14:paraId="00BB6561" w14:textId="4AD4C9A6" w:rsidR="005008C8" w:rsidRPr="00F93679" w:rsidRDefault="005008C8">
      <w:pPr>
        <w:pStyle w:val="FootnoteText"/>
        <w:rPr>
          <w:lang w:val="en-GB"/>
        </w:rPr>
      </w:pPr>
      <w:r>
        <w:rPr>
          <w:rStyle w:val="FootnoteReference"/>
        </w:rPr>
        <w:footnoteRef/>
      </w:r>
      <w:r w:rsidRPr="00F93679">
        <w:rPr>
          <w:lang w:val="en-GB"/>
        </w:rPr>
        <w:t xml:space="preserve"> « </w:t>
      </w:r>
      <w:proofErr w:type="gramStart"/>
      <w:r w:rsidRPr="00F93679">
        <w:rPr>
          <w:lang w:val="en-GB"/>
        </w:rPr>
        <w:t>the</w:t>
      </w:r>
      <w:proofErr w:type="gramEnd"/>
      <w:r w:rsidRPr="00F93679">
        <w:rPr>
          <w:lang w:val="en-GB"/>
        </w:rPr>
        <w:t xml:space="preserve"> idea of a stupid pod »</w:t>
      </w:r>
      <w:r>
        <w:rPr>
          <w:lang w:val="en-GB"/>
        </w:rPr>
        <w:t xml:space="preserve">. </w:t>
      </w:r>
      <w:r w:rsidRPr="0059199C">
        <w:rPr>
          <w:lang w:val="en-GB"/>
        </w:rPr>
        <w:t xml:space="preserve">Stuart M. </w:t>
      </w:r>
      <w:proofErr w:type="spellStart"/>
      <w:r w:rsidRPr="0059199C">
        <w:rPr>
          <w:lang w:val="en-GB"/>
        </w:rPr>
        <w:t>Kaminsky</w:t>
      </w:r>
      <w:proofErr w:type="spellEnd"/>
      <w:r>
        <w:rPr>
          <w:lang w:val="en-GB"/>
        </w:rPr>
        <w:t xml:space="preserve">, </w:t>
      </w:r>
      <w:r>
        <w:rPr>
          <w:i/>
          <w:lang w:val="en-GB"/>
        </w:rPr>
        <w:t>op. cit.</w:t>
      </w:r>
      <w:r>
        <w:rPr>
          <w:lang w:val="en-GB"/>
        </w:rPr>
        <w:t>, p. 155.</w:t>
      </w:r>
    </w:p>
  </w:footnote>
  <w:footnote w:id="21">
    <w:p w14:paraId="2717EC1E" w14:textId="68343031" w:rsidR="005008C8" w:rsidRPr="00753B76" w:rsidRDefault="005008C8">
      <w:pPr>
        <w:pStyle w:val="FootnoteText"/>
        <w:rPr>
          <w:lang w:val="fr-CH"/>
        </w:rPr>
      </w:pPr>
      <w:r>
        <w:rPr>
          <w:rStyle w:val="FootnoteReference"/>
        </w:rPr>
        <w:footnoteRef/>
      </w:r>
      <w:r w:rsidRPr="00753B76">
        <w:rPr>
          <w:lang w:val="fr-CH"/>
        </w:rPr>
        <w:t xml:space="preserve"> </w:t>
      </w:r>
      <w:r w:rsidRPr="00753B76">
        <w:rPr>
          <w:lang w:val="fr-CH"/>
        </w:rPr>
        <w:t xml:space="preserve">Stuart M. Kaminsky, </w:t>
      </w:r>
      <w:r w:rsidRPr="00753B76">
        <w:rPr>
          <w:i/>
          <w:lang w:val="fr-CH"/>
        </w:rPr>
        <w:t>ibid</w:t>
      </w:r>
      <w:r w:rsidRPr="00753B76">
        <w:rPr>
          <w:lang w:val="fr-CH"/>
        </w:rPr>
        <w:t>.</w:t>
      </w:r>
    </w:p>
  </w:footnote>
  <w:footnote w:id="22">
    <w:p w14:paraId="2465B1DE" w14:textId="15C451E4" w:rsidR="005008C8" w:rsidRPr="00696446" w:rsidRDefault="005008C8">
      <w:pPr>
        <w:pStyle w:val="FootnoteText"/>
        <w:rPr>
          <w:lang w:val="fr-CH"/>
        </w:rPr>
      </w:pPr>
      <w:r>
        <w:rPr>
          <w:rStyle w:val="FootnoteReference"/>
        </w:rPr>
        <w:footnoteRef/>
      </w:r>
      <w:r>
        <w:t xml:space="preserve"> </w:t>
      </w:r>
      <w:r>
        <w:rPr>
          <w:lang w:val="fr-CH"/>
        </w:rPr>
        <w:t>Au point-de-vue personnel, puisqu’il n’est jamais question du succès commercial du film dans son discours.</w:t>
      </w:r>
    </w:p>
  </w:footnote>
  <w:footnote w:id="23">
    <w:p w14:paraId="41FB7B2E" w14:textId="2A573454" w:rsidR="005008C8" w:rsidRPr="00D22865" w:rsidRDefault="005008C8">
      <w:pPr>
        <w:pStyle w:val="FootnoteText"/>
        <w:rPr>
          <w:lang w:val="fr-CH"/>
        </w:rPr>
      </w:pPr>
      <w:r>
        <w:rPr>
          <w:rStyle w:val="FootnoteReference"/>
        </w:rPr>
        <w:footnoteRef/>
      </w:r>
      <w:r>
        <w:t xml:space="preserve"> </w:t>
      </w:r>
      <w:r>
        <w:rPr>
          <w:lang w:val="fr-CH"/>
        </w:rPr>
        <w:t>La question du parallèle avec le maccarthisme est évoquée mais très rapidement balayée par le réalisateur qui affirme que la référence au sénateur était « inévitable » mais qu’il ne cherchait pas à insister dessus.</w:t>
      </w:r>
    </w:p>
  </w:footnote>
  <w:footnote w:id="24">
    <w:p w14:paraId="783ADE39" w14:textId="1416A907" w:rsidR="005008C8" w:rsidRPr="00B37735" w:rsidRDefault="005008C8">
      <w:pPr>
        <w:pStyle w:val="FootnoteText"/>
        <w:rPr>
          <w:lang w:val="en-US"/>
        </w:rPr>
      </w:pPr>
      <w:r>
        <w:rPr>
          <w:rStyle w:val="FootnoteReference"/>
        </w:rPr>
        <w:footnoteRef/>
      </w:r>
      <w:r w:rsidRPr="00B37735">
        <w:rPr>
          <w:lang w:val="en-GB"/>
        </w:rPr>
        <w:t xml:space="preserve"> </w:t>
      </w:r>
      <w:proofErr w:type="spellStart"/>
      <w:r w:rsidRPr="00B37735">
        <w:rPr>
          <w:lang w:val="en-GB"/>
        </w:rPr>
        <w:t>Voir</w:t>
      </w:r>
      <w:proofErr w:type="spellEnd"/>
      <w:r w:rsidRPr="00B37735">
        <w:rPr>
          <w:lang w:val="en-GB"/>
        </w:rPr>
        <w:t xml:space="preserve"> King Geoff « From Auteurs to Brat » </w:t>
      </w:r>
      <w:r w:rsidRPr="00B37735">
        <w:rPr>
          <w:i/>
          <w:lang w:val="en-GB"/>
        </w:rPr>
        <w:t>in</w:t>
      </w:r>
      <w:r w:rsidRPr="00B37735">
        <w:rPr>
          <w:lang w:val="en-GB"/>
        </w:rPr>
        <w:t xml:space="preserve"> </w:t>
      </w:r>
      <w:r w:rsidRPr="00B37735">
        <w:rPr>
          <w:lang w:val="en-US"/>
        </w:rPr>
        <w:t>Geoff</w:t>
      </w:r>
      <w:r>
        <w:rPr>
          <w:lang w:val="en-US"/>
        </w:rPr>
        <w:t xml:space="preserve"> King</w:t>
      </w:r>
      <w:r w:rsidRPr="00B37735">
        <w:rPr>
          <w:lang w:val="en-US"/>
        </w:rPr>
        <w:t xml:space="preserve">, </w:t>
      </w:r>
      <w:r w:rsidRPr="00B37735">
        <w:rPr>
          <w:i/>
          <w:lang w:val="en-US"/>
        </w:rPr>
        <w:t>New Hollywood Cinema: An Introduction</w:t>
      </w:r>
      <w:r>
        <w:rPr>
          <w:lang w:val="en-US"/>
        </w:rPr>
        <w:t xml:space="preserve">, London, I. B. </w:t>
      </w:r>
      <w:proofErr w:type="spellStart"/>
      <w:r>
        <w:rPr>
          <w:lang w:val="en-US"/>
        </w:rPr>
        <w:t>Tauris</w:t>
      </w:r>
      <w:proofErr w:type="spellEnd"/>
      <w:r>
        <w:rPr>
          <w:lang w:val="en-US"/>
        </w:rPr>
        <w:t>, 2002, pp. 85-115.</w:t>
      </w:r>
    </w:p>
  </w:footnote>
  <w:footnote w:id="25">
    <w:p w14:paraId="2F5FBB4B" w14:textId="5B2ECFBC" w:rsidR="005008C8" w:rsidRPr="00452060" w:rsidRDefault="005008C8">
      <w:pPr>
        <w:pStyle w:val="FootnoteText"/>
        <w:rPr>
          <w:lang w:val="en-US"/>
        </w:rPr>
      </w:pPr>
      <w:r>
        <w:rPr>
          <w:rStyle w:val="FootnoteReference"/>
        </w:rPr>
        <w:footnoteRef/>
      </w:r>
      <w:r w:rsidRPr="00452060">
        <w:rPr>
          <w:lang w:val="en-GB"/>
        </w:rPr>
        <w:t xml:space="preserve"> </w:t>
      </w:r>
      <w:r w:rsidRPr="00452060">
        <w:rPr>
          <w:lang w:val="en-US"/>
        </w:rPr>
        <w:t>Stephen</w:t>
      </w:r>
      <w:r>
        <w:rPr>
          <w:lang w:val="en-US"/>
        </w:rPr>
        <w:t xml:space="preserve"> Farber</w:t>
      </w:r>
      <w:r w:rsidRPr="00452060">
        <w:rPr>
          <w:lang w:val="en-US"/>
        </w:rPr>
        <w:t xml:space="preserve">, « Hollywood Maverick », </w:t>
      </w:r>
      <w:r w:rsidRPr="00452060">
        <w:rPr>
          <w:i/>
          <w:lang w:val="en-US"/>
        </w:rPr>
        <w:t>Film Comment</w:t>
      </w:r>
      <w:r w:rsidRPr="00452060">
        <w:rPr>
          <w:lang w:val="en-US"/>
        </w:rPr>
        <w:t xml:space="preserve">, Vol. 15, No. 1, </w:t>
      </w:r>
      <w:proofErr w:type="spellStart"/>
      <w:r w:rsidRPr="00452060">
        <w:rPr>
          <w:lang w:val="en-US"/>
        </w:rPr>
        <w:t>janvier</w:t>
      </w:r>
      <w:proofErr w:type="spellEnd"/>
      <w:r w:rsidRPr="00452060">
        <w:rPr>
          <w:lang w:val="en-US"/>
        </w:rPr>
        <w:t>/</w:t>
      </w:r>
      <w:proofErr w:type="spellStart"/>
      <w:r w:rsidRPr="00452060">
        <w:rPr>
          <w:lang w:val="en-US"/>
        </w:rPr>
        <w:t>février</w:t>
      </w:r>
      <w:proofErr w:type="spellEnd"/>
      <w:r w:rsidRPr="00452060">
        <w:rPr>
          <w:lang w:val="en-US"/>
        </w:rPr>
        <w:t xml:space="preserve"> 1979, pp. 26-31.</w:t>
      </w:r>
    </w:p>
  </w:footnote>
  <w:footnote w:id="26">
    <w:p w14:paraId="27A5AD01" w14:textId="5A301BF3"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I was involved before there ever was a </w:t>
      </w:r>
      <w:proofErr w:type="gramStart"/>
      <w:r>
        <w:rPr>
          <w:lang w:val="en-GB"/>
        </w:rPr>
        <w:t>script.</w:t>
      </w:r>
      <w:proofErr w:type="gramEnd"/>
      <w:r>
        <w:rPr>
          <w:lang w:val="en-GB"/>
        </w:rPr>
        <w:t xml:space="preserve"> </w:t>
      </w:r>
      <w:r w:rsidRPr="005C7E14">
        <w:rPr>
          <w:lang w:val="en-GB"/>
        </w:rPr>
        <w:t>»</w:t>
      </w:r>
      <w:r>
        <w:rPr>
          <w:lang w:val="en-GB"/>
        </w:rPr>
        <w:t xml:space="preserve">. </w:t>
      </w:r>
      <w:r w:rsidRPr="005C7E14">
        <w:rPr>
          <w:lang w:val="en-GB"/>
        </w:rPr>
        <w:t> </w:t>
      </w:r>
      <w:r w:rsidRPr="00452060">
        <w:rPr>
          <w:lang w:val="en-US"/>
        </w:rPr>
        <w:t>Stephen</w:t>
      </w:r>
      <w:r>
        <w:rPr>
          <w:lang w:val="en-US"/>
        </w:rPr>
        <w:t xml:space="preserve"> Farber</w:t>
      </w:r>
      <w:r w:rsidRPr="00452060">
        <w:rPr>
          <w:lang w:val="en-US"/>
        </w:rPr>
        <w:t xml:space="preserve">, </w:t>
      </w:r>
      <w:r>
        <w:rPr>
          <w:i/>
          <w:lang w:val="en-US"/>
        </w:rPr>
        <w:t>op. cit.</w:t>
      </w:r>
      <w:r>
        <w:rPr>
          <w:lang w:val="en-US"/>
        </w:rPr>
        <w:t>, p</w:t>
      </w:r>
      <w:r w:rsidRPr="00452060">
        <w:rPr>
          <w:lang w:val="en-US"/>
        </w:rPr>
        <w:t xml:space="preserve">. </w:t>
      </w:r>
      <w:r>
        <w:rPr>
          <w:lang w:val="en-US"/>
        </w:rPr>
        <w:t>28</w:t>
      </w:r>
    </w:p>
  </w:footnote>
  <w:footnote w:id="27">
    <w:p w14:paraId="3CB4C93D" w14:textId="6485F271" w:rsidR="005008C8" w:rsidRPr="000E4A3C" w:rsidRDefault="005008C8">
      <w:pPr>
        <w:pStyle w:val="FootnoteText"/>
        <w:rPr>
          <w:lang w:val="en-GB"/>
        </w:rPr>
      </w:pPr>
      <w:r>
        <w:rPr>
          <w:rStyle w:val="FootnoteReference"/>
        </w:rPr>
        <w:footnoteRef/>
      </w:r>
      <w:r w:rsidRPr="005C7E14">
        <w:rPr>
          <w:lang w:val="en-GB"/>
        </w:rPr>
        <w:t xml:space="preserve"> « </w:t>
      </w:r>
      <w:r>
        <w:rPr>
          <w:lang w:val="en-GB"/>
        </w:rPr>
        <w:t xml:space="preserve">Rick Richter […] and in fact didn’t have a finished version of the script until a month after we were finished shooting. </w:t>
      </w:r>
      <w:r w:rsidRPr="005C7E14">
        <w:rPr>
          <w:lang w:val="en-GB"/>
        </w:rPr>
        <w:t>»</w:t>
      </w:r>
      <w:r>
        <w:rPr>
          <w:lang w:val="en-GB"/>
        </w:rPr>
        <w:t>.</w:t>
      </w:r>
      <w:r w:rsidRPr="005C7E14">
        <w:rPr>
          <w:lang w:val="en-GB"/>
        </w:rPr>
        <w:t> </w:t>
      </w:r>
      <w:proofErr w:type="gramStart"/>
      <w:r w:rsidRPr="00452060">
        <w:rPr>
          <w:lang w:val="en-US"/>
        </w:rPr>
        <w:t>Stephen</w:t>
      </w:r>
      <w:r>
        <w:rPr>
          <w:lang w:val="en-US"/>
        </w:rPr>
        <w:t xml:space="preserve"> Farber</w:t>
      </w:r>
      <w:r w:rsidRPr="00452060">
        <w:rPr>
          <w:lang w:val="en-US"/>
        </w:rPr>
        <w:t xml:space="preserve">, </w:t>
      </w:r>
      <w:r>
        <w:rPr>
          <w:i/>
          <w:lang w:val="en-US"/>
        </w:rPr>
        <w:t>ibid</w:t>
      </w:r>
      <w:r>
        <w:rPr>
          <w:lang w:val="en-US"/>
        </w:rPr>
        <w:t>.</w:t>
      </w:r>
      <w:proofErr w:type="gramEnd"/>
    </w:p>
  </w:footnote>
  <w:footnote w:id="28">
    <w:p w14:paraId="486DCC35" w14:textId="75B79E25"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Mike Chapman [the cinematographer] and I spent a lot of time at the Pacific Film Archive </w:t>
      </w:r>
      <w:r w:rsidRPr="005C7E14">
        <w:rPr>
          <w:lang w:val="en-GB"/>
        </w:rPr>
        <w:t>»</w:t>
      </w:r>
      <w:r>
        <w:rPr>
          <w:lang w:val="en-GB"/>
        </w:rPr>
        <w:t xml:space="preserve">. </w:t>
      </w:r>
      <w:proofErr w:type="gramStart"/>
      <w:r w:rsidRPr="00452060">
        <w:rPr>
          <w:lang w:val="en-US"/>
        </w:rPr>
        <w:t>Stephen</w:t>
      </w:r>
      <w:r>
        <w:rPr>
          <w:lang w:val="en-US"/>
        </w:rPr>
        <w:t xml:space="preserve"> Farber</w:t>
      </w:r>
      <w:r w:rsidRPr="00452060">
        <w:rPr>
          <w:lang w:val="en-US"/>
        </w:rPr>
        <w:t xml:space="preserve">, </w:t>
      </w:r>
      <w:r>
        <w:rPr>
          <w:i/>
          <w:lang w:val="en-US"/>
        </w:rPr>
        <w:t>ibid</w:t>
      </w:r>
      <w:r>
        <w:rPr>
          <w:lang w:val="en-US"/>
        </w:rPr>
        <w:t>.</w:t>
      </w:r>
      <w:proofErr w:type="gramEnd"/>
    </w:p>
  </w:footnote>
  <w:footnote w:id="29">
    <w:p w14:paraId="37D96449" w14:textId="203AD5C6" w:rsidR="005008C8" w:rsidRPr="005C7E14" w:rsidRDefault="005008C8">
      <w:pPr>
        <w:pStyle w:val="FootnoteText"/>
        <w:rPr>
          <w:lang w:val="en-GB"/>
        </w:rPr>
      </w:pPr>
      <w:r>
        <w:rPr>
          <w:rStyle w:val="FootnoteReference"/>
        </w:rPr>
        <w:footnoteRef/>
      </w:r>
      <w:r w:rsidRPr="005C7E14">
        <w:rPr>
          <w:lang w:val="en-GB"/>
        </w:rPr>
        <w:t xml:space="preserve"> « I spent a lot of time </w:t>
      </w:r>
      <w:proofErr w:type="gramStart"/>
      <w:r w:rsidRPr="005C7E14">
        <w:rPr>
          <w:lang w:val="en-GB"/>
        </w:rPr>
        <w:t>laying</w:t>
      </w:r>
      <w:proofErr w:type="gramEnd"/>
      <w:r w:rsidRPr="005C7E14">
        <w:rPr>
          <w:lang w:val="en-GB"/>
        </w:rPr>
        <w:t xml:space="preserve"> in a fabric of sound ». </w:t>
      </w:r>
      <w:proofErr w:type="gramStart"/>
      <w:r w:rsidRPr="00452060">
        <w:rPr>
          <w:lang w:val="en-US"/>
        </w:rPr>
        <w:t>Stephen</w:t>
      </w:r>
      <w:r>
        <w:rPr>
          <w:lang w:val="en-US"/>
        </w:rPr>
        <w:t xml:space="preserve"> Farber</w:t>
      </w:r>
      <w:r w:rsidRPr="00452060">
        <w:rPr>
          <w:lang w:val="en-US"/>
        </w:rPr>
        <w:t xml:space="preserve">, </w:t>
      </w:r>
      <w:r>
        <w:rPr>
          <w:i/>
          <w:lang w:val="en-US"/>
        </w:rPr>
        <w:t>ibid</w:t>
      </w:r>
      <w:r>
        <w:rPr>
          <w:lang w:val="en-US"/>
        </w:rPr>
        <w:t>.</w:t>
      </w:r>
      <w:proofErr w:type="gramEnd"/>
    </w:p>
  </w:footnote>
  <w:footnote w:id="30">
    <w:p w14:paraId="42D485E3" w14:textId="0864D993" w:rsidR="005008C8" w:rsidRPr="00344FEE" w:rsidRDefault="005008C8">
      <w:pPr>
        <w:pStyle w:val="FootnoteText"/>
        <w:rPr>
          <w:lang w:val="en-GB"/>
        </w:rPr>
      </w:pPr>
      <w:r>
        <w:rPr>
          <w:rStyle w:val="FootnoteReference"/>
        </w:rPr>
        <w:footnoteRef/>
      </w:r>
      <w:r w:rsidRPr="00344FEE">
        <w:rPr>
          <w:lang w:val="en-GB"/>
        </w:rPr>
        <w:t xml:space="preserve"> « I wanted to take it further. »</w:t>
      </w:r>
      <w:r>
        <w:rPr>
          <w:lang w:val="en-GB"/>
        </w:rPr>
        <w:t>.</w:t>
      </w:r>
      <w:r w:rsidRPr="00344FEE">
        <w:rPr>
          <w:lang w:val="en-US"/>
        </w:rPr>
        <w:t xml:space="preserve"> </w:t>
      </w:r>
      <w:r w:rsidRPr="00452060">
        <w:rPr>
          <w:lang w:val="en-US"/>
        </w:rPr>
        <w:t>Stephen</w:t>
      </w:r>
      <w:r>
        <w:rPr>
          <w:lang w:val="en-US"/>
        </w:rPr>
        <w:t xml:space="preserve"> Farber</w:t>
      </w:r>
      <w:r w:rsidRPr="00452060">
        <w:rPr>
          <w:lang w:val="en-US"/>
        </w:rPr>
        <w:t xml:space="preserve">, </w:t>
      </w:r>
      <w:r>
        <w:rPr>
          <w:i/>
          <w:lang w:val="en-US"/>
        </w:rPr>
        <w:t>op. cit.</w:t>
      </w:r>
      <w:r>
        <w:rPr>
          <w:lang w:val="en-US"/>
        </w:rPr>
        <w:t>, p. 27.</w:t>
      </w:r>
    </w:p>
  </w:footnote>
  <w:footnote w:id="31">
    <w:p w14:paraId="0C997A91" w14:textId="1D32D2EB" w:rsidR="005008C8" w:rsidRPr="000B143B" w:rsidRDefault="005008C8">
      <w:pPr>
        <w:pStyle w:val="FootnoteText"/>
        <w:rPr>
          <w:lang w:val="en-GB"/>
        </w:rPr>
      </w:pPr>
      <w:r>
        <w:rPr>
          <w:rStyle w:val="FootnoteReference"/>
        </w:rPr>
        <w:footnoteRef/>
      </w:r>
      <w:r w:rsidRPr="000B143B">
        <w:rPr>
          <w:lang w:val="en-GB"/>
        </w:rPr>
        <w:t xml:space="preserve"> « </w:t>
      </w:r>
      <w:r w:rsidRPr="000B143B">
        <w:rPr>
          <w:i/>
          <w:lang w:val="en-GB"/>
        </w:rPr>
        <w:t>Body Snatchers</w:t>
      </w:r>
      <w:r w:rsidRPr="000B143B">
        <w:rPr>
          <w:lang w:val="en-GB"/>
        </w:rPr>
        <w:t xml:space="preserve"> </w:t>
      </w:r>
      <w:proofErr w:type="gramStart"/>
      <w:r w:rsidRPr="000B143B">
        <w:rPr>
          <w:lang w:val="en-GB"/>
        </w:rPr>
        <w:t>is</w:t>
      </w:r>
      <w:proofErr w:type="gramEnd"/>
      <w:r w:rsidRPr="000B143B">
        <w:rPr>
          <w:lang w:val="en-GB"/>
        </w:rPr>
        <w:t xml:space="preserve"> not really a remake. »</w:t>
      </w:r>
      <w:r>
        <w:rPr>
          <w:lang w:val="en-GB"/>
        </w:rPr>
        <w:t xml:space="preserve">. </w:t>
      </w:r>
      <w:proofErr w:type="gramStart"/>
      <w:r w:rsidRPr="00452060">
        <w:rPr>
          <w:lang w:val="en-US"/>
        </w:rPr>
        <w:t>Stephen</w:t>
      </w:r>
      <w:r>
        <w:rPr>
          <w:lang w:val="en-US"/>
        </w:rPr>
        <w:t xml:space="preserve"> Farber</w:t>
      </w:r>
      <w:r w:rsidRPr="00452060">
        <w:rPr>
          <w:lang w:val="en-US"/>
        </w:rPr>
        <w:t xml:space="preserve">, </w:t>
      </w:r>
      <w:r>
        <w:rPr>
          <w:i/>
          <w:lang w:val="en-US"/>
        </w:rPr>
        <w:t>ibid</w:t>
      </w:r>
      <w:r>
        <w:rPr>
          <w:lang w:val="en-US"/>
        </w:rPr>
        <w:t>.</w:t>
      </w:r>
      <w:proofErr w:type="gramEnd"/>
    </w:p>
  </w:footnote>
  <w:footnote w:id="32">
    <w:p w14:paraId="20230313" w14:textId="7F3F06A0" w:rsidR="005008C8" w:rsidRPr="006977F7" w:rsidRDefault="005008C8">
      <w:pPr>
        <w:pStyle w:val="FootnoteText"/>
        <w:rPr>
          <w:lang w:val="en-GB"/>
        </w:rPr>
      </w:pPr>
      <w:r>
        <w:rPr>
          <w:rStyle w:val="FootnoteReference"/>
        </w:rPr>
        <w:footnoteRef/>
      </w:r>
      <w:r w:rsidRPr="006977F7">
        <w:rPr>
          <w:lang w:val="en-GB"/>
        </w:rPr>
        <w:t xml:space="preserve"> « </w:t>
      </w:r>
      <w:proofErr w:type="gramStart"/>
      <w:r w:rsidRPr="006977F7">
        <w:rPr>
          <w:lang w:val="en-GB"/>
        </w:rPr>
        <w:t>there</w:t>
      </w:r>
      <w:proofErr w:type="gramEnd"/>
      <w:r w:rsidRPr="006977F7">
        <w:rPr>
          <w:lang w:val="en-GB"/>
        </w:rPr>
        <w:t xml:space="preserve"> are a lot of great remakes. ».</w:t>
      </w:r>
      <w:r>
        <w:rPr>
          <w:lang w:val="en-GB"/>
        </w:rPr>
        <w:t xml:space="preserve"> </w:t>
      </w:r>
      <w:proofErr w:type="gramStart"/>
      <w:r w:rsidRPr="00452060">
        <w:rPr>
          <w:lang w:val="en-US"/>
        </w:rPr>
        <w:t>Stephen</w:t>
      </w:r>
      <w:r>
        <w:rPr>
          <w:lang w:val="en-US"/>
        </w:rPr>
        <w:t xml:space="preserve"> Farber</w:t>
      </w:r>
      <w:r w:rsidRPr="00452060">
        <w:rPr>
          <w:lang w:val="en-US"/>
        </w:rPr>
        <w:t xml:space="preserve">, </w:t>
      </w:r>
      <w:r>
        <w:rPr>
          <w:i/>
          <w:lang w:val="en-US"/>
        </w:rPr>
        <w:t>ibid</w:t>
      </w:r>
      <w:r>
        <w:rPr>
          <w:lang w:val="en-US"/>
        </w:rPr>
        <w:t>.</w:t>
      </w:r>
      <w:proofErr w:type="gramEnd"/>
    </w:p>
  </w:footnote>
  <w:footnote w:id="33">
    <w:p w14:paraId="5194AADD" w14:textId="117F1ED6" w:rsidR="005008C8" w:rsidRPr="00557251" w:rsidRDefault="005008C8">
      <w:pPr>
        <w:pStyle w:val="FootnoteText"/>
        <w:rPr>
          <w:lang w:val="en-GB"/>
        </w:rPr>
      </w:pPr>
      <w:r>
        <w:rPr>
          <w:rStyle w:val="FootnoteReference"/>
        </w:rPr>
        <w:footnoteRef/>
      </w:r>
      <w:r w:rsidRPr="00557251">
        <w:rPr>
          <w:lang w:val="en-GB"/>
        </w:rPr>
        <w:t xml:space="preserve"> « In 1956, the science-fiction consciousness of the public was limited ».</w:t>
      </w:r>
      <w:r w:rsidRPr="00557251">
        <w:rPr>
          <w:lang w:val="en-US"/>
        </w:rPr>
        <w:t xml:space="preserve"> </w:t>
      </w:r>
      <w:proofErr w:type="gramStart"/>
      <w:r w:rsidRPr="00452060">
        <w:rPr>
          <w:lang w:val="en-US"/>
        </w:rPr>
        <w:t>Stephen</w:t>
      </w:r>
      <w:r>
        <w:rPr>
          <w:lang w:val="en-US"/>
        </w:rPr>
        <w:t xml:space="preserve"> Farber</w:t>
      </w:r>
      <w:r w:rsidRPr="00452060">
        <w:rPr>
          <w:lang w:val="en-US"/>
        </w:rPr>
        <w:t xml:space="preserve">, </w:t>
      </w:r>
      <w:r>
        <w:rPr>
          <w:i/>
          <w:lang w:val="en-US"/>
        </w:rPr>
        <w:t>ibid</w:t>
      </w:r>
      <w:r>
        <w:rPr>
          <w:lang w:val="en-US"/>
        </w:rPr>
        <w:t>.</w:t>
      </w:r>
      <w:proofErr w:type="gramEnd"/>
    </w:p>
  </w:footnote>
  <w:footnote w:id="34">
    <w:p w14:paraId="10268A17" w14:textId="3739DF50" w:rsidR="005008C8" w:rsidRPr="00992D8D" w:rsidRDefault="005008C8">
      <w:pPr>
        <w:pStyle w:val="FootnoteText"/>
        <w:rPr>
          <w:lang w:val="en-GB"/>
        </w:rPr>
      </w:pPr>
      <w:r>
        <w:rPr>
          <w:rStyle w:val="FootnoteReference"/>
        </w:rPr>
        <w:footnoteRef/>
      </w:r>
      <w:r w:rsidRPr="00992D8D">
        <w:rPr>
          <w:lang w:val="en-GB"/>
        </w:rPr>
        <w:t xml:space="preserve"> «</w:t>
      </w:r>
      <w:r>
        <w:rPr>
          <w:lang w:val="en-GB"/>
        </w:rPr>
        <w:t xml:space="preserve"> </w:t>
      </w:r>
      <w:r w:rsidRPr="00992D8D">
        <w:rPr>
          <w:lang w:val="en-GB"/>
        </w:rPr>
        <w:t xml:space="preserve">It is less a remake of Don Siegel’s 1956 classic than a new take on the original novel by Jack Finney, </w:t>
      </w:r>
      <w:r w:rsidRPr="00992D8D">
        <w:rPr>
          <w:i/>
          <w:iCs/>
          <w:lang w:val="en-GB"/>
        </w:rPr>
        <w:t>The Body Snatchers.</w:t>
      </w:r>
      <w:r w:rsidRPr="00992D8D">
        <w:rPr>
          <w:lang w:val="en-GB"/>
        </w:rPr>
        <w:t xml:space="preserve"> »</w:t>
      </w:r>
      <w:r>
        <w:rPr>
          <w:lang w:val="en-GB"/>
        </w:rPr>
        <w:t xml:space="preserve">. </w:t>
      </w:r>
      <w:r w:rsidRPr="004F2713">
        <w:rPr>
          <w:lang w:val="en-US"/>
        </w:rPr>
        <w:t>Annette</w:t>
      </w:r>
      <w:r>
        <w:rPr>
          <w:lang w:val="en-US"/>
        </w:rPr>
        <w:t xml:space="preserve"> </w:t>
      </w:r>
      <w:proofErr w:type="spellStart"/>
      <w:r>
        <w:rPr>
          <w:lang w:val="en-US"/>
        </w:rPr>
        <w:t>Insdorf</w:t>
      </w:r>
      <w:proofErr w:type="spellEnd"/>
      <w:r w:rsidRPr="004F2713">
        <w:rPr>
          <w:lang w:val="en-US"/>
        </w:rPr>
        <w:t xml:space="preserve">, </w:t>
      </w:r>
      <w:r w:rsidRPr="004F2713">
        <w:rPr>
          <w:i/>
          <w:lang w:val="en-US"/>
        </w:rPr>
        <w:t>Philip Kaufman</w:t>
      </w:r>
      <w:r w:rsidRPr="004F2713">
        <w:rPr>
          <w:lang w:val="en-US"/>
        </w:rPr>
        <w:t>, Urbana/Chicago, Uni</w:t>
      </w:r>
      <w:r>
        <w:rPr>
          <w:lang w:val="en-US"/>
        </w:rPr>
        <w:t>versity of Illinois Press, 2012, p. 102.</w:t>
      </w:r>
    </w:p>
  </w:footnote>
  <w:footnote w:id="35">
    <w:p w14:paraId="099A607C" w14:textId="775539C5" w:rsidR="005008C8" w:rsidRPr="00171415" w:rsidRDefault="005008C8">
      <w:pPr>
        <w:pStyle w:val="FootnoteText"/>
        <w:rPr>
          <w:lang w:val="fr-CH"/>
        </w:rPr>
      </w:pPr>
      <w:r>
        <w:rPr>
          <w:rStyle w:val="FootnoteReference"/>
        </w:rPr>
        <w:footnoteRef/>
      </w:r>
      <w:r>
        <w:t xml:space="preserve"> </w:t>
      </w:r>
      <w:r>
        <w:rPr>
          <w:lang w:val="fr-CH"/>
        </w:rPr>
        <w:t>Alors qu’elle consacre une phrase à l’historique de publication du récit de Finney.</w:t>
      </w:r>
    </w:p>
  </w:footnote>
  <w:footnote w:id="36">
    <w:p w14:paraId="48E54F18" w14:textId="541E742B" w:rsidR="005008C8" w:rsidRPr="003C10BD" w:rsidRDefault="005008C8">
      <w:pPr>
        <w:pStyle w:val="FootnoteText"/>
        <w:rPr>
          <w:lang w:val="fr-CH"/>
        </w:rPr>
      </w:pPr>
      <w:r>
        <w:rPr>
          <w:rStyle w:val="FootnoteReference"/>
        </w:rPr>
        <w:footnoteRef/>
      </w:r>
      <w:r>
        <w:t xml:space="preserve"> </w:t>
      </w:r>
      <w:r w:rsidRPr="003C10BD">
        <w:rPr>
          <w:lang w:val="fr-CH"/>
        </w:rPr>
        <w:t>Jean-Luc</w:t>
      </w:r>
      <w:r>
        <w:rPr>
          <w:lang w:val="fr-CH"/>
        </w:rPr>
        <w:t xml:space="preserve"> Watchhausen</w:t>
      </w:r>
      <w:r w:rsidRPr="003C10BD">
        <w:rPr>
          <w:lang w:val="fr-CH"/>
        </w:rPr>
        <w:t xml:space="preserve">, « Abel Ferrara, un allumé chez les martiens », </w:t>
      </w:r>
      <w:r w:rsidRPr="003C10BD">
        <w:rPr>
          <w:i/>
          <w:lang w:val="fr-CH"/>
        </w:rPr>
        <w:t>Le Figaro</w:t>
      </w:r>
      <w:r w:rsidRPr="003C10BD">
        <w:rPr>
          <w:lang w:val="fr-CH"/>
        </w:rPr>
        <w:t>, 15 mai 1993.</w:t>
      </w:r>
    </w:p>
  </w:footnote>
  <w:footnote w:id="37">
    <w:p w14:paraId="62EA3435" w14:textId="3D055B60" w:rsidR="005008C8" w:rsidRPr="00477C8A" w:rsidRDefault="005008C8">
      <w:pPr>
        <w:pStyle w:val="FootnoteText"/>
        <w:rPr>
          <w:lang w:val="fr-CH"/>
        </w:rPr>
      </w:pPr>
      <w:r>
        <w:rPr>
          <w:rStyle w:val="FootnoteReference"/>
        </w:rPr>
        <w:footnoteRef/>
      </w:r>
      <w:r>
        <w:t xml:space="preserve"> </w:t>
      </w:r>
      <w:r w:rsidRPr="003520B6">
        <w:rPr>
          <w:lang w:val="fr-CH"/>
        </w:rPr>
        <w:t>François</w:t>
      </w:r>
      <w:r>
        <w:rPr>
          <w:lang w:val="fr-CH"/>
        </w:rPr>
        <w:t xml:space="preserve"> Jonquet</w:t>
      </w:r>
      <w:r w:rsidRPr="003520B6">
        <w:rPr>
          <w:lang w:val="fr-CH"/>
        </w:rPr>
        <w:t xml:space="preserve">, « Abel Ferrara a soif de mal », </w:t>
      </w:r>
      <w:r w:rsidRPr="003520B6">
        <w:rPr>
          <w:i/>
          <w:lang w:val="fr-CH"/>
        </w:rPr>
        <w:t>Globe Hebdo</w:t>
      </w:r>
      <w:r w:rsidRPr="003520B6">
        <w:rPr>
          <w:lang w:val="fr-CH"/>
        </w:rPr>
        <w:t>, 19 mai 1993.</w:t>
      </w:r>
    </w:p>
  </w:footnote>
  <w:footnote w:id="38">
    <w:p w14:paraId="28C19CAB" w14:textId="58F0950B" w:rsidR="005008C8" w:rsidRPr="0086100F" w:rsidRDefault="005008C8">
      <w:pPr>
        <w:pStyle w:val="FootnoteText"/>
        <w:rPr>
          <w:lang w:val="fr-CH"/>
        </w:rPr>
      </w:pPr>
      <w:r>
        <w:rPr>
          <w:rStyle w:val="FootnoteReference"/>
        </w:rPr>
        <w:footnoteRef/>
      </w:r>
      <w:r>
        <w:t xml:space="preserve"> </w:t>
      </w:r>
      <w:r>
        <w:rPr>
          <w:lang w:val="fr-CH"/>
        </w:rPr>
        <w:t xml:space="preserve">D’autant plus que le contexte de l’entrevue, contrairement aux à celles de Siegel et Kaufman effectuées </w:t>
      </w:r>
      <w:r w:rsidRPr="0086100F">
        <w:rPr>
          <w:i/>
          <w:lang w:val="fr-CH"/>
        </w:rPr>
        <w:t>à posteriori</w:t>
      </w:r>
      <w:r>
        <w:rPr>
          <w:lang w:val="fr-CH"/>
        </w:rPr>
        <w:t>, à lieu en pleine tournée promotionnelle d’un film en compétition officielle d’un festival.</w:t>
      </w:r>
    </w:p>
  </w:footnote>
  <w:footnote w:id="39">
    <w:p w14:paraId="6FBCFD39" w14:textId="16DB0EFA" w:rsidR="005008C8" w:rsidRPr="001D2BEE" w:rsidRDefault="005008C8">
      <w:pPr>
        <w:pStyle w:val="FootnoteText"/>
        <w:rPr>
          <w:lang w:val="fr-CH"/>
        </w:rPr>
      </w:pPr>
      <w:r>
        <w:rPr>
          <w:rStyle w:val="FootnoteReference"/>
        </w:rPr>
        <w:footnoteRef/>
      </w:r>
      <w:r>
        <w:t xml:space="preserve"> </w:t>
      </w:r>
      <w:r>
        <w:rPr>
          <w:lang w:val="fr-CH"/>
        </w:rPr>
        <w:t>Dont la couverture est d’ailleurs une image tirée du film.</w:t>
      </w:r>
    </w:p>
  </w:footnote>
  <w:footnote w:id="40">
    <w:p w14:paraId="15C20D0E" w14:textId="4817A2C8" w:rsidR="005008C8" w:rsidRPr="00753B76" w:rsidRDefault="005008C8">
      <w:pPr>
        <w:pStyle w:val="FootnoteText"/>
        <w:rPr>
          <w:lang w:val="fr-CH"/>
        </w:rPr>
      </w:pPr>
      <w:r>
        <w:rPr>
          <w:rStyle w:val="FootnoteReference"/>
        </w:rPr>
        <w:footnoteRef/>
      </w:r>
      <w:r w:rsidRPr="00114C6F">
        <w:rPr>
          <w:lang w:val="en-GB"/>
        </w:rPr>
        <w:t xml:space="preserve"> </w:t>
      </w:r>
      <w:proofErr w:type="gramStart"/>
      <w:r w:rsidRPr="00114C6F">
        <w:rPr>
          <w:lang w:val="en-GB"/>
        </w:rPr>
        <w:t xml:space="preserve">« Jack Finney’s 1955 novel </w:t>
      </w:r>
      <w:r w:rsidRPr="00114C6F">
        <w:rPr>
          <w:i/>
          <w:lang w:val="en-GB"/>
        </w:rPr>
        <w:t>The Body Snatchers</w:t>
      </w:r>
      <w:r w:rsidRPr="00114C6F">
        <w:rPr>
          <w:lang w:val="en-GB"/>
        </w:rPr>
        <w:t xml:space="preserve">, which has so far inspired three </w:t>
      </w:r>
      <w:r>
        <w:rPr>
          <w:lang w:val="en-GB"/>
        </w:rPr>
        <w:t>fi</w:t>
      </w:r>
      <w:r w:rsidRPr="00114C6F">
        <w:rPr>
          <w:lang w:val="en-GB"/>
        </w:rPr>
        <w:t>lms (with a fourth reportedly on the way)</w:t>
      </w:r>
      <w:r>
        <w:rPr>
          <w:lang w:val="en-GB"/>
        </w:rPr>
        <w:t xml:space="preserve">. </w:t>
      </w:r>
      <w:r w:rsidRPr="00114C6F">
        <w:rPr>
          <w:lang w:val="en-GB"/>
        </w:rPr>
        <w:t>»</w:t>
      </w:r>
      <w:r>
        <w:rPr>
          <w:lang w:val="en-GB"/>
        </w:rPr>
        <w:t>.</w:t>
      </w:r>
      <w:proofErr w:type="gramEnd"/>
      <w:r>
        <w:rPr>
          <w:lang w:val="en-GB"/>
        </w:rPr>
        <w:t xml:space="preserve"> </w:t>
      </w:r>
      <w:r w:rsidRPr="00114C6F">
        <w:rPr>
          <w:lang w:val="en-GB"/>
        </w:rPr>
        <w:t> </w:t>
      </w:r>
      <w:r w:rsidRPr="00753B76">
        <w:rPr>
          <w:lang w:val="fr-CH"/>
        </w:rPr>
        <w:t xml:space="preserve">Nicole Brenez, </w:t>
      </w:r>
      <w:r w:rsidRPr="00753B76">
        <w:rPr>
          <w:i/>
          <w:lang w:val="fr-CH"/>
        </w:rPr>
        <w:t>op. cit.</w:t>
      </w:r>
      <w:r w:rsidRPr="00753B76">
        <w:rPr>
          <w:lang w:val="fr-CH"/>
        </w:rPr>
        <w:t>, p. 6.</w:t>
      </w:r>
    </w:p>
  </w:footnote>
  <w:footnote w:id="41">
    <w:p w14:paraId="6394C47F" w14:textId="6C8D4738" w:rsidR="005008C8" w:rsidRPr="00F32789" w:rsidRDefault="005008C8">
      <w:pPr>
        <w:pStyle w:val="FootnoteText"/>
        <w:rPr>
          <w:lang w:val="fr-CH"/>
        </w:rPr>
      </w:pPr>
      <w:r>
        <w:rPr>
          <w:rStyle w:val="FootnoteReference"/>
        </w:rPr>
        <w:footnoteRef/>
      </w:r>
      <w:r>
        <w:t xml:space="preserve"> </w:t>
      </w:r>
      <w:r>
        <w:rPr>
          <w:lang w:val="fr-CH"/>
        </w:rPr>
        <w:t>La sortie ayant été repoussée de 2 ans à la demande du producteur, qui a confié la réécriture et le retournage d’une partie du film à d’autres scénaristes/réalisateur.</w:t>
      </w:r>
    </w:p>
  </w:footnote>
  <w:footnote w:id="42">
    <w:p w14:paraId="1691013F" w14:textId="1D382468" w:rsidR="005008C8" w:rsidRPr="007C0439" w:rsidRDefault="005008C8">
      <w:pPr>
        <w:pStyle w:val="FootnoteText"/>
        <w:rPr>
          <w:lang w:val="fr-CH"/>
        </w:rPr>
      </w:pPr>
      <w:r>
        <w:rPr>
          <w:rStyle w:val="FootnoteReference"/>
        </w:rPr>
        <w:footnoteRef/>
      </w:r>
      <w:r>
        <w:t xml:space="preserve"> </w:t>
      </w:r>
      <w:r>
        <w:rPr>
          <w:lang w:val="fr-CH"/>
        </w:rPr>
        <w:t>Acteurs, chef opérateur et scénariste (original) et réalisateur (original).</w:t>
      </w:r>
    </w:p>
  </w:footnote>
  <w:footnote w:id="43">
    <w:p w14:paraId="3E35651E" w14:textId="3BB04E56" w:rsidR="005008C8" w:rsidRPr="007B5AA9" w:rsidRDefault="005008C8">
      <w:pPr>
        <w:pStyle w:val="FootnoteText"/>
        <w:rPr>
          <w:lang w:val="fr-CH"/>
        </w:rPr>
      </w:pPr>
      <w:r>
        <w:rPr>
          <w:rStyle w:val="FootnoteReference"/>
        </w:rPr>
        <w:footnoteRef/>
      </w:r>
      <w:r>
        <w:t xml:space="preserve"> </w:t>
      </w:r>
      <w:r>
        <w:rPr>
          <w:lang w:val="fr-CH"/>
        </w:rPr>
        <w:t>Une trace supplémentaire du climat socio-politique post-11 septembre, dont regorge également son film.</w:t>
      </w:r>
    </w:p>
  </w:footnote>
  <w:footnote w:id="44">
    <w:p w14:paraId="208A2CE4" w14:textId="72C18DBE" w:rsidR="005008C8" w:rsidRPr="00062D19" w:rsidRDefault="005008C8">
      <w:pPr>
        <w:pStyle w:val="FootnoteText"/>
        <w:rPr>
          <w:lang w:val="fr-CH"/>
        </w:rPr>
      </w:pPr>
      <w:r>
        <w:rPr>
          <w:rStyle w:val="FootnoteReference"/>
        </w:rPr>
        <w:footnoteRef/>
      </w:r>
      <w:r>
        <w:t xml:space="preserve"> </w:t>
      </w:r>
      <w:r>
        <w:rPr>
          <w:lang w:val="fr-CH"/>
        </w:rPr>
        <w:t>Et le montage relativement maladroit de celle-ci montrant que les interventions ont été coupées dans un souci de garder une vidéo courte.</w:t>
      </w:r>
    </w:p>
  </w:footnote>
  <w:footnote w:id="45">
    <w:p w14:paraId="08A8BE32" w14:textId="131015D3" w:rsidR="005008C8" w:rsidRPr="00B03382" w:rsidRDefault="005008C8">
      <w:pPr>
        <w:pStyle w:val="FootnoteText"/>
        <w:rPr>
          <w:lang w:val="fr-CH"/>
        </w:rPr>
      </w:pPr>
      <w:r>
        <w:rPr>
          <w:rStyle w:val="FootnoteReference"/>
        </w:rPr>
        <w:footnoteRef/>
      </w:r>
      <w:r>
        <w:t xml:space="preserve"> </w:t>
      </w:r>
      <w:r>
        <w:rPr>
          <w:lang w:val="fr-CH"/>
        </w:rPr>
        <w:t xml:space="preserve">Et, dans le cas de </w:t>
      </w:r>
      <w:r>
        <w:rPr>
          <w:i/>
          <w:lang w:val="fr-CH"/>
        </w:rPr>
        <w:t>The Invasion</w:t>
      </w:r>
      <w:r>
        <w:rPr>
          <w:lang w:val="fr-CH"/>
        </w:rPr>
        <w:t xml:space="preserve">, </w:t>
      </w:r>
      <w:proofErr w:type="spellStart"/>
      <w:r w:rsidRPr="00A34E27">
        <w:t>Kajganich</w:t>
      </w:r>
      <w:proofErr w:type="spellEnd"/>
      <w:r>
        <w:t>.</w:t>
      </w:r>
    </w:p>
  </w:footnote>
  <w:footnote w:id="46">
    <w:p w14:paraId="2964EC7D" w14:textId="303F4280" w:rsidR="005008C8" w:rsidRPr="004D281E" w:rsidRDefault="005008C8">
      <w:pPr>
        <w:pStyle w:val="FootnoteText"/>
        <w:rPr>
          <w:lang w:val="fr-CH"/>
        </w:rPr>
      </w:pPr>
      <w:r>
        <w:rPr>
          <w:rStyle w:val="FootnoteReference"/>
        </w:rPr>
        <w:footnoteRef/>
      </w:r>
      <w:r>
        <w:t xml:space="preserve"> </w:t>
      </w:r>
      <w:r>
        <w:rPr>
          <w:lang w:val="fr-CH"/>
        </w:rPr>
        <w:t>Pas exactement dans ces termes, mais il n’est pas excessif d’inférer que « plus loin » est un euphémisme utilisé par le réalisateur pour « mieux ». </w:t>
      </w:r>
    </w:p>
  </w:footnote>
  <w:footnote w:id="47">
    <w:p w14:paraId="039A34C3" w14:textId="3BFCDE5C" w:rsidR="005008C8" w:rsidRPr="00204152" w:rsidRDefault="005008C8">
      <w:pPr>
        <w:pStyle w:val="FootnoteText"/>
        <w:rPr>
          <w:lang w:val="en-GB"/>
        </w:rPr>
      </w:pPr>
      <w:r>
        <w:rPr>
          <w:rStyle w:val="FootnoteReference"/>
        </w:rPr>
        <w:footnoteRef/>
      </w:r>
      <w:r>
        <w:t xml:space="preserve"> </w:t>
      </w:r>
      <w:r>
        <w:rPr>
          <w:lang w:val="fr-CH"/>
        </w:rPr>
        <w:t xml:space="preserve">Le taux de pénétration de la télévision dans les ménages américains passant de 9% en 1950 à 92.6% en 1965. </w:t>
      </w:r>
      <w:proofErr w:type="gramStart"/>
      <w:r w:rsidRPr="00204152">
        <w:rPr>
          <w:lang w:val="en-GB"/>
        </w:rPr>
        <w:t>« Number of TV Households in America »</w:t>
      </w:r>
      <w:r>
        <w:rPr>
          <w:lang w:val="en-GB"/>
        </w:rPr>
        <w:t xml:space="preserve">, </w:t>
      </w:r>
      <w:proofErr w:type="spellStart"/>
      <w:r>
        <w:rPr>
          <w:lang w:val="en-GB"/>
        </w:rPr>
        <w:t>TVHistory</w:t>
      </w:r>
      <w:proofErr w:type="spellEnd"/>
      <w:r w:rsidRPr="00204152">
        <w:rPr>
          <w:lang w:val="en-GB"/>
        </w:rPr>
        <w:t xml:space="preserve">, </w:t>
      </w:r>
      <w:hyperlink r:id="rId1" w:history="1">
        <w:proofErr w:type="gramEnd"/>
        <w:r w:rsidRPr="009D707D">
          <w:rPr>
            <w:rStyle w:val="Hyperlink"/>
            <w:lang w:val="en-GB"/>
          </w:rPr>
          <w:t>http://www.tvhistory.tv/Annual_TV_Households_50-78.JPG</w:t>
        </w:r>
        <w:proofErr w:type="gramStart"/>
      </w:hyperlink>
      <w:r>
        <w:rPr>
          <w:lang w:val="en-GB"/>
        </w:rPr>
        <w:t xml:space="preserve"> (</w:t>
      </w:r>
      <w:proofErr w:type="spellStart"/>
      <w:r>
        <w:rPr>
          <w:lang w:val="en-GB"/>
        </w:rPr>
        <w:t>consulté</w:t>
      </w:r>
      <w:proofErr w:type="spellEnd"/>
      <w:r>
        <w:rPr>
          <w:lang w:val="en-GB"/>
        </w:rPr>
        <w:t xml:space="preserve"> le 10.12.2016).</w:t>
      </w:r>
      <w:proofErr w:type="gramEnd"/>
    </w:p>
  </w:footnote>
  <w:footnote w:id="48">
    <w:p w14:paraId="1F6CC8CB" w14:textId="159AC119" w:rsidR="005008C8" w:rsidRPr="005544C5" w:rsidRDefault="005008C8">
      <w:pPr>
        <w:pStyle w:val="FootnoteText"/>
        <w:rPr>
          <w:lang w:val="en-GB"/>
        </w:rPr>
      </w:pPr>
      <w:r>
        <w:rPr>
          <w:rStyle w:val="FootnoteReference"/>
        </w:rPr>
        <w:footnoteRef/>
      </w:r>
      <w:r w:rsidRPr="005544C5">
        <w:rPr>
          <w:lang w:val="en-GB"/>
        </w:rPr>
        <w:t xml:space="preserve"> </w:t>
      </w:r>
      <w:proofErr w:type="spellStart"/>
      <w:proofErr w:type="gramStart"/>
      <w:r w:rsidRPr="005544C5">
        <w:rPr>
          <w:lang w:val="en-GB"/>
        </w:rPr>
        <w:t>Caetlin</w:t>
      </w:r>
      <w:proofErr w:type="spellEnd"/>
      <w:r>
        <w:rPr>
          <w:lang w:val="en-GB"/>
        </w:rPr>
        <w:t xml:space="preserve"> Benson-</w:t>
      </w:r>
      <w:proofErr w:type="spellStart"/>
      <w:r>
        <w:rPr>
          <w:lang w:val="en-GB"/>
        </w:rPr>
        <w:t>Alott</w:t>
      </w:r>
      <w:proofErr w:type="spellEnd"/>
      <w:r w:rsidRPr="005544C5">
        <w:rPr>
          <w:lang w:val="en-GB"/>
        </w:rPr>
        <w:t xml:space="preserve">, </w:t>
      </w:r>
      <w:r w:rsidRPr="005544C5">
        <w:rPr>
          <w:i/>
          <w:lang w:val="en-GB"/>
        </w:rPr>
        <w:t>Killer Tapes and Shattered Screens.</w:t>
      </w:r>
      <w:proofErr w:type="gramEnd"/>
      <w:r w:rsidRPr="005544C5">
        <w:rPr>
          <w:i/>
          <w:lang w:val="en-GB"/>
        </w:rPr>
        <w:t xml:space="preserve"> Video Spectatorship from VHS to File Sharing</w:t>
      </w:r>
      <w:r w:rsidRPr="005544C5">
        <w:rPr>
          <w:lang w:val="en-GB"/>
        </w:rPr>
        <w:t xml:space="preserve">, Berkley/Los Angeles/London, University of California Press, </w:t>
      </w:r>
      <w:r>
        <w:rPr>
          <w:lang w:val="en-GB"/>
        </w:rPr>
        <w:t>2013, p. 1.</w:t>
      </w:r>
    </w:p>
  </w:footnote>
  <w:footnote w:id="49">
    <w:p w14:paraId="4964805F" w14:textId="67C69F71" w:rsidR="005008C8" w:rsidRPr="00F8768A" w:rsidRDefault="005008C8">
      <w:pPr>
        <w:pStyle w:val="FootnoteText"/>
        <w:rPr>
          <w:lang w:val="fr-CH"/>
        </w:rPr>
      </w:pPr>
      <w:r>
        <w:rPr>
          <w:rStyle w:val="FootnoteReference"/>
        </w:rPr>
        <w:footnoteRef/>
      </w:r>
      <w:r w:rsidRPr="00753B76">
        <w:rPr>
          <w:lang w:val="en-GB"/>
        </w:rPr>
        <w:t xml:space="preserve"> «</w:t>
      </w:r>
      <w:r>
        <w:rPr>
          <w:lang w:val="en-GB"/>
        </w:rPr>
        <w:t xml:space="preserve"> </w:t>
      </w:r>
      <w:proofErr w:type="gramStart"/>
      <w:r>
        <w:rPr>
          <w:lang w:val="en-GB"/>
        </w:rPr>
        <w:t>public</w:t>
      </w:r>
      <w:proofErr w:type="gramEnd"/>
      <w:r>
        <w:rPr>
          <w:lang w:val="en-GB"/>
        </w:rPr>
        <w:t xml:space="preserve"> has grown steadily in the last century since its first syndication by American television in 1959. </w:t>
      </w:r>
      <w:r w:rsidRPr="00753B76">
        <w:rPr>
          <w:lang w:val="en-GB"/>
        </w:rPr>
        <w:t>»</w:t>
      </w:r>
      <w:r>
        <w:rPr>
          <w:lang w:val="en-GB"/>
        </w:rPr>
        <w:t xml:space="preserve">. </w:t>
      </w:r>
      <w:r w:rsidRPr="00F8768A">
        <w:rPr>
          <w:lang w:val="fr-CH"/>
        </w:rPr>
        <w:t xml:space="preserve">Barry Keith Grant, </w:t>
      </w:r>
      <w:r w:rsidRPr="00F8768A">
        <w:rPr>
          <w:i/>
          <w:lang w:val="fr-CH"/>
        </w:rPr>
        <w:t>op. cit.</w:t>
      </w:r>
      <w:r w:rsidRPr="00F8768A">
        <w:rPr>
          <w:lang w:val="fr-CH"/>
        </w:rPr>
        <w:t>, p. 7.</w:t>
      </w:r>
    </w:p>
  </w:footnote>
  <w:footnote w:id="50">
    <w:p w14:paraId="5EFB125E" w14:textId="4A35143E" w:rsidR="005008C8" w:rsidRPr="008A2629" w:rsidRDefault="005008C8">
      <w:pPr>
        <w:pStyle w:val="FootnoteText"/>
        <w:rPr>
          <w:lang w:val="fr-CH"/>
        </w:rPr>
      </w:pPr>
      <w:r>
        <w:rPr>
          <w:rStyle w:val="FootnoteReference"/>
        </w:rPr>
        <w:footnoteRef/>
      </w:r>
      <w:r>
        <w:t xml:space="preserve"> </w:t>
      </w:r>
      <w:r>
        <w:rPr>
          <w:lang w:val="fr-CH"/>
        </w:rPr>
        <w:t>Dans un ouvrage dédié au film qui, du propre aveu de son auteur, est le résultat de l’obsession d’un fan du film ; mais dont le contenu très riche et documenté révèle une certaine méthodologie.</w:t>
      </w:r>
    </w:p>
  </w:footnote>
  <w:footnote w:id="51">
    <w:p w14:paraId="0D05FB99" w14:textId="3F2427EF" w:rsidR="005008C8" w:rsidRPr="004954C1" w:rsidRDefault="005008C8">
      <w:pPr>
        <w:pStyle w:val="FootnoteText"/>
        <w:rPr>
          <w:lang w:val="en-US"/>
        </w:rPr>
      </w:pPr>
      <w:r>
        <w:rPr>
          <w:rStyle w:val="FootnoteReference"/>
        </w:rPr>
        <w:footnoteRef/>
      </w:r>
      <w:r w:rsidRPr="004954C1">
        <w:rPr>
          <w:lang w:val="en-GB"/>
        </w:rPr>
        <w:t xml:space="preserve"> « CBS continued to show de film two or three times a year »</w:t>
      </w:r>
      <w:r>
        <w:rPr>
          <w:lang w:val="en-GB"/>
        </w:rPr>
        <w:t xml:space="preserve">. </w:t>
      </w:r>
      <w:r w:rsidRPr="004954C1">
        <w:rPr>
          <w:lang w:val="en-US"/>
        </w:rPr>
        <w:t>Mark Thomas</w:t>
      </w:r>
      <w:r>
        <w:rPr>
          <w:lang w:val="en-US"/>
        </w:rPr>
        <w:t xml:space="preserve"> McGee</w:t>
      </w:r>
      <w:r w:rsidRPr="004954C1">
        <w:rPr>
          <w:lang w:val="en-US"/>
        </w:rPr>
        <w:t xml:space="preserve">, </w:t>
      </w:r>
      <w:r w:rsidRPr="004954C1">
        <w:rPr>
          <w:i/>
          <w:lang w:val="en-US"/>
        </w:rPr>
        <w:t>Invasion of the Body Snatchers: The Making of a Classic</w:t>
      </w:r>
      <w:r>
        <w:rPr>
          <w:lang w:val="en-US"/>
        </w:rPr>
        <w:t xml:space="preserve">, Duncan, </w:t>
      </w:r>
      <w:proofErr w:type="spellStart"/>
      <w:r>
        <w:rPr>
          <w:lang w:val="en-US"/>
        </w:rPr>
        <w:t>BearManor</w:t>
      </w:r>
      <w:proofErr w:type="spellEnd"/>
      <w:r>
        <w:rPr>
          <w:lang w:val="en-US"/>
        </w:rPr>
        <w:t>, 2012, p. 9.</w:t>
      </w:r>
    </w:p>
  </w:footnote>
  <w:footnote w:id="52">
    <w:p w14:paraId="4F94E343" w14:textId="63C488F5" w:rsidR="005008C8" w:rsidRPr="00BE448A" w:rsidRDefault="005008C8">
      <w:pPr>
        <w:pStyle w:val="FootnoteText"/>
        <w:rPr>
          <w:lang w:val="fr-CH"/>
        </w:rPr>
      </w:pPr>
      <w:r>
        <w:rPr>
          <w:rStyle w:val="FootnoteReference"/>
        </w:rPr>
        <w:footnoteRef/>
      </w:r>
      <w:r>
        <w:t xml:space="preserve"> La question reposant en réalité sur la possibilité de couper de récit cadre à la diffusion, aucune réaction de Siegel n’est donnée quant à la diffusion du film.</w:t>
      </w:r>
    </w:p>
  </w:footnote>
  <w:footnote w:id="53">
    <w:p w14:paraId="23F544BF" w14:textId="4E0AE84B" w:rsidR="005008C8" w:rsidRPr="00F8768A" w:rsidRDefault="005008C8">
      <w:pPr>
        <w:pStyle w:val="FootnoteText"/>
        <w:rPr>
          <w:lang w:val="en-GB"/>
        </w:rPr>
      </w:pPr>
      <w:r>
        <w:rPr>
          <w:rStyle w:val="FootnoteReference"/>
        </w:rPr>
        <w:footnoteRef/>
      </w:r>
      <w:r w:rsidRPr="00D04671">
        <w:rPr>
          <w:lang w:val="fr-CH"/>
        </w:rPr>
        <w:t xml:space="preserve"> </w:t>
      </w:r>
      <w:r>
        <w:rPr>
          <w:lang w:val="fr-CH"/>
        </w:rPr>
        <w:t>National Telefilm Assoc</w:t>
      </w:r>
      <w:r w:rsidRPr="00D04671">
        <w:rPr>
          <w:lang w:val="fr-CH"/>
        </w:rPr>
        <w:t xml:space="preserve">iates, une compagnie qui prenait en charge la syndication des films de cinéma à la télévision américaine. </w:t>
      </w:r>
      <w:proofErr w:type="gramStart"/>
      <w:r w:rsidRPr="00F8768A">
        <w:rPr>
          <w:lang w:val="en-GB"/>
        </w:rPr>
        <w:t xml:space="preserve">« National Telefilm Associates », Wikipedia, </w:t>
      </w:r>
      <w:hyperlink r:id="rId2" w:history="1">
        <w:proofErr w:type="gramEnd"/>
        <w:r w:rsidRPr="00F8768A">
          <w:rPr>
            <w:rStyle w:val="Hyperlink"/>
            <w:lang w:val="en-GB"/>
          </w:rPr>
          <w:t>https://en.wikipedia.org/wiki/National_Telefilm_Associates</w:t>
        </w:r>
        <w:proofErr w:type="gramStart"/>
      </w:hyperlink>
      <w:r w:rsidRPr="00F8768A">
        <w:rPr>
          <w:lang w:val="en-GB"/>
        </w:rPr>
        <w:t xml:space="preserve"> (</w:t>
      </w:r>
      <w:proofErr w:type="spellStart"/>
      <w:r w:rsidRPr="00F8768A">
        <w:rPr>
          <w:lang w:val="en-GB"/>
        </w:rPr>
        <w:t>consulté</w:t>
      </w:r>
      <w:proofErr w:type="spellEnd"/>
      <w:r w:rsidRPr="00F8768A">
        <w:rPr>
          <w:lang w:val="en-GB"/>
        </w:rPr>
        <w:t xml:space="preserve"> le 10.12.2016).</w:t>
      </w:r>
      <w:proofErr w:type="gramEnd"/>
    </w:p>
  </w:footnote>
  <w:footnote w:id="54">
    <w:p w14:paraId="3BE1FDF2" w14:textId="087CD01C" w:rsidR="005008C8" w:rsidRPr="007833F0" w:rsidRDefault="005008C8">
      <w:pPr>
        <w:pStyle w:val="FootnoteText"/>
        <w:rPr>
          <w:lang w:val="en-GB"/>
        </w:rPr>
      </w:pPr>
      <w:r>
        <w:rPr>
          <w:rStyle w:val="FootnoteReference"/>
        </w:rPr>
        <w:footnoteRef/>
      </w:r>
      <w:r w:rsidRPr="007833F0">
        <w:rPr>
          <w:lang w:val="en-GB"/>
        </w:rPr>
        <w:t xml:space="preserve"> « According to NTA, which distributes it, it is one of the most requested movies on television »</w:t>
      </w:r>
      <w:r>
        <w:rPr>
          <w:lang w:val="en-GB"/>
        </w:rPr>
        <w:t xml:space="preserve">. Stuart M. </w:t>
      </w:r>
      <w:proofErr w:type="spellStart"/>
      <w:r>
        <w:rPr>
          <w:lang w:val="en-GB"/>
        </w:rPr>
        <w:t>Kaminsky</w:t>
      </w:r>
      <w:proofErr w:type="spellEnd"/>
      <w:r>
        <w:rPr>
          <w:lang w:val="en-GB"/>
        </w:rPr>
        <w:t xml:space="preserve">, </w:t>
      </w:r>
      <w:r>
        <w:rPr>
          <w:i/>
          <w:lang w:val="en-GB"/>
        </w:rPr>
        <w:t>op. cit.</w:t>
      </w:r>
      <w:r>
        <w:rPr>
          <w:lang w:val="en-GB"/>
        </w:rPr>
        <w:t>, p. 153.</w:t>
      </w:r>
      <w:r w:rsidRPr="007833F0">
        <w:rPr>
          <w:lang w:val="en-GB"/>
        </w:rPr>
        <w:t> </w:t>
      </w:r>
    </w:p>
  </w:footnote>
  <w:footnote w:id="55">
    <w:p w14:paraId="63AE70B5" w14:textId="6869FDEA" w:rsidR="005008C8" w:rsidRPr="00F8768A" w:rsidRDefault="005008C8">
      <w:pPr>
        <w:pStyle w:val="FootnoteText"/>
        <w:rPr>
          <w:lang w:val="fr-CH"/>
        </w:rPr>
      </w:pPr>
      <w:r>
        <w:rPr>
          <w:rStyle w:val="FootnoteReference"/>
        </w:rPr>
        <w:footnoteRef/>
      </w:r>
      <w:r w:rsidRPr="00FD7C3E">
        <w:rPr>
          <w:lang w:val="en-GB"/>
        </w:rPr>
        <w:t xml:space="preserve"> « Had it not been for television it’s quite possible that </w:t>
      </w:r>
      <w:r w:rsidRPr="00FD7C3E">
        <w:rPr>
          <w:i/>
          <w:lang w:val="en-GB"/>
        </w:rPr>
        <w:t xml:space="preserve">The Body </w:t>
      </w:r>
      <w:proofErr w:type="gramStart"/>
      <w:r w:rsidRPr="00FD7C3E">
        <w:rPr>
          <w:i/>
          <w:lang w:val="en-GB"/>
        </w:rPr>
        <w:t>Snatchers</w:t>
      </w:r>
      <w:r>
        <w:rPr>
          <w:lang w:val="en-GB"/>
        </w:rPr>
        <w:t>[</w:t>
      </w:r>
      <w:proofErr w:type="gramEnd"/>
      <w:r>
        <w:rPr>
          <w:lang w:val="en-GB"/>
        </w:rPr>
        <w:t xml:space="preserve">sic] would be a forgotten film. </w:t>
      </w:r>
      <w:r w:rsidRPr="00FD7C3E">
        <w:rPr>
          <w:lang w:val="en-GB"/>
        </w:rPr>
        <w:t>»</w:t>
      </w:r>
      <w:r>
        <w:rPr>
          <w:lang w:val="en-GB"/>
        </w:rPr>
        <w:t xml:space="preserve">. </w:t>
      </w:r>
      <w:r w:rsidRPr="00F8768A">
        <w:rPr>
          <w:lang w:val="fr-CH"/>
        </w:rPr>
        <w:t xml:space="preserve">Mark Thomas McGee, </w:t>
      </w:r>
      <w:r w:rsidRPr="00F8768A">
        <w:rPr>
          <w:i/>
          <w:lang w:val="fr-CH"/>
        </w:rPr>
        <w:t>op. cit.</w:t>
      </w:r>
      <w:r w:rsidRPr="00F8768A">
        <w:rPr>
          <w:lang w:val="fr-CH"/>
        </w:rPr>
        <w:t>, p. 14.</w:t>
      </w:r>
    </w:p>
  </w:footnote>
  <w:footnote w:id="56">
    <w:p w14:paraId="26A81358" w14:textId="7D10AAFA" w:rsidR="005008C8" w:rsidRPr="0030530E" w:rsidRDefault="005008C8">
      <w:pPr>
        <w:pStyle w:val="FootnoteText"/>
      </w:pPr>
      <w:r>
        <w:rPr>
          <w:rStyle w:val="FootnoteReference"/>
        </w:rPr>
        <w:footnoteRef/>
      </w:r>
      <w:r>
        <w:t xml:space="preserve"> Label new yorkais spécialisé dans la diffusion de « classiques et films contemporains importants » sur supports vidéo destiné aux cinéphiles/</w:t>
      </w:r>
      <w:proofErr w:type="spellStart"/>
      <w:r>
        <w:t>vidéophiles</w:t>
      </w:r>
      <w:proofErr w:type="spellEnd"/>
      <w:r>
        <w:t xml:space="preserve">.  </w:t>
      </w:r>
    </w:p>
  </w:footnote>
  <w:footnote w:id="57">
    <w:p w14:paraId="18EF54F6" w14:textId="16F9E490" w:rsidR="005008C8" w:rsidRPr="003416CA" w:rsidRDefault="005008C8">
      <w:pPr>
        <w:pStyle w:val="FootnoteText"/>
      </w:pPr>
      <w:r>
        <w:rPr>
          <w:rStyle w:val="FootnoteReference"/>
        </w:rPr>
        <w:footnoteRef/>
      </w:r>
      <w:r>
        <w:t xml:space="preserve"> Un format de diffusion sur disque concurrent direct à la VHS et à </w:t>
      </w:r>
      <w:proofErr w:type="spellStart"/>
      <w:r>
        <w:t>Betamax</w:t>
      </w:r>
      <w:proofErr w:type="spellEnd"/>
      <w:r>
        <w:t>, mais n’ayant jamais été largement adopté par le public en dehors du japon.</w:t>
      </w:r>
    </w:p>
  </w:footnote>
  <w:footnote w:id="58">
    <w:p w14:paraId="52116242" w14:textId="03EE6EDB" w:rsidR="005008C8" w:rsidRPr="00803852" w:rsidRDefault="005008C8">
      <w:pPr>
        <w:pStyle w:val="FootnoteText"/>
      </w:pPr>
      <w:r>
        <w:rPr>
          <w:rStyle w:val="FootnoteReference"/>
        </w:rPr>
        <w:footnoteRef/>
      </w:r>
      <w:r>
        <w:t xml:space="preserve"> « CC1108L », </w:t>
      </w:r>
      <w:proofErr w:type="spellStart"/>
      <w:r>
        <w:t>LaserDisc</w:t>
      </w:r>
      <w:proofErr w:type="spellEnd"/>
      <w:r>
        <w:t xml:space="preserve"> </w:t>
      </w:r>
      <w:proofErr w:type="spellStart"/>
      <w:r>
        <w:t>Database</w:t>
      </w:r>
      <w:proofErr w:type="spellEnd"/>
      <w:r>
        <w:t xml:space="preserve">, </w:t>
      </w:r>
      <w:hyperlink r:id="rId3" w:history="1">
        <w:r w:rsidRPr="005E0F0C">
          <w:rPr>
            <w:rStyle w:val="Hyperlink"/>
          </w:rPr>
          <w:t>http://www.lddb.com/laserdisc/46654/</w:t>
        </w:r>
      </w:hyperlink>
      <w:r>
        <w:t xml:space="preserve"> (consulté le 10.12.2016).</w:t>
      </w:r>
    </w:p>
  </w:footnote>
  <w:footnote w:id="59">
    <w:p w14:paraId="27E6AE5D" w14:textId="02DAF61E" w:rsidR="005008C8" w:rsidRPr="00C2314C" w:rsidRDefault="005008C8">
      <w:pPr>
        <w:pStyle w:val="FootnoteText"/>
      </w:pPr>
      <w:r>
        <w:rPr>
          <w:rStyle w:val="FootnoteReference"/>
        </w:rPr>
        <w:footnoteRef/>
      </w:r>
      <w:r>
        <w:t xml:space="preserve"> « CC1108L »,</w:t>
      </w:r>
      <w:r w:rsidRPr="00C2314C">
        <w:t xml:space="preserve"> </w:t>
      </w:r>
      <w:proofErr w:type="spellStart"/>
      <w:r>
        <w:t>LaserDisc</w:t>
      </w:r>
      <w:proofErr w:type="spellEnd"/>
      <w:r>
        <w:t xml:space="preserve"> </w:t>
      </w:r>
      <w:proofErr w:type="spellStart"/>
      <w:r>
        <w:t>Database</w:t>
      </w:r>
      <w:proofErr w:type="spellEnd"/>
      <w:r>
        <w:t xml:space="preserve">, </w:t>
      </w:r>
      <w:hyperlink r:id="rId4" w:history="1">
        <w:r w:rsidRPr="005E0F0C">
          <w:rPr>
            <w:rStyle w:val="Hyperlink"/>
          </w:rPr>
          <w:t>http://www.lddb.com/laserdisc/</w:t>
        </w:r>
        <w:r>
          <w:rPr>
            <w:rStyle w:val="Hyperlink"/>
          </w:rPr>
          <w:t>988</w:t>
        </w:r>
        <w:r w:rsidRPr="005E0F0C">
          <w:rPr>
            <w:rStyle w:val="Hyperlink"/>
          </w:rPr>
          <w:t>/</w:t>
        </w:r>
      </w:hyperlink>
      <w:r>
        <w:t xml:space="preserve"> (consulté le 10.12.2016).</w:t>
      </w:r>
    </w:p>
  </w:footnote>
  <w:footnote w:id="60">
    <w:p w14:paraId="51389E42" w14:textId="6AB2EE24" w:rsidR="005008C8" w:rsidRPr="0030530E" w:rsidRDefault="005008C8">
      <w:pPr>
        <w:pStyle w:val="FootnoteText"/>
        <w:rPr>
          <w:lang w:val="fr-CH"/>
        </w:rPr>
      </w:pPr>
      <w:r>
        <w:rPr>
          <w:rStyle w:val="FootnoteReference"/>
        </w:rPr>
        <w:footnoteRef/>
      </w:r>
      <w:r>
        <w:t xml:space="preserve"> </w:t>
      </w:r>
      <w:r>
        <w:rPr>
          <w:lang w:val="fr-CH"/>
        </w:rPr>
        <w:t xml:space="preserve">Nom adopté par NTA au moment de leur rachat du studio Republic Pictures en 1986. </w:t>
      </w:r>
      <w:r w:rsidRPr="0030530E">
        <w:rPr>
          <w:lang w:val="fr-CH"/>
        </w:rPr>
        <w:t xml:space="preserve">Voir « Republic Pictures », Wikipedia, </w:t>
      </w:r>
      <w:r>
        <w:fldChar w:fldCharType="begin"/>
      </w:r>
      <w:r>
        <w:instrText xml:space="preserve"> HYPERLINK "https://en.wikipedia.org/wiki/Republic_Pictures" </w:instrText>
      </w:r>
      <w:r>
        <w:fldChar w:fldCharType="separate"/>
      </w:r>
      <w:r w:rsidRPr="0030530E">
        <w:rPr>
          <w:rStyle w:val="Hyperlink"/>
          <w:lang w:val="fr-CH"/>
        </w:rPr>
        <w:t>https://en.wikipedia.org/wiki/Republic_Pictures</w:t>
      </w:r>
      <w:r>
        <w:rPr>
          <w:rStyle w:val="Hyperlink"/>
          <w:lang w:val="fr-CH"/>
        </w:rPr>
        <w:fldChar w:fldCharType="end"/>
      </w:r>
      <w:r w:rsidRPr="0030530E">
        <w:rPr>
          <w:lang w:val="fr-CH"/>
        </w:rPr>
        <w:t xml:space="preserve"> (consulté le 10.12.2016). </w:t>
      </w:r>
    </w:p>
  </w:footnote>
  <w:footnote w:id="61">
    <w:p w14:paraId="179B1E0D" w14:textId="688CD159" w:rsidR="005008C8" w:rsidRPr="00F8768A" w:rsidRDefault="005008C8">
      <w:pPr>
        <w:pStyle w:val="FootnoteText"/>
        <w:rPr>
          <w:lang w:val="fr-CH"/>
        </w:rPr>
      </w:pPr>
      <w:r>
        <w:rPr>
          <w:rStyle w:val="FootnoteReference"/>
        </w:rPr>
        <w:footnoteRef/>
      </w:r>
      <w:r>
        <w:t xml:space="preserve"> Voir figure 22.</w:t>
      </w:r>
    </w:p>
  </w:footnote>
  <w:footnote w:id="62">
    <w:p w14:paraId="12BFCA96" w14:textId="3ED68530" w:rsidR="005008C8" w:rsidRPr="002A5237" w:rsidRDefault="005008C8">
      <w:pPr>
        <w:pStyle w:val="FootnoteText"/>
        <w:rPr>
          <w:lang w:val="en-GB"/>
        </w:rPr>
      </w:pPr>
      <w:r>
        <w:rPr>
          <w:rStyle w:val="FootnoteReference"/>
        </w:rPr>
        <w:footnoteRef/>
      </w:r>
      <w:r w:rsidRPr="002A5237">
        <w:rPr>
          <w:lang w:val="en-GB"/>
        </w:rPr>
        <w:t xml:space="preserve"> </w:t>
      </w:r>
      <w:proofErr w:type="gramStart"/>
      <w:r w:rsidRPr="002A5237">
        <w:rPr>
          <w:lang w:val="en-GB"/>
        </w:rPr>
        <w:t>« </w:t>
      </w:r>
      <w:r w:rsidRPr="002314A3">
        <w:rPr>
          <w:i/>
          <w:lang w:val="en-GB"/>
        </w:rPr>
        <w:t>Invasion of the Body Snatchers </w:t>
      </w:r>
      <w:r w:rsidRPr="002A5237">
        <w:rPr>
          <w:lang w:val="en-GB"/>
        </w:rPr>
        <w:t>», VHS</w:t>
      </w:r>
      <w:r>
        <w:rPr>
          <w:lang w:val="en-GB"/>
        </w:rPr>
        <w:t xml:space="preserve"> </w:t>
      </w:r>
      <w:r w:rsidRPr="002A5237">
        <w:rPr>
          <w:lang w:val="en-GB"/>
        </w:rPr>
        <w:t xml:space="preserve">Collector, </w:t>
      </w:r>
      <w:hyperlink r:id="rId5" w:history="1">
        <w:proofErr w:type="gramEnd"/>
        <w:r w:rsidRPr="005E0F0C">
          <w:rPr>
            <w:rStyle w:val="Hyperlink"/>
            <w:lang w:val="en-GB"/>
          </w:rPr>
          <w:t>http://vhscollector.com/movie/invasion-body-snatchers-3</w:t>
        </w:r>
        <w:proofErr w:type="gramStart"/>
      </w:hyperlink>
      <w:r>
        <w:rPr>
          <w:lang w:val="en-GB"/>
        </w:rPr>
        <w:t xml:space="preserve"> (</w:t>
      </w:r>
      <w:proofErr w:type="spellStart"/>
      <w:r>
        <w:rPr>
          <w:lang w:val="en-GB"/>
        </w:rPr>
        <w:t>consulté</w:t>
      </w:r>
      <w:proofErr w:type="spellEnd"/>
      <w:r>
        <w:rPr>
          <w:lang w:val="en-GB"/>
        </w:rPr>
        <w:t xml:space="preserve"> le 10.12.2016).</w:t>
      </w:r>
      <w:proofErr w:type="gramEnd"/>
    </w:p>
  </w:footnote>
  <w:footnote w:id="63">
    <w:p w14:paraId="2833D35B" w14:textId="719556F8" w:rsidR="005008C8" w:rsidRPr="006A2811" w:rsidRDefault="005008C8">
      <w:pPr>
        <w:pStyle w:val="FootnoteText"/>
        <w:rPr>
          <w:lang w:val="fr-CH"/>
        </w:rPr>
      </w:pPr>
      <w:r>
        <w:rPr>
          <w:rStyle w:val="FootnoteReference"/>
        </w:rPr>
        <w:footnoteRef/>
      </w:r>
      <w:r>
        <w:t xml:space="preserve"> </w:t>
      </w:r>
      <w:r>
        <w:rPr>
          <w:lang w:val="fr-CH"/>
        </w:rPr>
        <w:t>Un autre label indépendant visant également cinéphiles/videophiles.</w:t>
      </w:r>
    </w:p>
  </w:footnote>
  <w:footnote w:id="64">
    <w:p w14:paraId="1F87ACF5" w14:textId="5DDE93BC" w:rsidR="005008C8" w:rsidRPr="002314A3" w:rsidRDefault="005008C8">
      <w:pPr>
        <w:pStyle w:val="FootnoteText"/>
        <w:rPr>
          <w:lang w:val="en-GB"/>
        </w:rPr>
      </w:pPr>
      <w:r>
        <w:rPr>
          <w:rStyle w:val="FootnoteReference"/>
        </w:rPr>
        <w:footnoteRef/>
      </w:r>
      <w:r w:rsidRPr="002314A3">
        <w:rPr>
          <w:lang w:val="en-GB"/>
        </w:rPr>
        <w:t xml:space="preserve"> </w:t>
      </w:r>
      <w:proofErr w:type="gramStart"/>
      <w:r w:rsidRPr="002314A3">
        <w:rPr>
          <w:lang w:val="en-GB"/>
        </w:rPr>
        <w:t>« Invasion of the Body Snatchers </w:t>
      </w:r>
      <w:r>
        <w:rPr>
          <w:lang w:val="en-GB"/>
        </w:rPr>
        <w:t xml:space="preserve">(Blu-Ray) </w:t>
      </w:r>
      <w:r w:rsidRPr="002314A3">
        <w:rPr>
          <w:lang w:val="en-GB"/>
        </w:rPr>
        <w:t xml:space="preserve">», </w:t>
      </w:r>
      <w:r>
        <w:rPr>
          <w:lang w:val="en-GB"/>
        </w:rPr>
        <w:t xml:space="preserve">Olive Films, </w:t>
      </w:r>
      <w:hyperlink r:id="rId6" w:history="1">
        <w:r w:rsidRPr="005E0F0C">
          <w:rPr>
            <w:rStyle w:val="Hyperlink"/>
            <w:lang w:val="en-GB"/>
          </w:rPr>
          <w:t>http://www.olivefilms.com/films/invasion-of-the-body-snatchers-blu-ray/</w:t>
        </w:r>
      </w:hyperlink>
      <w:r>
        <w:rPr>
          <w:lang w:val="en-GB"/>
        </w:rPr>
        <w:t xml:space="preserve"> (</w:t>
      </w:r>
      <w:proofErr w:type="spellStart"/>
      <w:r>
        <w:rPr>
          <w:lang w:val="en-GB"/>
        </w:rPr>
        <w:t>consulté</w:t>
      </w:r>
      <w:proofErr w:type="spellEnd"/>
      <w:r>
        <w:rPr>
          <w:lang w:val="en-GB"/>
        </w:rPr>
        <w:t xml:space="preserve"> le 10.12.2016).</w:t>
      </w:r>
      <w:proofErr w:type="gramEnd"/>
    </w:p>
  </w:footnote>
  <w:footnote w:id="65">
    <w:p w14:paraId="075EAA89" w14:textId="39F7A9B9" w:rsidR="005008C8" w:rsidRPr="00E270C8" w:rsidRDefault="005008C8">
      <w:pPr>
        <w:pStyle w:val="FootnoteText"/>
        <w:rPr>
          <w:lang w:val="fr-CH"/>
        </w:rPr>
      </w:pPr>
      <w:r>
        <w:rPr>
          <w:rStyle w:val="FootnoteReference"/>
        </w:rPr>
        <w:footnoteRef/>
      </w:r>
      <w:r>
        <w:t xml:space="preserve"> </w:t>
      </w:r>
      <w:r>
        <w:rPr>
          <w:lang w:val="fr-CH"/>
        </w:rPr>
        <w:t>Betamax et le HD-DVD manquant à la liste, absence attribuable à l’échec relativement précoce de ces deux formats face à leurs concurrents respectifs.</w:t>
      </w:r>
    </w:p>
  </w:footnote>
  <w:footnote w:id="66">
    <w:p w14:paraId="4470F5DD" w14:textId="2198133A" w:rsidR="005008C8" w:rsidRPr="00A57A84" w:rsidRDefault="005008C8">
      <w:pPr>
        <w:pStyle w:val="FootnoteText"/>
        <w:rPr>
          <w:lang w:val="fr-CH"/>
        </w:rPr>
      </w:pPr>
      <w:r>
        <w:rPr>
          <w:rStyle w:val="FootnoteReference"/>
        </w:rPr>
        <w:footnoteRef/>
      </w:r>
      <w:r w:rsidRPr="00A57A84">
        <w:rPr>
          <w:lang w:val="en-GB"/>
        </w:rPr>
        <w:t xml:space="preserve"> </w:t>
      </w:r>
      <w:proofErr w:type="gramStart"/>
      <w:r w:rsidRPr="00A57A84">
        <w:rPr>
          <w:lang w:val="en-GB"/>
        </w:rPr>
        <w:t>« </w:t>
      </w:r>
      <w:r w:rsidRPr="00A57A84">
        <w:rPr>
          <w:i/>
          <w:lang w:val="en-GB"/>
        </w:rPr>
        <w:t>Invasion of the Body Snatchers</w:t>
      </w:r>
      <w:r w:rsidRPr="00A57A84">
        <w:rPr>
          <w:lang w:val="en-GB"/>
        </w:rPr>
        <w:t>.</w:t>
      </w:r>
      <w:proofErr w:type="gramEnd"/>
      <w:r w:rsidRPr="00A57A84">
        <w:rPr>
          <w:lang w:val="en-GB"/>
        </w:rPr>
        <w:t xml:space="preserve"> </w:t>
      </w:r>
      <w:r w:rsidRPr="00A57A84">
        <w:rPr>
          <w:lang w:val="fr-CH"/>
        </w:rPr>
        <w:t>Release Info</w:t>
      </w:r>
      <w:r>
        <w:rPr>
          <w:lang w:val="fr-CH"/>
        </w:rPr>
        <w:t xml:space="preserve"> </w:t>
      </w:r>
      <w:r w:rsidRPr="00F846EF">
        <w:rPr>
          <w:lang w:val="fr-CH"/>
        </w:rPr>
        <w:t>»</w:t>
      </w:r>
      <w:r w:rsidRPr="00A57A84">
        <w:rPr>
          <w:lang w:val="fr-CH"/>
        </w:rPr>
        <w:t xml:space="preserve">, IMDB, </w:t>
      </w:r>
      <w:r>
        <w:fldChar w:fldCharType="begin"/>
      </w:r>
      <w:r>
        <w:instrText xml:space="preserve"> HYPERLINK "http://www.imdb.com/title/tt0049366/releaseinfo" </w:instrText>
      </w:r>
      <w:r>
        <w:fldChar w:fldCharType="separate"/>
      </w:r>
      <w:r w:rsidRPr="005E0F0C">
        <w:rPr>
          <w:rStyle w:val="Hyperlink"/>
          <w:lang w:val="fr-CH"/>
        </w:rPr>
        <w:t>http://www.imdb.com/title/tt0049366/releaseinfo</w:t>
      </w:r>
      <w:r>
        <w:rPr>
          <w:rStyle w:val="Hyperlink"/>
          <w:lang w:val="fr-CH"/>
        </w:rPr>
        <w:fldChar w:fldCharType="end"/>
      </w:r>
      <w:r>
        <w:rPr>
          <w:lang w:val="fr-CH"/>
        </w:rPr>
        <w:t xml:space="preserve"> </w:t>
      </w:r>
      <w:r w:rsidRPr="00A57A84">
        <w:rPr>
          <w:lang w:val="fr-CH"/>
        </w:rPr>
        <w:t xml:space="preserve"> (consulté le 10.12.2016)</w:t>
      </w:r>
      <w:r>
        <w:rPr>
          <w:lang w:val="fr-CH"/>
        </w:rPr>
        <w:t>. Dates correspondant aux critiques contemporaines du film parues dans la presse quotidienne française.</w:t>
      </w:r>
    </w:p>
  </w:footnote>
  <w:footnote w:id="67">
    <w:p w14:paraId="3CF6675C" w14:textId="4E12A26E" w:rsidR="005008C8" w:rsidRPr="006A7CFF" w:rsidRDefault="005008C8">
      <w:pPr>
        <w:pStyle w:val="FootnoteText"/>
        <w:rPr>
          <w:lang w:val="fr-CH"/>
        </w:rPr>
      </w:pPr>
      <w:r>
        <w:rPr>
          <w:rStyle w:val="FootnoteReference"/>
        </w:rPr>
        <w:footnoteRef/>
      </w:r>
      <w:r>
        <w:t xml:space="preserve"> </w:t>
      </w:r>
      <w:r>
        <w:rPr>
          <w:lang w:val="fr-CH"/>
        </w:rPr>
        <w:t>VHS, DVD et Blu-Ray pour les films de 1978 et 1993, DVD et Blu-Ray uniquement pour celui de 2007 (le remplacement progressif de la VHS par le DVD ayant débuté à la fin des années 1990, les éditions VHS devenant rares jusqu’à complètement stopper en 2007 sur le marché américain).</w:t>
      </w:r>
    </w:p>
  </w:footnote>
  <w:footnote w:id="68">
    <w:p w14:paraId="304D60BF" w14:textId="2D07F8D7" w:rsidR="005008C8" w:rsidRPr="000A6349" w:rsidRDefault="005008C8">
      <w:pPr>
        <w:pStyle w:val="FootnoteText"/>
        <w:rPr>
          <w:lang w:val="fr-CH"/>
        </w:rPr>
      </w:pPr>
      <w:r>
        <w:rPr>
          <w:rStyle w:val="FootnoteReference"/>
        </w:rPr>
        <w:footnoteRef/>
      </w:r>
      <w:r>
        <w:t xml:space="preserve"> </w:t>
      </w:r>
      <w:r>
        <w:rPr>
          <w:lang w:val="fr-CH"/>
        </w:rPr>
        <w:t xml:space="preserve">À partir d’un nouveau scan haute-qualité de l’interpositif et l’ajout d’entrevues et </w:t>
      </w:r>
      <w:r>
        <w:rPr>
          <w:i/>
          <w:lang w:val="fr-CH"/>
        </w:rPr>
        <w:t>featurettes</w:t>
      </w:r>
      <w:r>
        <w:rPr>
          <w:lang w:val="fr-CH"/>
        </w:rPr>
        <w:t xml:space="preserve"> inédites en marge du film.</w:t>
      </w:r>
    </w:p>
  </w:footnote>
  <w:footnote w:id="69">
    <w:p w14:paraId="5338D211" w14:textId="54DB8C9D" w:rsidR="005008C8" w:rsidRPr="00075B73" w:rsidRDefault="005008C8">
      <w:pPr>
        <w:pStyle w:val="FootnoteText"/>
        <w:rPr>
          <w:lang w:val="fr-CH"/>
        </w:rPr>
      </w:pPr>
      <w:r>
        <w:rPr>
          <w:rStyle w:val="FootnoteReference"/>
        </w:rPr>
        <w:footnoteRef/>
      </w:r>
      <w:r>
        <w:t xml:space="preserve"> </w:t>
      </w:r>
      <w:r>
        <w:rPr>
          <w:lang w:val="fr-CH"/>
        </w:rPr>
        <w:t>Il convient de rappeler ici que le film de Ferrara est d’abord montré en compétition officielle du festival de Cannes avant sa sortie en salle, ce qui insuffle également un certain prestige au film.</w:t>
      </w:r>
    </w:p>
  </w:footnote>
  <w:footnote w:id="70">
    <w:p w14:paraId="49F629D3" w14:textId="4A5BD3BB" w:rsidR="005008C8" w:rsidRPr="00C178D2" w:rsidRDefault="005008C8">
      <w:pPr>
        <w:pStyle w:val="FootnoteText"/>
        <w:rPr>
          <w:lang w:val="en-GB"/>
        </w:rPr>
      </w:pPr>
      <w:r>
        <w:rPr>
          <w:rStyle w:val="FootnoteReference"/>
        </w:rPr>
        <w:footnoteRef/>
      </w:r>
      <w:r w:rsidRPr="00C178D2">
        <w:rPr>
          <w:lang w:val="en-GB"/>
        </w:rPr>
        <w:t xml:space="preserve"> « </w:t>
      </w:r>
      <w:proofErr w:type="gramStart"/>
      <w:r w:rsidRPr="00C178D2">
        <w:rPr>
          <w:lang w:val="en-GB"/>
        </w:rPr>
        <w:t>continuing</w:t>
      </w:r>
      <w:proofErr w:type="gramEnd"/>
      <w:r w:rsidRPr="00C178D2">
        <w:rPr>
          <w:lang w:val="en-GB"/>
        </w:rPr>
        <w:t xml:space="preserve"> power ». Al </w:t>
      </w:r>
      <w:proofErr w:type="spellStart"/>
      <w:r w:rsidRPr="00C178D2">
        <w:rPr>
          <w:lang w:val="en-GB"/>
        </w:rPr>
        <w:t>LaValley</w:t>
      </w:r>
      <w:proofErr w:type="spellEnd"/>
      <w:r w:rsidRPr="00C178D2">
        <w:rPr>
          <w:lang w:val="en-GB"/>
        </w:rPr>
        <w:t xml:space="preserve">, </w:t>
      </w:r>
      <w:r w:rsidRPr="00C178D2">
        <w:rPr>
          <w:i/>
          <w:lang w:val="en-GB"/>
        </w:rPr>
        <w:t>op. cit</w:t>
      </w:r>
      <w:r>
        <w:rPr>
          <w:i/>
          <w:lang w:val="en-GB"/>
        </w:rPr>
        <w:t>.</w:t>
      </w:r>
      <w:r>
        <w:rPr>
          <w:lang w:val="en-GB"/>
        </w:rPr>
        <w:t>, p. 16.</w:t>
      </w:r>
    </w:p>
  </w:footnote>
  <w:footnote w:id="71">
    <w:p w14:paraId="0FD8D36F" w14:textId="41372C94" w:rsidR="005008C8" w:rsidRPr="00EA681B" w:rsidRDefault="005008C8">
      <w:pPr>
        <w:pStyle w:val="FootnoteText"/>
        <w:rPr>
          <w:lang w:val="en-GB"/>
        </w:rPr>
      </w:pPr>
      <w:r>
        <w:rPr>
          <w:rStyle w:val="FootnoteReference"/>
        </w:rPr>
        <w:footnoteRef/>
      </w:r>
      <w:r w:rsidRPr="00EA681B">
        <w:rPr>
          <w:lang w:val="en-GB"/>
        </w:rPr>
        <w:t xml:space="preserve"> « </w:t>
      </w:r>
      <w:proofErr w:type="gramStart"/>
      <w:r w:rsidRPr="00EA681B">
        <w:rPr>
          <w:lang w:val="en-GB"/>
        </w:rPr>
        <w:t>basic</w:t>
      </w:r>
      <w:proofErr w:type="gramEnd"/>
      <w:r w:rsidRPr="00EA681B">
        <w:rPr>
          <w:lang w:val="en-GB"/>
        </w:rPr>
        <w:t xml:space="preserve"> human fears ». </w:t>
      </w:r>
      <w:proofErr w:type="gramStart"/>
      <w:r w:rsidRPr="00C178D2">
        <w:rPr>
          <w:lang w:val="en-GB"/>
        </w:rPr>
        <w:t xml:space="preserve">Al </w:t>
      </w:r>
      <w:proofErr w:type="spellStart"/>
      <w:r w:rsidRPr="00C178D2">
        <w:rPr>
          <w:lang w:val="en-GB"/>
        </w:rPr>
        <w:t>LaValley</w:t>
      </w:r>
      <w:proofErr w:type="spellEnd"/>
      <w:r w:rsidRPr="00C178D2">
        <w:rPr>
          <w:lang w:val="en-GB"/>
        </w:rPr>
        <w:t xml:space="preserve">, </w:t>
      </w:r>
      <w:r>
        <w:rPr>
          <w:i/>
          <w:lang w:val="en-GB"/>
        </w:rPr>
        <w:t>ibid</w:t>
      </w:r>
      <w:r>
        <w:rPr>
          <w:lang w:val="en-GB"/>
        </w:rPr>
        <w:t>.</w:t>
      </w:r>
      <w:proofErr w:type="gramEnd"/>
    </w:p>
  </w:footnote>
  <w:footnote w:id="72">
    <w:p w14:paraId="56D4693A" w14:textId="6410F048" w:rsidR="005008C8" w:rsidRPr="00687427" w:rsidRDefault="005008C8">
      <w:pPr>
        <w:pStyle w:val="FootnoteText"/>
      </w:pPr>
      <w:r>
        <w:rPr>
          <w:rStyle w:val="FootnoteReference"/>
        </w:rPr>
        <w:footnoteRef/>
      </w:r>
      <w:r>
        <w:t xml:space="preserve"> Il convient de préciser ici qu’il ne s’agît pas d’une approche téléologique à ces discours, puisque ces derniers interviennent dans des champs divers des études académiques et sont diffusés par des vecteurs très hétérogènes.</w:t>
      </w:r>
    </w:p>
  </w:footnote>
  <w:footnote w:id="73">
    <w:p w14:paraId="191C19E6" w14:textId="0FAD78B3" w:rsidR="005008C8" w:rsidRPr="00433BB9" w:rsidRDefault="005008C8">
      <w:pPr>
        <w:pStyle w:val="FootnoteText"/>
        <w:rPr>
          <w:lang w:val="fr-CH"/>
        </w:rPr>
      </w:pPr>
      <w:r>
        <w:rPr>
          <w:rStyle w:val="FootnoteReference"/>
        </w:rPr>
        <w:footnoteRef/>
      </w:r>
      <w:r>
        <w:t xml:space="preserve"> </w:t>
      </w:r>
      <w:r>
        <w:rPr>
          <w:lang w:val="fr-CH"/>
        </w:rPr>
        <w:t>Et, discutablement, de celui de Kaufman.</w:t>
      </w:r>
    </w:p>
  </w:footnote>
  <w:footnote w:id="74">
    <w:p w14:paraId="6B759EE4" w14:textId="0071B53D" w:rsidR="005008C8" w:rsidRPr="0019188B" w:rsidRDefault="005008C8">
      <w:pPr>
        <w:pStyle w:val="FootnoteText"/>
        <w:rPr>
          <w:lang w:val="en-US"/>
        </w:rPr>
      </w:pPr>
      <w:r>
        <w:rPr>
          <w:rStyle w:val="FootnoteReference"/>
        </w:rPr>
        <w:footnoteRef/>
      </w:r>
      <w:r w:rsidRPr="0019188B">
        <w:rPr>
          <w:lang w:val="en-GB"/>
        </w:rPr>
        <w:t xml:space="preserve"> Susan Sontag, </w:t>
      </w:r>
      <w:r w:rsidRPr="0019188B">
        <w:rPr>
          <w:lang w:val="en-US"/>
        </w:rPr>
        <w:t xml:space="preserve">« </w:t>
      </w:r>
      <w:proofErr w:type="gramStart"/>
      <w:r w:rsidRPr="0019188B">
        <w:rPr>
          <w:lang w:val="en-US"/>
        </w:rPr>
        <w:t>The</w:t>
      </w:r>
      <w:proofErr w:type="gramEnd"/>
      <w:r w:rsidRPr="0019188B">
        <w:rPr>
          <w:lang w:val="en-US"/>
        </w:rPr>
        <w:t xml:space="preserve"> imagination of disaster », in </w:t>
      </w:r>
      <w:r w:rsidRPr="0019188B">
        <w:rPr>
          <w:i/>
          <w:lang w:val="en-US"/>
        </w:rPr>
        <w:t>Against interpretation</w:t>
      </w:r>
      <w:r w:rsidRPr="0019188B">
        <w:rPr>
          <w:lang w:val="en-US"/>
        </w:rPr>
        <w:t>, New York, Picador, 1966 [1965], pp. 209-225.</w:t>
      </w:r>
    </w:p>
  </w:footnote>
  <w:footnote w:id="75">
    <w:p w14:paraId="1B9EBC49" w14:textId="25429EB5" w:rsidR="005008C8" w:rsidRPr="005D72EE" w:rsidRDefault="005008C8">
      <w:pPr>
        <w:pStyle w:val="FootnoteText"/>
        <w:rPr>
          <w:lang w:val="fr-CH"/>
        </w:rPr>
      </w:pPr>
      <w:r>
        <w:rPr>
          <w:rStyle w:val="FootnoteReference"/>
        </w:rPr>
        <w:footnoteRef/>
      </w:r>
      <w:r>
        <w:t xml:space="preserve"> </w:t>
      </w:r>
      <w:r>
        <w:rPr>
          <w:lang w:val="fr-CH"/>
        </w:rPr>
        <w:t xml:space="preserve">Comme représentatif d’un type de discours </w:t>
      </w:r>
      <w:r>
        <w:rPr>
          <w:i/>
          <w:lang w:val="fr-CH"/>
        </w:rPr>
        <w:t>typique</w:t>
      </w:r>
      <w:r>
        <w:rPr>
          <w:lang w:val="fr-CH"/>
        </w:rPr>
        <w:t xml:space="preserve"> des films de science-fiction américain de cette période.</w:t>
      </w:r>
    </w:p>
  </w:footnote>
  <w:footnote w:id="76">
    <w:p w14:paraId="28431566" w14:textId="2C24A433" w:rsidR="005008C8" w:rsidRPr="00852A61" w:rsidRDefault="005008C8">
      <w:pPr>
        <w:pStyle w:val="FootnoteText"/>
        <w:rPr>
          <w:i/>
          <w:lang w:val="en-US"/>
        </w:rPr>
      </w:pPr>
      <w:r>
        <w:rPr>
          <w:rStyle w:val="FootnoteReference"/>
        </w:rPr>
        <w:footnoteRef/>
      </w:r>
      <w:r w:rsidRPr="00852A61">
        <w:rPr>
          <w:lang w:val="en-GB"/>
        </w:rPr>
        <w:t xml:space="preserve"> </w:t>
      </w:r>
      <w:r w:rsidRPr="00852A61">
        <w:rPr>
          <w:lang w:val="en-US"/>
        </w:rPr>
        <w:t>Charles T.</w:t>
      </w:r>
      <w:r>
        <w:rPr>
          <w:lang w:val="en-US"/>
        </w:rPr>
        <w:t xml:space="preserve"> Gregory</w:t>
      </w:r>
      <w:r w:rsidRPr="00852A61">
        <w:rPr>
          <w:lang w:val="en-US"/>
        </w:rPr>
        <w:t xml:space="preserve">, « The Pod Society Versus the Rugged Individualists », </w:t>
      </w:r>
      <w:r w:rsidRPr="00852A61">
        <w:rPr>
          <w:i/>
          <w:lang w:val="en-US"/>
        </w:rPr>
        <w:t>Journal of Popular Film</w:t>
      </w:r>
      <w:r w:rsidRPr="00852A61">
        <w:rPr>
          <w:lang w:val="en-US"/>
        </w:rPr>
        <w:t>, Vol. 1, No. 1, hiver 1972, pp. 2-14.</w:t>
      </w:r>
    </w:p>
  </w:footnote>
  <w:footnote w:id="77">
    <w:p w14:paraId="6B36B03B" w14:textId="7F17E3B6" w:rsidR="005008C8" w:rsidRPr="00F534F7" w:rsidRDefault="005008C8">
      <w:pPr>
        <w:pStyle w:val="FootnoteText"/>
        <w:rPr>
          <w:lang w:val="en-GB"/>
        </w:rPr>
      </w:pPr>
      <w:r>
        <w:rPr>
          <w:rStyle w:val="FootnoteReference"/>
        </w:rPr>
        <w:footnoteRef/>
      </w:r>
      <w:r w:rsidRPr="00F534F7">
        <w:rPr>
          <w:lang w:val="en-GB"/>
        </w:rPr>
        <w:t xml:space="preserve"> </w:t>
      </w:r>
      <w:r w:rsidRPr="00343BA8">
        <w:rPr>
          <w:lang w:val="fr-CH"/>
        </w:rPr>
        <w:t>Renommé depuis</w:t>
      </w:r>
      <w:r w:rsidRPr="00F534F7">
        <w:rPr>
          <w:lang w:val="en-GB"/>
        </w:rPr>
        <w:t xml:space="preserve"> </w:t>
      </w:r>
      <w:r w:rsidRPr="00F534F7">
        <w:rPr>
          <w:i/>
          <w:lang w:val="en-GB"/>
        </w:rPr>
        <w:t>Journal of Popular Film &amp; Television</w:t>
      </w:r>
      <w:r w:rsidRPr="00F534F7">
        <w:rPr>
          <w:lang w:val="en-GB"/>
        </w:rPr>
        <w:t>.</w:t>
      </w:r>
    </w:p>
  </w:footnote>
  <w:footnote w:id="78">
    <w:p w14:paraId="72A177AB" w14:textId="54F54A51" w:rsidR="005008C8" w:rsidRPr="00C63523" w:rsidRDefault="005008C8">
      <w:pPr>
        <w:pStyle w:val="FootnoteText"/>
        <w:rPr>
          <w:lang w:val="en-GB"/>
        </w:rPr>
      </w:pPr>
      <w:r>
        <w:rPr>
          <w:rStyle w:val="FootnoteReference"/>
        </w:rPr>
        <w:footnoteRef/>
      </w:r>
      <w:r w:rsidRPr="00C63523">
        <w:rPr>
          <w:lang w:val="en-GB"/>
        </w:rPr>
        <w:t xml:space="preserve"> </w:t>
      </w:r>
      <w:proofErr w:type="spellStart"/>
      <w:r w:rsidRPr="00C63523">
        <w:rPr>
          <w:lang w:val="en-GB"/>
        </w:rPr>
        <w:t>C</w:t>
      </w:r>
      <w:r w:rsidRPr="00C63523">
        <w:rPr>
          <w:i/>
          <w:lang w:val="en-GB"/>
        </w:rPr>
        <w:t>oogan's</w:t>
      </w:r>
      <w:proofErr w:type="spellEnd"/>
      <w:r w:rsidRPr="00C63523">
        <w:rPr>
          <w:i/>
          <w:lang w:val="en-GB"/>
        </w:rPr>
        <w:t xml:space="preserve"> Bluff </w:t>
      </w:r>
      <w:r w:rsidRPr="00C63523">
        <w:rPr>
          <w:lang w:val="en-GB"/>
        </w:rPr>
        <w:t>(</w:t>
      </w:r>
      <w:r w:rsidRPr="00C63523">
        <w:rPr>
          <w:i/>
          <w:lang w:val="en-GB"/>
        </w:rPr>
        <w:t xml:space="preserve">Un </w:t>
      </w:r>
      <w:proofErr w:type="spellStart"/>
      <w:r w:rsidRPr="00C63523">
        <w:rPr>
          <w:i/>
          <w:lang w:val="en-GB"/>
        </w:rPr>
        <w:t>shérif</w:t>
      </w:r>
      <w:proofErr w:type="spellEnd"/>
      <w:r w:rsidRPr="00C63523">
        <w:rPr>
          <w:i/>
          <w:lang w:val="en-GB"/>
        </w:rPr>
        <w:t xml:space="preserve"> à New York</w:t>
      </w:r>
      <w:r w:rsidRPr="00C63523">
        <w:rPr>
          <w:lang w:val="en-GB"/>
        </w:rPr>
        <w:t>, Don Siegel, 1968)</w:t>
      </w:r>
    </w:p>
  </w:footnote>
  <w:footnote w:id="79">
    <w:p w14:paraId="1D6A1AD1" w14:textId="551417AB" w:rsidR="005008C8" w:rsidRPr="00C03D84" w:rsidRDefault="005008C8">
      <w:pPr>
        <w:pStyle w:val="FootnoteText"/>
        <w:rPr>
          <w:lang w:val="en-US"/>
        </w:rPr>
      </w:pPr>
      <w:r>
        <w:rPr>
          <w:rStyle w:val="FootnoteReference"/>
        </w:rPr>
        <w:footnoteRef/>
      </w:r>
      <w:r w:rsidRPr="00C03D84">
        <w:rPr>
          <w:lang w:val="en-GB"/>
        </w:rPr>
        <w:t xml:space="preserve"> </w:t>
      </w:r>
      <w:r w:rsidRPr="00C03D84">
        <w:rPr>
          <w:lang w:val="en-US"/>
        </w:rPr>
        <w:t>Arthur</w:t>
      </w:r>
      <w:r>
        <w:rPr>
          <w:lang w:val="en-US"/>
        </w:rPr>
        <w:t xml:space="preserve"> </w:t>
      </w:r>
      <w:proofErr w:type="spellStart"/>
      <w:r>
        <w:rPr>
          <w:lang w:val="en-US"/>
        </w:rPr>
        <w:t>LeGacy</w:t>
      </w:r>
      <w:proofErr w:type="spellEnd"/>
      <w:r w:rsidRPr="00C03D84">
        <w:rPr>
          <w:lang w:val="en-US"/>
        </w:rPr>
        <w:t xml:space="preserve">, « </w:t>
      </w:r>
      <w:r w:rsidRPr="00C03D84">
        <w:rPr>
          <w:i/>
          <w:lang w:val="en-US"/>
        </w:rPr>
        <w:t>The Invasion of the Body Snatchers</w:t>
      </w:r>
      <w:r w:rsidRPr="00C03D84">
        <w:rPr>
          <w:lang w:val="en-US"/>
        </w:rPr>
        <w:t xml:space="preserve">: A Metaphor for the Fifties », </w:t>
      </w:r>
      <w:proofErr w:type="spellStart"/>
      <w:r w:rsidRPr="00C03D84">
        <w:rPr>
          <w:i/>
          <w:lang w:val="en-US"/>
        </w:rPr>
        <w:t>Litterature</w:t>
      </w:r>
      <w:proofErr w:type="spellEnd"/>
      <w:r w:rsidRPr="00C03D84">
        <w:rPr>
          <w:i/>
          <w:lang w:val="en-US"/>
        </w:rPr>
        <w:t>/Film Quarterly</w:t>
      </w:r>
      <w:r w:rsidRPr="00C03D84">
        <w:rPr>
          <w:lang w:val="en-US"/>
        </w:rPr>
        <w:t xml:space="preserve">, Vol. 6, No. 3, </w:t>
      </w:r>
      <w:proofErr w:type="spellStart"/>
      <w:r w:rsidRPr="00C03D84">
        <w:rPr>
          <w:lang w:val="en-US"/>
        </w:rPr>
        <w:t>été</w:t>
      </w:r>
      <w:proofErr w:type="spellEnd"/>
      <w:r w:rsidRPr="00C03D84">
        <w:rPr>
          <w:lang w:val="en-US"/>
        </w:rPr>
        <w:t xml:space="preserve"> 1978, pp. 285-292.</w:t>
      </w:r>
    </w:p>
  </w:footnote>
  <w:footnote w:id="80">
    <w:p w14:paraId="42F37483" w14:textId="0B808DB1" w:rsidR="005008C8" w:rsidRPr="002F57CC" w:rsidRDefault="005008C8">
      <w:pPr>
        <w:pStyle w:val="FootnoteText"/>
        <w:rPr>
          <w:lang w:val="fr-CH"/>
        </w:rPr>
      </w:pPr>
      <w:r>
        <w:rPr>
          <w:rStyle w:val="FootnoteReference"/>
        </w:rPr>
        <w:footnoteRef/>
      </w:r>
      <w:r>
        <w:t xml:space="preserve"> </w:t>
      </w:r>
      <w:r>
        <w:rPr>
          <w:lang w:val="fr-CH"/>
        </w:rPr>
        <w:t>L’auteur n’ayant, au moment de la rédaction de son article, que très peu de littérature secondaire concernant son objet d’études.</w:t>
      </w:r>
    </w:p>
  </w:footnote>
  <w:footnote w:id="81">
    <w:p w14:paraId="18B07111" w14:textId="3C74AF08" w:rsidR="005008C8" w:rsidRPr="001F7D51" w:rsidRDefault="005008C8">
      <w:pPr>
        <w:pStyle w:val="FootnoteText"/>
        <w:rPr>
          <w:lang w:val="fr-CH"/>
        </w:rPr>
      </w:pPr>
      <w:r>
        <w:rPr>
          <w:rStyle w:val="FootnoteReference"/>
        </w:rPr>
        <w:footnoteRef/>
      </w:r>
      <w:r>
        <w:t xml:space="preserve"> </w:t>
      </w:r>
      <w:r>
        <w:rPr>
          <w:lang w:val="fr-CH"/>
        </w:rPr>
        <w:t>LeGacy met en perspective le statut d’auteur de Siegel défendu par Gregory et la classification du film comme science-fiction de Sontag.</w:t>
      </w:r>
    </w:p>
  </w:footnote>
  <w:footnote w:id="82">
    <w:p w14:paraId="57D63F42" w14:textId="2F4E2041" w:rsidR="005008C8" w:rsidRPr="00E67337" w:rsidRDefault="005008C8">
      <w:pPr>
        <w:pStyle w:val="FootnoteText"/>
        <w:rPr>
          <w:lang w:val="en-US"/>
        </w:rPr>
      </w:pPr>
      <w:r>
        <w:rPr>
          <w:rStyle w:val="FootnoteReference"/>
        </w:rPr>
        <w:footnoteRef/>
      </w:r>
      <w:r w:rsidRPr="00343BA8">
        <w:rPr>
          <w:lang w:val="en-GB"/>
        </w:rPr>
        <w:t xml:space="preserve"> </w:t>
      </w:r>
      <w:r>
        <w:rPr>
          <w:lang w:val="en-GB"/>
        </w:rPr>
        <w:t xml:space="preserve">Michael </w:t>
      </w:r>
      <w:r w:rsidRPr="00E67337">
        <w:rPr>
          <w:lang w:val="en-US"/>
        </w:rPr>
        <w:t>D</w:t>
      </w:r>
      <w:r>
        <w:rPr>
          <w:lang w:val="en-US"/>
        </w:rPr>
        <w:t>empsey</w:t>
      </w:r>
      <w:r w:rsidRPr="00E67337">
        <w:rPr>
          <w:lang w:val="en-US"/>
        </w:rPr>
        <w:t xml:space="preserve">, « Invaders and Encampments: The Films of Philip Kaufman », </w:t>
      </w:r>
      <w:r w:rsidRPr="00E67337">
        <w:rPr>
          <w:i/>
          <w:lang w:val="en-US"/>
        </w:rPr>
        <w:t>Film Quarterly</w:t>
      </w:r>
      <w:r w:rsidRPr="00E67337">
        <w:rPr>
          <w:lang w:val="en-US"/>
        </w:rPr>
        <w:t>, Vol. 32, No</w:t>
      </w:r>
      <w:r>
        <w:rPr>
          <w:lang w:val="en-US"/>
        </w:rPr>
        <w:t xml:space="preserve">. 2, hiver 1978-1979, pp. 17-27; </w:t>
      </w:r>
      <w:r w:rsidRPr="00343BA8">
        <w:rPr>
          <w:lang w:val="en-US"/>
        </w:rPr>
        <w:t>Charles</w:t>
      </w:r>
      <w:r>
        <w:rPr>
          <w:lang w:val="en-US"/>
        </w:rPr>
        <w:t xml:space="preserve"> Freund</w:t>
      </w:r>
      <w:r w:rsidRPr="00343BA8">
        <w:rPr>
          <w:lang w:val="en-US"/>
        </w:rPr>
        <w:t xml:space="preserve">, « Pods over San Francisco », </w:t>
      </w:r>
      <w:r w:rsidRPr="00343BA8">
        <w:rPr>
          <w:i/>
          <w:lang w:val="en-US"/>
        </w:rPr>
        <w:t>Film Comment</w:t>
      </w:r>
      <w:r w:rsidRPr="00343BA8">
        <w:rPr>
          <w:lang w:val="en-US"/>
        </w:rPr>
        <w:t xml:space="preserve">, Vol. 15, No. 1, </w:t>
      </w:r>
      <w:proofErr w:type="spellStart"/>
      <w:r w:rsidRPr="00343BA8">
        <w:rPr>
          <w:lang w:val="en-US"/>
        </w:rPr>
        <w:t>janvier</w:t>
      </w:r>
      <w:proofErr w:type="spellEnd"/>
      <w:r w:rsidRPr="00343BA8">
        <w:rPr>
          <w:lang w:val="en-US"/>
        </w:rPr>
        <w:t>/</w:t>
      </w:r>
      <w:proofErr w:type="spellStart"/>
      <w:r w:rsidRPr="00343BA8">
        <w:rPr>
          <w:lang w:val="en-US"/>
        </w:rPr>
        <w:t>février</w:t>
      </w:r>
      <w:proofErr w:type="spellEnd"/>
      <w:r w:rsidRPr="00343BA8">
        <w:rPr>
          <w:lang w:val="en-US"/>
        </w:rPr>
        <w:t xml:space="preserve"> 1979, pp. 22-25.</w:t>
      </w:r>
      <w:r>
        <w:rPr>
          <w:lang w:val="en-US"/>
        </w:rPr>
        <w:t xml:space="preserve"> </w:t>
      </w:r>
      <w:r w:rsidRPr="00435885">
        <w:rPr>
          <w:lang w:val="fr-CH"/>
        </w:rPr>
        <w:t xml:space="preserve">Il convient de noter que </w:t>
      </w:r>
      <w:r w:rsidRPr="00435885">
        <w:rPr>
          <w:i/>
          <w:lang w:val="fr-CH"/>
        </w:rPr>
        <w:t>Film Comment</w:t>
      </w:r>
      <w:r w:rsidRPr="00435885">
        <w:rPr>
          <w:lang w:val="fr-CH"/>
        </w:rPr>
        <w:t xml:space="preserve"> n’est pas une revue académique mais un magazine à facture para-académique consacré au cinéma.</w:t>
      </w:r>
    </w:p>
  </w:footnote>
  <w:footnote w:id="83">
    <w:p w14:paraId="2320F61C" w14:textId="7D0606FF" w:rsidR="005008C8" w:rsidRPr="00E67337" w:rsidRDefault="005008C8">
      <w:pPr>
        <w:pStyle w:val="FootnoteText"/>
        <w:rPr>
          <w:lang w:val="en-US"/>
        </w:rPr>
      </w:pPr>
      <w:r>
        <w:rPr>
          <w:rStyle w:val="FootnoteReference"/>
        </w:rPr>
        <w:footnoteRef/>
      </w:r>
      <w:r w:rsidRPr="00E67337">
        <w:rPr>
          <w:lang w:val="en-GB"/>
        </w:rPr>
        <w:t xml:space="preserve"> </w:t>
      </w:r>
      <w:r w:rsidRPr="00E67337">
        <w:rPr>
          <w:lang w:val="en-US"/>
        </w:rPr>
        <w:t>Glen M.</w:t>
      </w:r>
      <w:r>
        <w:rPr>
          <w:lang w:val="en-US"/>
        </w:rPr>
        <w:t xml:space="preserve"> Johnson</w:t>
      </w:r>
      <w:r w:rsidRPr="00E67337">
        <w:rPr>
          <w:lang w:val="en-US"/>
        </w:rPr>
        <w:t xml:space="preserve">, « We’d Fight… We Had To. </w:t>
      </w:r>
      <w:r w:rsidRPr="00E67337">
        <w:rPr>
          <w:i/>
          <w:lang w:val="en-US"/>
        </w:rPr>
        <w:t>The Body Snatchers</w:t>
      </w:r>
      <w:r w:rsidRPr="00E67337">
        <w:rPr>
          <w:lang w:val="en-US"/>
        </w:rPr>
        <w:t xml:space="preserve"> as Novel and Film », </w:t>
      </w:r>
      <w:r w:rsidRPr="00E67337">
        <w:rPr>
          <w:i/>
          <w:lang w:val="en-US"/>
        </w:rPr>
        <w:t>Journal of Popular Culture</w:t>
      </w:r>
      <w:r w:rsidRPr="00E67337">
        <w:rPr>
          <w:lang w:val="en-US"/>
        </w:rPr>
        <w:t xml:space="preserve">, Vol. 13, No. 1, </w:t>
      </w:r>
      <w:proofErr w:type="spellStart"/>
      <w:r w:rsidRPr="00E67337">
        <w:rPr>
          <w:lang w:val="en-US"/>
        </w:rPr>
        <w:t>été</w:t>
      </w:r>
      <w:proofErr w:type="spellEnd"/>
      <w:r w:rsidRPr="00E67337">
        <w:rPr>
          <w:lang w:val="en-US"/>
        </w:rPr>
        <w:t xml:space="preserve"> 1979, pp. 5-16.</w:t>
      </w:r>
    </w:p>
  </w:footnote>
  <w:footnote w:id="84">
    <w:p w14:paraId="3C786875" w14:textId="0905DC6C" w:rsidR="005008C8" w:rsidRPr="000650AD" w:rsidRDefault="005008C8" w:rsidP="000650AD">
      <w:pPr>
        <w:pStyle w:val="FootnoteText"/>
        <w:rPr>
          <w:lang w:val="en-US"/>
        </w:rPr>
      </w:pPr>
      <w:r>
        <w:rPr>
          <w:rStyle w:val="FootnoteReference"/>
        </w:rPr>
        <w:footnoteRef/>
      </w:r>
      <w:r>
        <w:t xml:space="preserve"> </w:t>
      </w:r>
      <w:r>
        <w:rPr>
          <w:lang w:val="fr-CH"/>
        </w:rPr>
        <w:t xml:space="preserve">Le quatrième ouvrage faisant le choix d’approcher le remake à travers deux séries précises de films. </w:t>
      </w:r>
      <w:proofErr w:type="spellStart"/>
      <w:r w:rsidRPr="000650AD">
        <w:rPr>
          <w:lang w:val="en-US"/>
        </w:rPr>
        <w:t>Anat</w:t>
      </w:r>
      <w:proofErr w:type="spellEnd"/>
      <w:r>
        <w:rPr>
          <w:lang w:val="en-US"/>
        </w:rPr>
        <w:t xml:space="preserve"> </w:t>
      </w:r>
      <w:proofErr w:type="spellStart"/>
      <w:r>
        <w:rPr>
          <w:lang w:val="en-US"/>
        </w:rPr>
        <w:t>Zanger</w:t>
      </w:r>
      <w:proofErr w:type="spellEnd"/>
      <w:r w:rsidRPr="000650AD">
        <w:rPr>
          <w:lang w:val="en-US"/>
        </w:rPr>
        <w:t xml:space="preserve">, </w:t>
      </w:r>
      <w:r w:rsidRPr="000650AD">
        <w:rPr>
          <w:i/>
          <w:lang w:val="en-US"/>
        </w:rPr>
        <w:t>Film Remakes as Ritual and Disguise</w:t>
      </w:r>
      <w:r w:rsidRPr="000650AD">
        <w:rPr>
          <w:lang w:val="en-US"/>
        </w:rPr>
        <w:t>, Amsterdam, Amsterdam University Press, 2006.</w:t>
      </w:r>
    </w:p>
    <w:p w14:paraId="78277F3E" w14:textId="06CF8EDC" w:rsidR="005008C8" w:rsidRPr="000650AD" w:rsidRDefault="005008C8">
      <w:pPr>
        <w:pStyle w:val="FootnoteText"/>
        <w:rPr>
          <w:lang w:val="en-US"/>
        </w:rPr>
      </w:pPr>
    </w:p>
  </w:footnote>
  <w:footnote w:id="85">
    <w:p w14:paraId="1F3A0FD9" w14:textId="64A434F2" w:rsidR="005008C8" w:rsidRPr="00AB2E2A" w:rsidRDefault="005008C8">
      <w:pPr>
        <w:pStyle w:val="FootnoteText"/>
        <w:rPr>
          <w:lang w:val="fr-CH"/>
        </w:rPr>
      </w:pPr>
      <w:r>
        <w:rPr>
          <w:rStyle w:val="FootnoteReference"/>
        </w:rPr>
        <w:footnoteRef/>
      </w:r>
      <w:r>
        <w:t xml:space="preserve"> </w:t>
      </w:r>
      <w:r>
        <w:rPr>
          <w:lang w:val="fr-CH"/>
        </w:rPr>
        <w:t xml:space="preserve">La collection dédiant par exemple des ouvrages à </w:t>
      </w:r>
      <w:r w:rsidRPr="004D0AD2">
        <w:rPr>
          <w:i/>
          <w:lang w:val="fr-CH"/>
        </w:rPr>
        <w:t>Letter from an Unknown Woman</w:t>
      </w:r>
      <w:r>
        <w:rPr>
          <w:lang w:val="fr-CH"/>
        </w:rPr>
        <w:t xml:space="preserve"> (</w:t>
      </w:r>
      <w:r>
        <w:rPr>
          <w:i/>
          <w:lang w:val="fr-CH"/>
        </w:rPr>
        <w:t>Lettre d’une inconnue</w:t>
      </w:r>
      <w:r>
        <w:rPr>
          <w:lang w:val="fr-CH"/>
        </w:rPr>
        <w:t xml:space="preserve">, Max Ophüls, 1948), </w:t>
      </w:r>
      <w:r>
        <w:rPr>
          <w:i/>
          <w:lang w:val="fr-CH"/>
        </w:rPr>
        <w:t>À bout de souffle</w:t>
      </w:r>
      <w:r>
        <w:rPr>
          <w:lang w:val="fr-CH"/>
        </w:rPr>
        <w:t xml:space="preserve"> (Jean-Luc Godard, 1960) et </w:t>
      </w:r>
      <w:r w:rsidRPr="00AB2E2A">
        <w:rPr>
          <w:i/>
          <w:lang w:val="fr-CH"/>
        </w:rPr>
        <w:t>Otto e mezzo</w:t>
      </w:r>
      <w:r>
        <w:rPr>
          <w:i/>
          <w:lang w:val="fr-CH"/>
        </w:rPr>
        <w:t xml:space="preserve"> </w:t>
      </w:r>
      <w:r>
        <w:rPr>
          <w:lang w:val="fr-CH"/>
        </w:rPr>
        <w:t>(</w:t>
      </w:r>
      <w:r>
        <w:rPr>
          <w:i/>
          <w:lang w:val="fr-CH"/>
        </w:rPr>
        <w:t>Huit et demi</w:t>
      </w:r>
      <w:r>
        <w:rPr>
          <w:lang w:val="fr-CH"/>
        </w:rPr>
        <w:t xml:space="preserve">, </w:t>
      </w:r>
      <w:r w:rsidRPr="00AB2E2A">
        <w:rPr>
          <w:lang w:val="fr-CH"/>
        </w:rPr>
        <w:t>Federico Fellini</w:t>
      </w:r>
      <w:r>
        <w:rPr>
          <w:lang w:val="fr-CH"/>
        </w:rPr>
        <w:t>, 1963).</w:t>
      </w:r>
    </w:p>
  </w:footnote>
  <w:footnote w:id="86">
    <w:p w14:paraId="491B6A13" w14:textId="4982E840" w:rsidR="005008C8" w:rsidRPr="000A1952" w:rsidRDefault="005008C8">
      <w:pPr>
        <w:pStyle w:val="FootnoteText"/>
        <w:rPr>
          <w:lang w:val="fr-CH"/>
        </w:rPr>
      </w:pPr>
      <w:r>
        <w:rPr>
          <w:rStyle w:val="FootnoteReference"/>
        </w:rPr>
        <w:footnoteRef/>
      </w:r>
      <w:r>
        <w:t xml:space="preserve"> </w:t>
      </w:r>
      <w:r>
        <w:rPr>
          <w:lang w:val="fr-CH"/>
        </w:rPr>
        <w:t>Grant, professeur d’université, faisant preuve d’une approche méthodologique et se référant à une partie importante des écrits utilisés dans ce travail ; malgré le lectorat cible de la collection qui se veut plus large.</w:t>
      </w:r>
    </w:p>
  </w:footnote>
  <w:footnote w:id="87">
    <w:p w14:paraId="5805CA1E" w14:textId="77E49281" w:rsidR="005008C8" w:rsidRPr="003004E9" w:rsidRDefault="005008C8">
      <w:pPr>
        <w:pStyle w:val="FootnoteText"/>
        <w:rPr>
          <w:lang w:val="fr-CH"/>
        </w:rPr>
      </w:pPr>
      <w:r>
        <w:rPr>
          <w:rStyle w:val="FootnoteReference"/>
        </w:rPr>
        <w:footnoteRef/>
      </w:r>
      <w:r>
        <w:t xml:space="preserve"> </w:t>
      </w:r>
      <w:r>
        <w:rPr>
          <w:lang w:val="fr-CH"/>
        </w:rPr>
        <w:t>La taille de la collection, bien plus importante que celle de Rutgers University Press, étant également un facteur important.</w:t>
      </w:r>
    </w:p>
  </w:footnote>
  <w:footnote w:id="88">
    <w:p w14:paraId="532E68E4" w14:textId="76AFCA1B" w:rsidR="005008C8" w:rsidRPr="007B6A46" w:rsidRDefault="005008C8">
      <w:pPr>
        <w:pStyle w:val="FootnoteText"/>
        <w:rPr>
          <w:lang w:val="fr-CH"/>
        </w:rPr>
      </w:pPr>
      <w:r>
        <w:rPr>
          <w:rStyle w:val="FootnoteReference"/>
        </w:rPr>
        <w:footnoteRef/>
      </w:r>
      <w:r w:rsidRPr="007B6A46">
        <w:rPr>
          <w:lang w:val="fr-CH"/>
        </w:rPr>
        <w:t xml:space="preserve"> </w:t>
      </w:r>
      <w:r w:rsidRPr="007B6A46">
        <w:rPr>
          <w:lang w:val="fr-CH"/>
        </w:rPr>
        <w:t xml:space="preserve">Non pas pour </w:t>
      </w:r>
      <w:r w:rsidRPr="007B6A46">
        <w:rPr>
          <w:i/>
          <w:lang w:val="fr-CH"/>
        </w:rPr>
        <w:t>Invasion of the Body Snatchers</w:t>
      </w:r>
      <w:r w:rsidRPr="007B6A46">
        <w:rPr>
          <w:lang w:val="fr-CH"/>
        </w:rPr>
        <w:t>, mais pour une approche académique de la science-fiction américaine pendant la Guerre Froide.</w:t>
      </w:r>
    </w:p>
  </w:footnote>
  <w:footnote w:id="89">
    <w:p w14:paraId="1EABFCD6" w14:textId="05A52871" w:rsidR="005008C8" w:rsidRPr="003C246A" w:rsidRDefault="005008C8">
      <w:pPr>
        <w:pStyle w:val="FootnoteText"/>
        <w:rPr>
          <w:lang w:val="en-US"/>
        </w:rPr>
      </w:pPr>
      <w:r>
        <w:rPr>
          <w:rStyle w:val="FootnoteReference"/>
        </w:rPr>
        <w:footnoteRef/>
      </w:r>
      <w:r>
        <w:t xml:space="preserve"> </w:t>
      </w:r>
      <w:r>
        <w:rPr>
          <w:lang w:val="fr-CH"/>
        </w:rPr>
        <w:t xml:space="preserve">Par exemple Sam </w:t>
      </w:r>
      <w:r w:rsidRPr="002D655C">
        <w:rPr>
          <w:lang w:val="fr-CH"/>
        </w:rPr>
        <w:t>Peckinpah</w:t>
      </w:r>
      <w:r>
        <w:rPr>
          <w:lang w:val="fr-CH"/>
        </w:rPr>
        <w:t xml:space="preserve">, auteur ayant lui aussi connu une réévaluation de son statut d’auteur, qui à plusieurs reprises à prétendu avoir contribué au scénario du film; propos rapidement balayés par Siegel dans une entrevue.  </w:t>
      </w:r>
      <w:r w:rsidRPr="003C246A">
        <w:rPr>
          <w:lang w:val="en-US"/>
        </w:rPr>
        <w:t>Nancy</w:t>
      </w:r>
      <w:r>
        <w:rPr>
          <w:lang w:val="en-US"/>
        </w:rPr>
        <w:t xml:space="preserve"> Steffen-</w:t>
      </w:r>
      <w:proofErr w:type="spellStart"/>
      <w:r>
        <w:rPr>
          <w:lang w:val="en-US"/>
        </w:rPr>
        <w:t>Fluhr</w:t>
      </w:r>
      <w:proofErr w:type="spellEnd"/>
      <w:r w:rsidRPr="003C246A">
        <w:rPr>
          <w:lang w:val="en-US"/>
        </w:rPr>
        <w:t xml:space="preserve">, « Women and the Inner Game of Don Siegel's </w:t>
      </w:r>
      <w:r w:rsidRPr="003C246A">
        <w:rPr>
          <w:i/>
          <w:lang w:val="en-US"/>
        </w:rPr>
        <w:t xml:space="preserve">Invasion of the Body Snatchers </w:t>
      </w:r>
      <w:r w:rsidRPr="003C246A">
        <w:rPr>
          <w:lang w:val="en-US"/>
        </w:rPr>
        <w:t xml:space="preserve">», </w:t>
      </w:r>
      <w:r w:rsidRPr="003C246A">
        <w:rPr>
          <w:i/>
          <w:lang w:val="en-US"/>
        </w:rPr>
        <w:t>Science Fiction Studies</w:t>
      </w:r>
      <w:r w:rsidRPr="003C246A">
        <w:rPr>
          <w:lang w:val="en-US"/>
        </w:rPr>
        <w:t xml:space="preserve">, Vol. 11, No. 2, </w:t>
      </w:r>
      <w:proofErr w:type="spellStart"/>
      <w:r w:rsidRPr="003C246A">
        <w:rPr>
          <w:lang w:val="en-US"/>
        </w:rPr>
        <w:t>j</w:t>
      </w:r>
      <w:r>
        <w:rPr>
          <w:lang w:val="en-US"/>
        </w:rPr>
        <w:t>uillet</w:t>
      </w:r>
      <w:proofErr w:type="spellEnd"/>
      <w:r>
        <w:rPr>
          <w:lang w:val="en-US"/>
        </w:rPr>
        <w:t xml:space="preserve"> 1984, p. 151.</w:t>
      </w:r>
    </w:p>
  </w:footnote>
  <w:footnote w:id="90">
    <w:p w14:paraId="64ECF338" w14:textId="479E8F70" w:rsidR="005008C8" w:rsidRPr="002114DC" w:rsidRDefault="005008C8">
      <w:pPr>
        <w:pStyle w:val="FootnoteText"/>
        <w:rPr>
          <w:lang w:val="fr-CH"/>
        </w:rPr>
      </w:pPr>
      <w:r>
        <w:rPr>
          <w:rStyle w:val="FootnoteReference"/>
        </w:rPr>
        <w:footnoteRef/>
      </w:r>
      <w:r>
        <w:t xml:space="preserve"> </w:t>
      </w:r>
      <w:r>
        <w:rPr>
          <w:lang w:val="fr-CH"/>
        </w:rPr>
        <w:t>Ou, au sens plus large, d’acteurs de l’industrie cinématographique.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3F01B31F" w:rsidR="005008C8" w:rsidRPr="00173138" w:rsidRDefault="005008C8"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4</w:t>
    </w:r>
  </w:p>
  <w:p w14:paraId="44E2DC7B" w14:textId="77777777" w:rsidR="005008C8" w:rsidRPr="00173138" w:rsidRDefault="005008C8"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5008C8" w:rsidRPr="00A60B3A" w:rsidRDefault="005008C8"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5008C8" w:rsidRPr="00A60B3A" w:rsidRDefault="005008C8">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activeWritingStyle w:appName="MSWord" w:lang="fr-FR" w:vendorID="64" w:dllVersion="131078" w:nlCheck="1" w:checkStyle="0"/>
  <w:activeWritingStyle w:appName="MSWord" w:lang="en-GB" w:vendorID="64" w:dllVersion="131078" w:nlCheck="1" w:checkStyle="0"/>
  <w:activeWritingStyle w:appName="MSWord" w:lang="fr-CH" w:vendorID="64" w:dllVersion="131078" w:nlCheck="1" w:checkStyle="0"/>
  <w:activeWritingStyle w:appName="MSWord" w:lang="en-US" w:vendorID="64" w:dllVersion="131078" w:nlCheck="1" w:checkStyle="0"/>
  <w:activeWritingStyle w:appName="MSWord" w:lang="fr-FR" w:vendorID="2" w:dllVersion="6" w:checkStyle="0"/>
  <w:activeWritingStyle w:appName="MSWord" w:lang="en-GB" w:vendorID="2" w:dllVersion="6" w:checkStyle="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23EF"/>
    <w:rsid w:val="00002F98"/>
    <w:rsid w:val="00003BA3"/>
    <w:rsid w:val="00005E71"/>
    <w:rsid w:val="00006E33"/>
    <w:rsid w:val="00012B92"/>
    <w:rsid w:val="00026DEC"/>
    <w:rsid w:val="00040872"/>
    <w:rsid w:val="0004383A"/>
    <w:rsid w:val="00050192"/>
    <w:rsid w:val="00051F73"/>
    <w:rsid w:val="00052693"/>
    <w:rsid w:val="00060A6A"/>
    <w:rsid w:val="000610CC"/>
    <w:rsid w:val="00062D19"/>
    <w:rsid w:val="000634E0"/>
    <w:rsid w:val="0006432C"/>
    <w:rsid w:val="000650AD"/>
    <w:rsid w:val="00070A44"/>
    <w:rsid w:val="00075B73"/>
    <w:rsid w:val="00075DCE"/>
    <w:rsid w:val="00083709"/>
    <w:rsid w:val="00084430"/>
    <w:rsid w:val="00096019"/>
    <w:rsid w:val="000A1952"/>
    <w:rsid w:val="000A2F45"/>
    <w:rsid w:val="000A6349"/>
    <w:rsid w:val="000A7422"/>
    <w:rsid w:val="000B143B"/>
    <w:rsid w:val="000B3B0F"/>
    <w:rsid w:val="000B5190"/>
    <w:rsid w:val="000C0AD2"/>
    <w:rsid w:val="000C5D2E"/>
    <w:rsid w:val="000D04D2"/>
    <w:rsid w:val="000D2034"/>
    <w:rsid w:val="000E0580"/>
    <w:rsid w:val="000E15D2"/>
    <w:rsid w:val="000E369B"/>
    <w:rsid w:val="000E4A3C"/>
    <w:rsid w:val="000F68B8"/>
    <w:rsid w:val="00106EE2"/>
    <w:rsid w:val="00110662"/>
    <w:rsid w:val="001118DB"/>
    <w:rsid w:val="00111C76"/>
    <w:rsid w:val="00112404"/>
    <w:rsid w:val="00114C6F"/>
    <w:rsid w:val="00115739"/>
    <w:rsid w:val="0014073B"/>
    <w:rsid w:val="00140BAA"/>
    <w:rsid w:val="00146748"/>
    <w:rsid w:val="001539D7"/>
    <w:rsid w:val="00156385"/>
    <w:rsid w:val="0016154F"/>
    <w:rsid w:val="001616D0"/>
    <w:rsid w:val="00165D3F"/>
    <w:rsid w:val="00170CB9"/>
    <w:rsid w:val="0017113D"/>
    <w:rsid w:val="00171415"/>
    <w:rsid w:val="00172DA5"/>
    <w:rsid w:val="00173138"/>
    <w:rsid w:val="0017320C"/>
    <w:rsid w:val="00177641"/>
    <w:rsid w:val="00177F6C"/>
    <w:rsid w:val="0018054B"/>
    <w:rsid w:val="00180EE3"/>
    <w:rsid w:val="0019188B"/>
    <w:rsid w:val="001A00FE"/>
    <w:rsid w:val="001A1430"/>
    <w:rsid w:val="001A4D28"/>
    <w:rsid w:val="001B388A"/>
    <w:rsid w:val="001C2846"/>
    <w:rsid w:val="001C547D"/>
    <w:rsid w:val="001C7833"/>
    <w:rsid w:val="001D2BEE"/>
    <w:rsid w:val="001E45A9"/>
    <w:rsid w:val="001E7C04"/>
    <w:rsid w:val="001F0653"/>
    <w:rsid w:val="001F6AA0"/>
    <w:rsid w:val="001F7D51"/>
    <w:rsid w:val="00204152"/>
    <w:rsid w:val="0021009D"/>
    <w:rsid w:val="002114DC"/>
    <w:rsid w:val="00211A3D"/>
    <w:rsid w:val="00211C03"/>
    <w:rsid w:val="00217754"/>
    <w:rsid w:val="00220532"/>
    <w:rsid w:val="002210A4"/>
    <w:rsid w:val="002235F1"/>
    <w:rsid w:val="002314A3"/>
    <w:rsid w:val="00233A5E"/>
    <w:rsid w:val="00233B8F"/>
    <w:rsid w:val="00237033"/>
    <w:rsid w:val="00237C1E"/>
    <w:rsid w:val="00237F9C"/>
    <w:rsid w:val="00243AF3"/>
    <w:rsid w:val="00243DF5"/>
    <w:rsid w:val="0025325E"/>
    <w:rsid w:val="00256B3C"/>
    <w:rsid w:val="00266588"/>
    <w:rsid w:val="00283880"/>
    <w:rsid w:val="00285391"/>
    <w:rsid w:val="002870B1"/>
    <w:rsid w:val="00287921"/>
    <w:rsid w:val="00291917"/>
    <w:rsid w:val="002944B6"/>
    <w:rsid w:val="0029745F"/>
    <w:rsid w:val="002A29A1"/>
    <w:rsid w:val="002A5237"/>
    <w:rsid w:val="002A66FA"/>
    <w:rsid w:val="002B4070"/>
    <w:rsid w:val="002B4B30"/>
    <w:rsid w:val="002B61F6"/>
    <w:rsid w:val="002D513A"/>
    <w:rsid w:val="002D58F9"/>
    <w:rsid w:val="002D655C"/>
    <w:rsid w:val="002D66BB"/>
    <w:rsid w:val="002D772A"/>
    <w:rsid w:val="002D7B33"/>
    <w:rsid w:val="002D7BD2"/>
    <w:rsid w:val="002E2D73"/>
    <w:rsid w:val="002F57CC"/>
    <w:rsid w:val="003004E9"/>
    <w:rsid w:val="003008F7"/>
    <w:rsid w:val="0030216F"/>
    <w:rsid w:val="0030530E"/>
    <w:rsid w:val="00312166"/>
    <w:rsid w:val="00313F77"/>
    <w:rsid w:val="0032777F"/>
    <w:rsid w:val="003321BB"/>
    <w:rsid w:val="00336723"/>
    <w:rsid w:val="003404E5"/>
    <w:rsid w:val="003416CA"/>
    <w:rsid w:val="003423A7"/>
    <w:rsid w:val="00343086"/>
    <w:rsid w:val="00343BA8"/>
    <w:rsid w:val="00344D50"/>
    <w:rsid w:val="00344FEE"/>
    <w:rsid w:val="00345DAA"/>
    <w:rsid w:val="00346374"/>
    <w:rsid w:val="003520B6"/>
    <w:rsid w:val="00355B68"/>
    <w:rsid w:val="00357489"/>
    <w:rsid w:val="0036501E"/>
    <w:rsid w:val="00371D86"/>
    <w:rsid w:val="00376B7B"/>
    <w:rsid w:val="00377420"/>
    <w:rsid w:val="00382A16"/>
    <w:rsid w:val="003873C4"/>
    <w:rsid w:val="003878FF"/>
    <w:rsid w:val="003905E9"/>
    <w:rsid w:val="00390FAC"/>
    <w:rsid w:val="00390FDC"/>
    <w:rsid w:val="003B6A4D"/>
    <w:rsid w:val="003B706F"/>
    <w:rsid w:val="003C046D"/>
    <w:rsid w:val="003C10BD"/>
    <w:rsid w:val="003C246A"/>
    <w:rsid w:val="003E0E65"/>
    <w:rsid w:val="003E168C"/>
    <w:rsid w:val="003E3A18"/>
    <w:rsid w:val="003E611C"/>
    <w:rsid w:val="003E71E3"/>
    <w:rsid w:val="003F0044"/>
    <w:rsid w:val="003F4A17"/>
    <w:rsid w:val="003F4CCB"/>
    <w:rsid w:val="004025E2"/>
    <w:rsid w:val="004042A2"/>
    <w:rsid w:val="00411460"/>
    <w:rsid w:val="00411842"/>
    <w:rsid w:val="00412537"/>
    <w:rsid w:val="00414628"/>
    <w:rsid w:val="00417F55"/>
    <w:rsid w:val="00423903"/>
    <w:rsid w:val="00431386"/>
    <w:rsid w:val="00433BB9"/>
    <w:rsid w:val="00435885"/>
    <w:rsid w:val="00444A73"/>
    <w:rsid w:val="00451D68"/>
    <w:rsid w:val="00452060"/>
    <w:rsid w:val="00461A37"/>
    <w:rsid w:val="0046532A"/>
    <w:rsid w:val="00465ED2"/>
    <w:rsid w:val="0046672F"/>
    <w:rsid w:val="0047279B"/>
    <w:rsid w:val="00474C42"/>
    <w:rsid w:val="00477C8A"/>
    <w:rsid w:val="004832DF"/>
    <w:rsid w:val="00492B58"/>
    <w:rsid w:val="004954C1"/>
    <w:rsid w:val="004963F8"/>
    <w:rsid w:val="004B4329"/>
    <w:rsid w:val="004B4E55"/>
    <w:rsid w:val="004B65F4"/>
    <w:rsid w:val="004C4C04"/>
    <w:rsid w:val="004C5488"/>
    <w:rsid w:val="004D0AD2"/>
    <w:rsid w:val="004D281E"/>
    <w:rsid w:val="004D3868"/>
    <w:rsid w:val="004D4156"/>
    <w:rsid w:val="004D4B6F"/>
    <w:rsid w:val="004E62A3"/>
    <w:rsid w:val="004E747B"/>
    <w:rsid w:val="004F2713"/>
    <w:rsid w:val="004F36D6"/>
    <w:rsid w:val="004F3A76"/>
    <w:rsid w:val="004F401F"/>
    <w:rsid w:val="004F6744"/>
    <w:rsid w:val="005008C8"/>
    <w:rsid w:val="005017EB"/>
    <w:rsid w:val="00510CB6"/>
    <w:rsid w:val="005110AB"/>
    <w:rsid w:val="00512C7F"/>
    <w:rsid w:val="005154AA"/>
    <w:rsid w:val="00515D4E"/>
    <w:rsid w:val="00515D8C"/>
    <w:rsid w:val="00516451"/>
    <w:rsid w:val="005167FD"/>
    <w:rsid w:val="00520472"/>
    <w:rsid w:val="00524E43"/>
    <w:rsid w:val="005361AB"/>
    <w:rsid w:val="005412D3"/>
    <w:rsid w:val="005415BF"/>
    <w:rsid w:val="00541737"/>
    <w:rsid w:val="00541F81"/>
    <w:rsid w:val="0054542D"/>
    <w:rsid w:val="00547989"/>
    <w:rsid w:val="005503EC"/>
    <w:rsid w:val="005544C5"/>
    <w:rsid w:val="00557251"/>
    <w:rsid w:val="00560A0D"/>
    <w:rsid w:val="00562B0F"/>
    <w:rsid w:val="00563E6C"/>
    <w:rsid w:val="005674A5"/>
    <w:rsid w:val="0057217E"/>
    <w:rsid w:val="00574C0F"/>
    <w:rsid w:val="00581670"/>
    <w:rsid w:val="00581E90"/>
    <w:rsid w:val="005831E8"/>
    <w:rsid w:val="00584A63"/>
    <w:rsid w:val="005857FD"/>
    <w:rsid w:val="00587E81"/>
    <w:rsid w:val="00590AD3"/>
    <w:rsid w:val="00590C38"/>
    <w:rsid w:val="0059199C"/>
    <w:rsid w:val="00595D60"/>
    <w:rsid w:val="00596CCC"/>
    <w:rsid w:val="005A6364"/>
    <w:rsid w:val="005A792D"/>
    <w:rsid w:val="005C6428"/>
    <w:rsid w:val="005C6BF4"/>
    <w:rsid w:val="005C7E14"/>
    <w:rsid w:val="005D3086"/>
    <w:rsid w:val="005D72EE"/>
    <w:rsid w:val="005D7A52"/>
    <w:rsid w:val="005E33DC"/>
    <w:rsid w:val="005E3625"/>
    <w:rsid w:val="005E65B7"/>
    <w:rsid w:val="005F3C37"/>
    <w:rsid w:val="00602EEA"/>
    <w:rsid w:val="006127A9"/>
    <w:rsid w:val="006135BE"/>
    <w:rsid w:val="00614B67"/>
    <w:rsid w:val="0061689F"/>
    <w:rsid w:val="00616DE3"/>
    <w:rsid w:val="00617DEB"/>
    <w:rsid w:val="00620982"/>
    <w:rsid w:val="00621D85"/>
    <w:rsid w:val="00624AD3"/>
    <w:rsid w:val="00625AAE"/>
    <w:rsid w:val="0063565C"/>
    <w:rsid w:val="006361DE"/>
    <w:rsid w:val="006442A4"/>
    <w:rsid w:val="00650451"/>
    <w:rsid w:val="00653BEC"/>
    <w:rsid w:val="00663B0A"/>
    <w:rsid w:val="00665C44"/>
    <w:rsid w:val="00666BBA"/>
    <w:rsid w:val="00674BE2"/>
    <w:rsid w:val="00675A63"/>
    <w:rsid w:val="006778F7"/>
    <w:rsid w:val="00687427"/>
    <w:rsid w:val="006900F6"/>
    <w:rsid w:val="00693F46"/>
    <w:rsid w:val="00695310"/>
    <w:rsid w:val="00696446"/>
    <w:rsid w:val="006977F7"/>
    <w:rsid w:val="006A0B89"/>
    <w:rsid w:val="006A1D86"/>
    <w:rsid w:val="006A2811"/>
    <w:rsid w:val="006A31EF"/>
    <w:rsid w:val="006A3862"/>
    <w:rsid w:val="006A4A54"/>
    <w:rsid w:val="006A7CFF"/>
    <w:rsid w:val="006B2252"/>
    <w:rsid w:val="006B2C43"/>
    <w:rsid w:val="006B3574"/>
    <w:rsid w:val="006B65BF"/>
    <w:rsid w:val="006C223B"/>
    <w:rsid w:val="006C6A6A"/>
    <w:rsid w:val="006D0090"/>
    <w:rsid w:val="006D0BD3"/>
    <w:rsid w:val="006D57C0"/>
    <w:rsid w:val="006D5916"/>
    <w:rsid w:val="006E495A"/>
    <w:rsid w:val="006E6D8D"/>
    <w:rsid w:val="006E7EBA"/>
    <w:rsid w:val="00704869"/>
    <w:rsid w:val="00707145"/>
    <w:rsid w:val="00711CCE"/>
    <w:rsid w:val="00714188"/>
    <w:rsid w:val="00721DC3"/>
    <w:rsid w:val="00722301"/>
    <w:rsid w:val="00725DAA"/>
    <w:rsid w:val="00732974"/>
    <w:rsid w:val="007344B8"/>
    <w:rsid w:val="0073541F"/>
    <w:rsid w:val="00745DEA"/>
    <w:rsid w:val="0074692C"/>
    <w:rsid w:val="00751ADB"/>
    <w:rsid w:val="00753B76"/>
    <w:rsid w:val="007551F1"/>
    <w:rsid w:val="007576A4"/>
    <w:rsid w:val="00766D6F"/>
    <w:rsid w:val="00772792"/>
    <w:rsid w:val="00780A22"/>
    <w:rsid w:val="00782CBD"/>
    <w:rsid w:val="0078301D"/>
    <w:rsid w:val="007833F0"/>
    <w:rsid w:val="0078373E"/>
    <w:rsid w:val="007914D6"/>
    <w:rsid w:val="007932D7"/>
    <w:rsid w:val="007976C0"/>
    <w:rsid w:val="00797F85"/>
    <w:rsid w:val="007A0071"/>
    <w:rsid w:val="007A3A39"/>
    <w:rsid w:val="007A4B50"/>
    <w:rsid w:val="007A5504"/>
    <w:rsid w:val="007A5E7D"/>
    <w:rsid w:val="007A739F"/>
    <w:rsid w:val="007B49ED"/>
    <w:rsid w:val="007B57AB"/>
    <w:rsid w:val="007B5AA9"/>
    <w:rsid w:val="007B6A46"/>
    <w:rsid w:val="007C0439"/>
    <w:rsid w:val="007C2539"/>
    <w:rsid w:val="007C3134"/>
    <w:rsid w:val="007D593E"/>
    <w:rsid w:val="007D6FB9"/>
    <w:rsid w:val="007E0256"/>
    <w:rsid w:val="007E0AF2"/>
    <w:rsid w:val="007E4113"/>
    <w:rsid w:val="00801F85"/>
    <w:rsid w:val="0080297C"/>
    <w:rsid w:val="00803852"/>
    <w:rsid w:val="00805D2D"/>
    <w:rsid w:val="00806DF7"/>
    <w:rsid w:val="0081103C"/>
    <w:rsid w:val="00811B90"/>
    <w:rsid w:val="00812894"/>
    <w:rsid w:val="008138ED"/>
    <w:rsid w:val="00815FC4"/>
    <w:rsid w:val="0081693C"/>
    <w:rsid w:val="00821EEE"/>
    <w:rsid w:val="008349BE"/>
    <w:rsid w:val="00835D56"/>
    <w:rsid w:val="008361C6"/>
    <w:rsid w:val="00845E0B"/>
    <w:rsid w:val="0084720C"/>
    <w:rsid w:val="00852A61"/>
    <w:rsid w:val="0085797C"/>
    <w:rsid w:val="0086100F"/>
    <w:rsid w:val="008616B7"/>
    <w:rsid w:val="00861C22"/>
    <w:rsid w:val="00862827"/>
    <w:rsid w:val="0086497B"/>
    <w:rsid w:val="008664F9"/>
    <w:rsid w:val="00874C25"/>
    <w:rsid w:val="00875897"/>
    <w:rsid w:val="008773C6"/>
    <w:rsid w:val="00893AC5"/>
    <w:rsid w:val="00897A27"/>
    <w:rsid w:val="008A2629"/>
    <w:rsid w:val="008A323A"/>
    <w:rsid w:val="008B02F9"/>
    <w:rsid w:val="008B2B0A"/>
    <w:rsid w:val="008C08B5"/>
    <w:rsid w:val="008C600F"/>
    <w:rsid w:val="008D0C03"/>
    <w:rsid w:val="008D19D6"/>
    <w:rsid w:val="008D3FC0"/>
    <w:rsid w:val="008E186B"/>
    <w:rsid w:val="008E367A"/>
    <w:rsid w:val="008E3E84"/>
    <w:rsid w:val="008E4D5F"/>
    <w:rsid w:val="008F368C"/>
    <w:rsid w:val="008F6058"/>
    <w:rsid w:val="008F7692"/>
    <w:rsid w:val="0091047F"/>
    <w:rsid w:val="00910494"/>
    <w:rsid w:val="0091389C"/>
    <w:rsid w:val="00916D77"/>
    <w:rsid w:val="00917414"/>
    <w:rsid w:val="00923E14"/>
    <w:rsid w:val="00924E8E"/>
    <w:rsid w:val="00925377"/>
    <w:rsid w:val="009314BD"/>
    <w:rsid w:val="00932DDA"/>
    <w:rsid w:val="0093468C"/>
    <w:rsid w:val="00941EC1"/>
    <w:rsid w:val="009463B8"/>
    <w:rsid w:val="00947187"/>
    <w:rsid w:val="009546D7"/>
    <w:rsid w:val="009551C8"/>
    <w:rsid w:val="009600BA"/>
    <w:rsid w:val="0096089B"/>
    <w:rsid w:val="009624E9"/>
    <w:rsid w:val="00962F49"/>
    <w:rsid w:val="00970CC6"/>
    <w:rsid w:val="00977317"/>
    <w:rsid w:val="00982C0B"/>
    <w:rsid w:val="009852B6"/>
    <w:rsid w:val="0099055C"/>
    <w:rsid w:val="0099098A"/>
    <w:rsid w:val="00992D8D"/>
    <w:rsid w:val="009A406E"/>
    <w:rsid w:val="009A4676"/>
    <w:rsid w:val="009A603A"/>
    <w:rsid w:val="009A7696"/>
    <w:rsid w:val="009B1242"/>
    <w:rsid w:val="009B2427"/>
    <w:rsid w:val="009B42E2"/>
    <w:rsid w:val="009B43D7"/>
    <w:rsid w:val="009C17B5"/>
    <w:rsid w:val="009C2FE1"/>
    <w:rsid w:val="009C43E8"/>
    <w:rsid w:val="009D61CB"/>
    <w:rsid w:val="009E2536"/>
    <w:rsid w:val="009E34B6"/>
    <w:rsid w:val="009E44A7"/>
    <w:rsid w:val="009E67C3"/>
    <w:rsid w:val="009F05C6"/>
    <w:rsid w:val="009F2F7C"/>
    <w:rsid w:val="009F3C8F"/>
    <w:rsid w:val="009F4648"/>
    <w:rsid w:val="009F674F"/>
    <w:rsid w:val="009F79E8"/>
    <w:rsid w:val="00A07145"/>
    <w:rsid w:val="00A07B3D"/>
    <w:rsid w:val="00A172D0"/>
    <w:rsid w:val="00A2003F"/>
    <w:rsid w:val="00A20F58"/>
    <w:rsid w:val="00A24BA4"/>
    <w:rsid w:val="00A320AC"/>
    <w:rsid w:val="00A34E27"/>
    <w:rsid w:val="00A35EAE"/>
    <w:rsid w:val="00A3666E"/>
    <w:rsid w:val="00A42FF0"/>
    <w:rsid w:val="00A50EFA"/>
    <w:rsid w:val="00A5281E"/>
    <w:rsid w:val="00A541BF"/>
    <w:rsid w:val="00A5532D"/>
    <w:rsid w:val="00A57A84"/>
    <w:rsid w:val="00A60B3A"/>
    <w:rsid w:val="00A61629"/>
    <w:rsid w:val="00A63218"/>
    <w:rsid w:val="00A72337"/>
    <w:rsid w:val="00A72CA9"/>
    <w:rsid w:val="00A73D15"/>
    <w:rsid w:val="00A768B2"/>
    <w:rsid w:val="00A83115"/>
    <w:rsid w:val="00A85356"/>
    <w:rsid w:val="00A90860"/>
    <w:rsid w:val="00A91B5F"/>
    <w:rsid w:val="00A9200C"/>
    <w:rsid w:val="00A95CCC"/>
    <w:rsid w:val="00AA105D"/>
    <w:rsid w:val="00AA23EE"/>
    <w:rsid w:val="00AA3A7D"/>
    <w:rsid w:val="00AB0294"/>
    <w:rsid w:val="00AB2E2A"/>
    <w:rsid w:val="00AB33E1"/>
    <w:rsid w:val="00AB4091"/>
    <w:rsid w:val="00AC3AA6"/>
    <w:rsid w:val="00AD1837"/>
    <w:rsid w:val="00AD62CD"/>
    <w:rsid w:val="00AD64B9"/>
    <w:rsid w:val="00AE02CC"/>
    <w:rsid w:val="00AE5AEA"/>
    <w:rsid w:val="00AE63DD"/>
    <w:rsid w:val="00AF114E"/>
    <w:rsid w:val="00AF1620"/>
    <w:rsid w:val="00B00158"/>
    <w:rsid w:val="00B02260"/>
    <w:rsid w:val="00B032DC"/>
    <w:rsid w:val="00B03382"/>
    <w:rsid w:val="00B070E6"/>
    <w:rsid w:val="00B078C8"/>
    <w:rsid w:val="00B11455"/>
    <w:rsid w:val="00B11DA2"/>
    <w:rsid w:val="00B16414"/>
    <w:rsid w:val="00B16D37"/>
    <w:rsid w:val="00B22B0C"/>
    <w:rsid w:val="00B279A5"/>
    <w:rsid w:val="00B3076D"/>
    <w:rsid w:val="00B30BEB"/>
    <w:rsid w:val="00B31E7A"/>
    <w:rsid w:val="00B34941"/>
    <w:rsid w:val="00B37735"/>
    <w:rsid w:val="00B50D87"/>
    <w:rsid w:val="00B5103B"/>
    <w:rsid w:val="00B543CA"/>
    <w:rsid w:val="00B63D0B"/>
    <w:rsid w:val="00B659E0"/>
    <w:rsid w:val="00B717FE"/>
    <w:rsid w:val="00B7342C"/>
    <w:rsid w:val="00B74972"/>
    <w:rsid w:val="00B77255"/>
    <w:rsid w:val="00B828AC"/>
    <w:rsid w:val="00B861A6"/>
    <w:rsid w:val="00B96B22"/>
    <w:rsid w:val="00BA02BE"/>
    <w:rsid w:val="00BA6F90"/>
    <w:rsid w:val="00BA72D1"/>
    <w:rsid w:val="00BB3035"/>
    <w:rsid w:val="00BB5BF6"/>
    <w:rsid w:val="00BB5C08"/>
    <w:rsid w:val="00BB680F"/>
    <w:rsid w:val="00BB6E40"/>
    <w:rsid w:val="00BC0A4C"/>
    <w:rsid w:val="00BC323D"/>
    <w:rsid w:val="00BC7CF9"/>
    <w:rsid w:val="00BE3D59"/>
    <w:rsid w:val="00BE448A"/>
    <w:rsid w:val="00BF0810"/>
    <w:rsid w:val="00BF0A3C"/>
    <w:rsid w:val="00BF1B76"/>
    <w:rsid w:val="00BF32E7"/>
    <w:rsid w:val="00BF3DF8"/>
    <w:rsid w:val="00C00EFC"/>
    <w:rsid w:val="00C03C7A"/>
    <w:rsid w:val="00C03D84"/>
    <w:rsid w:val="00C103A2"/>
    <w:rsid w:val="00C115FF"/>
    <w:rsid w:val="00C117AC"/>
    <w:rsid w:val="00C136EB"/>
    <w:rsid w:val="00C178D2"/>
    <w:rsid w:val="00C17BC2"/>
    <w:rsid w:val="00C2314C"/>
    <w:rsid w:val="00C23E24"/>
    <w:rsid w:val="00C24462"/>
    <w:rsid w:val="00C25610"/>
    <w:rsid w:val="00C2679A"/>
    <w:rsid w:val="00C27606"/>
    <w:rsid w:val="00C30FA4"/>
    <w:rsid w:val="00C32EB3"/>
    <w:rsid w:val="00C335F6"/>
    <w:rsid w:val="00C3481C"/>
    <w:rsid w:val="00C369E8"/>
    <w:rsid w:val="00C41169"/>
    <w:rsid w:val="00C439CE"/>
    <w:rsid w:val="00C4484B"/>
    <w:rsid w:val="00C44B0B"/>
    <w:rsid w:val="00C451C9"/>
    <w:rsid w:val="00C45E5D"/>
    <w:rsid w:val="00C46D21"/>
    <w:rsid w:val="00C5001D"/>
    <w:rsid w:val="00C5547A"/>
    <w:rsid w:val="00C5563E"/>
    <w:rsid w:val="00C63523"/>
    <w:rsid w:val="00C655B7"/>
    <w:rsid w:val="00C65644"/>
    <w:rsid w:val="00C70B5B"/>
    <w:rsid w:val="00C7363E"/>
    <w:rsid w:val="00C75684"/>
    <w:rsid w:val="00C762FE"/>
    <w:rsid w:val="00C776F7"/>
    <w:rsid w:val="00C8216C"/>
    <w:rsid w:val="00C842DE"/>
    <w:rsid w:val="00C8691C"/>
    <w:rsid w:val="00C92681"/>
    <w:rsid w:val="00C94856"/>
    <w:rsid w:val="00CA098C"/>
    <w:rsid w:val="00CA0D63"/>
    <w:rsid w:val="00CA1A37"/>
    <w:rsid w:val="00CA4BEE"/>
    <w:rsid w:val="00CB12AF"/>
    <w:rsid w:val="00CB707A"/>
    <w:rsid w:val="00CC5DA6"/>
    <w:rsid w:val="00CD2ABD"/>
    <w:rsid w:val="00CD4C97"/>
    <w:rsid w:val="00CE062F"/>
    <w:rsid w:val="00CE4706"/>
    <w:rsid w:val="00CE6CD7"/>
    <w:rsid w:val="00CF3405"/>
    <w:rsid w:val="00CF341A"/>
    <w:rsid w:val="00CF7222"/>
    <w:rsid w:val="00D00152"/>
    <w:rsid w:val="00D0023D"/>
    <w:rsid w:val="00D04671"/>
    <w:rsid w:val="00D06483"/>
    <w:rsid w:val="00D16A62"/>
    <w:rsid w:val="00D215F6"/>
    <w:rsid w:val="00D22865"/>
    <w:rsid w:val="00D2493B"/>
    <w:rsid w:val="00D25DE7"/>
    <w:rsid w:val="00D26AA7"/>
    <w:rsid w:val="00D30A4F"/>
    <w:rsid w:val="00D31576"/>
    <w:rsid w:val="00D32253"/>
    <w:rsid w:val="00D33FD3"/>
    <w:rsid w:val="00D3594E"/>
    <w:rsid w:val="00D419D6"/>
    <w:rsid w:val="00D42550"/>
    <w:rsid w:val="00D42CAE"/>
    <w:rsid w:val="00D46285"/>
    <w:rsid w:val="00D5422B"/>
    <w:rsid w:val="00D5593C"/>
    <w:rsid w:val="00D571A6"/>
    <w:rsid w:val="00D60196"/>
    <w:rsid w:val="00D62069"/>
    <w:rsid w:val="00D8104B"/>
    <w:rsid w:val="00D820FB"/>
    <w:rsid w:val="00D83B44"/>
    <w:rsid w:val="00D85D1D"/>
    <w:rsid w:val="00D90F2F"/>
    <w:rsid w:val="00D90F85"/>
    <w:rsid w:val="00D95E79"/>
    <w:rsid w:val="00DA1B5B"/>
    <w:rsid w:val="00DA4D64"/>
    <w:rsid w:val="00DB57AB"/>
    <w:rsid w:val="00DC1B2E"/>
    <w:rsid w:val="00DC38E2"/>
    <w:rsid w:val="00DC3F19"/>
    <w:rsid w:val="00DC797C"/>
    <w:rsid w:val="00DD6E4F"/>
    <w:rsid w:val="00DE17FD"/>
    <w:rsid w:val="00DE5D51"/>
    <w:rsid w:val="00DE6510"/>
    <w:rsid w:val="00DE6963"/>
    <w:rsid w:val="00DF26DB"/>
    <w:rsid w:val="00E023AC"/>
    <w:rsid w:val="00E027DF"/>
    <w:rsid w:val="00E06B3F"/>
    <w:rsid w:val="00E0701E"/>
    <w:rsid w:val="00E15498"/>
    <w:rsid w:val="00E16E4E"/>
    <w:rsid w:val="00E217C0"/>
    <w:rsid w:val="00E245A9"/>
    <w:rsid w:val="00E2540F"/>
    <w:rsid w:val="00E256C7"/>
    <w:rsid w:val="00E25763"/>
    <w:rsid w:val="00E270C8"/>
    <w:rsid w:val="00E31845"/>
    <w:rsid w:val="00E33D07"/>
    <w:rsid w:val="00E34981"/>
    <w:rsid w:val="00E352F4"/>
    <w:rsid w:val="00E35C0C"/>
    <w:rsid w:val="00E42EB8"/>
    <w:rsid w:val="00E506B5"/>
    <w:rsid w:val="00E51E5D"/>
    <w:rsid w:val="00E60A6A"/>
    <w:rsid w:val="00E6478A"/>
    <w:rsid w:val="00E662F2"/>
    <w:rsid w:val="00E67337"/>
    <w:rsid w:val="00E74562"/>
    <w:rsid w:val="00E773D5"/>
    <w:rsid w:val="00E80FD5"/>
    <w:rsid w:val="00E90B89"/>
    <w:rsid w:val="00E91EBE"/>
    <w:rsid w:val="00E92EFD"/>
    <w:rsid w:val="00E97B03"/>
    <w:rsid w:val="00EA09A1"/>
    <w:rsid w:val="00EA1216"/>
    <w:rsid w:val="00EA681B"/>
    <w:rsid w:val="00EB23D2"/>
    <w:rsid w:val="00EB361E"/>
    <w:rsid w:val="00EB4BF5"/>
    <w:rsid w:val="00EB6212"/>
    <w:rsid w:val="00EC1C51"/>
    <w:rsid w:val="00EC43DF"/>
    <w:rsid w:val="00EC4883"/>
    <w:rsid w:val="00EE1CBE"/>
    <w:rsid w:val="00EE3E9C"/>
    <w:rsid w:val="00EE3F5C"/>
    <w:rsid w:val="00EE5DF6"/>
    <w:rsid w:val="00EE65BC"/>
    <w:rsid w:val="00EF22B6"/>
    <w:rsid w:val="00EF6438"/>
    <w:rsid w:val="00F004DD"/>
    <w:rsid w:val="00F04FE8"/>
    <w:rsid w:val="00F062BB"/>
    <w:rsid w:val="00F11331"/>
    <w:rsid w:val="00F16449"/>
    <w:rsid w:val="00F164C3"/>
    <w:rsid w:val="00F2193B"/>
    <w:rsid w:val="00F24147"/>
    <w:rsid w:val="00F30B2B"/>
    <w:rsid w:val="00F32789"/>
    <w:rsid w:val="00F33859"/>
    <w:rsid w:val="00F33974"/>
    <w:rsid w:val="00F35AD7"/>
    <w:rsid w:val="00F37B5F"/>
    <w:rsid w:val="00F37F51"/>
    <w:rsid w:val="00F4480F"/>
    <w:rsid w:val="00F44954"/>
    <w:rsid w:val="00F51691"/>
    <w:rsid w:val="00F534F7"/>
    <w:rsid w:val="00F60356"/>
    <w:rsid w:val="00F6235E"/>
    <w:rsid w:val="00F65298"/>
    <w:rsid w:val="00F65494"/>
    <w:rsid w:val="00F655D2"/>
    <w:rsid w:val="00F66B1F"/>
    <w:rsid w:val="00F7084A"/>
    <w:rsid w:val="00F74B33"/>
    <w:rsid w:val="00F8013A"/>
    <w:rsid w:val="00F82BB9"/>
    <w:rsid w:val="00F8353B"/>
    <w:rsid w:val="00F846EF"/>
    <w:rsid w:val="00F8693F"/>
    <w:rsid w:val="00F87090"/>
    <w:rsid w:val="00F8768A"/>
    <w:rsid w:val="00F9278F"/>
    <w:rsid w:val="00F93679"/>
    <w:rsid w:val="00F9411B"/>
    <w:rsid w:val="00F94DF5"/>
    <w:rsid w:val="00F95A52"/>
    <w:rsid w:val="00F97E88"/>
    <w:rsid w:val="00FA1A79"/>
    <w:rsid w:val="00FA251B"/>
    <w:rsid w:val="00FA462B"/>
    <w:rsid w:val="00FB17A1"/>
    <w:rsid w:val="00FB3BCE"/>
    <w:rsid w:val="00FB3F74"/>
    <w:rsid w:val="00FC092F"/>
    <w:rsid w:val="00FC30BB"/>
    <w:rsid w:val="00FC4E18"/>
    <w:rsid w:val="00FD0709"/>
    <w:rsid w:val="00FD3F55"/>
    <w:rsid w:val="00FD7019"/>
    <w:rsid w:val="00FD7489"/>
    <w:rsid w:val="00FD7C3E"/>
    <w:rsid w:val="00FE5064"/>
    <w:rsid w:val="00FE519B"/>
    <w:rsid w:val="00FF04E3"/>
    <w:rsid w:val="00FF2F90"/>
    <w:rsid w:val="00FF31FE"/>
    <w:rsid w:val="00FF5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EndnoteText">
    <w:name w:val="endnote text"/>
    <w:basedOn w:val="Normal"/>
    <w:link w:val="EndnoteTextChar"/>
    <w:uiPriority w:val="99"/>
    <w:semiHidden/>
    <w:unhideWhenUsed/>
    <w:rsid w:val="00A57A84"/>
  </w:style>
  <w:style w:type="character" w:customStyle="1" w:styleId="EndnoteTextChar">
    <w:name w:val="Endnote Text Char"/>
    <w:basedOn w:val="DefaultParagraphFont"/>
    <w:link w:val="EndnoteText"/>
    <w:uiPriority w:val="99"/>
    <w:semiHidden/>
    <w:rsid w:val="00A57A84"/>
    <w:rPr>
      <w:rFonts w:eastAsiaTheme="minorEastAsia"/>
      <w:sz w:val="24"/>
      <w:szCs w:val="24"/>
      <w:lang w:val="fr-FR" w:eastAsia="fr-FR"/>
    </w:rPr>
  </w:style>
  <w:style w:type="character" w:styleId="EndnoteReference">
    <w:name w:val="endnote reference"/>
    <w:basedOn w:val="DefaultParagraphFont"/>
    <w:uiPriority w:val="99"/>
    <w:semiHidden/>
    <w:unhideWhenUsed/>
    <w:rsid w:val="00A57A84"/>
    <w:rPr>
      <w:vertAlign w:val="superscript"/>
    </w:rPr>
  </w:style>
  <w:style w:type="character" w:styleId="FollowedHyperlink">
    <w:name w:val="FollowedHyperlink"/>
    <w:basedOn w:val="DefaultParagraphFont"/>
    <w:uiPriority w:val="99"/>
    <w:semiHidden/>
    <w:unhideWhenUsed/>
    <w:rsid w:val="00A57A84"/>
    <w:rPr>
      <w:color w:val="954F72" w:themeColor="followedHyperlink"/>
      <w:u w:val="single"/>
    </w:rPr>
  </w:style>
  <w:style w:type="paragraph" w:styleId="BalloonText">
    <w:name w:val="Balloon Text"/>
    <w:basedOn w:val="Normal"/>
    <w:link w:val="BalloonTextChar"/>
    <w:uiPriority w:val="99"/>
    <w:semiHidden/>
    <w:unhideWhenUsed/>
    <w:rsid w:val="00E42EB8"/>
    <w:rPr>
      <w:rFonts w:ascii="Lucida Grande" w:hAnsi="Lucida Grande"/>
      <w:sz w:val="18"/>
      <w:szCs w:val="18"/>
    </w:rPr>
  </w:style>
  <w:style w:type="character" w:customStyle="1" w:styleId="BalloonTextChar">
    <w:name w:val="Balloon Text Char"/>
    <w:basedOn w:val="DefaultParagraphFont"/>
    <w:link w:val="BalloonText"/>
    <w:uiPriority w:val="99"/>
    <w:semiHidden/>
    <w:rsid w:val="00E42EB8"/>
    <w:rPr>
      <w:rFonts w:ascii="Lucida Grande" w:eastAsiaTheme="minorEastAsia" w:hAnsi="Lucida Grande"/>
      <w:sz w:val="18"/>
      <w:szCs w:val="18"/>
      <w:lang w:val="fr-FR" w:eastAsia="fr-FR"/>
    </w:rPr>
  </w:style>
  <w:style w:type="character" w:styleId="CommentReference">
    <w:name w:val="annotation reference"/>
    <w:basedOn w:val="DefaultParagraphFont"/>
    <w:uiPriority w:val="99"/>
    <w:semiHidden/>
    <w:unhideWhenUsed/>
    <w:rsid w:val="00E42EB8"/>
    <w:rPr>
      <w:sz w:val="18"/>
      <w:szCs w:val="18"/>
    </w:rPr>
  </w:style>
  <w:style w:type="paragraph" w:styleId="CommentText">
    <w:name w:val="annotation text"/>
    <w:basedOn w:val="Normal"/>
    <w:link w:val="CommentTextChar"/>
    <w:uiPriority w:val="99"/>
    <w:semiHidden/>
    <w:unhideWhenUsed/>
    <w:rsid w:val="00E42EB8"/>
  </w:style>
  <w:style w:type="character" w:customStyle="1" w:styleId="CommentTextChar">
    <w:name w:val="Comment Text Char"/>
    <w:basedOn w:val="DefaultParagraphFont"/>
    <w:link w:val="CommentText"/>
    <w:uiPriority w:val="99"/>
    <w:semiHidden/>
    <w:rsid w:val="00E42EB8"/>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E42EB8"/>
    <w:rPr>
      <w:b/>
      <w:bCs/>
      <w:sz w:val="20"/>
      <w:szCs w:val="20"/>
    </w:rPr>
  </w:style>
  <w:style w:type="character" w:customStyle="1" w:styleId="CommentSubjectChar">
    <w:name w:val="Comment Subject Char"/>
    <w:basedOn w:val="CommentTextChar"/>
    <w:link w:val="CommentSubject"/>
    <w:uiPriority w:val="99"/>
    <w:semiHidden/>
    <w:rsid w:val="00E42EB8"/>
    <w:rPr>
      <w:rFonts w:eastAsiaTheme="minorEastAsia"/>
      <w:b/>
      <w:bCs/>
      <w:sz w:val="20"/>
      <w:szCs w:val="20"/>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EndnoteText">
    <w:name w:val="endnote text"/>
    <w:basedOn w:val="Normal"/>
    <w:link w:val="EndnoteTextChar"/>
    <w:uiPriority w:val="99"/>
    <w:semiHidden/>
    <w:unhideWhenUsed/>
    <w:rsid w:val="00A57A84"/>
  </w:style>
  <w:style w:type="character" w:customStyle="1" w:styleId="EndnoteTextChar">
    <w:name w:val="Endnote Text Char"/>
    <w:basedOn w:val="DefaultParagraphFont"/>
    <w:link w:val="EndnoteText"/>
    <w:uiPriority w:val="99"/>
    <w:semiHidden/>
    <w:rsid w:val="00A57A84"/>
    <w:rPr>
      <w:rFonts w:eastAsiaTheme="minorEastAsia"/>
      <w:sz w:val="24"/>
      <w:szCs w:val="24"/>
      <w:lang w:val="fr-FR" w:eastAsia="fr-FR"/>
    </w:rPr>
  </w:style>
  <w:style w:type="character" w:styleId="EndnoteReference">
    <w:name w:val="endnote reference"/>
    <w:basedOn w:val="DefaultParagraphFont"/>
    <w:uiPriority w:val="99"/>
    <w:semiHidden/>
    <w:unhideWhenUsed/>
    <w:rsid w:val="00A57A84"/>
    <w:rPr>
      <w:vertAlign w:val="superscript"/>
    </w:rPr>
  </w:style>
  <w:style w:type="character" w:styleId="FollowedHyperlink">
    <w:name w:val="FollowedHyperlink"/>
    <w:basedOn w:val="DefaultParagraphFont"/>
    <w:uiPriority w:val="99"/>
    <w:semiHidden/>
    <w:unhideWhenUsed/>
    <w:rsid w:val="00A57A84"/>
    <w:rPr>
      <w:color w:val="954F72" w:themeColor="followedHyperlink"/>
      <w:u w:val="single"/>
    </w:rPr>
  </w:style>
  <w:style w:type="paragraph" w:styleId="BalloonText">
    <w:name w:val="Balloon Text"/>
    <w:basedOn w:val="Normal"/>
    <w:link w:val="BalloonTextChar"/>
    <w:uiPriority w:val="99"/>
    <w:semiHidden/>
    <w:unhideWhenUsed/>
    <w:rsid w:val="00E42EB8"/>
    <w:rPr>
      <w:rFonts w:ascii="Lucida Grande" w:hAnsi="Lucida Grande"/>
      <w:sz w:val="18"/>
      <w:szCs w:val="18"/>
    </w:rPr>
  </w:style>
  <w:style w:type="character" w:customStyle="1" w:styleId="BalloonTextChar">
    <w:name w:val="Balloon Text Char"/>
    <w:basedOn w:val="DefaultParagraphFont"/>
    <w:link w:val="BalloonText"/>
    <w:uiPriority w:val="99"/>
    <w:semiHidden/>
    <w:rsid w:val="00E42EB8"/>
    <w:rPr>
      <w:rFonts w:ascii="Lucida Grande" w:eastAsiaTheme="minorEastAsia" w:hAnsi="Lucida Grande"/>
      <w:sz w:val="18"/>
      <w:szCs w:val="18"/>
      <w:lang w:val="fr-FR" w:eastAsia="fr-FR"/>
    </w:rPr>
  </w:style>
  <w:style w:type="character" w:styleId="CommentReference">
    <w:name w:val="annotation reference"/>
    <w:basedOn w:val="DefaultParagraphFont"/>
    <w:uiPriority w:val="99"/>
    <w:semiHidden/>
    <w:unhideWhenUsed/>
    <w:rsid w:val="00E42EB8"/>
    <w:rPr>
      <w:sz w:val="18"/>
      <w:szCs w:val="18"/>
    </w:rPr>
  </w:style>
  <w:style w:type="paragraph" w:styleId="CommentText">
    <w:name w:val="annotation text"/>
    <w:basedOn w:val="Normal"/>
    <w:link w:val="CommentTextChar"/>
    <w:uiPriority w:val="99"/>
    <w:semiHidden/>
    <w:unhideWhenUsed/>
    <w:rsid w:val="00E42EB8"/>
  </w:style>
  <w:style w:type="character" w:customStyle="1" w:styleId="CommentTextChar">
    <w:name w:val="Comment Text Char"/>
    <w:basedOn w:val="DefaultParagraphFont"/>
    <w:link w:val="CommentText"/>
    <w:uiPriority w:val="99"/>
    <w:semiHidden/>
    <w:rsid w:val="00E42EB8"/>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E42EB8"/>
    <w:rPr>
      <w:b/>
      <w:bCs/>
      <w:sz w:val="20"/>
      <w:szCs w:val="20"/>
    </w:rPr>
  </w:style>
  <w:style w:type="character" w:customStyle="1" w:styleId="CommentSubjectChar">
    <w:name w:val="Comment Subject Char"/>
    <w:basedOn w:val="CommentTextChar"/>
    <w:link w:val="CommentSubject"/>
    <w:uiPriority w:val="99"/>
    <w:semiHidden/>
    <w:rsid w:val="00E42EB8"/>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644888620">
      <w:bodyDiv w:val="1"/>
      <w:marLeft w:val="0"/>
      <w:marRight w:val="0"/>
      <w:marTop w:val="0"/>
      <w:marBottom w:val="0"/>
      <w:divBdr>
        <w:top w:val="none" w:sz="0" w:space="0" w:color="auto"/>
        <w:left w:val="none" w:sz="0" w:space="0" w:color="auto"/>
        <w:bottom w:val="none" w:sz="0" w:space="0" w:color="auto"/>
        <w:right w:val="none" w:sz="0" w:space="0" w:color="auto"/>
      </w:divBdr>
    </w:div>
    <w:div w:id="188555340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lddb.com/laserdisc/46654/" TargetMode="External"/><Relationship Id="rId4" Type="http://schemas.openxmlformats.org/officeDocument/2006/relationships/hyperlink" Target="http://www.lddb.com/laserdisc/46654/" TargetMode="External"/><Relationship Id="rId5" Type="http://schemas.openxmlformats.org/officeDocument/2006/relationships/hyperlink" Target="http://vhscollector.com/movie/invasion-body-snatchers-3" TargetMode="External"/><Relationship Id="rId6" Type="http://schemas.openxmlformats.org/officeDocument/2006/relationships/hyperlink" Target="http://www.olivefilms.com/films/invasion-of-the-body-snatchers-blu-ray/" TargetMode="External"/><Relationship Id="rId1" Type="http://schemas.openxmlformats.org/officeDocument/2006/relationships/hyperlink" Target="http://www.tvhistory.tv/Annual_TV_Households_50-78.JPG" TargetMode="External"/><Relationship Id="rId2" Type="http://schemas.openxmlformats.org/officeDocument/2006/relationships/hyperlink" Target="https://en.wikipedia.org/wiki/National_Telefilm_Associat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A417758-7518-5240-A66B-7F6543CC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4146</Words>
  <Characters>23635</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Anas Sareen</cp:lastModifiedBy>
  <cp:revision>5</cp:revision>
  <dcterms:created xsi:type="dcterms:W3CDTF">2016-12-15T21:55:00Z</dcterms:created>
  <dcterms:modified xsi:type="dcterms:W3CDTF">2016-12-16T11:10:00Z</dcterms:modified>
</cp:coreProperties>
</file>