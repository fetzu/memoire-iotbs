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0EE8E7" w14:textId="5902F5EE" w:rsidR="00343731" w:rsidRDefault="00FB48F6" w:rsidP="00343731">
      <w:pPr>
        <w:pStyle w:val="Heading1"/>
        <w:rPr>
          <w:lang w:val="fr-CH"/>
        </w:rPr>
      </w:pPr>
      <w:r w:rsidRPr="00FB48F6">
        <w:rPr>
          <w:lang w:val="fr-CH"/>
        </w:rPr>
        <w:t xml:space="preserve">Le remake </w:t>
      </w:r>
      <w:r w:rsidR="00A320C8">
        <w:rPr>
          <w:lang w:val="fr-CH"/>
        </w:rPr>
        <w:t>comme source de tension entre originalité et réflexivité</w:t>
      </w:r>
    </w:p>
    <w:p w14:paraId="5519F224" w14:textId="5D156EB1" w:rsidR="00343731" w:rsidRPr="00C77086" w:rsidRDefault="007F7F12" w:rsidP="00343731">
      <w:pPr>
        <w:pStyle w:val="Mmoire"/>
        <w:rPr>
          <w:lang w:val="fr-CH"/>
        </w:rPr>
      </w:pPr>
      <w:commentRangeStart w:id="0"/>
      <w:r>
        <w:rPr>
          <w:lang w:val="fr-CH"/>
        </w:rPr>
        <w:t>À la différence des changements de médiums opérés au récit de Finney lors du passage du feuilleton au film et au roman</w:t>
      </w:r>
      <w:commentRangeEnd w:id="0"/>
      <w:r w:rsidR="00F047F0">
        <w:rPr>
          <w:rStyle w:val="CommentReference"/>
        </w:rPr>
        <w:commentReference w:id="0"/>
      </w:r>
      <w:r>
        <w:rPr>
          <w:lang w:val="fr-CH"/>
        </w:rPr>
        <w:t xml:space="preserve">, les </w:t>
      </w:r>
      <w:r>
        <w:rPr>
          <w:i/>
          <w:lang w:val="fr-CH"/>
        </w:rPr>
        <w:t>remakes</w:t>
      </w:r>
      <w:r>
        <w:rPr>
          <w:lang w:val="fr-CH"/>
        </w:rPr>
        <w:t xml:space="preserve"> de </w:t>
      </w:r>
      <w:r>
        <w:rPr>
          <w:i/>
          <w:lang w:val="fr-CH"/>
        </w:rPr>
        <w:t>Invasion of the Body Snatchers</w:t>
      </w:r>
      <w:r w:rsidR="00E92F08">
        <w:rPr>
          <w:lang w:val="fr-CH"/>
        </w:rPr>
        <w:t xml:space="preserve"> de Siegel</w:t>
      </w:r>
      <w:r w:rsidR="00E92F08">
        <w:rPr>
          <w:rStyle w:val="FootnoteReference"/>
          <w:lang w:val="fr-CH"/>
        </w:rPr>
        <w:footnoteReference w:id="1"/>
      </w:r>
      <w:r w:rsidR="00E92F08">
        <w:rPr>
          <w:lang w:val="fr-CH"/>
        </w:rPr>
        <w:t xml:space="preserve"> par Kaufman</w:t>
      </w:r>
      <w:r w:rsidR="00E92F08">
        <w:rPr>
          <w:rStyle w:val="FootnoteReference"/>
          <w:lang w:val="fr-CH"/>
        </w:rPr>
        <w:footnoteReference w:id="2"/>
      </w:r>
      <w:r w:rsidR="00E92F08">
        <w:rPr>
          <w:lang w:val="fr-CH"/>
        </w:rPr>
        <w:t>, Ferrara</w:t>
      </w:r>
      <w:r w:rsidR="00E92F08">
        <w:rPr>
          <w:rStyle w:val="FootnoteReference"/>
          <w:lang w:val="fr-CH"/>
        </w:rPr>
        <w:footnoteReference w:id="3"/>
      </w:r>
      <w:r w:rsidR="00E92F08">
        <w:rPr>
          <w:lang w:val="fr-CH"/>
        </w:rPr>
        <w:t xml:space="preserve"> et Hirschbiegel</w:t>
      </w:r>
      <w:r w:rsidR="00E92F08">
        <w:rPr>
          <w:rStyle w:val="FootnoteReference"/>
          <w:lang w:val="fr-CH"/>
        </w:rPr>
        <w:footnoteReference w:id="4"/>
      </w:r>
      <w:r w:rsidR="00F415F4">
        <w:rPr>
          <w:lang w:val="fr-CH"/>
        </w:rPr>
        <w:t xml:space="preserve"> </w:t>
      </w:r>
      <w:commentRangeStart w:id="1"/>
      <w:r w:rsidR="00F415F4">
        <w:rPr>
          <w:lang w:val="fr-CH"/>
        </w:rPr>
        <w:t xml:space="preserve">réarticulent le même récit </w:t>
      </w:r>
      <w:r w:rsidR="00610AA2">
        <w:rPr>
          <w:lang w:val="fr-CH"/>
        </w:rPr>
        <w:t xml:space="preserve">dans </w:t>
      </w:r>
      <w:commentRangeEnd w:id="1"/>
      <w:r w:rsidR="00F047F0">
        <w:rPr>
          <w:rStyle w:val="CommentReference"/>
        </w:rPr>
        <w:commentReference w:id="1"/>
      </w:r>
      <w:r w:rsidR="00610AA2">
        <w:rPr>
          <w:lang w:val="fr-CH"/>
        </w:rPr>
        <w:t>le</w:t>
      </w:r>
      <w:r w:rsidR="00F415F4">
        <w:rPr>
          <w:lang w:val="fr-CH"/>
        </w:rPr>
        <w:t xml:space="preserve"> médium cinématographique. </w:t>
      </w:r>
      <w:r w:rsidR="00AC1BF7">
        <w:rPr>
          <w:lang w:val="fr-CH"/>
        </w:rPr>
        <w:t xml:space="preserve">Après avoir considéré le rôle de </w:t>
      </w:r>
      <w:commentRangeStart w:id="2"/>
      <w:r w:rsidR="00AC1BF7">
        <w:rPr>
          <w:lang w:val="fr-CH"/>
        </w:rPr>
        <w:t>l’instabilité d</w:t>
      </w:r>
      <w:ins w:id="3" w:author="Mireille Berton" w:date="2016-12-18T17:48:00Z">
        <w:r w:rsidR="00F047F0">
          <w:rPr>
            <w:lang w:val="fr-CH"/>
          </w:rPr>
          <w:t>u</w:t>
        </w:r>
      </w:ins>
      <w:del w:id="4" w:author="Mireille Berton" w:date="2016-12-18T17:48:00Z">
        <w:r w:rsidR="00AC1BF7" w:rsidDel="00F047F0">
          <w:rPr>
            <w:lang w:val="fr-CH"/>
          </w:rPr>
          <w:delText>e</w:delText>
        </w:r>
      </w:del>
      <w:r w:rsidR="00AC1BF7">
        <w:rPr>
          <w:lang w:val="fr-CH"/>
        </w:rPr>
        <w:t xml:space="preserve"> texte de Finney </w:t>
      </w:r>
      <w:commentRangeEnd w:id="2"/>
      <w:r w:rsidR="00F047F0">
        <w:rPr>
          <w:rStyle w:val="CommentReference"/>
        </w:rPr>
        <w:commentReference w:id="2"/>
      </w:r>
      <w:r w:rsidR="00AC1BF7">
        <w:rPr>
          <w:lang w:val="fr-CH"/>
        </w:rPr>
        <w:t xml:space="preserve">dans ces différentes itérations comme </w:t>
      </w:r>
      <w:commentRangeStart w:id="5"/>
      <w:r w:rsidR="00AC1BF7">
        <w:rPr>
          <w:lang w:val="fr-CH"/>
        </w:rPr>
        <w:t>facteur</w:t>
      </w:r>
      <w:r w:rsidR="00787726">
        <w:rPr>
          <w:lang w:val="fr-CH"/>
        </w:rPr>
        <w:t xml:space="preserve"> permettant la sérialité</w:t>
      </w:r>
      <w:r w:rsidR="00AC1BF7">
        <w:rPr>
          <w:lang w:val="fr-CH"/>
        </w:rPr>
        <w:t xml:space="preserve"> </w:t>
      </w:r>
      <w:commentRangeEnd w:id="5"/>
      <w:r w:rsidR="00F047F0">
        <w:rPr>
          <w:rStyle w:val="CommentReference"/>
        </w:rPr>
        <w:commentReference w:id="5"/>
      </w:r>
      <w:r w:rsidR="00AC1BF7">
        <w:rPr>
          <w:lang w:val="fr-CH"/>
        </w:rPr>
        <w:t xml:space="preserve">dans le chapitre précédent, l’objectif de ce chapitre est de montrer comment le processus de répétition </w:t>
      </w:r>
      <w:commentRangeStart w:id="6"/>
      <w:r w:rsidR="00AC1BF7">
        <w:rPr>
          <w:lang w:val="fr-CH"/>
        </w:rPr>
        <w:t>internalisé</w:t>
      </w:r>
      <w:commentRangeEnd w:id="6"/>
      <w:r w:rsidR="00F047F0">
        <w:rPr>
          <w:rStyle w:val="CommentReference"/>
        </w:rPr>
        <w:commentReference w:id="6"/>
      </w:r>
      <w:r w:rsidR="00AC1BF7">
        <w:rPr>
          <w:lang w:val="fr-CH"/>
        </w:rPr>
        <w:t xml:space="preserve"> par l</w:t>
      </w:r>
      <w:r w:rsidR="00787726">
        <w:rPr>
          <w:lang w:val="fr-CH"/>
        </w:rPr>
        <w:t>a série de</w:t>
      </w:r>
      <w:r w:rsidR="00AC1BF7">
        <w:rPr>
          <w:lang w:val="fr-CH"/>
        </w:rPr>
        <w:t xml:space="preserve"> films participe au </w:t>
      </w:r>
      <w:commentRangeStart w:id="7"/>
      <w:r w:rsidR="00AC1BF7">
        <w:rPr>
          <w:lang w:val="fr-CH"/>
        </w:rPr>
        <w:t xml:space="preserve">processus de </w:t>
      </w:r>
      <w:r w:rsidR="00020367">
        <w:rPr>
          <w:lang w:val="fr-CH"/>
        </w:rPr>
        <w:t>canonisation</w:t>
      </w:r>
      <w:r w:rsidR="00AC1BF7">
        <w:rPr>
          <w:lang w:val="fr-CH"/>
        </w:rPr>
        <w:t xml:space="preserve">. </w:t>
      </w:r>
      <w:commentRangeEnd w:id="7"/>
      <w:r w:rsidR="00F047F0">
        <w:rPr>
          <w:rStyle w:val="CommentReference"/>
        </w:rPr>
        <w:commentReference w:id="7"/>
      </w:r>
      <w:r w:rsidR="00C83CD2">
        <w:rPr>
          <w:lang w:val="fr-CH"/>
        </w:rPr>
        <w:t>Comme le souligne Leitch, les remakes entrent dans une « relation triangulaire »</w:t>
      </w:r>
      <w:r w:rsidR="007D5841">
        <w:rPr>
          <w:rStyle w:val="FootnoteReference"/>
          <w:lang w:val="fr-CH"/>
        </w:rPr>
        <w:footnoteReference w:id="5"/>
      </w:r>
      <w:r w:rsidR="00C83CD2">
        <w:rPr>
          <w:lang w:val="fr-CH"/>
        </w:rPr>
        <w:t xml:space="preserve"> entre trois textes : leur propre texte, le film qu’ils refont et l’histoire originale (</w:t>
      </w:r>
      <w:r w:rsidR="00C83CD2">
        <w:rPr>
          <w:i/>
          <w:lang w:val="fr-CH"/>
        </w:rPr>
        <w:t>story by…</w:t>
      </w:r>
      <w:r w:rsidR="00C83CD2">
        <w:rPr>
          <w:lang w:val="fr-CH"/>
        </w:rPr>
        <w:t>) sur lequel ces deux derniers sont basés</w:t>
      </w:r>
      <w:r w:rsidR="00A00D11">
        <w:rPr>
          <w:rStyle w:val="FootnoteReference"/>
          <w:lang w:val="fr-CH"/>
        </w:rPr>
        <w:footnoteReference w:id="6"/>
      </w:r>
      <w:r w:rsidR="00C83CD2">
        <w:rPr>
          <w:lang w:val="fr-CH"/>
        </w:rPr>
        <w:t>.</w:t>
      </w:r>
      <w:r w:rsidR="00083091">
        <w:rPr>
          <w:lang w:val="fr-CH"/>
        </w:rPr>
        <w:t xml:space="preserve"> </w:t>
      </w:r>
      <w:r w:rsidR="00610AA2">
        <w:rPr>
          <w:lang w:val="fr-CH"/>
        </w:rPr>
        <w:t>Mais d</w:t>
      </w:r>
      <w:r w:rsidR="00083091">
        <w:rPr>
          <w:lang w:val="fr-CH"/>
        </w:rPr>
        <w:t xml:space="preserve">ans le cas de </w:t>
      </w:r>
      <w:r w:rsidR="00083091">
        <w:rPr>
          <w:i/>
          <w:lang w:val="fr-CH"/>
        </w:rPr>
        <w:t>Invasion of the Body Snatchers</w:t>
      </w:r>
      <w:r w:rsidR="001B2007">
        <w:rPr>
          <w:lang w:val="fr-CH"/>
        </w:rPr>
        <w:t xml:space="preserve"> cette relation triangulaire se complique : alors que le film de Siegel est « </w:t>
      </w:r>
      <w:ins w:id="8" w:author="Mireille Berton" w:date="2016-12-18T17:50:00Z">
        <w:r w:rsidR="00F047F0">
          <w:rPr>
            <w:lang w:val="fr-CH"/>
          </w:rPr>
          <w:t>b</w:t>
        </w:r>
      </w:ins>
      <w:del w:id="9" w:author="Mireille Berton" w:date="2016-12-18T17:50:00Z">
        <w:r w:rsidR="001B2007" w:rsidDel="00F047F0">
          <w:rPr>
            <w:lang w:val="fr-CH"/>
          </w:rPr>
          <w:delText>B</w:delText>
        </w:r>
      </w:del>
      <w:r w:rsidR="001B2007">
        <w:rPr>
          <w:lang w:val="fr-CH"/>
        </w:rPr>
        <w:t xml:space="preserve">asé sur feuilleton de </w:t>
      </w:r>
      <w:r w:rsidR="001B2007">
        <w:rPr>
          <w:i/>
          <w:lang w:val="fr-CH"/>
        </w:rPr>
        <w:t>Collider’s Magazine</w:t>
      </w:r>
      <w:r w:rsidR="001B2007">
        <w:rPr>
          <w:lang w:val="fr-CH"/>
        </w:rPr>
        <w:t xml:space="preserve"> par Jack Finney » (fig. 3)</w:t>
      </w:r>
      <w:r w:rsidR="00C041F5">
        <w:rPr>
          <w:lang w:val="fr-CH"/>
        </w:rPr>
        <w:t>, les remakes citent le roman comme source (fig. 4, 5 et 6)</w:t>
      </w:r>
      <w:r w:rsidR="001E42F1">
        <w:rPr>
          <w:lang w:val="fr-CH"/>
        </w:rPr>
        <w:t xml:space="preserve"> ; une référence explicite aux versions antérieures </w:t>
      </w:r>
      <w:r w:rsidR="0031782B">
        <w:rPr>
          <w:lang w:val="fr-CH"/>
        </w:rPr>
        <w:t>n’</w:t>
      </w:r>
      <w:r w:rsidR="001E42F1">
        <w:rPr>
          <w:lang w:val="fr-CH"/>
        </w:rPr>
        <w:t>est faite</w:t>
      </w:r>
      <w:r w:rsidR="00610AA2" w:rsidRPr="00610AA2">
        <w:rPr>
          <w:lang w:val="fr-CH"/>
        </w:rPr>
        <w:t xml:space="preserve"> </w:t>
      </w:r>
      <w:r w:rsidR="00610AA2">
        <w:rPr>
          <w:lang w:val="fr-CH"/>
        </w:rPr>
        <w:t>dans aucun des films</w:t>
      </w:r>
      <w:r w:rsidR="001E42F1">
        <w:rPr>
          <w:lang w:val="fr-CH"/>
        </w:rPr>
        <w:t>. Ce</w:t>
      </w:r>
      <w:ins w:id="10" w:author="Mireille Berton" w:date="2016-12-18T17:50:00Z">
        <w:r w:rsidR="00F047F0">
          <w:rPr>
            <w:lang w:val="fr-CH"/>
          </w:rPr>
          <w:t>tte partie</w:t>
        </w:r>
      </w:ins>
      <w:del w:id="11" w:author="Mireille Berton" w:date="2016-12-18T17:50:00Z">
        <w:r w:rsidR="001E42F1" w:rsidDel="00F047F0">
          <w:rPr>
            <w:lang w:val="fr-CH"/>
          </w:rPr>
          <w:delText xml:space="preserve"> chapitre</w:delText>
        </w:r>
      </w:del>
      <w:r w:rsidR="001E42F1">
        <w:rPr>
          <w:lang w:val="fr-CH"/>
        </w:rPr>
        <w:t xml:space="preserve"> s’efforce pourtant de montrer que chacun des remakes est étroitement lié aux précédents par un </w:t>
      </w:r>
      <w:commentRangeStart w:id="12"/>
      <w:r w:rsidR="001E42F1">
        <w:rPr>
          <w:lang w:val="fr-CH"/>
        </w:rPr>
        <w:t>jeu</w:t>
      </w:r>
      <w:r w:rsidR="00BD30F6">
        <w:rPr>
          <w:lang w:val="fr-CH"/>
        </w:rPr>
        <w:t xml:space="preserve"> complexe</w:t>
      </w:r>
      <w:r w:rsidR="001E42F1">
        <w:rPr>
          <w:lang w:val="fr-CH"/>
        </w:rPr>
        <w:t xml:space="preserve"> de</w:t>
      </w:r>
      <w:r w:rsidR="00BD30F6">
        <w:rPr>
          <w:lang w:val="fr-CH"/>
        </w:rPr>
        <w:t xml:space="preserve"> tension</w:t>
      </w:r>
      <w:r w:rsidR="001E42F1">
        <w:rPr>
          <w:lang w:val="fr-CH"/>
        </w:rPr>
        <w:t xml:space="preserve"> </w:t>
      </w:r>
      <w:r w:rsidR="00D81F6A">
        <w:rPr>
          <w:lang w:val="fr-CH"/>
        </w:rPr>
        <w:t>entre</w:t>
      </w:r>
      <w:r w:rsidR="00BD30F6">
        <w:rPr>
          <w:lang w:val="fr-CH"/>
        </w:rPr>
        <w:t xml:space="preserve"> originalité</w:t>
      </w:r>
      <w:r w:rsidR="00D81F6A">
        <w:rPr>
          <w:lang w:val="fr-CH"/>
        </w:rPr>
        <w:t xml:space="preserve"> et réflexivité</w:t>
      </w:r>
      <w:commentRangeEnd w:id="12"/>
      <w:r w:rsidR="00F047F0">
        <w:rPr>
          <w:rStyle w:val="CommentReference"/>
        </w:rPr>
        <w:commentReference w:id="12"/>
      </w:r>
      <w:r w:rsidR="00610AA2">
        <w:rPr>
          <w:lang w:val="fr-CH"/>
        </w:rPr>
        <w:t>. En effet,</w:t>
      </w:r>
      <w:r w:rsidR="001E42F1">
        <w:rPr>
          <w:lang w:val="fr-CH"/>
        </w:rPr>
        <w:t xml:space="preserve"> si chacun des films peut exister comme œuvre indépendante</w:t>
      </w:r>
      <w:r w:rsidR="001E42F1">
        <w:rPr>
          <w:rStyle w:val="FootnoteReference"/>
          <w:lang w:val="fr-CH"/>
        </w:rPr>
        <w:footnoteReference w:id="7"/>
      </w:r>
      <w:r w:rsidR="001E42F1">
        <w:rPr>
          <w:lang w:val="fr-CH"/>
        </w:rPr>
        <w:t>, il s’efforce toutefois d’affirmer –</w:t>
      </w:r>
      <w:ins w:id="13" w:author="Mireille Berton" w:date="2016-12-18T17:52:00Z">
        <w:r w:rsidR="00F047F0">
          <w:rPr>
            <w:lang w:val="fr-CH"/>
          </w:rPr>
          <w:t xml:space="preserve"> </w:t>
        </w:r>
      </w:ins>
      <w:r w:rsidR="001E42F1">
        <w:rPr>
          <w:lang w:val="fr-CH"/>
        </w:rPr>
        <w:t>ou de nier</w:t>
      </w:r>
      <w:ins w:id="14" w:author="Mireille Berton" w:date="2016-12-18T17:52:00Z">
        <w:r w:rsidR="00F047F0">
          <w:rPr>
            <w:lang w:val="fr-CH"/>
          </w:rPr>
          <w:t xml:space="preserve"> </w:t>
        </w:r>
      </w:ins>
      <w:r w:rsidR="001E42F1">
        <w:rPr>
          <w:lang w:val="fr-CH"/>
        </w:rPr>
        <w:t xml:space="preserve">– </w:t>
      </w:r>
      <w:r w:rsidR="00610AA2">
        <w:rPr>
          <w:lang w:val="fr-CH"/>
        </w:rPr>
        <w:t xml:space="preserve">ses </w:t>
      </w:r>
      <w:r w:rsidR="003D2832">
        <w:rPr>
          <w:lang w:val="fr-CH"/>
        </w:rPr>
        <w:t>prédécesseurs</w:t>
      </w:r>
      <w:r w:rsidR="001E42F1">
        <w:rPr>
          <w:lang w:val="fr-CH"/>
        </w:rPr>
        <w:t xml:space="preserve"> en s’y </w:t>
      </w:r>
      <w:r w:rsidR="001E42F1" w:rsidRPr="00B84C63">
        <w:rPr>
          <w:lang w:val="fr-CH"/>
        </w:rPr>
        <w:t xml:space="preserve">référant. </w:t>
      </w:r>
      <w:r w:rsidR="00F66E13" w:rsidRPr="00B84C63">
        <w:rPr>
          <w:lang w:val="fr-CH"/>
        </w:rPr>
        <w:t xml:space="preserve">Cette tension </w:t>
      </w:r>
      <w:r w:rsidR="007F4D68" w:rsidRPr="00B84C63">
        <w:rPr>
          <w:lang w:val="fr-CH"/>
        </w:rPr>
        <w:t xml:space="preserve">peut prendre </w:t>
      </w:r>
      <w:del w:id="15" w:author="Mireille Berton" w:date="2016-12-18T17:52:00Z">
        <w:r w:rsidR="007F4D68" w:rsidRPr="00B84C63" w:rsidDel="00F047F0">
          <w:rPr>
            <w:lang w:val="fr-CH"/>
          </w:rPr>
          <w:delText>un nombre incalculable</w:delText>
        </w:r>
      </w:del>
      <w:ins w:id="16" w:author="Mireille Berton" w:date="2016-12-18T17:52:00Z">
        <w:r w:rsidR="00F047F0">
          <w:rPr>
            <w:lang w:val="fr-CH"/>
          </w:rPr>
          <w:t>différentes</w:t>
        </w:r>
      </w:ins>
      <w:del w:id="17" w:author="Mireille Berton" w:date="2016-12-18T17:52:00Z">
        <w:r w:rsidR="007F4D68" w:rsidRPr="00B84C63" w:rsidDel="00F047F0">
          <w:rPr>
            <w:lang w:val="fr-CH"/>
          </w:rPr>
          <w:delText xml:space="preserve"> de</w:delText>
        </w:r>
      </w:del>
      <w:r w:rsidR="007F4D68" w:rsidRPr="00B84C63">
        <w:rPr>
          <w:lang w:val="fr-CH"/>
        </w:rPr>
        <w:t xml:space="preserve"> formes et ce travail choisit de se concentrer sur </w:t>
      </w:r>
      <w:r w:rsidR="00F66E13" w:rsidRPr="00B84C63">
        <w:rPr>
          <w:lang w:val="fr-CH"/>
        </w:rPr>
        <w:t>cinq</w:t>
      </w:r>
      <w:r w:rsidR="00ED193B" w:rsidRPr="00B84C63">
        <w:rPr>
          <w:lang w:val="fr-CH"/>
        </w:rPr>
        <w:t xml:space="preserve"> </w:t>
      </w:r>
      <w:commentRangeStart w:id="18"/>
      <w:r w:rsidR="00ED193B" w:rsidRPr="00B84C63">
        <w:rPr>
          <w:lang w:val="fr-CH"/>
        </w:rPr>
        <w:t>d’entre-elles en particulier </w:t>
      </w:r>
      <w:commentRangeEnd w:id="18"/>
      <w:r w:rsidR="00F047F0">
        <w:rPr>
          <w:rStyle w:val="CommentReference"/>
        </w:rPr>
        <w:commentReference w:id="18"/>
      </w:r>
      <w:r w:rsidR="00ED193B" w:rsidRPr="00B84C63">
        <w:rPr>
          <w:lang w:val="fr-CH"/>
        </w:rPr>
        <w:t>: le générique</w:t>
      </w:r>
      <w:r w:rsidR="001A66E2" w:rsidRPr="00B84C63">
        <w:rPr>
          <w:lang w:val="fr-CH"/>
        </w:rPr>
        <w:t xml:space="preserve">, l’utilisation de </w:t>
      </w:r>
      <w:commentRangeStart w:id="19"/>
      <w:r w:rsidR="001A66E2" w:rsidRPr="00B84C63">
        <w:rPr>
          <w:lang w:val="fr-CH"/>
        </w:rPr>
        <w:t xml:space="preserve">la voix </w:t>
      </w:r>
      <w:r w:rsidR="00CB30BC">
        <w:rPr>
          <w:lang w:val="fr-CH"/>
        </w:rPr>
        <w:t>off</w:t>
      </w:r>
      <w:commentRangeEnd w:id="19"/>
      <w:r w:rsidR="00F047F0">
        <w:rPr>
          <w:rStyle w:val="CommentReference"/>
        </w:rPr>
        <w:commentReference w:id="19"/>
      </w:r>
      <w:r w:rsidR="001A66E2" w:rsidRPr="00B84C63">
        <w:rPr>
          <w:lang w:val="fr-CH"/>
        </w:rPr>
        <w:t xml:space="preserve">, la représentation du cri des pods, </w:t>
      </w:r>
      <w:r w:rsidR="00EF65EB" w:rsidRPr="00B84C63">
        <w:rPr>
          <w:lang w:val="fr-CH"/>
        </w:rPr>
        <w:t xml:space="preserve">la scène dite de </w:t>
      </w:r>
      <w:r w:rsidR="00EF65EB" w:rsidRPr="00B84C63">
        <w:rPr>
          <w:i/>
          <w:lang w:val="fr-CH"/>
        </w:rPr>
        <w:t>camouflage</w:t>
      </w:r>
      <w:r w:rsidR="00EF65EB" w:rsidRPr="00B84C63">
        <w:rPr>
          <w:lang w:val="fr-CH"/>
        </w:rPr>
        <w:t xml:space="preserve"> et </w:t>
      </w:r>
      <w:r w:rsidR="00FC5987" w:rsidRPr="00B84C63">
        <w:rPr>
          <w:lang w:val="fr-CH"/>
        </w:rPr>
        <w:t xml:space="preserve">les effets provoqués par le déplacement spatial et temporel </w:t>
      </w:r>
      <w:r w:rsidR="00B84C63" w:rsidRPr="00B84C63">
        <w:rPr>
          <w:lang w:val="fr-CH"/>
        </w:rPr>
        <w:t>systématique</w:t>
      </w:r>
      <w:r w:rsidR="00FC5987" w:rsidRPr="00B84C63">
        <w:rPr>
          <w:lang w:val="fr-CH"/>
        </w:rPr>
        <w:t xml:space="preserve"> de l’action et les </w:t>
      </w:r>
      <w:r w:rsidR="00FC5987" w:rsidRPr="00B84C63">
        <w:rPr>
          <w:i/>
          <w:lang w:val="fr-CH"/>
        </w:rPr>
        <w:t>cameos</w:t>
      </w:r>
      <w:r w:rsidR="00E21562" w:rsidRPr="00B84C63">
        <w:rPr>
          <w:lang w:val="fr-CH"/>
        </w:rPr>
        <w:t>.</w:t>
      </w:r>
      <w:r w:rsidR="00823120">
        <w:rPr>
          <w:lang w:val="fr-CH"/>
        </w:rPr>
        <w:t xml:space="preserve"> </w:t>
      </w:r>
      <w:commentRangeStart w:id="20"/>
      <w:r w:rsidR="00823120">
        <w:rPr>
          <w:lang w:val="fr-CH"/>
        </w:rPr>
        <w:t xml:space="preserve">Ces axes d’études </w:t>
      </w:r>
      <w:commentRangeEnd w:id="20"/>
      <w:r w:rsidR="00F047F0">
        <w:rPr>
          <w:rStyle w:val="CommentReference"/>
        </w:rPr>
        <w:commentReference w:id="20"/>
      </w:r>
      <w:r w:rsidR="00823120">
        <w:rPr>
          <w:lang w:val="fr-CH"/>
        </w:rPr>
        <w:t xml:space="preserve">permettent de dégager le </w:t>
      </w:r>
      <w:commentRangeStart w:id="21"/>
      <w:r w:rsidR="00823120">
        <w:rPr>
          <w:lang w:val="fr-CH"/>
        </w:rPr>
        <w:lastRenderedPageBreak/>
        <w:t>mouvement</w:t>
      </w:r>
      <w:r w:rsidR="0084293E">
        <w:rPr>
          <w:lang w:val="fr-CH"/>
        </w:rPr>
        <w:t xml:space="preserve"> paradoxal</w:t>
      </w:r>
      <w:r w:rsidR="00823120">
        <w:rPr>
          <w:lang w:val="fr-CH"/>
        </w:rPr>
        <w:t xml:space="preserve"> </w:t>
      </w:r>
      <w:commentRangeEnd w:id="21"/>
      <w:r w:rsidR="00F047F0">
        <w:rPr>
          <w:rStyle w:val="CommentReference"/>
        </w:rPr>
        <w:commentReference w:id="21"/>
      </w:r>
      <w:r w:rsidR="00823120">
        <w:rPr>
          <w:lang w:val="fr-CH"/>
        </w:rPr>
        <w:t xml:space="preserve">de </w:t>
      </w:r>
      <w:r w:rsidR="00823120" w:rsidRPr="00823120">
        <w:rPr>
          <w:i/>
          <w:lang w:val="fr-CH"/>
        </w:rPr>
        <w:t>révérence</w:t>
      </w:r>
      <w:r w:rsidR="00823120">
        <w:rPr>
          <w:lang w:val="fr-CH"/>
        </w:rPr>
        <w:t xml:space="preserve"> et de </w:t>
      </w:r>
      <w:r w:rsidR="00823120" w:rsidRPr="00823120">
        <w:rPr>
          <w:i/>
          <w:lang w:val="fr-CH"/>
        </w:rPr>
        <w:t>détachement</w:t>
      </w:r>
      <w:r w:rsidR="00823120">
        <w:rPr>
          <w:lang w:val="fr-CH"/>
        </w:rPr>
        <w:t xml:space="preserve"> de chaque film envers ses précédents :</w:t>
      </w:r>
      <w:r w:rsidR="0084293E">
        <w:rPr>
          <w:lang w:val="fr-CH"/>
        </w:rPr>
        <w:t xml:space="preserve"> </w:t>
      </w:r>
      <w:r w:rsidR="00CE7669">
        <w:rPr>
          <w:lang w:val="fr-CH"/>
        </w:rPr>
        <w:t>affichant</w:t>
      </w:r>
      <w:r w:rsidR="0084293E">
        <w:rPr>
          <w:lang w:val="fr-CH"/>
        </w:rPr>
        <w:t xml:space="preserve"> d’une part son appartenance à une plus grande série to</w:t>
      </w:r>
      <w:r w:rsidR="00961B0B">
        <w:rPr>
          <w:lang w:val="fr-CH"/>
        </w:rPr>
        <w:t xml:space="preserve">ut en marquant son originalité. La dernière pouvant même être perçue comme </w:t>
      </w:r>
      <w:r w:rsidR="00610AA2">
        <w:rPr>
          <w:lang w:val="fr-CH"/>
        </w:rPr>
        <w:t>résolvant</w:t>
      </w:r>
      <w:r w:rsidR="00961B0B">
        <w:rPr>
          <w:lang w:val="fr-CH"/>
        </w:rPr>
        <w:t xml:space="preserve"> la tension de par sa problématisation du corpus comme une </w:t>
      </w:r>
      <w:commentRangeStart w:id="22"/>
      <w:r w:rsidR="00961B0B">
        <w:rPr>
          <w:lang w:val="fr-CH"/>
        </w:rPr>
        <w:t xml:space="preserve">série de suites </w:t>
      </w:r>
      <w:commentRangeEnd w:id="22"/>
      <w:r w:rsidR="00F047F0">
        <w:rPr>
          <w:rStyle w:val="CommentReference"/>
        </w:rPr>
        <w:commentReference w:id="22"/>
      </w:r>
      <w:r w:rsidR="00961B0B">
        <w:rPr>
          <w:lang w:val="fr-CH"/>
        </w:rPr>
        <w:t xml:space="preserve">plutôt que de remakes. </w:t>
      </w:r>
      <w:r w:rsidR="003239C7">
        <w:rPr>
          <w:lang w:val="fr-CH"/>
        </w:rPr>
        <w:t xml:space="preserve">Le choix de ces cinq manifestations </w:t>
      </w:r>
      <w:r w:rsidR="00C77086">
        <w:rPr>
          <w:lang w:val="fr-CH"/>
        </w:rPr>
        <w:t xml:space="preserve">particulières </w:t>
      </w:r>
      <w:r w:rsidR="003239C7">
        <w:rPr>
          <w:lang w:val="fr-CH"/>
        </w:rPr>
        <w:t xml:space="preserve">de cette tension repose sur plusieurs facteurs : leur rôle clé dans </w:t>
      </w:r>
      <w:r w:rsidR="00CB30BC">
        <w:rPr>
          <w:lang w:val="fr-CH"/>
        </w:rPr>
        <w:t xml:space="preserve">la narration (générique et voix off), </w:t>
      </w:r>
      <w:r w:rsidR="008C0577">
        <w:rPr>
          <w:lang w:val="fr-CH"/>
        </w:rPr>
        <w:t xml:space="preserve">dans l’incorporation et la répétition de certains motifs (le cri </w:t>
      </w:r>
      <w:r w:rsidR="008C0577" w:rsidRPr="008C0577">
        <w:rPr>
          <w:lang w:val="fr-CH"/>
        </w:rPr>
        <w:t xml:space="preserve">des </w:t>
      </w:r>
      <w:r w:rsidR="008C0577" w:rsidRPr="008C0577">
        <w:rPr>
          <w:i/>
          <w:lang w:val="fr-CH"/>
        </w:rPr>
        <w:t>pod people</w:t>
      </w:r>
      <w:r w:rsidR="008C0577">
        <w:rPr>
          <w:lang w:val="fr-CH"/>
        </w:rPr>
        <w:t xml:space="preserve">), </w:t>
      </w:r>
      <w:r w:rsidR="00CB30BC" w:rsidRPr="008C0577">
        <w:rPr>
          <w:lang w:val="fr-CH"/>
        </w:rPr>
        <w:t>sur</w:t>
      </w:r>
      <w:r w:rsidR="00CB30BC">
        <w:rPr>
          <w:lang w:val="fr-CH"/>
        </w:rPr>
        <w:t xml:space="preserve"> les attentes du spectateur dans le cadre de la série (la scène de </w:t>
      </w:r>
      <w:r w:rsidR="00CB30BC">
        <w:rPr>
          <w:i/>
          <w:lang w:val="fr-CH"/>
        </w:rPr>
        <w:t>camouflage</w:t>
      </w:r>
      <w:r w:rsidR="00C52F14">
        <w:rPr>
          <w:lang w:val="fr-CH"/>
        </w:rPr>
        <w:t xml:space="preserve">) et sur </w:t>
      </w:r>
      <w:r w:rsidR="00C77086">
        <w:rPr>
          <w:lang w:val="fr-CH"/>
        </w:rPr>
        <w:t xml:space="preserve">la place que se forge chaque film dans la série mais aussi dans son contexte de production (les déplacements spatio-temporels du récit et </w:t>
      </w:r>
      <w:r w:rsidR="00C77086" w:rsidRPr="00C77086">
        <w:rPr>
          <w:i/>
          <w:lang w:val="fr-CH"/>
        </w:rPr>
        <w:t>cameos</w:t>
      </w:r>
      <w:r w:rsidR="00C77086">
        <w:rPr>
          <w:lang w:val="fr-CH"/>
        </w:rPr>
        <w:t>)</w:t>
      </w:r>
      <w:r w:rsidR="00A357A8">
        <w:rPr>
          <w:lang w:val="fr-CH"/>
        </w:rPr>
        <w:t xml:space="preserve">. Si ces motifs sont parfois discutés dans la </w:t>
      </w:r>
      <w:del w:id="23" w:author="Mireille Berton" w:date="2016-12-18T17:56:00Z">
        <w:r w:rsidR="00A357A8" w:rsidDel="00F047F0">
          <w:rPr>
            <w:lang w:val="fr-CH"/>
          </w:rPr>
          <w:delText xml:space="preserve">production </w:delText>
        </w:r>
      </w:del>
      <w:ins w:id="24" w:author="Mireille Berton" w:date="2016-12-18T17:56:00Z">
        <w:r w:rsidR="00F047F0">
          <w:rPr>
            <w:lang w:val="fr-CH"/>
          </w:rPr>
          <w:t xml:space="preserve">littérature </w:t>
        </w:r>
      </w:ins>
      <w:r w:rsidR="00A357A8">
        <w:rPr>
          <w:lang w:val="fr-CH"/>
        </w:rPr>
        <w:t xml:space="preserve">académique relative au film, l’originalité de l’analyse proposée dans ce chapitre est de considérer </w:t>
      </w:r>
      <w:r w:rsidR="00A7679F">
        <w:rPr>
          <w:lang w:val="fr-CH"/>
        </w:rPr>
        <w:t xml:space="preserve">ces changements comme révélateurs d’un mécanisme de </w:t>
      </w:r>
      <w:commentRangeStart w:id="25"/>
      <w:r w:rsidR="00A7679F">
        <w:rPr>
          <w:lang w:val="fr-CH"/>
        </w:rPr>
        <w:t xml:space="preserve">sérialité interne </w:t>
      </w:r>
      <w:commentRangeEnd w:id="25"/>
      <w:r w:rsidR="00F047F0">
        <w:rPr>
          <w:rStyle w:val="CommentReference"/>
        </w:rPr>
        <w:commentReference w:id="25"/>
      </w:r>
      <w:r w:rsidR="00A7679F">
        <w:rPr>
          <w:lang w:val="fr-CH"/>
        </w:rPr>
        <w:t>plutôt que d</w:t>
      </w:r>
      <w:r w:rsidR="00220E3B">
        <w:rPr>
          <w:lang w:val="fr-CH"/>
        </w:rPr>
        <w:t>e considérer uniquement les effets externes qu’elle provoque</w:t>
      </w:r>
      <w:r w:rsidR="00220E3B">
        <w:rPr>
          <w:rStyle w:val="FootnoteReference"/>
          <w:lang w:val="fr-CH"/>
        </w:rPr>
        <w:footnoteReference w:id="8"/>
      </w:r>
      <w:r w:rsidR="00220E3B">
        <w:rPr>
          <w:lang w:val="fr-CH"/>
        </w:rPr>
        <w:t>.</w:t>
      </w:r>
    </w:p>
    <w:p w14:paraId="0F96CBD9" w14:textId="77777777" w:rsidR="00610AA2" w:rsidRDefault="00610AA2" w:rsidP="001F36DD">
      <w:pPr>
        <w:rPr>
          <w:lang w:val="fr-CH"/>
        </w:rPr>
      </w:pPr>
    </w:p>
    <w:p w14:paraId="4B5E6F95" w14:textId="5BE6A364" w:rsidR="00EB361E" w:rsidRPr="0035780F" w:rsidRDefault="0035780F" w:rsidP="00AE7936">
      <w:pPr>
        <w:pStyle w:val="Heading2"/>
        <w:spacing w:after="120"/>
        <w:rPr>
          <w:lang w:val="fr-CH"/>
        </w:rPr>
      </w:pPr>
      <w:r>
        <w:rPr>
          <w:lang w:val="fr-CH"/>
        </w:rPr>
        <w:t>Le générique, ou comment (</w:t>
      </w:r>
      <w:r w:rsidRPr="0035780F">
        <w:rPr>
          <w:lang w:val="fr-CH"/>
        </w:rPr>
        <w:t>re</w:t>
      </w:r>
      <w:r>
        <w:rPr>
          <w:lang w:val="fr-CH"/>
        </w:rPr>
        <w:t>)commencer le film</w:t>
      </w:r>
    </w:p>
    <w:p w14:paraId="71651AE0" w14:textId="44802A1C" w:rsidR="00F31342" w:rsidRDefault="003230B1" w:rsidP="00EB361E">
      <w:pPr>
        <w:pStyle w:val="Mmoire"/>
        <w:rPr>
          <w:lang w:val="fr-CH"/>
        </w:rPr>
      </w:pPr>
      <w:r>
        <w:rPr>
          <w:lang w:val="fr-CH"/>
        </w:rPr>
        <w:t xml:space="preserve">Si, comme il a en a été question dans les </w:t>
      </w:r>
      <w:commentRangeStart w:id="26"/>
      <w:r>
        <w:rPr>
          <w:lang w:val="fr-CH"/>
        </w:rPr>
        <w:t>chapitres</w:t>
      </w:r>
      <w:commentRangeEnd w:id="26"/>
      <w:r w:rsidR="00F047F0">
        <w:rPr>
          <w:rStyle w:val="CommentReference"/>
        </w:rPr>
        <w:commentReference w:id="26"/>
      </w:r>
      <w:r>
        <w:rPr>
          <w:lang w:val="fr-CH"/>
        </w:rPr>
        <w:t xml:space="preserve"> précédents, le film de Siegel accentue les aspects horrifiques du récit de Finney par son esthétique </w:t>
      </w:r>
      <w:ins w:id="27" w:author="Mireille Berton" w:date="2016-12-18T17:57:00Z">
        <w:r w:rsidR="00F047F0">
          <w:rPr>
            <w:lang w:val="fr-CH"/>
          </w:rPr>
          <w:t>typique du</w:t>
        </w:r>
      </w:ins>
      <w:del w:id="28" w:author="Mireille Berton" w:date="2016-12-18T17:57:00Z">
        <w:r w:rsidDel="00F047F0">
          <w:rPr>
            <w:lang w:val="fr-CH"/>
          </w:rPr>
          <w:delText>de</w:delText>
        </w:r>
      </w:del>
      <w:r>
        <w:rPr>
          <w:lang w:val="fr-CH"/>
        </w:rPr>
        <w:t xml:space="preserve"> </w:t>
      </w:r>
      <w:r w:rsidRPr="006F4FC2">
        <w:rPr>
          <w:lang w:val="fr-CH"/>
        </w:rPr>
        <w:t>film noir</w:t>
      </w:r>
      <w:r>
        <w:rPr>
          <w:lang w:val="fr-CH"/>
        </w:rPr>
        <w:t xml:space="preserve"> et son utilisation </w:t>
      </w:r>
      <w:r w:rsidR="00C67CD9">
        <w:rPr>
          <w:lang w:val="fr-CH"/>
        </w:rPr>
        <w:t>restreinte</w:t>
      </w:r>
      <w:r>
        <w:rPr>
          <w:lang w:val="fr-CH"/>
        </w:rPr>
        <w:t xml:space="preserve"> d’effets spéciaux</w:t>
      </w:r>
      <w:r>
        <w:rPr>
          <w:rStyle w:val="FootnoteReference"/>
          <w:lang w:val="fr-CH"/>
        </w:rPr>
        <w:footnoteReference w:id="9"/>
      </w:r>
      <w:r w:rsidR="00C67CD9">
        <w:rPr>
          <w:lang w:val="fr-CH"/>
        </w:rPr>
        <w:t>, les remakes opte</w:t>
      </w:r>
      <w:r w:rsidR="00610AA2">
        <w:rPr>
          <w:lang w:val="fr-CH"/>
        </w:rPr>
        <w:t>nt</w:t>
      </w:r>
      <w:r w:rsidR="00C67CD9">
        <w:rPr>
          <w:lang w:val="fr-CH"/>
        </w:rPr>
        <w:t xml:space="preserve"> pour une autre facture esthétique.</w:t>
      </w:r>
      <w:r w:rsidR="00C70292">
        <w:rPr>
          <w:lang w:val="fr-CH"/>
        </w:rPr>
        <w:t xml:space="preserve"> L’hypothèse de ce travail est que ces choix esthétiques répondent d’une part aux pratiques esthétiques de leur époque de production respectives, mais aussi </w:t>
      </w:r>
      <w:r w:rsidR="00610AA2">
        <w:rPr>
          <w:lang w:val="fr-CH"/>
        </w:rPr>
        <w:t xml:space="preserve">à </w:t>
      </w:r>
      <w:r w:rsidR="00C70292">
        <w:rPr>
          <w:lang w:val="fr-CH"/>
        </w:rPr>
        <w:t xml:space="preserve">un besoin de chaque film de se différencier du précédant </w:t>
      </w:r>
      <w:r w:rsidR="00C24DA4">
        <w:rPr>
          <w:lang w:val="fr-CH"/>
        </w:rPr>
        <w:t>par sa forme.</w:t>
      </w:r>
      <w:r w:rsidR="009F4061">
        <w:rPr>
          <w:lang w:val="fr-CH"/>
        </w:rPr>
        <w:t xml:space="preserve"> </w:t>
      </w:r>
      <w:r w:rsidR="00C357D6">
        <w:rPr>
          <w:lang w:val="fr-CH"/>
        </w:rPr>
        <w:t>La</w:t>
      </w:r>
      <w:r w:rsidR="00711F34">
        <w:rPr>
          <w:lang w:val="fr-CH"/>
        </w:rPr>
        <w:t xml:space="preserve"> question </w:t>
      </w:r>
      <w:r w:rsidR="003D3BEE">
        <w:rPr>
          <w:lang w:val="fr-CH"/>
        </w:rPr>
        <w:t>des variations</w:t>
      </w:r>
      <w:r w:rsidR="00610AA2">
        <w:rPr>
          <w:lang w:val="fr-CH"/>
        </w:rPr>
        <w:t xml:space="preserve"> du</w:t>
      </w:r>
      <w:r w:rsidR="003D3BEE">
        <w:rPr>
          <w:lang w:val="fr-CH"/>
        </w:rPr>
        <w:t xml:space="preserve"> générique </w:t>
      </w:r>
      <w:r w:rsidR="002D1835">
        <w:rPr>
          <w:lang w:val="fr-CH"/>
        </w:rPr>
        <w:t>est</w:t>
      </w:r>
      <w:r w:rsidR="003D3BEE">
        <w:rPr>
          <w:lang w:val="fr-CH"/>
        </w:rPr>
        <w:t xml:space="preserve"> abordée par Kathleen Loock</w:t>
      </w:r>
      <w:r w:rsidR="003D3BEE">
        <w:rPr>
          <w:rStyle w:val="FootnoteReference"/>
          <w:lang w:val="fr-CH"/>
        </w:rPr>
        <w:footnoteReference w:id="10"/>
      </w:r>
      <w:r w:rsidR="00BC45A3">
        <w:rPr>
          <w:lang w:val="fr-CH"/>
        </w:rPr>
        <w:t xml:space="preserve">, </w:t>
      </w:r>
      <w:r w:rsidR="002D1835">
        <w:rPr>
          <w:lang w:val="fr-CH"/>
        </w:rPr>
        <w:t>mais</w:t>
      </w:r>
      <w:r w:rsidR="00BC45A3">
        <w:rPr>
          <w:lang w:val="fr-CH"/>
        </w:rPr>
        <w:t xml:space="preserve"> l’argumentation reposant sur la citation de plusieurs articles académiques ou critiques de film</w:t>
      </w:r>
      <w:r w:rsidR="00C357D6">
        <w:rPr>
          <w:lang w:val="fr-CH"/>
        </w:rPr>
        <w:t xml:space="preserve"> parfois radicalement opposés</w:t>
      </w:r>
      <w:r w:rsidR="00BC45A3">
        <w:rPr>
          <w:rStyle w:val="FootnoteReference"/>
          <w:lang w:val="fr-CH"/>
        </w:rPr>
        <w:footnoteReference w:id="11"/>
      </w:r>
      <w:r w:rsidR="00BC45A3">
        <w:rPr>
          <w:lang w:val="fr-CH"/>
        </w:rPr>
        <w:t xml:space="preserve"> montre </w:t>
      </w:r>
      <w:r w:rsidR="002D1835">
        <w:rPr>
          <w:lang w:val="fr-CH"/>
        </w:rPr>
        <w:t xml:space="preserve">qu’une telle approche </w:t>
      </w:r>
      <w:commentRangeStart w:id="44"/>
      <w:r w:rsidR="002D1835">
        <w:rPr>
          <w:lang w:val="fr-CH"/>
        </w:rPr>
        <w:t>généraliste</w:t>
      </w:r>
      <w:commentRangeEnd w:id="44"/>
      <w:r w:rsidR="00F047F0">
        <w:rPr>
          <w:rStyle w:val="CommentReference"/>
        </w:rPr>
        <w:commentReference w:id="44"/>
      </w:r>
      <w:r w:rsidR="002D1835">
        <w:rPr>
          <w:lang w:val="fr-CH"/>
        </w:rPr>
        <w:t xml:space="preserve"> est parfois </w:t>
      </w:r>
      <w:commentRangeStart w:id="45"/>
      <w:r w:rsidR="002D1835">
        <w:rPr>
          <w:lang w:val="fr-CH"/>
        </w:rPr>
        <w:t>contre-productive</w:t>
      </w:r>
      <w:commentRangeEnd w:id="45"/>
      <w:r w:rsidR="00F047F0">
        <w:rPr>
          <w:rStyle w:val="CommentReference"/>
        </w:rPr>
        <w:commentReference w:id="45"/>
      </w:r>
      <w:r w:rsidR="002D1835">
        <w:rPr>
          <w:lang w:val="fr-CH"/>
        </w:rPr>
        <w:t xml:space="preserve">. Ce </w:t>
      </w:r>
      <w:r w:rsidR="00610AA2">
        <w:rPr>
          <w:lang w:val="fr-CH"/>
        </w:rPr>
        <w:t xml:space="preserve">chapitre </w:t>
      </w:r>
      <w:r w:rsidR="002D1835">
        <w:rPr>
          <w:lang w:val="fr-CH"/>
        </w:rPr>
        <w:t xml:space="preserve">propose donc de traiter de la question </w:t>
      </w:r>
      <w:r w:rsidR="002D1835">
        <w:rPr>
          <w:lang w:val="fr-CH"/>
        </w:rPr>
        <w:lastRenderedPageBreak/>
        <w:t xml:space="preserve">des variations </w:t>
      </w:r>
      <w:r w:rsidR="002D1835" w:rsidRPr="006E6F61">
        <w:rPr>
          <w:highlight w:val="green"/>
          <w:lang w:val="fr-CH"/>
        </w:rPr>
        <w:t>génériques</w:t>
      </w:r>
      <w:r w:rsidR="002D1835">
        <w:rPr>
          <w:lang w:val="fr-CH"/>
        </w:rPr>
        <w:t xml:space="preserve"> </w:t>
      </w:r>
      <w:r w:rsidR="00A4110C">
        <w:rPr>
          <w:lang w:val="fr-CH"/>
        </w:rPr>
        <w:t>en se concentrant sur</w:t>
      </w:r>
      <w:r w:rsidR="002D1835">
        <w:rPr>
          <w:lang w:val="fr-CH"/>
        </w:rPr>
        <w:t xml:space="preserve"> </w:t>
      </w:r>
      <w:r w:rsidR="006B7BD3">
        <w:rPr>
          <w:lang w:val="fr-CH"/>
        </w:rPr>
        <w:t>l’</w:t>
      </w:r>
      <w:r w:rsidR="006239E4">
        <w:rPr>
          <w:lang w:val="fr-CH"/>
        </w:rPr>
        <w:t xml:space="preserve">étude des </w:t>
      </w:r>
      <w:r w:rsidR="006239E4" w:rsidRPr="006E6F61">
        <w:rPr>
          <w:highlight w:val="green"/>
          <w:lang w:val="fr-CH"/>
        </w:rPr>
        <w:t>génériques</w:t>
      </w:r>
      <w:r w:rsidR="006B7BD3">
        <w:rPr>
          <w:lang w:val="fr-CH"/>
        </w:rPr>
        <w:t xml:space="preserve"> </w:t>
      </w:r>
      <w:r w:rsidR="006239E4">
        <w:rPr>
          <w:lang w:val="fr-CH"/>
        </w:rPr>
        <w:t>à</w:t>
      </w:r>
      <w:r w:rsidR="006E7E93">
        <w:rPr>
          <w:lang w:val="fr-CH"/>
        </w:rPr>
        <w:t xml:space="preserve"> l’aune de</w:t>
      </w:r>
      <w:r w:rsidR="006239E4">
        <w:rPr>
          <w:lang w:val="fr-CH"/>
        </w:rPr>
        <w:t>s</w:t>
      </w:r>
      <w:r w:rsidR="006E7E93">
        <w:rPr>
          <w:lang w:val="fr-CH"/>
        </w:rPr>
        <w:t xml:space="preserve"> proposition</w:t>
      </w:r>
      <w:r w:rsidR="006239E4">
        <w:rPr>
          <w:lang w:val="fr-CH"/>
        </w:rPr>
        <w:t>s</w:t>
      </w:r>
      <w:r w:rsidR="006E7E93">
        <w:rPr>
          <w:lang w:val="fr-CH"/>
        </w:rPr>
        <w:t xml:space="preserve"> </w:t>
      </w:r>
      <w:r w:rsidR="006239E4">
        <w:rPr>
          <w:lang w:val="fr-CH"/>
        </w:rPr>
        <w:t>faites par</w:t>
      </w:r>
      <w:r w:rsidR="006E7E93">
        <w:rPr>
          <w:lang w:val="fr-CH"/>
        </w:rPr>
        <w:t xml:space="preserve"> </w:t>
      </w:r>
      <w:commentRangeStart w:id="46"/>
      <w:r w:rsidR="006E7E93">
        <w:rPr>
          <w:lang w:val="fr-CH"/>
        </w:rPr>
        <w:t>Roger Odin dans son article intitulé «</w:t>
      </w:r>
      <w:r w:rsidR="006B2D56">
        <w:rPr>
          <w:lang w:val="fr-CH"/>
        </w:rPr>
        <w:t xml:space="preserve"> L’entrée du spectateur dans la fiction</w:t>
      </w:r>
      <w:r w:rsidR="006E7E93">
        <w:rPr>
          <w:lang w:val="fr-CH"/>
        </w:rPr>
        <w:t> »</w:t>
      </w:r>
      <w:r w:rsidR="006E7E93">
        <w:rPr>
          <w:rStyle w:val="FootnoteReference"/>
          <w:lang w:val="fr-CH"/>
        </w:rPr>
        <w:footnoteReference w:id="12"/>
      </w:r>
      <w:r w:rsidR="006239E4">
        <w:rPr>
          <w:lang w:val="fr-CH"/>
        </w:rPr>
        <w:t>.</w:t>
      </w:r>
      <w:commentRangeEnd w:id="46"/>
      <w:r w:rsidR="00F047F0">
        <w:rPr>
          <w:rStyle w:val="CommentReference"/>
        </w:rPr>
        <w:commentReference w:id="46"/>
      </w:r>
      <w:r w:rsidR="006239E4">
        <w:rPr>
          <w:lang w:val="fr-CH"/>
        </w:rPr>
        <w:t xml:space="preserve"> Dans l’article, Odin </w:t>
      </w:r>
      <w:r w:rsidR="00610AA2">
        <w:rPr>
          <w:lang w:val="fr-CH"/>
        </w:rPr>
        <w:t xml:space="preserve">suggère </w:t>
      </w:r>
      <w:r w:rsidR="00793AB5">
        <w:rPr>
          <w:lang w:val="fr-CH"/>
        </w:rPr>
        <w:t xml:space="preserve">d’appliquer un modèle sémio-pragmatique au générique et aux « modalités régissant </w:t>
      </w:r>
      <w:r w:rsidR="00793AB5" w:rsidRPr="00793AB5">
        <w:rPr>
          <w:lang w:val="fr-CH"/>
        </w:rPr>
        <w:t>l’immersion progressive du spectateur dans le monde du film</w:t>
      </w:r>
      <w:r w:rsidR="00793AB5">
        <w:rPr>
          <w:lang w:val="fr-CH"/>
        </w:rPr>
        <w:t> »</w:t>
      </w:r>
      <w:r w:rsidR="00793AB5">
        <w:rPr>
          <w:rStyle w:val="FootnoteReference"/>
          <w:lang w:val="fr-CH"/>
        </w:rPr>
        <w:footnoteReference w:id="13"/>
      </w:r>
      <w:r w:rsidR="006A3B43">
        <w:rPr>
          <w:lang w:val="fr-CH"/>
        </w:rPr>
        <w:t xml:space="preserve">. </w:t>
      </w:r>
      <w:r w:rsidR="00BD6B88">
        <w:rPr>
          <w:lang w:val="fr-CH"/>
        </w:rPr>
        <w:t>Cette entrée dans la fiction</w:t>
      </w:r>
      <w:r w:rsidR="00390DF0">
        <w:rPr>
          <w:lang w:val="fr-CH"/>
        </w:rPr>
        <w:t xml:space="preserve"> produit selon lui un « conflit entre le générique et son film »</w:t>
      </w:r>
      <w:r w:rsidR="00390DF0">
        <w:rPr>
          <w:rStyle w:val="FootnoteReference"/>
          <w:lang w:val="fr-CH"/>
        </w:rPr>
        <w:footnoteReference w:id="14"/>
      </w:r>
      <w:r w:rsidR="00FE5FF3">
        <w:rPr>
          <w:lang w:val="fr-CH"/>
        </w:rPr>
        <w:t xml:space="preserve">, conflit résolu </w:t>
      </w:r>
      <w:r w:rsidR="00132B6F">
        <w:rPr>
          <w:lang w:val="fr-CH"/>
        </w:rPr>
        <w:t>finalement au bénéfice de la fiction en « </w:t>
      </w:r>
      <w:r w:rsidR="00192D75">
        <w:rPr>
          <w:lang w:val="fr-CH"/>
        </w:rPr>
        <w:t>conforta</w:t>
      </w:r>
      <w:r w:rsidR="00132B6F" w:rsidRPr="00132B6F">
        <w:rPr>
          <w:lang w:val="fr-CH"/>
        </w:rPr>
        <w:t>nt notre sentiment de ne pas être dupes de cette action : ainsi rassurés […], nous pouvons nous permettre d’en être plus dupes</w:t>
      </w:r>
      <w:r w:rsidR="00BE2304">
        <w:rPr>
          <w:lang w:val="fr-CH"/>
        </w:rPr>
        <w:t>.</w:t>
      </w:r>
      <w:r w:rsidR="00132B6F">
        <w:rPr>
          <w:lang w:val="fr-CH"/>
        </w:rPr>
        <w:t> »</w:t>
      </w:r>
      <w:r w:rsidR="00132B6F">
        <w:rPr>
          <w:rStyle w:val="FootnoteReference"/>
          <w:lang w:val="fr-CH"/>
        </w:rPr>
        <w:footnoteReference w:id="15"/>
      </w:r>
      <w:r w:rsidR="004F50BF">
        <w:rPr>
          <w:lang w:val="fr-CH"/>
        </w:rPr>
        <w:t xml:space="preserve">. </w:t>
      </w:r>
      <w:commentRangeStart w:id="47"/>
      <w:r w:rsidR="00FA46D1">
        <w:rPr>
          <w:lang w:val="fr-CH"/>
        </w:rPr>
        <w:t>À la manière de la tension entre originalité et réflexivité qui habite chaque remake</w:t>
      </w:r>
      <w:commentRangeEnd w:id="47"/>
      <w:r w:rsidR="006E6F61">
        <w:rPr>
          <w:rStyle w:val="CommentReference"/>
        </w:rPr>
        <w:commentReference w:id="47"/>
      </w:r>
      <w:r w:rsidR="00FA46D1">
        <w:rPr>
          <w:lang w:val="fr-CH"/>
        </w:rPr>
        <w:t xml:space="preserve">, ce conflit généré par le générique </w:t>
      </w:r>
      <w:r w:rsidR="002D5441">
        <w:rPr>
          <w:lang w:val="fr-CH"/>
        </w:rPr>
        <w:t xml:space="preserve">chez le spectateur favorise </w:t>
      </w:r>
      <w:r w:rsidR="0036437E">
        <w:rPr>
          <w:lang w:val="fr-CH"/>
        </w:rPr>
        <w:t xml:space="preserve">paradoxalement </w:t>
      </w:r>
      <w:r w:rsidR="002D5441">
        <w:rPr>
          <w:lang w:val="fr-CH"/>
        </w:rPr>
        <w:t>son entrée dans la fiction</w:t>
      </w:r>
      <w:r w:rsidR="00C866E9">
        <w:rPr>
          <w:lang w:val="fr-CH"/>
        </w:rPr>
        <w:t xml:space="preserve"> par l’acceptation du film comme œuvre de fiction en connaissance de cause</w:t>
      </w:r>
      <w:r w:rsidR="00130880">
        <w:rPr>
          <w:lang w:val="fr-CH"/>
        </w:rPr>
        <w:t xml:space="preserve"> ; </w:t>
      </w:r>
      <w:r w:rsidR="00130880">
        <w:t xml:space="preserve">ou, dans le cas du remake, son acceptation de celui-ci comme œuvre à la fois originale et </w:t>
      </w:r>
      <w:r w:rsidR="00AA24E3">
        <w:t>reproduite</w:t>
      </w:r>
      <w:r w:rsidR="00C866E9">
        <w:rPr>
          <w:lang w:val="fr-CH"/>
        </w:rPr>
        <w:t>.</w:t>
      </w:r>
      <w:r w:rsidR="008E017B">
        <w:rPr>
          <w:lang w:val="fr-CH"/>
        </w:rPr>
        <w:t xml:space="preserve"> Dans le cas de </w:t>
      </w:r>
      <w:r w:rsidR="008E017B">
        <w:rPr>
          <w:i/>
          <w:lang w:val="fr-CH"/>
        </w:rPr>
        <w:t xml:space="preserve">Invasion of the Body </w:t>
      </w:r>
      <w:r w:rsidR="008E017B" w:rsidRPr="008E017B">
        <w:rPr>
          <w:lang w:val="fr-CH"/>
        </w:rPr>
        <w:t>Snatchers</w:t>
      </w:r>
      <w:r w:rsidR="008E017B">
        <w:rPr>
          <w:lang w:val="fr-CH"/>
        </w:rPr>
        <w:t xml:space="preserve"> et de ces remakes, </w:t>
      </w:r>
      <w:r w:rsidR="003A32CF">
        <w:rPr>
          <w:lang w:val="fr-CH"/>
        </w:rPr>
        <w:t xml:space="preserve">les génériques articulent ce conflit tout en créant </w:t>
      </w:r>
      <w:del w:id="48" w:author="Mireille Berton" w:date="2016-12-18T18:09:00Z">
        <w:r w:rsidR="003A32CF" w:rsidDel="006E6F61">
          <w:rPr>
            <w:lang w:val="fr-CH"/>
          </w:rPr>
          <w:delText xml:space="preserve">la </w:delText>
        </w:r>
      </w:del>
      <w:ins w:id="49" w:author="Mireille Berton" w:date="2016-12-18T18:09:00Z">
        <w:r w:rsidR="006E6F61">
          <w:rPr>
            <w:lang w:val="fr-CH"/>
          </w:rPr>
          <w:t xml:space="preserve">une </w:t>
        </w:r>
      </w:ins>
      <w:r w:rsidR="003A32CF">
        <w:rPr>
          <w:lang w:val="fr-CH"/>
        </w:rPr>
        <w:t xml:space="preserve">tension entre originalité et réflexivité. </w:t>
      </w:r>
    </w:p>
    <w:p w14:paraId="5FBB6D27" w14:textId="5CC5F400" w:rsidR="001964B9" w:rsidRPr="00797B4F" w:rsidRDefault="00E83986" w:rsidP="00797B4F">
      <w:pPr>
        <w:pStyle w:val="Mmoire"/>
        <w:ind w:firstLine="720"/>
        <w:rPr>
          <w:highlight w:val="yellow"/>
          <w:lang w:val="fr-CH"/>
        </w:rPr>
      </w:pPr>
      <w:r>
        <w:rPr>
          <w:lang w:val="fr-CH"/>
        </w:rPr>
        <w:t>Alors que le</w:t>
      </w:r>
      <w:r w:rsidR="009C7CD0">
        <w:rPr>
          <w:lang w:val="fr-CH"/>
        </w:rPr>
        <w:t xml:space="preserve"> film de 1956, </w:t>
      </w:r>
      <w:r w:rsidR="00532D98">
        <w:rPr>
          <w:lang w:val="fr-CH"/>
        </w:rPr>
        <w:t xml:space="preserve">qui </w:t>
      </w:r>
      <w:r w:rsidR="00720F7E">
        <w:rPr>
          <w:lang w:val="fr-CH"/>
        </w:rPr>
        <w:t>présente</w:t>
      </w:r>
      <w:r w:rsidR="009C7CD0">
        <w:rPr>
          <w:lang w:val="fr-CH"/>
        </w:rPr>
        <w:t xml:space="preserve"> le générique sur un fond de nuages complètement détaché de la suite du récit</w:t>
      </w:r>
      <w:r w:rsidR="00532D98">
        <w:rPr>
          <w:lang w:val="fr-CH"/>
        </w:rPr>
        <w:t xml:space="preserve">, semble obéir </w:t>
      </w:r>
      <w:r w:rsidR="001964B9">
        <w:rPr>
          <w:lang w:val="fr-CH"/>
        </w:rPr>
        <w:t xml:space="preserve">au processus de détachement décrit par Odin </w:t>
      </w:r>
      <w:ins w:id="50" w:author="Mireille Berton" w:date="2016-12-18T18:09:00Z">
        <w:r w:rsidR="006E6F61">
          <w:rPr>
            <w:lang w:val="fr-CH"/>
          </w:rPr>
          <w:t>(</w:t>
        </w:r>
      </w:ins>
      <w:r w:rsidR="001964B9">
        <w:rPr>
          <w:lang w:val="fr-CH"/>
        </w:rPr>
        <w:t>et Metz</w:t>
      </w:r>
      <w:ins w:id="51" w:author="Mireille Berton" w:date="2016-12-18T18:09:00Z">
        <w:r w:rsidR="006E6F61">
          <w:rPr>
            <w:lang w:val="fr-CH"/>
          </w:rPr>
          <w:t xml:space="preserve"> à propos du désir de fiction)</w:t>
        </w:r>
      </w:ins>
      <w:r w:rsidR="001964B9">
        <w:rPr>
          <w:lang w:val="fr-CH"/>
        </w:rPr>
        <w:t xml:space="preserve">, le film de 1978 adopte une toute autre approche : le film raconte l’invasion dès </w:t>
      </w:r>
      <w:r w:rsidR="00610AA2">
        <w:rPr>
          <w:lang w:val="fr-CH"/>
        </w:rPr>
        <w:t>l</w:t>
      </w:r>
      <w:r w:rsidR="001964B9">
        <w:rPr>
          <w:lang w:val="fr-CH"/>
        </w:rPr>
        <w:t xml:space="preserve">es premières images. Tout d’abord par la mise en avant de </w:t>
      </w:r>
      <w:r w:rsidR="001964B9" w:rsidRPr="001964B9">
        <w:rPr>
          <w:lang w:val="fr-CH"/>
        </w:rPr>
        <w:t xml:space="preserve">son aspect science-fictionnel </w:t>
      </w:r>
      <w:r w:rsidR="00710CBC">
        <w:rPr>
          <w:lang w:val="fr-CH"/>
        </w:rPr>
        <w:t xml:space="preserve">dès sa première image </w:t>
      </w:r>
      <w:r w:rsidR="001964B9" w:rsidRPr="001964B9">
        <w:rPr>
          <w:lang w:val="fr-CH"/>
        </w:rPr>
        <w:t xml:space="preserve">par l’utilisation d’une iconographie </w:t>
      </w:r>
      <w:commentRangeStart w:id="52"/>
      <w:r w:rsidR="001964B9" w:rsidRPr="001964B9">
        <w:rPr>
          <w:lang w:val="fr-CH"/>
        </w:rPr>
        <w:t>spatiale</w:t>
      </w:r>
      <w:commentRangeEnd w:id="52"/>
      <w:r w:rsidR="006E6F61">
        <w:rPr>
          <w:rStyle w:val="CommentReference"/>
        </w:rPr>
        <w:commentReference w:id="52"/>
      </w:r>
      <w:r w:rsidR="001964B9" w:rsidRPr="001964B9">
        <w:rPr>
          <w:lang w:val="fr-CH"/>
        </w:rPr>
        <w:t xml:space="preserve">. Mais cette </w:t>
      </w:r>
      <w:r w:rsidR="00797B4F">
        <w:rPr>
          <w:lang w:val="fr-CH"/>
        </w:rPr>
        <w:t>iconographie n’est pas uniquement utilisée pour informer le spectateur d</w:t>
      </w:r>
      <w:r w:rsidR="00610AA2">
        <w:rPr>
          <w:lang w:val="fr-CH"/>
        </w:rPr>
        <w:t>u genre</w:t>
      </w:r>
      <w:r w:rsidR="00797B4F">
        <w:rPr>
          <w:lang w:val="fr-CH"/>
        </w:rPr>
        <w:t xml:space="preserve"> science-fictionnel du film : la séquence du générique </w:t>
      </w:r>
      <w:r w:rsidR="00102FA9">
        <w:rPr>
          <w:lang w:val="fr-CH"/>
        </w:rPr>
        <w:t>prend</w:t>
      </w:r>
      <w:r w:rsidR="00797B4F">
        <w:rPr>
          <w:lang w:val="fr-CH"/>
        </w:rPr>
        <w:t xml:space="preserve"> la forme d’une histoire </w:t>
      </w:r>
      <w:r w:rsidR="00797B4F" w:rsidRPr="00797B4F">
        <w:rPr>
          <w:lang w:val="fr-CH"/>
        </w:rPr>
        <w:t xml:space="preserve">montrant </w:t>
      </w:r>
      <w:r w:rsidR="001964B9" w:rsidRPr="00797B4F">
        <w:rPr>
          <w:lang w:val="fr-CH"/>
        </w:rPr>
        <w:t xml:space="preserve">les </w:t>
      </w:r>
      <w:r w:rsidR="001964B9" w:rsidRPr="00797B4F">
        <w:rPr>
          <w:i/>
          <w:lang w:val="fr-CH"/>
        </w:rPr>
        <w:t>pods</w:t>
      </w:r>
      <w:r w:rsidR="001964B9" w:rsidRPr="00797B4F">
        <w:rPr>
          <w:lang w:val="fr-CH"/>
        </w:rPr>
        <w:t xml:space="preserve"> (sous forme de spores) voyageant à travers l’espace d’une planète à l’aspect désertique vers la terre avant de s’implanter dans la verdure d’une ville clairement identifiée comme San Francisco par l’iconique Golden Gate Bridge (fig. 7)</w:t>
      </w:r>
      <w:r w:rsidR="00610AA2">
        <w:rPr>
          <w:lang w:val="fr-CH"/>
        </w:rPr>
        <w:t>. Cette ouverture</w:t>
      </w:r>
      <w:r w:rsidR="001964B9" w:rsidRPr="00797B4F">
        <w:rPr>
          <w:lang w:val="fr-CH"/>
        </w:rPr>
        <w:t xml:space="preserve"> </w:t>
      </w:r>
      <w:r w:rsidR="00610AA2">
        <w:rPr>
          <w:lang w:val="fr-CH"/>
        </w:rPr>
        <w:t xml:space="preserve">est </w:t>
      </w:r>
      <w:r w:rsidR="001964B9" w:rsidRPr="00797B4F">
        <w:rPr>
          <w:lang w:val="fr-CH"/>
        </w:rPr>
        <w:t>porté</w:t>
      </w:r>
      <w:r w:rsidR="00610AA2">
        <w:rPr>
          <w:lang w:val="fr-CH"/>
        </w:rPr>
        <w:t>e</w:t>
      </w:r>
      <w:r w:rsidR="001964B9" w:rsidRPr="00797B4F">
        <w:rPr>
          <w:lang w:val="fr-CH"/>
        </w:rPr>
        <w:t xml:space="preserve"> par la musique inquiétante de Denny Zeitlin mélangeant sons étranges et harmoniques mineures de cordes et cuivres orchestraux.</w:t>
      </w:r>
      <w:r w:rsidR="00B12CC2">
        <w:rPr>
          <w:lang w:val="fr-CH"/>
        </w:rPr>
        <w:t xml:space="preserve"> Contrairement au film de Siegel, qui ne </w:t>
      </w:r>
      <w:r w:rsidR="00F527E9">
        <w:rPr>
          <w:lang w:val="fr-CH"/>
        </w:rPr>
        <w:t>livrait</w:t>
      </w:r>
      <w:r w:rsidR="00B12CC2">
        <w:rPr>
          <w:lang w:val="fr-CH"/>
        </w:rPr>
        <w:t xml:space="preserve"> que </w:t>
      </w:r>
      <w:r w:rsidR="00B12CC2">
        <w:rPr>
          <w:lang w:val="fr-CH"/>
        </w:rPr>
        <w:lastRenderedPageBreak/>
        <w:t>des informations officielles</w:t>
      </w:r>
      <w:r w:rsidR="00B12CC2">
        <w:rPr>
          <w:rStyle w:val="FootnoteReference"/>
          <w:lang w:val="fr-CH"/>
        </w:rPr>
        <w:footnoteReference w:id="16"/>
      </w:r>
      <w:r w:rsidR="00B12CC2">
        <w:rPr>
          <w:lang w:val="fr-CH"/>
        </w:rPr>
        <w:t xml:space="preserve"> relatives au film</w:t>
      </w:r>
      <w:r w:rsidR="00610AA2">
        <w:rPr>
          <w:lang w:val="fr-CH"/>
        </w:rPr>
        <w:t xml:space="preserve"> à travers le générique</w:t>
      </w:r>
      <w:r w:rsidR="00B12CC2">
        <w:rPr>
          <w:lang w:val="fr-CH"/>
        </w:rPr>
        <w:t xml:space="preserve">, celui de Kaufman </w:t>
      </w:r>
      <w:r w:rsidR="00610AA2">
        <w:rPr>
          <w:lang w:val="fr-CH"/>
        </w:rPr>
        <w:t xml:space="preserve">entame déjà </w:t>
      </w:r>
      <w:r w:rsidR="005C1E63">
        <w:rPr>
          <w:lang w:val="fr-CH"/>
        </w:rPr>
        <w:t xml:space="preserve">le processus d’invasion </w:t>
      </w:r>
      <w:r w:rsidR="00F527E9">
        <w:rPr>
          <w:lang w:val="fr-CH"/>
        </w:rPr>
        <w:t>extraterrestre</w:t>
      </w:r>
      <w:r w:rsidR="00610AA2">
        <w:rPr>
          <w:lang w:val="fr-CH"/>
        </w:rPr>
        <w:t xml:space="preserve"> </w:t>
      </w:r>
      <w:r w:rsidR="005C1E63">
        <w:rPr>
          <w:lang w:val="fr-CH"/>
        </w:rPr>
        <w:t>qui sera central au reste du récit.</w:t>
      </w:r>
      <w:r w:rsidR="00A95A00">
        <w:rPr>
          <w:lang w:val="fr-CH"/>
        </w:rPr>
        <w:t xml:space="preserve"> Si ce processus semble contredire la conception du générique comme ouvertement fictionnel telle que prônée par Odin, </w:t>
      </w:r>
      <w:r w:rsidR="00544740">
        <w:rPr>
          <w:lang w:val="fr-CH"/>
        </w:rPr>
        <w:t>l’imagerie</w:t>
      </w:r>
      <w:r w:rsidR="00451131">
        <w:rPr>
          <w:lang w:val="fr-CH"/>
        </w:rPr>
        <w:t xml:space="preserve"> </w:t>
      </w:r>
      <w:r w:rsidR="00544740">
        <w:rPr>
          <w:lang w:val="fr-CH"/>
        </w:rPr>
        <w:t>saturée</w:t>
      </w:r>
      <w:r w:rsidR="00451131">
        <w:rPr>
          <w:lang w:val="fr-CH"/>
        </w:rPr>
        <w:t xml:space="preserve"> et résolument irréelle</w:t>
      </w:r>
      <w:r w:rsidR="00451131">
        <w:rPr>
          <w:rStyle w:val="FootnoteReference"/>
          <w:lang w:val="fr-CH"/>
        </w:rPr>
        <w:footnoteReference w:id="17"/>
      </w:r>
      <w:r w:rsidR="00451131">
        <w:rPr>
          <w:lang w:val="fr-CH"/>
        </w:rPr>
        <w:t xml:space="preserve"> </w:t>
      </w:r>
      <w:r w:rsidR="00F20B38">
        <w:rPr>
          <w:lang w:val="fr-CH"/>
        </w:rPr>
        <w:t>contraste fortement avec celle du film (pâle et par moments</w:t>
      </w:r>
      <w:r w:rsidR="00544740">
        <w:rPr>
          <w:lang w:val="fr-CH"/>
        </w:rPr>
        <w:t xml:space="preserve"> dans un style/grain d’image</w:t>
      </w:r>
      <w:r w:rsidR="00F20B38">
        <w:rPr>
          <w:lang w:val="fr-CH"/>
        </w:rPr>
        <w:t xml:space="preserve"> quasi-documentaire</w:t>
      </w:r>
      <w:r w:rsidR="00C26208">
        <w:rPr>
          <w:lang w:val="fr-CH"/>
        </w:rPr>
        <w:t>, particulièrement dans son premier tiers</w:t>
      </w:r>
      <w:r w:rsidR="00F20B38">
        <w:rPr>
          <w:lang w:val="fr-CH"/>
        </w:rPr>
        <w:t>).</w:t>
      </w:r>
    </w:p>
    <w:p w14:paraId="7A72D400" w14:textId="0154176E" w:rsidR="00804DDA" w:rsidRPr="00630AC1" w:rsidRDefault="00102805" w:rsidP="00F31342">
      <w:pPr>
        <w:pStyle w:val="Mmoire"/>
        <w:ind w:firstLine="720"/>
        <w:rPr>
          <w:lang w:val="fr-CH"/>
        </w:rPr>
      </w:pPr>
      <w:r>
        <w:rPr>
          <w:lang w:val="fr-CH"/>
        </w:rPr>
        <w:t xml:space="preserve"> Ces images </w:t>
      </w:r>
      <w:commentRangeStart w:id="53"/>
      <w:r>
        <w:rPr>
          <w:lang w:val="fr-CH"/>
        </w:rPr>
        <w:t xml:space="preserve">spatiales </w:t>
      </w:r>
      <w:commentRangeEnd w:id="53"/>
      <w:r w:rsidR="00B02A07">
        <w:rPr>
          <w:rStyle w:val="CommentReference"/>
        </w:rPr>
        <w:commentReference w:id="53"/>
      </w:r>
      <w:r>
        <w:rPr>
          <w:lang w:val="fr-CH"/>
        </w:rPr>
        <w:t xml:space="preserve">vont également animer les génériques des films de Ferrara et de Hirschbiegel : dans la version de 1993, les crédits d’ouverture défilent sous un fond étoilé montrant des corps célestes </w:t>
      </w:r>
      <w:r w:rsidR="002315FC">
        <w:rPr>
          <w:lang w:val="fr-CH"/>
        </w:rPr>
        <w:t>(</w:t>
      </w:r>
      <w:r>
        <w:rPr>
          <w:lang w:val="fr-CH"/>
        </w:rPr>
        <w:t xml:space="preserve">fig. 8) </w:t>
      </w:r>
      <w:r w:rsidR="00542F92">
        <w:rPr>
          <w:lang w:val="fr-CH"/>
        </w:rPr>
        <w:t>et</w:t>
      </w:r>
      <w:r>
        <w:rPr>
          <w:lang w:val="fr-CH"/>
        </w:rPr>
        <w:t xml:space="preserve"> s’</w:t>
      </w:r>
      <w:r w:rsidR="00102FA9">
        <w:rPr>
          <w:lang w:val="fr-CH"/>
        </w:rPr>
        <w:t>achève</w:t>
      </w:r>
      <w:r>
        <w:rPr>
          <w:lang w:val="fr-CH"/>
        </w:rPr>
        <w:t xml:space="preserve"> sur un fondu vers un plan (aérien, filmé depuis un hélicoptère) </w:t>
      </w:r>
      <w:r w:rsidR="00542F92">
        <w:rPr>
          <w:lang w:val="fr-CH"/>
        </w:rPr>
        <w:t xml:space="preserve">qui </w:t>
      </w:r>
      <w:r>
        <w:rPr>
          <w:lang w:val="fr-CH"/>
        </w:rPr>
        <w:t>sui</w:t>
      </w:r>
      <w:r w:rsidR="00542F92">
        <w:rPr>
          <w:lang w:val="fr-CH"/>
        </w:rPr>
        <w:t>t</w:t>
      </w:r>
      <w:r>
        <w:rPr>
          <w:lang w:val="fr-CH"/>
        </w:rPr>
        <w:t xml:space="preserve"> la voiture dans laquelle se trouve Marti Malone. Malgré son </w:t>
      </w:r>
      <w:r w:rsidR="00542F92">
        <w:rPr>
          <w:lang w:val="fr-CH"/>
        </w:rPr>
        <w:t>recours à l</w:t>
      </w:r>
      <w:r w:rsidR="00DD005A">
        <w:rPr>
          <w:lang w:val="fr-CH"/>
        </w:rPr>
        <w:t>’iconographie spatiale</w:t>
      </w:r>
      <w:r>
        <w:rPr>
          <w:lang w:val="fr-CH"/>
        </w:rPr>
        <w:t xml:space="preserve">, sa fonction diffère de celui de 1978 : </w:t>
      </w:r>
      <w:r w:rsidR="007E445D">
        <w:rPr>
          <w:lang w:val="fr-CH"/>
        </w:rPr>
        <w:t>le générique</w:t>
      </w:r>
      <w:del w:id="54" w:author="Mireille Berton" w:date="2016-12-18T18:11:00Z">
        <w:r w:rsidR="007E445D" w:rsidDel="00B02A07">
          <w:rPr>
            <w:lang w:val="fr-CH"/>
          </w:rPr>
          <w:delText xml:space="preserve"> à</w:delText>
        </w:r>
      </w:del>
      <w:ins w:id="55" w:author="Mireille Berton" w:date="2016-12-18T18:11:00Z">
        <w:r w:rsidR="00B02A07">
          <w:rPr>
            <w:lang w:val="fr-CH"/>
          </w:rPr>
          <w:t xml:space="preserve"> a</w:t>
        </w:r>
      </w:ins>
      <w:r w:rsidR="007E445D">
        <w:rPr>
          <w:lang w:val="fr-CH"/>
        </w:rPr>
        <w:t xml:space="preserve"> un statut flottant et semble remplir une fonction </w:t>
      </w:r>
      <w:r w:rsidR="00542F92">
        <w:rPr>
          <w:lang w:val="fr-CH"/>
        </w:rPr>
        <w:t xml:space="preserve">plus informative </w:t>
      </w:r>
      <w:r w:rsidR="007E445D">
        <w:rPr>
          <w:lang w:val="fr-CH"/>
        </w:rPr>
        <w:t>que narrative</w:t>
      </w:r>
      <w:r w:rsidR="007E445D">
        <w:rPr>
          <w:rStyle w:val="FootnoteReference"/>
          <w:lang w:val="fr-CH"/>
        </w:rPr>
        <w:footnoteReference w:id="18"/>
      </w:r>
      <w:r w:rsidR="007E445D">
        <w:rPr>
          <w:lang w:val="fr-CH"/>
        </w:rPr>
        <w:t>.</w:t>
      </w:r>
      <w:r w:rsidR="000F31E1">
        <w:rPr>
          <w:lang w:val="fr-CH"/>
        </w:rPr>
        <w:t xml:space="preserve"> Inversement, le générique du film de 2007 intervient </w:t>
      </w:r>
      <w:r w:rsidR="00FE42D2">
        <w:rPr>
          <w:lang w:val="fr-CH"/>
        </w:rPr>
        <w:t xml:space="preserve">sous </w:t>
      </w:r>
      <w:r w:rsidR="00E622B9">
        <w:rPr>
          <w:lang w:val="fr-CH"/>
        </w:rPr>
        <w:t xml:space="preserve">la </w:t>
      </w:r>
      <w:r w:rsidR="00FE42D2">
        <w:rPr>
          <w:lang w:val="fr-CH"/>
        </w:rPr>
        <w:t>forme d’un simple plan</w:t>
      </w:r>
      <w:r w:rsidR="00FE42D2">
        <w:rPr>
          <w:rStyle w:val="FootnoteReference"/>
          <w:lang w:val="fr-CH"/>
        </w:rPr>
        <w:footnoteReference w:id="19"/>
      </w:r>
      <w:r w:rsidR="000F31E1">
        <w:rPr>
          <w:lang w:val="fr-CH"/>
        </w:rPr>
        <w:t xml:space="preserve"> </w:t>
      </w:r>
      <w:r w:rsidR="002958CB">
        <w:rPr>
          <w:lang w:val="fr-CH"/>
        </w:rPr>
        <w:t xml:space="preserve">après </w:t>
      </w:r>
      <w:r w:rsidR="00D4781F">
        <w:rPr>
          <w:lang w:val="fr-CH"/>
        </w:rPr>
        <w:t xml:space="preserve">une </w:t>
      </w:r>
      <w:r w:rsidR="003F739C">
        <w:rPr>
          <w:lang w:val="fr-CH"/>
        </w:rPr>
        <w:t xml:space="preserve">première </w:t>
      </w:r>
      <w:r w:rsidR="00235F43">
        <w:rPr>
          <w:lang w:val="fr-CH"/>
        </w:rPr>
        <w:t>séquence</w:t>
      </w:r>
      <w:r w:rsidR="00D4781F">
        <w:rPr>
          <w:lang w:val="fr-CH"/>
        </w:rPr>
        <w:t xml:space="preserve"> introductive mettant en scène la Dr. </w:t>
      </w:r>
      <w:r w:rsidR="00235F43" w:rsidRPr="00235F43">
        <w:rPr>
          <w:lang w:val="fr-CH"/>
        </w:rPr>
        <w:t>Carol Bennell</w:t>
      </w:r>
      <w:r w:rsidR="00235F43">
        <w:rPr>
          <w:lang w:val="fr-CH"/>
        </w:rPr>
        <w:t>. Ce plan (fig. 9) est en réalité le premier d’une série montrant une navette spatiale</w:t>
      </w:r>
      <w:r w:rsidR="00235F43">
        <w:rPr>
          <w:rStyle w:val="FootnoteReference"/>
          <w:lang w:val="fr-CH"/>
        </w:rPr>
        <w:footnoteReference w:id="20"/>
      </w:r>
      <w:r w:rsidR="00235F43">
        <w:rPr>
          <w:lang w:val="fr-CH"/>
        </w:rPr>
        <w:t xml:space="preserve"> s’écrasant sur terre</w:t>
      </w:r>
      <w:r w:rsidR="00887EF7">
        <w:rPr>
          <w:lang w:val="fr-CH"/>
        </w:rPr>
        <w:t xml:space="preserve">, événement </w:t>
      </w:r>
      <w:r w:rsidR="00A65D1F">
        <w:rPr>
          <w:lang w:val="fr-CH"/>
        </w:rPr>
        <w:t>déclencheur</w:t>
      </w:r>
      <w:r w:rsidR="00A1581D">
        <w:rPr>
          <w:lang w:val="fr-CH"/>
        </w:rPr>
        <w:t xml:space="preserve"> de</w:t>
      </w:r>
      <w:r w:rsidR="00887EF7">
        <w:rPr>
          <w:lang w:val="fr-CH"/>
        </w:rPr>
        <w:t xml:space="preserve"> l’invasion.</w:t>
      </w:r>
      <w:r w:rsidR="00C90BCD">
        <w:rPr>
          <w:lang w:val="fr-CH"/>
        </w:rPr>
        <w:t xml:space="preserve"> </w:t>
      </w:r>
      <w:r w:rsidR="00E622B9">
        <w:rPr>
          <w:lang w:val="fr-CH"/>
        </w:rPr>
        <w:t>Ce c</w:t>
      </w:r>
      <w:r w:rsidR="007037BD">
        <w:rPr>
          <w:lang w:val="fr-CH"/>
        </w:rPr>
        <w:t xml:space="preserve">hoix </w:t>
      </w:r>
      <w:r w:rsidR="00E622B9">
        <w:rPr>
          <w:lang w:val="fr-CH"/>
        </w:rPr>
        <w:t>signale</w:t>
      </w:r>
      <w:r w:rsidR="00835AD4">
        <w:rPr>
          <w:lang w:val="fr-CH"/>
        </w:rPr>
        <w:t xml:space="preserve"> également l’aspect thriller du film, construit </w:t>
      </w:r>
      <w:r w:rsidR="00E622B9">
        <w:rPr>
          <w:lang w:val="fr-CH"/>
        </w:rPr>
        <w:t xml:space="preserve">en </w:t>
      </w:r>
      <w:r w:rsidR="00835AD4">
        <w:rPr>
          <w:lang w:val="fr-CH"/>
        </w:rPr>
        <w:t>un complexe réseau de prolepses et d’an</w:t>
      </w:r>
      <w:r w:rsidR="00FC156A">
        <w:rPr>
          <w:lang w:val="fr-CH"/>
        </w:rPr>
        <w:t>a</w:t>
      </w:r>
      <w:r w:rsidR="00835AD4">
        <w:rPr>
          <w:lang w:val="fr-CH"/>
        </w:rPr>
        <w:t>lepses</w:t>
      </w:r>
      <w:r w:rsidR="00630AC1">
        <w:rPr>
          <w:lang w:val="fr-CH"/>
        </w:rPr>
        <w:t xml:space="preserve">, dès le générique : l’entrée de la fiction dans une fiction </w:t>
      </w:r>
      <w:r w:rsidR="00E622B9">
        <w:rPr>
          <w:i/>
          <w:lang w:val="fr-CH"/>
        </w:rPr>
        <w:t>in medias res/en cours</w:t>
      </w:r>
      <w:r w:rsidR="00630AC1">
        <w:rPr>
          <w:lang w:val="fr-CH"/>
        </w:rPr>
        <w:t xml:space="preserve"> plutôt </w:t>
      </w:r>
      <w:r w:rsidR="00C67C43">
        <w:rPr>
          <w:lang w:val="fr-CH"/>
        </w:rPr>
        <w:t>qu’une</w:t>
      </w:r>
      <w:r w:rsidR="00630AC1">
        <w:rPr>
          <w:lang w:val="fr-CH"/>
        </w:rPr>
        <w:t xml:space="preserve"> fiction passée (1956, 1993) ou à venir (1978)</w:t>
      </w:r>
      <w:r w:rsidR="00C67C43">
        <w:rPr>
          <w:lang w:val="fr-CH"/>
        </w:rPr>
        <w:t>.</w:t>
      </w:r>
    </w:p>
    <w:p w14:paraId="6588DE39" w14:textId="682EF7DC" w:rsidR="00EB361E" w:rsidRDefault="00C90BCD" w:rsidP="00F31342">
      <w:pPr>
        <w:pStyle w:val="Mmoire"/>
        <w:ind w:firstLine="720"/>
        <w:rPr>
          <w:lang w:val="fr-CH"/>
        </w:rPr>
      </w:pPr>
      <w:r>
        <w:rPr>
          <w:lang w:val="fr-CH"/>
        </w:rPr>
        <w:t>Cette utilisation de l’espace</w:t>
      </w:r>
      <w:r w:rsidR="00E622B9">
        <w:rPr>
          <w:lang w:val="fr-CH"/>
        </w:rPr>
        <w:t xml:space="preserve"> extraterrestre</w:t>
      </w:r>
      <w:r>
        <w:rPr>
          <w:lang w:val="fr-CH"/>
        </w:rPr>
        <w:t xml:space="preserve"> dans les premières minutes des films de 1978, 1993 et 2007</w:t>
      </w:r>
      <w:r w:rsidR="00155E7F">
        <w:rPr>
          <w:lang w:val="fr-CH"/>
        </w:rPr>
        <w:t xml:space="preserve"> paraît d’un premier abord étrange : comme </w:t>
      </w:r>
      <w:r w:rsidR="00E622B9">
        <w:rPr>
          <w:lang w:val="fr-CH"/>
        </w:rPr>
        <w:t>abordé</w:t>
      </w:r>
      <w:r w:rsidR="00155E7F">
        <w:rPr>
          <w:lang w:val="fr-CH"/>
        </w:rPr>
        <w:t xml:space="preserve"> dans </w:t>
      </w:r>
      <w:commentRangeStart w:id="56"/>
      <w:r w:rsidR="00E622B9">
        <w:rPr>
          <w:lang w:val="fr-CH"/>
        </w:rPr>
        <w:t>le</w:t>
      </w:r>
      <w:r w:rsidR="00155E7F">
        <w:rPr>
          <w:lang w:val="fr-CH"/>
        </w:rPr>
        <w:t xml:space="preserve"> chapitre </w:t>
      </w:r>
      <w:commentRangeEnd w:id="56"/>
      <w:r w:rsidR="00B02A07">
        <w:rPr>
          <w:rStyle w:val="CommentReference"/>
        </w:rPr>
        <w:commentReference w:id="56"/>
      </w:r>
      <w:r w:rsidR="00155E7F">
        <w:rPr>
          <w:lang w:val="fr-CH"/>
        </w:rPr>
        <w:t xml:space="preserve">précédent, l’espace est présent dans le roman de Finney uniquement à travers un dialogue de la scène d’explication. </w:t>
      </w:r>
      <w:r w:rsidR="00620432">
        <w:rPr>
          <w:lang w:val="fr-CH"/>
        </w:rPr>
        <w:t>L</w:t>
      </w:r>
      <w:r w:rsidR="00155E7F">
        <w:rPr>
          <w:lang w:val="fr-CH"/>
        </w:rPr>
        <w:t>es films de 1978 et 2007 utilisent le générique</w:t>
      </w:r>
      <w:r w:rsidR="00CD35C3">
        <w:rPr>
          <w:rStyle w:val="FootnoteReference"/>
          <w:lang w:val="fr-CH"/>
        </w:rPr>
        <w:footnoteReference w:id="21"/>
      </w:r>
      <w:r w:rsidR="00155E7F">
        <w:rPr>
          <w:lang w:val="fr-CH"/>
        </w:rPr>
        <w:t xml:space="preserve"> pour montrer le processus d’invasion expliqué dans le roman,</w:t>
      </w:r>
      <w:r w:rsidR="00620432">
        <w:rPr>
          <w:lang w:val="fr-CH"/>
        </w:rPr>
        <w:t xml:space="preserve"> don</w:t>
      </w:r>
      <w:r w:rsidR="007C052F">
        <w:rPr>
          <w:lang w:val="fr-CH"/>
        </w:rPr>
        <w:t>nant au spectateur dès son entrée dans la fiction la confirmation qu’il sera bien question d’invasion extra-terrestre</w:t>
      </w:r>
      <w:r w:rsidR="00620432">
        <w:rPr>
          <w:lang w:val="fr-CH"/>
        </w:rPr>
        <w:t>.</w:t>
      </w:r>
      <w:r w:rsidR="00155E7F">
        <w:rPr>
          <w:lang w:val="fr-CH"/>
        </w:rPr>
        <w:t xml:space="preserve"> </w:t>
      </w:r>
      <w:r w:rsidR="00E622B9">
        <w:rPr>
          <w:lang w:val="fr-CH"/>
        </w:rPr>
        <w:t>En revanche, c</w:t>
      </w:r>
      <w:r w:rsidR="00155E7F">
        <w:rPr>
          <w:lang w:val="fr-CH"/>
        </w:rPr>
        <w:t xml:space="preserve">elui de 1993 utilise l’espace </w:t>
      </w:r>
      <w:r w:rsidR="007C052F">
        <w:rPr>
          <w:lang w:val="fr-CH"/>
        </w:rPr>
        <w:t xml:space="preserve">seulement </w:t>
      </w:r>
      <w:r w:rsidR="00155E7F">
        <w:rPr>
          <w:lang w:val="fr-CH"/>
        </w:rPr>
        <w:t xml:space="preserve">pour donner </w:t>
      </w:r>
      <w:r w:rsidR="00E622B9">
        <w:rPr>
          <w:lang w:val="fr-CH"/>
        </w:rPr>
        <w:t xml:space="preserve">un ton </w:t>
      </w:r>
      <w:r w:rsidR="00315B0D">
        <w:rPr>
          <w:lang w:val="fr-CH"/>
        </w:rPr>
        <w:t xml:space="preserve">science-fictionnel au film : cette absence de </w:t>
      </w:r>
      <w:r w:rsidR="00315B0D">
        <w:rPr>
          <w:lang w:val="fr-CH"/>
        </w:rPr>
        <w:lastRenderedPageBreak/>
        <w:t xml:space="preserve">la thématique de l’invasion </w:t>
      </w:r>
      <w:del w:id="57" w:author="Mireille Berton" w:date="2016-12-18T18:11:00Z">
        <w:r w:rsidR="00315B0D" w:rsidDel="00B02A07">
          <w:rPr>
            <w:lang w:val="fr-CH"/>
          </w:rPr>
          <w:delText>au</w:delText>
        </w:r>
      </w:del>
      <w:ins w:id="58" w:author="Mireille Berton" w:date="2016-12-18T18:11:00Z">
        <w:r w:rsidR="00B02A07">
          <w:rPr>
            <w:lang w:val="fr-CH"/>
          </w:rPr>
          <w:t>dans le</w:t>
        </w:r>
      </w:ins>
      <w:del w:id="59" w:author="Mireille Berton" w:date="2016-12-18T18:11:00Z">
        <w:r w:rsidR="00315B0D" w:rsidDel="00B02A07">
          <w:rPr>
            <w:lang w:val="fr-CH"/>
          </w:rPr>
          <w:delText xml:space="preserve"> </w:delText>
        </w:r>
      </w:del>
      <w:ins w:id="60" w:author="Mireille Berton" w:date="2016-12-18T18:11:00Z">
        <w:r w:rsidR="00B02A07">
          <w:rPr>
            <w:lang w:val="fr-CH"/>
          </w:rPr>
          <w:t xml:space="preserve"> </w:t>
        </w:r>
      </w:ins>
      <w:r w:rsidR="00315B0D">
        <w:rPr>
          <w:lang w:val="fr-CH"/>
        </w:rPr>
        <w:t>générique est d’autant plus frappante que le film de Ferrara est le seul à supprimer le mot « </w:t>
      </w:r>
      <w:r w:rsidR="00315B0D">
        <w:rPr>
          <w:i/>
          <w:lang w:val="fr-CH"/>
        </w:rPr>
        <w:t>Invasion </w:t>
      </w:r>
      <w:r w:rsidR="00315B0D" w:rsidRPr="00836BA0">
        <w:rPr>
          <w:lang w:val="fr-CH"/>
        </w:rPr>
        <w:t>»</w:t>
      </w:r>
      <w:r w:rsidR="00315B0D">
        <w:rPr>
          <w:lang w:val="fr-CH"/>
        </w:rPr>
        <w:t xml:space="preserve"> de son titre.</w:t>
      </w:r>
      <w:r w:rsidR="00BF6D9C">
        <w:rPr>
          <w:lang w:val="fr-CH"/>
        </w:rPr>
        <w:t xml:space="preserve"> Dans le cas du générique, la réflexivité par rapport au film de Siegel passe par une approche autre du récit : </w:t>
      </w:r>
      <w:commentRangeStart w:id="61"/>
      <w:r w:rsidR="00BF6D9C">
        <w:rPr>
          <w:lang w:val="fr-CH"/>
        </w:rPr>
        <w:t>le spectateur des films de Kaufman et Hirschbiegel –</w:t>
      </w:r>
      <w:ins w:id="62" w:author="Mireille Berton" w:date="2016-12-18T18:12:00Z">
        <w:r w:rsidR="00B02A07">
          <w:rPr>
            <w:lang w:val="fr-CH"/>
          </w:rPr>
          <w:t xml:space="preserve"> </w:t>
        </w:r>
      </w:ins>
      <w:r w:rsidR="00BF6D9C">
        <w:rPr>
          <w:lang w:val="fr-CH"/>
        </w:rPr>
        <w:t xml:space="preserve">qu’il </w:t>
      </w:r>
      <w:r w:rsidR="0043310D">
        <w:rPr>
          <w:lang w:val="fr-CH"/>
        </w:rPr>
        <w:t>ait</w:t>
      </w:r>
      <w:r w:rsidR="00BF6D9C">
        <w:rPr>
          <w:lang w:val="fr-CH"/>
        </w:rPr>
        <w:t xml:space="preserve"> vu ou non le film de Siegel</w:t>
      </w:r>
      <w:ins w:id="63" w:author="Mireille Berton" w:date="2016-12-18T18:12:00Z">
        <w:r w:rsidR="00B02A07">
          <w:rPr>
            <w:lang w:val="fr-CH"/>
          </w:rPr>
          <w:t xml:space="preserve"> </w:t>
        </w:r>
      </w:ins>
      <w:r w:rsidR="00BF6D9C">
        <w:rPr>
          <w:lang w:val="fr-CH"/>
        </w:rPr>
        <w:t>– est immédiatement informé de</w:t>
      </w:r>
      <w:r w:rsidR="001C53A6">
        <w:rPr>
          <w:lang w:val="fr-CH"/>
        </w:rPr>
        <w:t>s modalités de</w:t>
      </w:r>
      <w:r w:rsidR="00BF6D9C">
        <w:rPr>
          <w:lang w:val="fr-CH"/>
        </w:rPr>
        <w:t xml:space="preserve"> l’invasion</w:t>
      </w:r>
      <w:r w:rsidR="00A61E43">
        <w:rPr>
          <w:rStyle w:val="FootnoteReference"/>
          <w:lang w:val="fr-CH"/>
        </w:rPr>
        <w:footnoteReference w:id="22"/>
      </w:r>
      <w:r w:rsidR="001C53A6">
        <w:rPr>
          <w:lang w:val="fr-CH"/>
        </w:rPr>
        <w:t>.</w:t>
      </w:r>
      <w:r w:rsidR="004E2BC7">
        <w:rPr>
          <w:lang w:val="fr-CH"/>
        </w:rPr>
        <w:t xml:space="preserve"> Le remake de Ferrara est plus ambigu sur ce point : à la manière de l’ouverture en </w:t>
      </w:r>
      <w:r w:rsidR="004E2BC7" w:rsidRPr="00B02A07">
        <w:rPr>
          <w:highlight w:val="green"/>
          <w:lang w:val="fr-CH"/>
          <w:rPrChange w:id="64" w:author="Mireille Berton" w:date="2016-12-18T18:12:00Z">
            <w:rPr>
              <w:lang w:val="fr-CH"/>
            </w:rPr>
          </w:rPrChange>
        </w:rPr>
        <w:t>voix-over</w:t>
      </w:r>
      <w:r w:rsidR="004E2BC7">
        <w:rPr>
          <w:lang w:val="fr-CH"/>
        </w:rPr>
        <w:t xml:space="preserve"> de Siegel</w:t>
      </w:r>
      <w:r w:rsidR="004E2BC7">
        <w:rPr>
          <w:rStyle w:val="FootnoteReference"/>
          <w:lang w:val="fr-CH"/>
        </w:rPr>
        <w:footnoteReference w:id="23"/>
      </w:r>
      <w:r w:rsidR="004E2BC7">
        <w:rPr>
          <w:lang w:val="fr-CH"/>
        </w:rPr>
        <w:t xml:space="preserve">, </w:t>
      </w:r>
      <w:r w:rsidR="00F70BC7">
        <w:rPr>
          <w:lang w:val="fr-CH"/>
        </w:rPr>
        <w:t>c’est la voix de Marti qui va thématiser l’étrangeté du récit à suivre sans donner au spe</w:t>
      </w:r>
      <w:r w:rsidR="00B85491">
        <w:rPr>
          <w:lang w:val="fr-CH"/>
        </w:rPr>
        <w:t xml:space="preserve">ctateur </w:t>
      </w:r>
      <w:r w:rsidR="00E622B9">
        <w:rPr>
          <w:lang w:val="fr-CH"/>
        </w:rPr>
        <w:t>de</w:t>
      </w:r>
      <w:r w:rsidR="00B85491">
        <w:rPr>
          <w:lang w:val="fr-CH"/>
        </w:rPr>
        <w:t xml:space="preserve"> détail</w:t>
      </w:r>
      <w:r w:rsidR="00E622B9">
        <w:rPr>
          <w:lang w:val="fr-CH"/>
        </w:rPr>
        <w:t>s</w:t>
      </w:r>
      <w:r w:rsidR="00B85491">
        <w:rPr>
          <w:lang w:val="fr-CH"/>
        </w:rPr>
        <w:t> ; un procédé qui répond</w:t>
      </w:r>
      <w:del w:id="65" w:author="Mireille Berton" w:date="2016-12-18T18:12:00Z">
        <w:r w:rsidR="00B85491" w:rsidDel="00B02A07">
          <w:rPr>
            <w:lang w:val="fr-CH"/>
          </w:rPr>
          <w:delText>s</w:delText>
        </w:r>
      </w:del>
      <w:r w:rsidR="00B85491">
        <w:rPr>
          <w:lang w:val="fr-CH"/>
        </w:rPr>
        <w:t xml:space="preserve"> </w:t>
      </w:r>
      <w:r w:rsidR="00E622B9">
        <w:rPr>
          <w:lang w:val="fr-CH"/>
        </w:rPr>
        <w:t xml:space="preserve">presque </w:t>
      </w:r>
      <w:r w:rsidR="00B85491">
        <w:rPr>
          <w:lang w:val="fr-CH"/>
        </w:rPr>
        <w:t>littéralement au passage ajouté en incipit du roman de Finney.</w:t>
      </w:r>
      <w:commentRangeEnd w:id="61"/>
      <w:r w:rsidR="00B02A07">
        <w:rPr>
          <w:rStyle w:val="CommentReference"/>
        </w:rPr>
        <w:commentReference w:id="61"/>
      </w:r>
    </w:p>
    <w:p w14:paraId="73500CF2" w14:textId="77777777" w:rsidR="00340686" w:rsidRDefault="00340686" w:rsidP="001F36DD">
      <w:pPr>
        <w:rPr>
          <w:lang w:val="fr-CH"/>
        </w:rPr>
      </w:pPr>
    </w:p>
    <w:p w14:paraId="01104613" w14:textId="3DD7797F" w:rsidR="0032134F" w:rsidRPr="0032134F" w:rsidRDefault="00C0187F" w:rsidP="0032134F">
      <w:pPr>
        <w:pStyle w:val="Heading2"/>
        <w:spacing w:after="120"/>
        <w:rPr>
          <w:lang w:val="fr-CH"/>
        </w:rPr>
      </w:pPr>
      <w:r>
        <w:rPr>
          <w:lang w:val="fr-CH"/>
        </w:rPr>
        <w:t>Voix over</w:t>
      </w:r>
      <w:r w:rsidR="009C6B2A">
        <w:rPr>
          <w:lang w:val="fr-CH"/>
        </w:rPr>
        <w:t xml:space="preserve"> et place du héros dans le récit</w:t>
      </w:r>
    </w:p>
    <w:p w14:paraId="3521AB00" w14:textId="1DAE8D8F" w:rsidR="00067506" w:rsidRDefault="002A2481" w:rsidP="006932DE">
      <w:pPr>
        <w:pStyle w:val="Mmoire"/>
        <w:rPr>
          <w:lang w:val="fr-CH"/>
        </w:rPr>
      </w:pPr>
      <w:r>
        <w:rPr>
          <w:lang w:val="fr-CH"/>
        </w:rPr>
        <w:t xml:space="preserve">L’utilisation de la </w:t>
      </w:r>
      <w:r w:rsidRPr="00B02A07">
        <w:rPr>
          <w:highlight w:val="green"/>
          <w:lang w:val="fr-CH"/>
          <w:rPrChange w:id="66" w:author="Mireille Berton" w:date="2016-12-18T18:12:00Z">
            <w:rPr>
              <w:lang w:val="fr-CH"/>
            </w:rPr>
          </w:rPrChange>
        </w:rPr>
        <w:t>v</w:t>
      </w:r>
      <w:r w:rsidR="00912890" w:rsidRPr="00B02A07">
        <w:rPr>
          <w:highlight w:val="green"/>
          <w:lang w:val="fr-CH"/>
          <w:rPrChange w:id="67" w:author="Mireille Berton" w:date="2016-12-18T18:12:00Z">
            <w:rPr>
              <w:lang w:val="fr-CH"/>
            </w:rPr>
          </w:rPrChange>
        </w:rPr>
        <w:t>oix over</w:t>
      </w:r>
      <w:r w:rsidR="00912890">
        <w:rPr>
          <w:lang w:val="fr-CH"/>
        </w:rPr>
        <w:t xml:space="preserve"> </w:t>
      </w:r>
      <w:ins w:id="68" w:author="Mireille Berton" w:date="2016-12-18T18:12:00Z">
        <w:r w:rsidR="00B02A07">
          <w:rPr>
            <w:lang w:val="fr-CH"/>
          </w:rPr>
          <w:t xml:space="preserve">(à uniformiser) </w:t>
        </w:r>
      </w:ins>
      <w:r w:rsidR="00E622B9">
        <w:rPr>
          <w:lang w:val="fr-CH"/>
        </w:rPr>
        <w:t>constitue</w:t>
      </w:r>
      <w:r w:rsidR="003E164C">
        <w:rPr>
          <w:lang w:val="fr-CH"/>
        </w:rPr>
        <w:t xml:space="preserve"> un</w:t>
      </w:r>
      <w:r w:rsidR="00E622B9">
        <w:rPr>
          <w:lang w:val="fr-CH"/>
        </w:rPr>
        <w:t xml:space="preserve"> autre</w:t>
      </w:r>
      <w:r w:rsidR="003E164C">
        <w:rPr>
          <w:lang w:val="fr-CH"/>
        </w:rPr>
        <w:t xml:space="preserve"> </w:t>
      </w:r>
      <w:r w:rsidR="00E622B9">
        <w:rPr>
          <w:lang w:val="fr-CH"/>
        </w:rPr>
        <w:t xml:space="preserve">élément </w:t>
      </w:r>
      <w:r w:rsidR="003E164C">
        <w:rPr>
          <w:lang w:val="fr-CH"/>
        </w:rPr>
        <w:t xml:space="preserve">marquant la tension entre originalité et réflexivité </w:t>
      </w:r>
      <w:r w:rsidR="00912890">
        <w:rPr>
          <w:lang w:val="fr-CH"/>
        </w:rPr>
        <w:t>entre les films</w:t>
      </w:r>
      <w:r w:rsidR="00E622B9">
        <w:rPr>
          <w:lang w:val="fr-CH"/>
        </w:rPr>
        <w:t>,</w:t>
      </w:r>
      <w:r w:rsidR="00912890">
        <w:rPr>
          <w:lang w:val="fr-CH"/>
        </w:rPr>
        <w:t xml:space="preserve"> </w:t>
      </w:r>
      <w:r w:rsidR="00E622B9">
        <w:rPr>
          <w:lang w:val="fr-CH"/>
        </w:rPr>
        <w:t xml:space="preserve">et est </w:t>
      </w:r>
      <w:r w:rsidR="003E164C">
        <w:rPr>
          <w:lang w:val="fr-CH"/>
        </w:rPr>
        <w:t>présente</w:t>
      </w:r>
      <w:r w:rsidR="00E622B9">
        <w:rPr>
          <w:lang w:val="fr-CH"/>
        </w:rPr>
        <w:t xml:space="preserve"> dans</w:t>
      </w:r>
      <w:r w:rsidR="003E164C">
        <w:rPr>
          <w:lang w:val="fr-CH"/>
        </w:rPr>
        <w:t xml:space="preserve"> chacun </w:t>
      </w:r>
      <w:r w:rsidR="00E622B9">
        <w:rPr>
          <w:lang w:val="fr-CH"/>
        </w:rPr>
        <w:t xml:space="preserve">des films à l’exception du </w:t>
      </w:r>
      <w:r w:rsidR="00912890">
        <w:rPr>
          <w:lang w:val="fr-CH"/>
        </w:rPr>
        <w:t>premier</w:t>
      </w:r>
      <w:r w:rsidR="003E164C">
        <w:rPr>
          <w:lang w:val="fr-CH"/>
        </w:rPr>
        <w:t xml:space="preserve"> remake</w:t>
      </w:r>
      <w:r w:rsidR="00912890">
        <w:rPr>
          <w:lang w:val="fr-CH"/>
        </w:rPr>
        <w:t xml:space="preserve">. </w:t>
      </w:r>
      <w:r w:rsidR="00187094">
        <w:rPr>
          <w:lang w:val="fr-CH"/>
        </w:rPr>
        <w:t xml:space="preserve">Outre </w:t>
      </w:r>
      <w:ins w:id="69" w:author="Mireille Berton" w:date="2016-12-18T18:12:00Z">
        <w:r w:rsidR="00B02A07">
          <w:rPr>
            <w:lang w:val="fr-CH"/>
          </w:rPr>
          <w:t>l’</w:t>
        </w:r>
      </w:ins>
      <w:del w:id="70" w:author="Mireille Berton" w:date="2016-12-18T18:12:00Z">
        <w:r w:rsidR="00187094" w:rsidDel="00B02A07">
          <w:rPr>
            <w:lang w:val="fr-CH"/>
          </w:rPr>
          <w:delText xml:space="preserve">son </w:delText>
        </w:r>
      </w:del>
      <w:r w:rsidR="00187094">
        <w:rPr>
          <w:lang w:val="fr-CH"/>
        </w:rPr>
        <w:t>absence d</w:t>
      </w:r>
      <w:ins w:id="71" w:author="Mireille Berton" w:date="2016-12-18T18:12:00Z">
        <w:r w:rsidR="00B02A07">
          <w:rPr>
            <w:lang w:val="fr-CH"/>
          </w:rPr>
          <w:t>e</w:t>
        </w:r>
      </w:ins>
      <w:r w:rsidR="00187094">
        <w:rPr>
          <w:lang w:val="fr-CH"/>
        </w:rPr>
        <w:t xml:space="preserve"> voix over</w:t>
      </w:r>
      <w:r w:rsidR="00912890">
        <w:rPr>
          <w:lang w:val="fr-CH"/>
        </w:rPr>
        <w:t xml:space="preserve">, le personnage principal </w:t>
      </w:r>
      <w:r w:rsidR="00187094">
        <w:rPr>
          <w:lang w:val="fr-CH"/>
        </w:rPr>
        <w:t xml:space="preserve">dans le film de Kaufman </w:t>
      </w:r>
      <w:r w:rsidR="00912890">
        <w:rPr>
          <w:lang w:val="fr-CH"/>
        </w:rPr>
        <w:t>(</w:t>
      </w:r>
      <w:r w:rsidR="00E622B9">
        <w:rPr>
          <w:lang w:val="fr-CH"/>
        </w:rPr>
        <w:t xml:space="preserve">rebaptisé </w:t>
      </w:r>
      <w:r w:rsidR="00912890">
        <w:rPr>
          <w:lang w:val="fr-CH"/>
        </w:rPr>
        <w:t xml:space="preserve">Matthew </w:t>
      </w:r>
      <w:r w:rsidR="00E622B9">
        <w:rPr>
          <w:lang w:val="fr-CH"/>
        </w:rPr>
        <w:t>au lieu de</w:t>
      </w:r>
      <w:r w:rsidR="00912890">
        <w:rPr>
          <w:lang w:val="fr-CH"/>
        </w:rPr>
        <w:t xml:space="preserve"> Miles)</w:t>
      </w:r>
      <w:r w:rsidR="00BF1FA1">
        <w:rPr>
          <w:lang w:val="fr-CH"/>
        </w:rPr>
        <w:t xml:space="preserve"> </w:t>
      </w:r>
      <w:r w:rsidR="00187094">
        <w:rPr>
          <w:lang w:val="fr-CH"/>
        </w:rPr>
        <w:t>diffère grandement de Miles de par</w:t>
      </w:r>
      <w:r w:rsidR="00E622B9">
        <w:rPr>
          <w:lang w:val="fr-CH"/>
        </w:rPr>
        <w:t xml:space="preserve"> la place qui lui est accordé</w:t>
      </w:r>
      <w:ins w:id="72" w:author="Mireille Berton" w:date="2016-12-18T18:13:00Z">
        <w:r w:rsidR="00B02A07">
          <w:rPr>
            <w:lang w:val="fr-CH"/>
          </w:rPr>
          <w:t>e</w:t>
        </w:r>
      </w:ins>
      <w:r w:rsidR="00187094">
        <w:rPr>
          <w:lang w:val="fr-CH"/>
        </w:rPr>
        <w:t xml:space="preserve"> dans le récit : </w:t>
      </w:r>
      <w:commentRangeStart w:id="73"/>
      <w:r w:rsidR="00187094">
        <w:rPr>
          <w:lang w:val="fr-CH"/>
        </w:rPr>
        <w:t>alors que Miles, en plus de conduire le récit par la voix over, est présent dans toutes les scènes du film de Siegel, ce n’est pas le cas de Matthew</w:t>
      </w:r>
      <w:r w:rsidR="002D45E7">
        <w:rPr>
          <w:lang w:val="fr-CH"/>
        </w:rPr>
        <w:t xml:space="preserve"> chez Kaufman</w:t>
      </w:r>
      <w:r w:rsidR="002D45E7">
        <w:rPr>
          <w:rStyle w:val="FootnoteReference"/>
          <w:lang w:val="fr-CH"/>
        </w:rPr>
        <w:footnoteReference w:id="24"/>
      </w:r>
      <w:r w:rsidR="002D45E7">
        <w:rPr>
          <w:lang w:val="fr-CH"/>
        </w:rPr>
        <w:t>.</w:t>
      </w:r>
      <w:r w:rsidR="00B9220C">
        <w:rPr>
          <w:lang w:val="fr-CH"/>
        </w:rPr>
        <w:t xml:space="preserve"> </w:t>
      </w:r>
      <w:commentRangeEnd w:id="73"/>
      <w:r w:rsidR="00B02A07">
        <w:rPr>
          <w:rStyle w:val="CommentReference"/>
        </w:rPr>
        <w:commentReference w:id="73"/>
      </w:r>
      <w:r w:rsidR="00187094" w:rsidRPr="00582698">
        <w:rPr>
          <w:lang w:val="fr-CH"/>
        </w:rPr>
        <w:t xml:space="preserve">Ce choix </w:t>
      </w:r>
      <w:r w:rsidR="00A3535B" w:rsidRPr="00582698">
        <w:rPr>
          <w:lang w:val="fr-CH"/>
        </w:rPr>
        <w:t>est significatif car il est l’un des facteurs qui diminue l’importance du personnage principal, lui enlevant l’omniscience qui lui était accordée par la voix over chez Siegel.</w:t>
      </w:r>
      <w:r w:rsidR="00A426E9" w:rsidRPr="00582698">
        <w:rPr>
          <w:lang w:val="fr-CH"/>
        </w:rPr>
        <w:t xml:space="preserve"> </w:t>
      </w:r>
      <w:r w:rsidR="00B9220C">
        <w:rPr>
          <w:lang w:val="fr-CH"/>
        </w:rPr>
        <w:t>Il a également pour effet d’accentuer le manque de clôture du film</w:t>
      </w:r>
      <w:r w:rsidR="009C075E">
        <w:rPr>
          <w:lang w:val="fr-CH"/>
        </w:rPr>
        <w:t xml:space="preserve"> : alors que les deux versions du récit de Finney </w:t>
      </w:r>
      <w:r w:rsidR="006C1C29">
        <w:rPr>
          <w:lang w:val="fr-CH"/>
        </w:rPr>
        <w:t>offrent</w:t>
      </w:r>
      <w:r w:rsidR="009C075E">
        <w:rPr>
          <w:lang w:val="fr-CH"/>
        </w:rPr>
        <w:t xml:space="preserve"> une clôture claire (l’invasion est stoppée) et que celle de Siegel en laisse la possibilité (Miles parvient à convaincre les autorités compétentes de réagir), </w:t>
      </w:r>
      <w:r w:rsidR="00A0197B">
        <w:rPr>
          <w:lang w:val="fr-CH"/>
        </w:rPr>
        <w:t xml:space="preserve">celle de Kaufman </w:t>
      </w:r>
      <w:r w:rsidR="00B7288D">
        <w:rPr>
          <w:lang w:val="fr-CH"/>
        </w:rPr>
        <w:t>ne laisse plus aucune chance à son héros de remédier à la situation.</w:t>
      </w:r>
      <w:r w:rsidR="004B4F85">
        <w:rPr>
          <w:lang w:val="fr-CH"/>
        </w:rPr>
        <w:t xml:space="preserve"> </w:t>
      </w:r>
      <w:r w:rsidR="006C1C29">
        <w:rPr>
          <w:lang w:val="fr-CH"/>
        </w:rPr>
        <w:t>L’avertissement au spectateur lancé par Miles dans la fin initialement voulue par Siegel</w:t>
      </w:r>
      <w:r w:rsidR="004B4F85">
        <w:rPr>
          <w:lang w:val="fr-CH"/>
        </w:rPr>
        <w:t xml:space="preserve"> (« </w:t>
      </w:r>
      <w:ins w:id="74" w:author="Mireille Berton" w:date="2016-12-18T18:14:00Z">
        <w:r w:rsidR="00B02A07">
          <w:rPr>
            <w:lang w:val="fr-CH"/>
          </w:rPr>
          <w:t>v</w:t>
        </w:r>
      </w:ins>
      <w:del w:id="75" w:author="Mireille Berton" w:date="2016-12-18T18:14:00Z">
        <w:r w:rsidR="004B4F85" w:rsidDel="00B02A07">
          <w:rPr>
            <w:lang w:val="fr-CH"/>
          </w:rPr>
          <w:delText>V</w:delText>
        </w:r>
      </w:del>
      <w:r w:rsidR="004B4F85">
        <w:rPr>
          <w:lang w:val="fr-CH"/>
        </w:rPr>
        <w:t>ous êtes les prochains</w:t>
      </w:r>
      <w:r w:rsidR="002216A4">
        <w:rPr>
          <w:lang w:val="fr-CH"/>
        </w:rPr>
        <w:t> ! »</w:t>
      </w:r>
      <w:r w:rsidR="002216A4">
        <w:rPr>
          <w:rStyle w:val="FootnoteReference"/>
          <w:lang w:val="fr-CH"/>
        </w:rPr>
        <w:footnoteReference w:id="25"/>
      </w:r>
      <w:r w:rsidR="00F867B5">
        <w:rPr>
          <w:lang w:val="fr-CH"/>
        </w:rPr>
        <w:t>)</w:t>
      </w:r>
      <w:r w:rsidR="006C1C29">
        <w:rPr>
          <w:lang w:val="fr-CH"/>
        </w:rPr>
        <w:t xml:space="preserve">, </w:t>
      </w:r>
      <w:r w:rsidR="007E5BF3">
        <w:rPr>
          <w:lang w:val="fr-CH"/>
        </w:rPr>
        <w:t>devient dans le film de 1978 une accusation directe lancée au public.</w:t>
      </w:r>
    </w:p>
    <w:p w14:paraId="5A1B31EE" w14:textId="67543837" w:rsidR="003E5407" w:rsidRDefault="00BE1C8B" w:rsidP="00067506">
      <w:pPr>
        <w:pStyle w:val="Mmoire"/>
        <w:ind w:firstLine="720"/>
        <w:rPr>
          <w:lang w:val="fr-CH"/>
        </w:rPr>
      </w:pPr>
      <w:r>
        <w:rPr>
          <w:lang w:val="fr-CH"/>
        </w:rPr>
        <w:t xml:space="preserve">Au sujet du remake de 1993, Michel Chion constate une réapparition de la </w:t>
      </w:r>
      <w:commentRangeStart w:id="76"/>
      <w:r>
        <w:rPr>
          <w:lang w:val="fr-CH"/>
        </w:rPr>
        <w:t>voix off</w:t>
      </w:r>
      <w:commentRangeEnd w:id="76"/>
      <w:r w:rsidR="00B02A07">
        <w:rPr>
          <w:rStyle w:val="CommentReference"/>
        </w:rPr>
        <w:commentReference w:id="76"/>
      </w:r>
      <w:r>
        <w:rPr>
          <w:lang w:val="fr-CH"/>
        </w:rPr>
        <w:t xml:space="preserve">, qu’il explique comme « [s’inscrivant] dans une série de </w:t>
      </w:r>
      <w:r w:rsidRPr="0033484D">
        <w:rPr>
          <w:lang w:val="fr-CH"/>
        </w:rPr>
        <w:t>‹</w:t>
      </w:r>
      <w:r>
        <w:rPr>
          <w:lang w:val="fr-CH"/>
        </w:rPr>
        <w:t xml:space="preserve"> retours à la voix </w:t>
      </w:r>
      <w:r>
        <w:rPr>
          <w:i/>
          <w:lang w:val="fr-CH"/>
        </w:rPr>
        <w:t>off</w:t>
      </w:r>
      <w:r>
        <w:rPr>
          <w:lang w:val="fr-CH"/>
        </w:rPr>
        <w:t xml:space="preserve"> </w:t>
      </w:r>
      <w:r w:rsidRPr="0033484D">
        <w:rPr>
          <w:lang w:val="fr-CH"/>
        </w:rPr>
        <w:t>›</w:t>
      </w:r>
      <w:r>
        <w:rPr>
          <w:lang w:val="fr-CH"/>
        </w:rPr>
        <w:t xml:space="preserve"> qui, pour moi, est un </w:t>
      </w:r>
      <w:r>
        <w:rPr>
          <w:lang w:val="fr-CH"/>
        </w:rPr>
        <w:lastRenderedPageBreak/>
        <w:t>des traits marquants de l’évolution narration</w:t>
      </w:r>
      <w:ins w:id="77" w:author="Mireille Berton" w:date="2016-12-18T18:14:00Z">
        <w:r w:rsidR="00B02A07">
          <w:rPr>
            <w:lang w:val="fr-CH"/>
          </w:rPr>
          <w:t xml:space="preserve"> </w:t>
        </w:r>
      </w:ins>
      <w:r>
        <w:rPr>
          <w:lang w:val="fr-CH"/>
        </w:rPr>
        <w:t>[sic] cinématographique dans les années 90 »</w:t>
      </w:r>
      <w:r>
        <w:rPr>
          <w:rStyle w:val="FootnoteReference"/>
          <w:lang w:val="fr-CH"/>
        </w:rPr>
        <w:footnoteReference w:id="26"/>
      </w:r>
      <w:r>
        <w:rPr>
          <w:lang w:val="fr-CH"/>
        </w:rPr>
        <w:t xml:space="preserve">. Cette explication, </w:t>
      </w:r>
      <w:r w:rsidR="00FD4ADF">
        <w:rPr>
          <w:lang w:val="fr-CH"/>
        </w:rPr>
        <w:t xml:space="preserve">quelque peu </w:t>
      </w:r>
      <w:r>
        <w:rPr>
          <w:lang w:val="fr-CH"/>
        </w:rPr>
        <w:t>simpliste et tirée d’un article à la qualité analytique parfois douteuse</w:t>
      </w:r>
      <w:r>
        <w:rPr>
          <w:rStyle w:val="FootnoteReference"/>
          <w:lang w:val="fr-CH"/>
        </w:rPr>
        <w:footnoteReference w:id="27"/>
      </w:r>
      <w:r>
        <w:rPr>
          <w:lang w:val="fr-CH"/>
        </w:rPr>
        <w:t xml:space="preserve">, </w:t>
      </w:r>
      <w:commentRangeStart w:id="78"/>
      <w:r>
        <w:rPr>
          <w:lang w:val="fr-CH"/>
        </w:rPr>
        <w:t>détache complètement cette réutilisation de la voix off de la logique sérielle et de ses implications narratives.</w:t>
      </w:r>
      <w:r w:rsidR="00342965">
        <w:rPr>
          <w:lang w:val="fr-CH"/>
        </w:rPr>
        <w:t xml:space="preserve"> Ce retour en arrière </w:t>
      </w:r>
      <w:r w:rsidR="00DE78F3">
        <w:rPr>
          <w:lang w:val="fr-CH"/>
        </w:rPr>
        <w:t>opéré par</w:t>
      </w:r>
      <w:r w:rsidR="00342965">
        <w:rPr>
          <w:lang w:val="fr-CH"/>
        </w:rPr>
        <w:t xml:space="preserve"> le film de Ferrara</w:t>
      </w:r>
      <w:r w:rsidR="00A426E9">
        <w:rPr>
          <w:lang w:val="fr-CH"/>
        </w:rPr>
        <w:t xml:space="preserve">, </w:t>
      </w:r>
      <w:r w:rsidR="00480FF1">
        <w:rPr>
          <w:lang w:val="fr-CH"/>
        </w:rPr>
        <w:t>crée</w:t>
      </w:r>
      <w:r w:rsidR="00A426E9">
        <w:rPr>
          <w:lang w:val="fr-CH"/>
        </w:rPr>
        <w:t xml:space="preserve"> par la voix over de Marti –intervenant au début et à la fin</w:t>
      </w:r>
      <w:r w:rsidR="00FD4ADF">
        <w:rPr>
          <w:lang w:val="fr-CH"/>
        </w:rPr>
        <w:t xml:space="preserve"> du film</w:t>
      </w:r>
      <w:r w:rsidR="00A426E9">
        <w:rPr>
          <w:lang w:val="fr-CH"/>
        </w:rPr>
        <w:t>– un récit cadre similaire à celui d</w:t>
      </w:r>
      <w:r w:rsidR="00FD4ADF">
        <w:rPr>
          <w:lang w:val="fr-CH"/>
        </w:rPr>
        <w:t xml:space="preserve">e la version </w:t>
      </w:r>
      <w:r w:rsidR="00A426E9">
        <w:rPr>
          <w:lang w:val="fr-CH"/>
        </w:rPr>
        <w:t xml:space="preserve">de 1956. </w:t>
      </w:r>
      <w:commentRangeEnd w:id="78"/>
      <w:r w:rsidR="00B02A07">
        <w:rPr>
          <w:rStyle w:val="CommentReference"/>
        </w:rPr>
        <w:commentReference w:id="78"/>
      </w:r>
      <w:r w:rsidR="00A426E9">
        <w:rPr>
          <w:lang w:val="fr-CH"/>
        </w:rPr>
        <w:t>Bien que cette voix over soit suggérée dans le roman de Finney par l’adresse directe de Miles au lecteur en dé</w:t>
      </w:r>
      <w:r w:rsidR="00C77557">
        <w:rPr>
          <w:lang w:val="fr-CH"/>
        </w:rPr>
        <w:t xml:space="preserve">but et fin de roman, le discours final de Marti rejoint </w:t>
      </w:r>
      <w:r w:rsidR="000A11A4">
        <w:rPr>
          <w:lang w:val="fr-CH"/>
        </w:rPr>
        <w:t xml:space="preserve">lui </w:t>
      </w:r>
      <w:r w:rsidR="00C77557">
        <w:rPr>
          <w:lang w:val="fr-CH"/>
        </w:rPr>
        <w:t>clairement l’avertissement</w:t>
      </w:r>
      <w:r w:rsidR="00E12318">
        <w:rPr>
          <w:lang w:val="fr-CH"/>
        </w:rPr>
        <w:t xml:space="preserve"> au spectateur</w:t>
      </w:r>
      <w:r w:rsidR="00C77557">
        <w:rPr>
          <w:lang w:val="fr-CH"/>
        </w:rPr>
        <w:t xml:space="preserve"> lancé par Miles dans la scène finale </w:t>
      </w:r>
      <w:r w:rsidR="00C77557">
        <w:rPr>
          <w:i/>
          <w:lang w:val="fr-CH"/>
        </w:rPr>
        <w:t>originale </w:t>
      </w:r>
      <w:r w:rsidR="00C77557">
        <w:rPr>
          <w:lang w:val="fr-CH"/>
        </w:rPr>
        <w:t>: « </w:t>
      </w:r>
      <w:r w:rsidR="00E12318">
        <w:rPr>
          <w:lang w:val="fr-CH"/>
        </w:rPr>
        <w:t>Ils t</w:t>
      </w:r>
      <w:r w:rsidR="00005094">
        <w:rPr>
          <w:lang w:val="fr-CH"/>
        </w:rPr>
        <w:t>’attrapent quand tu dors. Mais tu ne peux pas rester éveillé pour toujours.</w:t>
      </w:r>
      <w:r w:rsidR="00A2764C">
        <w:rPr>
          <w:lang w:val="fr-CH"/>
        </w:rPr>
        <w:t xml:space="preserve"> </w:t>
      </w:r>
      <w:r w:rsidR="00C77557">
        <w:rPr>
          <w:lang w:val="fr-CH"/>
        </w:rPr>
        <w:t>»</w:t>
      </w:r>
      <w:r w:rsidR="00C77557">
        <w:rPr>
          <w:rStyle w:val="FootnoteReference"/>
          <w:lang w:val="fr-CH"/>
        </w:rPr>
        <w:footnoteReference w:id="28"/>
      </w:r>
      <w:r w:rsidR="00212554">
        <w:rPr>
          <w:lang w:val="fr-CH"/>
        </w:rPr>
        <w:t xml:space="preserve">. </w:t>
      </w:r>
      <w:r w:rsidR="00095C46">
        <w:rPr>
          <w:lang w:val="fr-CH"/>
        </w:rPr>
        <w:t xml:space="preserve">Une fin </w:t>
      </w:r>
      <w:r w:rsidR="00AC22C4">
        <w:rPr>
          <w:lang w:val="fr-CH"/>
        </w:rPr>
        <w:t xml:space="preserve">qui </w:t>
      </w:r>
      <w:del w:id="79" w:author="Mireille Berton" w:date="2016-12-18T18:14:00Z">
        <w:r w:rsidR="00D56BD5" w:rsidDel="00B02A07">
          <w:rPr>
            <w:lang w:val="fr-CH"/>
          </w:rPr>
          <w:delText>miroite</w:delText>
        </w:r>
        <w:r w:rsidR="00AC22C4" w:rsidDel="00B02A07">
          <w:rPr>
            <w:lang w:val="fr-CH"/>
          </w:rPr>
          <w:delText xml:space="preserve"> </w:delText>
        </w:r>
      </w:del>
      <w:ins w:id="80" w:author="Mireille Berton" w:date="2016-12-18T18:14:00Z">
        <w:r w:rsidR="00B02A07">
          <w:rPr>
            <w:lang w:val="fr-CH"/>
          </w:rPr>
          <w:t xml:space="preserve">reflète </w:t>
        </w:r>
      </w:ins>
      <w:commentRangeStart w:id="81"/>
      <w:r w:rsidR="00AC22C4">
        <w:rPr>
          <w:lang w:val="fr-CH"/>
        </w:rPr>
        <w:t xml:space="preserve">l’ambiguïté de </w:t>
      </w:r>
      <w:del w:id="82" w:author="Mireille Berton" w:date="2016-12-18T18:15:00Z">
        <w:r w:rsidR="00AC22C4" w:rsidDel="00B02A07">
          <w:rPr>
            <w:lang w:val="fr-CH"/>
          </w:rPr>
          <w:delText xml:space="preserve">cette </w:delText>
        </w:r>
      </w:del>
      <w:ins w:id="83" w:author="Mireille Berton" w:date="2016-12-18T18:15:00Z">
        <w:r w:rsidR="00B02A07">
          <w:rPr>
            <w:lang w:val="fr-CH"/>
          </w:rPr>
          <w:t xml:space="preserve">celle (?) </w:t>
        </w:r>
      </w:ins>
      <w:r w:rsidR="00AC22C4">
        <w:rPr>
          <w:lang w:val="fr-CH"/>
        </w:rPr>
        <w:t>de Siegel </w:t>
      </w:r>
      <w:commentRangeEnd w:id="81"/>
      <w:r w:rsidR="00B02A07">
        <w:rPr>
          <w:rStyle w:val="CommentReference"/>
        </w:rPr>
        <w:commentReference w:id="81"/>
      </w:r>
      <w:r w:rsidR="00AC22C4">
        <w:rPr>
          <w:lang w:val="fr-CH"/>
        </w:rPr>
        <w:t>: le héros/héroïne ayant sauvé sa peau et accompli son devoir d’avertir les autorités compétentes</w:t>
      </w:r>
      <w:r w:rsidR="00AC22C4">
        <w:rPr>
          <w:rStyle w:val="FootnoteReference"/>
          <w:lang w:val="fr-CH"/>
        </w:rPr>
        <w:footnoteReference w:id="29"/>
      </w:r>
      <w:r w:rsidR="00AC22C4">
        <w:rPr>
          <w:lang w:val="fr-CH"/>
        </w:rPr>
        <w:t xml:space="preserve"> avant qu’il ne soit trop tard.</w:t>
      </w:r>
      <w:r w:rsidR="00B143FA">
        <w:rPr>
          <w:lang w:val="fr-CH"/>
        </w:rPr>
        <w:t xml:space="preserve"> </w:t>
      </w:r>
    </w:p>
    <w:p w14:paraId="5E5E6E30" w14:textId="167B27DC" w:rsidR="00E73136" w:rsidRDefault="00451039" w:rsidP="00067506">
      <w:pPr>
        <w:pStyle w:val="Mmoire"/>
        <w:ind w:firstLine="720"/>
        <w:rPr>
          <w:lang w:val="fr-CH"/>
        </w:rPr>
      </w:pPr>
      <w:r>
        <w:rPr>
          <w:lang w:val="fr-CH"/>
        </w:rPr>
        <w:t xml:space="preserve">Dans le film de </w:t>
      </w:r>
      <w:r w:rsidR="00E04B32">
        <w:rPr>
          <w:lang w:val="fr-CH"/>
        </w:rPr>
        <w:t xml:space="preserve">Hirschbiegel, le statut de la </w:t>
      </w:r>
      <w:r w:rsidR="00E04B32" w:rsidRPr="00B02A07">
        <w:rPr>
          <w:highlight w:val="green"/>
          <w:lang w:val="fr-CH"/>
        </w:rPr>
        <w:t xml:space="preserve">voix </w:t>
      </w:r>
      <w:r w:rsidR="00E73136" w:rsidRPr="00B02A07">
        <w:rPr>
          <w:highlight w:val="green"/>
          <w:lang w:val="fr-CH"/>
        </w:rPr>
        <w:t>off</w:t>
      </w:r>
      <w:r w:rsidR="00E04B32">
        <w:rPr>
          <w:lang w:val="fr-CH"/>
        </w:rPr>
        <w:t xml:space="preserve"> est plus </w:t>
      </w:r>
      <w:r w:rsidR="00B86680">
        <w:rPr>
          <w:lang w:val="fr-CH"/>
        </w:rPr>
        <w:t>indéterminée</w:t>
      </w:r>
      <w:r w:rsidR="00E04B32">
        <w:rPr>
          <w:lang w:val="fr-CH"/>
        </w:rPr>
        <w:t xml:space="preserve">: la </w:t>
      </w:r>
      <w:r w:rsidR="00E04B32" w:rsidRPr="00B02A07">
        <w:rPr>
          <w:highlight w:val="green"/>
          <w:lang w:val="fr-CH"/>
        </w:rPr>
        <w:t xml:space="preserve">voix </w:t>
      </w:r>
      <w:r w:rsidR="00E73136" w:rsidRPr="00B02A07">
        <w:rPr>
          <w:highlight w:val="green"/>
          <w:lang w:val="fr-CH"/>
        </w:rPr>
        <w:t>off</w:t>
      </w:r>
      <w:r w:rsidR="00E04B32">
        <w:rPr>
          <w:lang w:val="fr-CH"/>
        </w:rPr>
        <w:t xml:space="preserve"> de l’héroïne dans la séquence pré-génér</w:t>
      </w:r>
      <w:r w:rsidR="00E73136">
        <w:rPr>
          <w:lang w:val="fr-CH"/>
        </w:rPr>
        <w:t>ique est un monologue intérieur</w:t>
      </w:r>
      <w:r w:rsidR="00451F24">
        <w:rPr>
          <w:lang w:val="fr-CH"/>
        </w:rPr>
        <w:t xml:space="preserve"> </w:t>
      </w:r>
      <w:r w:rsidR="00E04B32">
        <w:rPr>
          <w:lang w:val="fr-CH"/>
        </w:rPr>
        <w:t xml:space="preserve">utilisé par le personnage pour </w:t>
      </w:r>
      <w:r w:rsidR="006F5654">
        <w:rPr>
          <w:lang w:val="fr-CH"/>
        </w:rPr>
        <w:t xml:space="preserve">se motiver à </w:t>
      </w:r>
      <w:r w:rsidR="00E04B32">
        <w:rPr>
          <w:lang w:val="fr-CH"/>
        </w:rPr>
        <w:t>rester éveillé</w:t>
      </w:r>
      <w:r w:rsidR="00FD4ADF">
        <w:rPr>
          <w:lang w:val="fr-CH"/>
        </w:rPr>
        <w:t>, tandis que</w:t>
      </w:r>
      <w:r w:rsidR="00E04B32">
        <w:rPr>
          <w:lang w:val="fr-CH"/>
        </w:rPr>
        <w:t xml:space="preserve"> la voix </w:t>
      </w:r>
      <w:r w:rsidR="00532CE9">
        <w:rPr>
          <w:lang w:val="fr-CH"/>
        </w:rPr>
        <w:t>off</w:t>
      </w:r>
      <w:r w:rsidR="00E04B32">
        <w:rPr>
          <w:lang w:val="fr-CH"/>
        </w:rPr>
        <w:t xml:space="preserve"> finale est en réalité un extrait d’une ligne de dialogue prononcée par un personnage secondaire dans l’une des scènes du film. </w:t>
      </w:r>
      <w:r w:rsidR="007E2FBC">
        <w:rPr>
          <w:lang w:val="fr-CH"/>
        </w:rPr>
        <w:t>Dans ces dernières images, un long travelling avant est effectué sur une Carol pensive</w:t>
      </w:r>
      <w:r w:rsidR="008D413A">
        <w:rPr>
          <w:lang w:val="fr-CH"/>
        </w:rPr>
        <w:t xml:space="preserve"> (fig. </w:t>
      </w:r>
      <w:r w:rsidR="00060BEA">
        <w:rPr>
          <w:lang w:val="fr-CH"/>
        </w:rPr>
        <w:t>10</w:t>
      </w:r>
      <w:r w:rsidR="008D413A">
        <w:rPr>
          <w:lang w:val="fr-CH"/>
        </w:rPr>
        <w:t>)</w:t>
      </w:r>
      <w:r w:rsidR="00E04B32">
        <w:rPr>
          <w:lang w:val="fr-CH"/>
        </w:rPr>
        <w:t xml:space="preserve"> alors que la voix off </w:t>
      </w:r>
      <w:commentRangeStart w:id="84"/>
      <w:r w:rsidR="00E04B32">
        <w:rPr>
          <w:lang w:val="fr-CH"/>
        </w:rPr>
        <w:t>est jouée</w:t>
      </w:r>
      <w:commentRangeEnd w:id="84"/>
      <w:r w:rsidR="00B02A07">
        <w:rPr>
          <w:rStyle w:val="CommentReference"/>
        </w:rPr>
        <w:commentReference w:id="84"/>
      </w:r>
      <w:r w:rsidR="00DA66DF">
        <w:rPr>
          <w:lang w:val="fr-CH"/>
        </w:rPr>
        <w:t>.</w:t>
      </w:r>
      <w:r w:rsidR="00E04B32">
        <w:rPr>
          <w:lang w:val="fr-CH"/>
        </w:rPr>
        <w:t xml:space="preserve"> </w:t>
      </w:r>
      <w:r w:rsidR="00DA66DF">
        <w:rPr>
          <w:lang w:val="fr-CH"/>
        </w:rPr>
        <w:t>C</w:t>
      </w:r>
      <w:r w:rsidR="00E04B32">
        <w:rPr>
          <w:lang w:val="fr-CH"/>
        </w:rPr>
        <w:t xml:space="preserve">e n’est </w:t>
      </w:r>
      <w:r w:rsidR="00DA66DF">
        <w:rPr>
          <w:lang w:val="fr-CH"/>
        </w:rPr>
        <w:t xml:space="preserve">donc </w:t>
      </w:r>
      <w:r w:rsidR="00E04B32">
        <w:rPr>
          <w:lang w:val="fr-CH"/>
        </w:rPr>
        <w:t>pas l’héroïne du film qui se voit accorder le dernier mot de l’histoire</w:t>
      </w:r>
      <w:r w:rsidR="00BE7989">
        <w:rPr>
          <w:lang w:val="fr-CH"/>
        </w:rPr>
        <w:t xml:space="preserve"> : bien que la séquence laisse imaginer que cette voix off émane de ses songes, la voix off masculine </w:t>
      </w:r>
      <w:r w:rsidR="00102F9F">
        <w:rPr>
          <w:lang w:val="fr-CH"/>
        </w:rPr>
        <w:t>s’oppose au personnage présent à l’écran</w:t>
      </w:r>
      <w:r w:rsidR="00B53561">
        <w:rPr>
          <w:lang w:val="fr-CH"/>
        </w:rPr>
        <w:t>. Le</w:t>
      </w:r>
      <w:r w:rsidR="00700E65">
        <w:rPr>
          <w:lang w:val="fr-CH"/>
        </w:rPr>
        <w:t xml:space="preserve"> statut de monologue intérieur du début du film est </w:t>
      </w:r>
      <w:r w:rsidR="006B28BA">
        <w:rPr>
          <w:lang w:val="fr-CH"/>
        </w:rPr>
        <w:t xml:space="preserve">donc </w:t>
      </w:r>
      <w:r w:rsidR="00700E65">
        <w:rPr>
          <w:lang w:val="fr-CH"/>
        </w:rPr>
        <w:t xml:space="preserve">rejoué par la </w:t>
      </w:r>
      <w:r w:rsidR="00700E65" w:rsidRPr="00B02A07">
        <w:rPr>
          <w:highlight w:val="green"/>
          <w:lang w:val="fr-CH"/>
        </w:rPr>
        <w:t>scène</w:t>
      </w:r>
      <w:r w:rsidR="00B53561" w:rsidRPr="00B02A07">
        <w:rPr>
          <w:highlight w:val="green"/>
          <w:lang w:val="fr-CH"/>
        </w:rPr>
        <w:t xml:space="preserve"> finale</w:t>
      </w:r>
      <w:r w:rsidR="00700E65">
        <w:rPr>
          <w:lang w:val="fr-CH"/>
        </w:rPr>
        <w:t xml:space="preserve">, excepté que dans le cas de la </w:t>
      </w:r>
      <w:r w:rsidR="00700E65" w:rsidRPr="00B02A07">
        <w:rPr>
          <w:highlight w:val="green"/>
          <w:lang w:val="fr-CH"/>
        </w:rPr>
        <w:t>scène finale</w:t>
      </w:r>
      <w:r w:rsidR="00700E65">
        <w:rPr>
          <w:lang w:val="fr-CH"/>
        </w:rPr>
        <w:t xml:space="preserve">, ce monologue </w:t>
      </w:r>
      <w:r w:rsidR="00E73136">
        <w:rPr>
          <w:lang w:val="fr-CH"/>
        </w:rPr>
        <w:t>prend</w:t>
      </w:r>
      <w:r w:rsidR="00700E65">
        <w:rPr>
          <w:lang w:val="fr-CH"/>
        </w:rPr>
        <w:t xml:space="preserve"> la forme d’un souvenir du personnage</w:t>
      </w:r>
      <w:r w:rsidR="00E04B32">
        <w:rPr>
          <w:lang w:val="fr-CH"/>
        </w:rPr>
        <w:t xml:space="preserve">. </w:t>
      </w:r>
      <w:r w:rsidR="00162D9F">
        <w:rPr>
          <w:lang w:val="fr-CH"/>
        </w:rPr>
        <w:t xml:space="preserve">Les modalités de cette voix off </w:t>
      </w:r>
      <w:r w:rsidR="00C474D8">
        <w:rPr>
          <w:lang w:val="fr-CH"/>
        </w:rPr>
        <w:t xml:space="preserve">sont donc différentes de celles des films de 1956 et 1993 : </w:t>
      </w:r>
      <w:commentRangeStart w:id="85"/>
      <w:r w:rsidR="00C474D8">
        <w:rPr>
          <w:lang w:val="fr-CH"/>
        </w:rPr>
        <w:t>la voix off n’a pas ici une fonction narrative, mais sert à illustrer l’état mental d’un personnage</w:t>
      </w:r>
      <w:commentRangeEnd w:id="85"/>
      <w:r w:rsidR="00B02A07">
        <w:rPr>
          <w:rStyle w:val="CommentReference"/>
        </w:rPr>
        <w:commentReference w:id="85"/>
      </w:r>
      <w:r w:rsidR="00C474D8">
        <w:rPr>
          <w:lang w:val="fr-CH"/>
        </w:rPr>
        <w:t xml:space="preserve">. </w:t>
      </w:r>
      <w:r w:rsidR="002A787C">
        <w:rPr>
          <w:lang w:val="fr-CH"/>
        </w:rPr>
        <w:t xml:space="preserve">Les monologues intérieurs de Carol ne sont pas adressés au spectateur mais à elle-même, ils n’ont pas pour vocation d’inviter </w:t>
      </w:r>
      <w:r w:rsidR="002A787C">
        <w:rPr>
          <w:lang w:val="fr-CH"/>
        </w:rPr>
        <w:lastRenderedPageBreak/>
        <w:t>le spectateur dans la fiction ou d’en sorti</w:t>
      </w:r>
      <w:r w:rsidR="00C92451">
        <w:rPr>
          <w:lang w:val="fr-CH"/>
        </w:rPr>
        <w:t>r d’une position omnisciente</w:t>
      </w:r>
      <w:r w:rsidR="00543CD9">
        <w:rPr>
          <w:rStyle w:val="FootnoteReference"/>
          <w:lang w:val="fr-CH"/>
        </w:rPr>
        <w:footnoteReference w:id="30"/>
      </w:r>
      <w:r w:rsidR="00C92451">
        <w:rPr>
          <w:lang w:val="fr-CH"/>
        </w:rPr>
        <w:t>, mais de favoriser son identification au personnage et partager sa vulnérabilité.</w:t>
      </w:r>
    </w:p>
    <w:p w14:paraId="212DD55C" w14:textId="27EA6340" w:rsidR="00921590" w:rsidRDefault="00E04B32" w:rsidP="00067506">
      <w:pPr>
        <w:pStyle w:val="Mmoire"/>
        <w:ind w:firstLine="720"/>
        <w:rPr>
          <w:lang w:val="fr-CH"/>
        </w:rPr>
      </w:pPr>
      <w:commentRangeStart w:id="86"/>
      <w:r>
        <w:rPr>
          <w:lang w:val="fr-CH"/>
        </w:rPr>
        <w:t xml:space="preserve">Cette utilisation de la voix off, systématiquement différente d’une version à l’autre du film sans jamais pour autant correspondre à celle de leur récit source identique, </w:t>
      </w:r>
      <w:commentRangeStart w:id="87"/>
      <w:r w:rsidR="00D632E9">
        <w:rPr>
          <w:lang w:val="fr-CH"/>
        </w:rPr>
        <w:t xml:space="preserve">montre une réflexivité des textes </w:t>
      </w:r>
      <w:r w:rsidR="00D632E9" w:rsidRPr="00BC46A0">
        <w:rPr>
          <w:lang w:val="fr-CH"/>
        </w:rPr>
        <w:t xml:space="preserve">filmiques par </w:t>
      </w:r>
      <w:r w:rsidR="00BC46A0">
        <w:rPr>
          <w:lang w:val="fr-CH"/>
        </w:rPr>
        <w:t>opposition</w:t>
      </w:r>
      <w:commentRangeEnd w:id="87"/>
      <w:r w:rsidR="002316DB">
        <w:rPr>
          <w:rStyle w:val="CommentReference"/>
        </w:rPr>
        <w:commentReference w:id="87"/>
      </w:r>
      <w:r w:rsidR="00BC46A0" w:rsidRPr="00BC46A0">
        <w:rPr>
          <w:lang w:val="fr-CH"/>
        </w:rPr>
        <w:t>:</w:t>
      </w:r>
      <w:r w:rsidR="00D632E9" w:rsidRPr="00BC46A0">
        <w:rPr>
          <w:lang w:val="fr-CH"/>
        </w:rPr>
        <w:t xml:space="preserve"> chaque</w:t>
      </w:r>
      <w:r w:rsidR="00D632E9">
        <w:rPr>
          <w:lang w:val="fr-CH"/>
        </w:rPr>
        <w:t xml:space="preserve"> remake </w:t>
      </w:r>
      <w:r w:rsidR="00B04BD2">
        <w:rPr>
          <w:lang w:val="fr-CH"/>
        </w:rPr>
        <w:t>cherchant</w:t>
      </w:r>
      <w:r w:rsidR="00D632E9">
        <w:rPr>
          <w:lang w:val="fr-CH"/>
        </w:rPr>
        <w:t xml:space="preserve"> en quelque sorte </w:t>
      </w:r>
      <w:r w:rsidR="00B04BD2">
        <w:rPr>
          <w:lang w:val="fr-CH"/>
        </w:rPr>
        <w:t xml:space="preserve">à </w:t>
      </w:r>
      <w:r w:rsidR="00D632E9">
        <w:rPr>
          <w:lang w:val="fr-CH"/>
        </w:rPr>
        <w:t>innover en se différenciant dans ces moments</w:t>
      </w:r>
      <w:ins w:id="88" w:author="Mireille Berton" w:date="2016-12-18T18:23:00Z">
        <w:r w:rsidR="002316DB">
          <w:rPr>
            <w:lang w:val="fr-CH"/>
          </w:rPr>
          <w:t>-</w:t>
        </w:r>
      </w:ins>
      <w:del w:id="89" w:author="Mireille Berton" w:date="2016-12-18T18:23:00Z">
        <w:r w:rsidR="00D632E9" w:rsidDel="002316DB">
          <w:rPr>
            <w:lang w:val="fr-CH"/>
          </w:rPr>
          <w:delText xml:space="preserve"> </w:delText>
        </w:r>
      </w:del>
      <w:r w:rsidR="00D632E9">
        <w:rPr>
          <w:lang w:val="fr-CH"/>
        </w:rPr>
        <w:t xml:space="preserve">clés que constituent le début et la fin d’un récit filmique. </w:t>
      </w:r>
      <w:r w:rsidR="007E1637">
        <w:rPr>
          <w:lang w:val="fr-CH"/>
        </w:rPr>
        <w:t>Ces changements ont également pour effet de définir un pacte de lecture différent pour chaque film</w:t>
      </w:r>
      <w:ins w:id="90" w:author="Mireille Berton" w:date="2016-12-18T18:25:00Z">
        <w:r w:rsidR="002316DB">
          <w:rPr>
            <w:lang w:val="fr-CH"/>
          </w:rPr>
          <w:t> </w:t>
        </w:r>
      </w:ins>
      <w:r w:rsidR="007E1637">
        <w:rPr>
          <w:lang w:val="fr-CH"/>
        </w:rPr>
        <w:t>: la</w:t>
      </w:r>
      <w:r>
        <w:rPr>
          <w:lang w:val="fr-CH"/>
        </w:rPr>
        <w:t xml:space="preserve"> </w:t>
      </w:r>
      <w:r w:rsidR="007E1637">
        <w:rPr>
          <w:lang w:val="fr-CH"/>
        </w:rPr>
        <w:t xml:space="preserve">voix off narrative de </w:t>
      </w:r>
      <w:r w:rsidR="002C7ECF">
        <w:rPr>
          <w:lang w:val="fr-CH"/>
        </w:rPr>
        <w:t xml:space="preserve">chez </w:t>
      </w:r>
      <w:r w:rsidR="007E1637">
        <w:rPr>
          <w:lang w:val="fr-CH"/>
        </w:rPr>
        <w:t xml:space="preserve">Siegel/Ferrara situent </w:t>
      </w:r>
      <w:r w:rsidR="002C7ECF">
        <w:rPr>
          <w:lang w:val="fr-CH"/>
        </w:rPr>
        <w:t xml:space="preserve">les événements du film </w:t>
      </w:r>
      <w:r w:rsidR="007E1637">
        <w:rPr>
          <w:lang w:val="fr-CH"/>
        </w:rPr>
        <w:t xml:space="preserve">comme </w:t>
      </w:r>
      <w:r w:rsidR="002C7ECF">
        <w:rPr>
          <w:lang w:val="fr-CH"/>
        </w:rPr>
        <w:t>passés, alors que celle de chez Hirschbiegel implique une immédiateté de ces événements</w:t>
      </w:r>
      <w:r w:rsidR="002C7ECF">
        <w:rPr>
          <w:rStyle w:val="FootnoteReference"/>
          <w:lang w:val="fr-CH"/>
        </w:rPr>
        <w:footnoteReference w:id="31"/>
      </w:r>
      <w:r w:rsidR="002C7ECF">
        <w:rPr>
          <w:lang w:val="fr-CH"/>
        </w:rPr>
        <w:t>.</w:t>
      </w:r>
      <w:r w:rsidR="00FD4ADF">
        <w:rPr>
          <w:lang w:val="fr-CH"/>
        </w:rPr>
        <w:t xml:space="preserve"> </w:t>
      </w:r>
      <w:commentRangeEnd w:id="86"/>
      <w:r w:rsidR="002316DB">
        <w:rPr>
          <w:rStyle w:val="CommentReference"/>
        </w:rPr>
        <w:commentReference w:id="86"/>
      </w:r>
    </w:p>
    <w:p w14:paraId="278B18AF" w14:textId="77777777" w:rsidR="00FD4ADF" w:rsidRDefault="00FD4ADF" w:rsidP="003560B1">
      <w:pPr>
        <w:rPr>
          <w:highlight w:val="yellow"/>
          <w:lang w:val="fr-CH"/>
        </w:rPr>
      </w:pPr>
    </w:p>
    <w:p w14:paraId="548CC8EA" w14:textId="188B69AA" w:rsidR="001A66E2" w:rsidRPr="00371B2E" w:rsidRDefault="00371B2E" w:rsidP="001A66E2">
      <w:pPr>
        <w:pStyle w:val="Heading2"/>
        <w:spacing w:after="120"/>
        <w:rPr>
          <w:lang w:val="fr-CH"/>
        </w:rPr>
      </w:pPr>
      <w:r>
        <w:rPr>
          <w:lang w:val="fr-CH"/>
        </w:rPr>
        <w:t xml:space="preserve">Apparition et reconduite d’un motif, le cri des </w:t>
      </w:r>
      <w:r>
        <w:rPr>
          <w:i/>
          <w:lang w:val="fr-CH"/>
        </w:rPr>
        <w:t>pod people</w:t>
      </w:r>
    </w:p>
    <w:p w14:paraId="38049E9D" w14:textId="4088C0A2" w:rsidR="001A66E2" w:rsidRDefault="00055641" w:rsidP="001A66E2">
      <w:pPr>
        <w:pStyle w:val="Mmoire"/>
        <w:rPr>
          <w:lang w:val="fr-CH"/>
        </w:rPr>
      </w:pPr>
      <w:r>
        <w:rPr>
          <w:lang w:val="fr-CH"/>
        </w:rPr>
        <w:t>Un autre élément, apparu avec le film de 1978</w:t>
      </w:r>
      <w:r w:rsidR="009C1C98">
        <w:rPr>
          <w:lang w:val="fr-CH"/>
        </w:rPr>
        <w:t xml:space="preserve">, </w:t>
      </w:r>
      <w:commentRangeStart w:id="91"/>
      <w:r w:rsidR="009C1C98">
        <w:rPr>
          <w:lang w:val="fr-CH"/>
        </w:rPr>
        <w:t xml:space="preserve">articule la tension entre originalité et réflexivité </w:t>
      </w:r>
      <w:commentRangeEnd w:id="91"/>
      <w:r w:rsidR="002316DB">
        <w:rPr>
          <w:rStyle w:val="CommentReference"/>
        </w:rPr>
        <w:commentReference w:id="91"/>
      </w:r>
      <w:r w:rsidR="009C1C98">
        <w:rPr>
          <w:lang w:val="fr-CH"/>
        </w:rPr>
        <w:t xml:space="preserve">de la série : le cri des </w:t>
      </w:r>
      <w:r w:rsidR="009C1C98">
        <w:rPr>
          <w:i/>
          <w:lang w:val="fr-CH"/>
        </w:rPr>
        <w:t>pod people</w:t>
      </w:r>
      <w:r w:rsidR="009C1C98">
        <w:rPr>
          <w:lang w:val="fr-CH"/>
        </w:rPr>
        <w:t xml:space="preserve"> utilisé pour avertir leurs semblables de la </w:t>
      </w:r>
      <w:r w:rsidR="00113EBF">
        <w:rPr>
          <w:lang w:val="fr-CH"/>
        </w:rPr>
        <w:t>présence</w:t>
      </w:r>
      <w:r w:rsidR="009C1C98">
        <w:rPr>
          <w:lang w:val="fr-CH"/>
        </w:rPr>
        <w:t xml:space="preserve"> d’humains non transformés</w:t>
      </w:r>
      <w:r w:rsidR="00C7223B">
        <w:rPr>
          <w:rStyle w:val="FootnoteReference"/>
          <w:lang w:val="fr-CH"/>
        </w:rPr>
        <w:footnoteReference w:id="32"/>
      </w:r>
      <w:r w:rsidR="009C1C98">
        <w:rPr>
          <w:lang w:val="fr-CH"/>
        </w:rPr>
        <w:t>.</w:t>
      </w:r>
      <w:r w:rsidR="00113EBF">
        <w:rPr>
          <w:lang w:val="fr-CH"/>
        </w:rPr>
        <w:t xml:space="preserve"> Dans </w:t>
      </w:r>
      <w:r w:rsidR="00DA6438">
        <w:rPr>
          <w:lang w:val="fr-CH"/>
        </w:rPr>
        <w:t>la version</w:t>
      </w:r>
      <w:r w:rsidR="00113EBF">
        <w:rPr>
          <w:lang w:val="fr-CH"/>
        </w:rPr>
        <w:t xml:space="preserve"> de Siegel, ce cri d’avertissement ne prend pas de forme particulière (visuellement ou acoustiquement) : après sa transformation, Becky lance par exemple « </w:t>
      </w:r>
      <w:r w:rsidR="00AD43D7">
        <w:rPr>
          <w:lang w:val="fr-CH"/>
        </w:rPr>
        <w:t xml:space="preserve">Il est ici ! Il est ici ! Attrapez-le ! </w:t>
      </w:r>
      <w:r w:rsidR="002A2A71">
        <w:rPr>
          <w:lang w:val="fr-CH"/>
        </w:rPr>
        <w:t>Attrapez-le</w:t>
      </w:r>
      <w:r w:rsidR="00AD43D7">
        <w:rPr>
          <w:lang w:val="fr-CH"/>
        </w:rPr>
        <w:t> ! »</w:t>
      </w:r>
      <w:r w:rsidR="00AD43D7">
        <w:rPr>
          <w:rStyle w:val="FootnoteReference"/>
          <w:lang w:val="fr-CH"/>
        </w:rPr>
        <w:footnoteReference w:id="33"/>
      </w:r>
      <w:r w:rsidR="00DA6438">
        <w:rPr>
          <w:lang w:val="fr-CH"/>
        </w:rPr>
        <w:t xml:space="preserve">, dans le </w:t>
      </w:r>
      <w:r w:rsidR="00DA6438" w:rsidRPr="00DA6438">
        <w:rPr>
          <w:i/>
          <w:lang w:val="fr-CH"/>
        </w:rPr>
        <w:t>continuity script</w:t>
      </w:r>
      <w:r w:rsidR="00DA6438">
        <w:rPr>
          <w:lang w:val="fr-CH"/>
        </w:rPr>
        <w:t xml:space="preserve"> la ligne de dialogue est entrecoupée de didascalies concernant la mise en scène (« Elle se tourne et regarde en direction de la caméra »</w:t>
      </w:r>
      <w:r w:rsidR="00DA6438">
        <w:rPr>
          <w:rStyle w:val="FootnoteReference"/>
          <w:lang w:val="fr-CH"/>
        </w:rPr>
        <w:footnoteReference w:id="34"/>
      </w:r>
      <w:r w:rsidR="00DA6438">
        <w:rPr>
          <w:lang w:val="fr-CH"/>
        </w:rPr>
        <w:t>)</w:t>
      </w:r>
      <w:r w:rsidR="00462979">
        <w:rPr>
          <w:lang w:val="fr-CH"/>
        </w:rPr>
        <w:t xml:space="preserve"> ou le ton de la voix (« criant furieusement »</w:t>
      </w:r>
      <w:r w:rsidR="00462979">
        <w:rPr>
          <w:rStyle w:val="FootnoteReference"/>
          <w:lang w:val="fr-CH"/>
        </w:rPr>
        <w:footnoteReference w:id="35"/>
      </w:r>
      <w:r w:rsidR="00466B5F">
        <w:rPr>
          <w:lang w:val="fr-CH"/>
        </w:rPr>
        <w:t>).</w:t>
      </w:r>
      <w:r w:rsidR="00BA3E60">
        <w:rPr>
          <w:lang w:val="fr-CH"/>
        </w:rPr>
        <w:t xml:space="preserve"> Ces dernières n’accordent pourtant pas une particularité visuelle ou sonore à la scène par rapport au reste du film</w:t>
      </w:r>
      <w:r w:rsidR="00FC4407">
        <w:rPr>
          <w:lang w:val="fr-CH"/>
        </w:rPr>
        <w:t xml:space="preserve"> : le cri ne peut pas être utilisé pour distinguer un humain d’une </w:t>
      </w:r>
      <w:r w:rsidR="00FC4407">
        <w:rPr>
          <w:i/>
          <w:lang w:val="fr-CH"/>
        </w:rPr>
        <w:t>pod person</w:t>
      </w:r>
      <w:r w:rsidR="00FC4407">
        <w:rPr>
          <w:lang w:val="fr-CH"/>
        </w:rPr>
        <w:t xml:space="preserve"> et n’a pas pour effet d’effrayer le spectateur par sa forme</w:t>
      </w:r>
      <w:r w:rsidR="00BA3E60">
        <w:rPr>
          <w:lang w:val="fr-CH"/>
        </w:rPr>
        <w:t>.</w:t>
      </w:r>
      <w:r w:rsidR="00F76AFB">
        <w:rPr>
          <w:lang w:val="fr-CH"/>
        </w:rPr>
        <w:t xml:space="preserve"> </w:t>
      </w:r>
      <w:r w:rsidR="009C0116">
        <w:rPr>
          <w:lang w:val="fr-CH"/>
        </w:rPr>
        <w:t xml:space="preserve">Le film de Kaufman, en revanche, accorde une importance toute particulière à ce cri : </w:t>
      </w:r>
      <w:r w:rsidR="001E464C">
        <w:rPr>
          <w:lang w:val="fr-CH"/>
        </w:rPr>
        <w:t>il apparaît dans le troisième acte du film</w:t>
      </w:r>
      <w:r w:rsidR="007814FC">
        <w:rPr>
          <w:lang w:val="fr-CH"/>
        </w:rPr>
        <w:t xml:space="preserve">, au </w:t>
      </w:r>
      <w:r w:rsidR="007814FC">
        <w:rPr>
          <w:lang w:val="fr-CH"/>
        </w:rPr>
        <w:lastRenderedPageBreak/>
        <w:t xml:space="preserve">moment où Matthew détruit son double </w:t>
      </w:r>
      <w:r w:rsidR="007814FC">
        <w:rPr>
          <w:i/>
          <w:lang w:val="fr-CH"/>
        </w:rPr>
        <w:t>pod</w:t>
      </w:r>
      <w:r w:rsidR="007814FC">
        <w:rPr>
          <w:lang w:val="fr-CH"/>
        </w:rPr>
        <w:t xml:space="preserve"> avec une hache, sous forme d’un cri strident qui évoque plus </w:t>
      </w:r>
      <w:r w:rsidR="00450AB6">
        <w:rPr>
          <w:lang w:val="fr-CH"/>
        </w:rPr>
        <w:t>le</w:t>
      </w:r>
      <w:r w:rsidR="007814FC">
        <w:rPr>
          <w:lang w:val="fr-CH"/>
        </w:rPr>
        <w:t xml:space="preserve"> cri animal </w:t>
      </w:r>
      <w:r w:rsidR="007F72B2">
        <w:rPr>
          <w:lang w:val="fr-CH"/>
        </w:rPr>
        <w:t xml:space="preserve">d’un porc </w:t>
      </w:r>
      <w:r w:rsidR="00B20FF6">
        <w:rPr>
          <w:lang w:val="fr-CH"/>
        </w:rPr>
        <w:t>en souffrance</w:t>
      </w:r>
      <w:r w:rsidR="007F72B2">
        <w:rPr>
          <w:lang w:val="fr-CH"/>
        </w:rPr>
        <w:t xml:space="preserve"> que celui d’un être humain.</w:t>
      </w:r>
      <w:r w:rsidR="003D3D70">
        <w:rPr>
          <w:lang w:val="fr-CH"/>
        </w:rPr>
        <w:t xml:space="preserve"> Ce cri, qui apparaît d’abord uniquement en voix off sans que sa source soit clairement identifiée, va habiter la bande sonore du film pendant plus de la moitié du troisième acte.</w:t>
      </w:r>
      <w:r w:rsidR="005D465B">
        <w:rPr>
          <w:lang w:val="fr-CH"/>
        </w:rPr>
        <w:t xml:space="preserve"> Il apparaît pour la première fois en voix in dans un plan court sur lequel on peut apercevoir trois </w:t>
      </w:r>
      <w:r w:rsidR="005D465B">
        <w:rPr>
          <w:i/>
          <w:lang w:val="fr-CH"/>
        </w:rPr>
        <w:t>pod people</w:t>
      </w:r>
      <w:r w:rsidR="005D465B">
        <w:rPr>
          <w:lang w:val="fr-CH"/>
        </w:rPr>
        <w:t xml:space="preserve"> la bouche ouverte (fig. 11)</w:t>
      </w:r>
      <w:r w:rsidR="00B21702">
        <w:rPr>
          <w:lang w:val="fr-CH"/>
        </w:rPr>
        <w:t>, l’attribuant définitivement comme émanant des humains transformés. Quelques minutes plus tard, le cri est à nouveau montré en voix in dans un plan très court (</w:t>
      </w:r>
      <w:r w:rsidR="00F77ABD">
        <w:rPr>
          <w:lang w:val="fr-CH"/>
        </w:rPr>
        <w:t>26 images</w:t>
      </w:r>
      <w:r w:rsidR="001E11F2">
        <w:rPr>
          <w:lang w:val="fr-CH"/>
        </w:rPr>
        <w:t>) dans lequel un zoom</w:t>
      </w:r>
      <w:r w:rsidR="00070590">
        <w:rPr>
          <w:lang w:val="fr-CH"/>
        </w:rPr>
        <w:t xml:space="preserve"> rapide d’un plan </w:t>
      </w:r>
      <w:r w:rsidR="00B34249">
        <w:rPr>
          <w:lang w:val="fr-CH"/>
        </w:rPr>
        <w:t>d’ensemble</w:t>
      </w:r>
      <w:r w:rsidR="00070590">
        <w:rPr>
          <w:lang w:val="fr-CH"/>
        </w:rPr>
        <w:t xml:space="preserve"> (fig. 12) vers un </w:t>
      </w:r>
      <w:r w:rsidR="00B34249">
        <w:rPr>
          <w:lang w:val="fr-CH"/>
        </w:rPr>
        <w:t>plan américain (fig. 13</w:t>
      </w:r>
      <w:r w:rsidR="00E41287">
        <w:rPr>
          <w:lang w:val="fr-CH"/>
        </w:rPr>
        <w:t>) : la durée courte et la brutalité du zoom, rare dans les films de fictions, accentue l’effet horrifique du cri poussé par le personnage qui pointe son doigt dans la direction du spectateur.</w:t>
      </w:r>
      <w:r w:rsidR="000B2E52">
        <w:rPr>
          <w:lang w:val="fr-CH"/>
        </w:rPr>
        <w:t xml:space="preserve"> Cette représentation du cri ne sera </w:t>
      </w:r>
      <w:r w:rsidR="009B7B63">
        <w:rPr>
          <w:lang w:val="fr-CH"/>
        </w:rPr>
        <w:t>utilisée</w:t>
      </w:r>
      <w:r w:rsidR="000B2E52">
        <w:rPr>
          <w:lang w:val="fr-CH"/>
        </w:rPr>
        <w:t xml:space="preserve"> que deux fois de plus dans le film : dans la scène de poursuite finale, dans laquelle une Elizabeth –devenue </w:t>
      </w:r>
      <w:r w:rsidR="000B2E52" w:rsidRPr="00C32BFA">
        <w:rPr>
          <w:i/>
          <w:lang w:val="fr-CH"/>
        </w:rPr>
        <w:t>pod</w:t>
      </w:r>
      <w:r w:rsidR="00C32BFA">
        <w:rPr>
          <w:i/>
          <w:lang w:val="fr-CH"/>
        </w:rPr>
        <w:t xml:space="preserve"> person</w:t>
      </w:r>
      <w:r w:rsidR="000B2E52">
        <w:rPr>
          <w:lang w:val="fr-CH"/>
        </w:rPr>
        <w:t xml:space="preserve">– dénudée va révéler la position de Matthew alors en train de saboter les </w:t>
      </w:r>
      <w:r w:rsidR="00596B22">
        <w:rPr>
          <w:lang w:val="fr-CH"/>
        </w:rPr>
        <w:t>serres</w:t>
      </w:r>
      <w:r w:rsidR="000B2E52">
        <w:rPr>
          <w:lang w:val="fr-CH"/>
        </w:rPr>
        <w:t xml:space="preserve"> de production des </w:t>
      </w:r>
      <w:r w:rsidR="000B2E52">
        <w:rPr>
          <w:i/>
          <w:lang w:val="fr-CH"/>
        </w:rPr>
        <w:t>pods</w:t>
      </w:r>
      <w:r w:rsidR="00596B22">
        <w:rPr>
          <w:lang w:val="fr-CH"/>
        </w:rPr>
        <w:t xml:space="preserve"> (fig. 14)</w:t>
      </w:r>
      <w:r w:rsidR="000B2E52">
        <w:rPr>
          <w:lang w:val="fr-CH"/>
        </w:rPr>
        <w:t>.</w:t>
      </w:r>
      <w:r w:rsidR="00B1112C">
        <w:rPr>
          <w:lang w:val="fr-CH"/>
        </w:rPr>
        <w:t xml:space="preserve"> Dans ce plan, la caméra reste statique lors du cri et la mise en cadre </w:t>
      </w:r>
      <w:r w:rsidR="007409D4">
        <w:rPr>
          <w:lang w:val="fr-CH"/>
        </w:rPr>
        <w:t>ne place pas le spectateur (mais plutôt, via un contre champ, son avatar filmique d’incarne Matthew)</w:t>
      </w:r>
      <w:r w:rsidR="009C31F0">
        <w:rPr>
          <w:lang w:val="fr-CH"/>
        </w:rPr>
        <w:t xml:space="preserve"> dans la lignée du pointage de doigt ou du regard d’Elizabeth. La durée très courte de la première apparition en voix in du cri et la non</w:t>
      </w:r>
      <w:ins w:id="92" w:author="Mireille Berton" w:date="2016-12-18T18:28:00Z">
        <w:r w:rsidR="002316DB">
          <w:rPr>
            <w:lang w:val="fr-CH"/>
          </w:rPr>
          <w:t xml:space="preserve"> </w:t>
        </w:r>
      </w:ins>
      <w:del w:id="93" w:author="Mireille Berton" w:date="2016-12-18T18:28:00Z">
        <w:r w:rsidR="009C31F0" w:rsidDel="002316DB">
          <w:rPr>
            <w:lang w:val="fr-CH"/>
          </w:rPr>
          <w:delText>-</w:delText>
        </w:r>
      </w:del>
      <w:r w:rsidR="009C31F0">
        <w:rPr>
          <w:lang w:val="fr-CH"/>
        </w:rPr>
        <w:t xml:space="preserve">agressivité relative de la deuxième </w:t>
      </w:r>
      <w:r w:rsidR="00D64CAC">
        <w:rPr>
          <w:lang w:val="fr-CH"/>
        </w:rPr>
        <w:t>sont importantes car elles créent les conditions spectatorielles pour sa dernière apparition, qui est également l’ultime</w:t>
      </w:r>
      <w:r w:rsidR="00D64CAC">
        <w:rPr>
          <w:rStyle w:val="FootnoteReference"/>
          <w:lang w:val="fr-CH"/>
        </w:rPr>
        <w:footnoteReference w:id="36"/>
      </w:r>
      <w:r w:rsidR="00E90021">
        <w:rPr>
          <w:lang w:val="fr-CH"/>
        </w:rPr>
        <w:t xml:space="preserve"> plan du film.</w:t>
      </w:r>
      <w:r w:rsidR="00B7122E">
        <w:rPr>
          <w:lang w:val="fr-CH"/>
        </w:rPr>
        <w:t xml:space="preserve"> </w:t>
      </w:r>
      <w:commentRangeStart w:id="94"/>
      <w:r w:rsidR="00B7122E">
        <w:rPr>
          <w:lang w:val="fr-CH"/>
        </w:rPr>
        <w:t>Cette dernière manifestation du cri</w:t>
      </w:r>
      <w:r w:rsidR="00C22F7D">
        <w:rPr>
          <w:rStyle w:val="FootnoteReference"/>
          <w:lang w:val="fr-CH"/>
        </w:rPr>
        <w:footnoteReference w:id="37"/>
      </w:r>
      <w:r w:rsidR="00A86E48">
        <w:rPr>
          <w:lang w:val="fr-CH"/>
        </w:rPr>
        <w:t xml:space="preserve"> est au cœur</w:t>
      </w:r>
      <w:ins w:id="95" w:author="Mireille Berton" w:date="2016-12-18T18:29:00Z">
        <w:r w:rsidR="002316DB">
          <w:rPr>
            <w:lang w:val="fr-CH"/>
          </w:rPr>
          <w:t>-</w:t>
        </w:r>
      </w:ins>
      <w:del w:id="96" w:author="Mireille Berton" w:date="2016-12-18T18:29:00Z">
        <w:r w:rsidR="00A86E48" w:rsidDel="002316DB">
          <w:rPr>
            <w:lang w:val="fr-CH"/>
          </w:rPr>
          <w:delText xml:space="preserve"> </w:delText>
        </w:r>
      </w:del>
      <w:r w:rsidR="00A86E48">
        <w:rPr>
          <w:lang w:val="fr-CH"/>
        </w:rPr>
        <w:t>même des tensions entre réflexivité et d’originalité entre le film et son remake </w:t>
      </w:r>
      <w:commentRangeEnd w:id="94"/>
      <w:r w:rsidR="002316DB">
        <w:rPr>
          <w:rStyle w:val="CommentReference"/>
        </w:rPr>
        <w:commentReference w:id="94"/>
      </w:r>
      <w:r w:rsidR="00A86E48">
        <w:rPr>
          <w:lang w:val="fr-CH"/>
        </w:rPr>
        <w:t xml:space="preserve">: dans les dernières séquences du film, montrant un Matthew vivant entouré de </w:t>
      </w:r>
      <w:r w:rsidR="00A86E48">
        <w:rPr>
          <w:i/>
          <w:lang w:val="fr-CH"/>
        </w:rPr>
        <w:t>pod people</w:t>
      </w:r>
      <w:r w:rsidR="00A86E48">
        <w:rPr>
          <w:lang w:val="fr-CH"/>
        </w:rPr>
        <w:t xml:space="preserve"> menant leur</w:t>
      </w:r>
      <w:del w:id="97" w:author="Mireille Berton" w:date="2016-12-18T18:29:00Z">
        <w:r w:rsidR="00A86E48" w:rsidDel="002316DB">
          <w:rPr>
            <w:lang w:val="fr-CH"/>
          </w:rPr>
          <w:delText>s</w:delText>
        </w:r>
      </w:del>
      <w:r w:rsidR="00A86E48">
        <w:rPr>
          <w:lang w:val="fr-CH"/>
        </w:rPr>
        <w:t xml:space="preserve"> existence</w:t>
      </w:r>
      <w:del w:id="98" w:author="Mireille Berton" w:date="2016-12-18T18:29:00Z">
        <w:r w:rsidR="00A86E48" w:rsidDel="002316DB">
          <w:rPr>
            <w:lang w:val="fr-CH"/>
          </w:rPr>
          <w:delText>s</w:delText>
        </w:r>
      </w:del>
      <w:r w:rsidR="00A86E48">
        <w:rPr>
          <w:lang w:val="fr-CH"/>
        </w:rPr>
        <w:t xml:space="preserve"> sans but réel</w:t>
      </w:r>
      <w:r w:rsidR="00A86E48">
        <w:rPr>
          <w:rStyle w:val="FootnoteReference"/>
          <w:lang w:val="fr-CH"/>
        </w:rPr>
        <w:footnoteReference w:id="38"/>
      </w:r>
      <w:r w:rsidR="00A86E48">
        <w:rPr>
          <w:lang w:val="fr-CH"/>
        </w:rPr>
        <w:t>, le spectateur infère que le héros prétend être transformé dans un souci de se fondre dans la masse. Or, dans la scène finale</w:t>
      </w:r>
      <w:r w:rsidR="00570C66">
        <w:rPr>
          <w:rStyle w:val="FootnoteReference"/>
          <w:lang w:val="fr-CH"/>
        </w:rPr>
        <w:footnoteReference w:id="39"/>
      </w:r>
      <w:r w:rsidR="00A86E48">
        <w:rPr>
          <w:lang w:val="fr-CH"/>
        </w:rPr>
        <w:t xml:space="preserve"> durant laquelle Matthew croise </w:t>
      </w:r>
      <w:r w:rsidR="00570C66">
        <w:rPr>
          <w:lang w:val="fr-CH"/>
        </w:rPr>
        <w:t xml:space="preserve">une </w:t>
      </w:r>
      <w:r w:rsidR="00570C66" w:rsidRPr="00570C66">
        <w:rPr>
          <w:lang w:val="fr-CH"/>
        </w:rPr>
        <w:t>Nancy Bellicec</w:t>
      </w:r>
      <w:r w:rsidR="00570C66">
        <w:rPr>
          <w:lang w:val="fr-CH"/>
        </w:rPr>
        <w:t xml:space="preserve"> –</w:t>
      </w:r>
      <w:ins w:id="99" w:author="Mireille Berton" w:date="2016-12-18T18:29:00Z">
        <w:r w:rsidR="002316DB">
          <w:rPr>
            <w:lang w:val="fr-CH"/>
          </w:rPr>
          <w:t xml:space="preserve"> </w:t>
        </w:r>
      </w:ins>
      <w:r w:rsidR="00570C66">
        <w:rPr>
          <w:lang w:val="fr-CH"/>
        </w:rPr>
        <w:t>toujours humaine</w:t>
      </w:r>
      <w:ins w:id="100" w:author="Mireille Berton" w:date="2016-12-18T18:29:00Z">
        <w:r w:rsidR="002316DB">
          <w:rPr>
            <w:lang w:val="fr-CH"/>
          </w:rPr>
          <w:t xml:space="preserve"> </w:t>
        </w:r>
      </w:ins>
      <w:r w:rsidR="00570C66">
        <w:rPr>
          <w:lang w:val="fr-CH"/>
        </w:rPr>
        <w:t xml:space="preserve">– pensant elle aussi avoir </w:t>
      </w:r>
      <w:commentRangeStart w:id="101"/>
      <w:r w:rsidR="00570C66">
        <w:rPr>
          <w:lang w:val="fr-CH"/>
        </w:rPr>
        <w:t>à faire à un humain, le même mécanisme formel que précédemment est</w:t>
      </w:r>
      <w:r w:rsidR="00296845">
        <w:rPr>
          <w:lang w:val="fr-CH"/>
        </w:rPr>
        <w:t xml:space="preserve"> </w:t>
      </w:r>
      <w:del w:id="102" w:author="Mireille Berton" w:date="2016-12-18T18:29:00Z">
        <w:r w:rsidR="00296845" w:rsidDel="002316DB">
          <w:rPr>
            <w:lang w:val="fr-CH"/>
          </w:rPr>
          <w:delText>déclenché </w:delText>
        </w:r>
      </w:del>
      <w:ins w:id="103" w:author="Mireille Berton" w:date="2016-12-18T18:29:00Z">
        <w:r w:rsidR="002316DB">
          <w:rPr>
            <w:lang w:val="fr-CH"/>
          </w:rPr>
          <w:t>utilisé</w:t>
        </w:r>
        <w:r w:rsidR="002316DB">
          <w:rPr>
            <w:lang w:val="fr-CH"/>
          </w:rPr>
          <w:t> </w:t>
        </w:r>
        <w:commentRangeEnd w:id="101"/>
        <w:r w:rsidR="002316DB">
          <w:rPr>
            <w:rStyle w:val="CommentReference"/>
          </w:rPr>
          <w:commentReference w:id="101"/>
        </w:r>
      </w:ins>
      <w:r w:rsidR="00296845">
        <w:rPr>
          <w:lang w:val="fr-CH"/>
        </w:rPr>
        <w:t>: le plan d’ensemble de Matthew se resserre, cette fois-ci par un travelling avant plutôt qu’un zoom, avant que ce dernier ne lève le doigt en direction de Nancy et commence à pousser le cri.</w:t>
      </w:r>
      <w:r w:rsidR="00705222">
        <w:rPr>
          <w:lang w:val="fr-CH"/>
        </w:rPr>
        <w:t xml:space="preserve"> Mais </w:t>
      </w:r>
      <w:r w:rsidR="00705222">
        <w:rPr>
          <w:lang w:val="fr-CH"/>
        </w:rPr>
        <w:lastRenderedPageBreak/>
        <w:t xml:space="preserve">cette fois-ci le cri n’est pas l’objet d’un plan unique très court : il va durer </w:t>
      </w:r>
      <w:r w:rsidR="004D5EAE">
        <w:rPr>
          <w:lang w:val="fr-CH"/>
        </w:rPr>
        <w:t xml:space="preserve">18 secondes et s’étendre sur </w:t>
      </w:r>
      <w:r w:rsidR="003F7307">
        <w:rPr>
          <w:lang w:val="fr-CH"/>
        </w:rPr>
        <w:t>neufs</w:t>
      </w:r>
      <w:r w:rsidR="004D5EAE">
        <w:rPr>
          <w:lang w:val="fr-CH"/>
        </w:rPr>
        <w:t xml:space="preserve"> plans jusqu’au fondu au noir qui laisse place au générique de fin.</w:t>
      </w:r>
      <w:r w:rsidR="003F7307">
        <w:rPr>
          <w:lang w:val="fr-CH"/>
        </w:rPr>
        <w:t xml:space="preserve"> La durée </w:t>
      </w:r>
      <w:r w:rsidR="00322480">
        <w:rPr>
          <w:lang w:val="fr-CH"/>
        </w:rPr>
        <w:t xml:space="preserve">longue </w:t>
      </w:r>
      <w:r w:rsidR="003F7307">
        <w:rPr>
          <w:lang w:val="fr-CH"/>
        </w:rPr>
        <w:t xml:space="preserve">et surtout les </w:t>
      </w:r>
      <w:r w:rsidR="00225705">
        <w:rPr>
          <w:lang w:val="fr-CH"/>
        </w:rPr>
        <w:t>quatre plans</w:t>
      </w:r>
      <w:r w:rsidR="00DA753F">
        <w:rPr>
          <w:lang w:val="fr-CH"/>
        </w:rPr>
        <w:t xml:space="preserve">, en contre-champ, </w:t>
      </w:r>
      <w:r w:rsidR="00761337">
        <w:rPr>
          <w:lang w:val="fr-CH"/>
        </w:rPr>
        <w:t>sur</w:t>
      </w:r>
      <w:r w:rsidR="00DA753F">
        <w:rPr>
          <w:lang w:val="fr-CH"/>
        </w:rPr>
        <w:t xml:space="preserve"> Nancy en pleur</w:t>
      </w:r>
      <w:r w:rsidR="00A90C4F">
        <w:rPr>
          <w:lang w:val="fr-CH"/>
        </w:rPr>
        <w:t>s</w:t>
      </w:r>
      <w:r w:rsidR="00DA753F">
        <w:rPr>
          <w:rStyle w:val="FootnoteReference"/>
          <w:lang w:val="fr-CH"/>
        </w:rPr>
        <w:footnoteReference w:id="40"/>
      </w:r>
      <w:r w:rsidR="00A90C4F">
        <w:rPr>
          <w:lang w:val="fr-CH"/>
        </w:rPr>
        <w:t xml:space="preserve"> </w:t>
      </w:r>
      <w:r w:rsidR="00A36EC6">
        <w:rPr>
          <w:lang w:val="fr-CH"/>
        </w:rPr>
        <w:t>en intensifient l’effet sur le spectateur</w:t>
      </w:r>
      <w:ins w:id="105" w:author="Mireille Berton" w:date="2016-12-18T18:30:00Z">
        <w:r w:rsidR="002316DB">
          <w:rPr>
            <w:lang w:val="fr-CH"/>
          </w:rPr>
          <w:t> </w:t>
        </w:r>
      </w:ins>
      <w:del w:id="106" w:author="Mireille Berton" w:date="2016-12-18T18:30:00Z">
        <w:r w:rsidR="00A36EC6" w:rsidDel="002316DB">
          <w:rPr>
            <w:lang w:val="fr-CH"/>
          </w:rPr>
          <w:delText> </w:delText>
        </w:r>
      </w:del>
      <w:r w:rsidR="00A36EC6">
        <w:rPr>
          <w:lang w:val="fr-CH"/>
        </w:rPr>
        <w:t>; un spectateur choqué puis surpris que le héros du film s’avère être devenu un</w:t>
      </w:r>
      <w:r w:rsidR="00F02A95">
        <w:rPr>
          <w:lang w:val="fr-CH"/>
        </w:rPr>
        <w:t>e</w:t>
      </w:r>
      <w:r w:rsidR="00A36EC6">
        <w:rPr>
          <w:lang w:val="fr-CH"/>
        </w:rPr>
        <w:t xml:space="preserve"> </w:t>
      </w:r>
      <w:r w:rsidR="00F02A95">
        <w:rPr>
          <w:i/>
          <w:lang w:val="fr-CH"/>
        </w:rPr>
        <w:t>pod person</w:t>
      </w:r>
      <w:r w:rsidR="00A36EC6">
        <w:rPr>
          <w:lang w:val="fr-CH"/>
        </w:rPr>
        <w:t xml:space="preserve">, et ne trouvant comme seule présence identificatoire à l’écran </w:t>
      </w:r>
      <w:ins w:id="107" w:author="Mireille Berton" w:date="2016-12-18T18:30:00Z">
        <w:r w:rsidR="002316DB">
          <w:rPr>
            <w:lang w:val="fr-CH"/>
          </w:rPr>
          <w:t>qu’</w:t>
        </w:r>
      </w:ins>
      <w:r w:rsidR="00A36EC6">
        <w:rPr>
          <w:lang w:val="fr-CH"/>
        </w:rPr>
        <w:t>une femme hurlant de désespoir.</w:t>
      </w:r>
    </w:p>
    <w:p w14:paraId="3A2AF606" w14:textId="5BE10290" w:rsidR="003F68E7" w:rsidRDefault="003F68E7" w:rsidP="00910807">
      <w:pPr>
        <w:pStyle w:val="Mmoire"/>
        <w:rPr>
          <w:lang w:val="fr-CH"/>
        </w:rPr>
      </w:pPr>
      <w:r>
        <w:rPr>
          <w:lang w:val="fr-CH"/>
        </w:rPr>
        <w:tab/>
      </w:r>
      <w:r w:rsidR="00910807">
        <w:rPr>
          <w:lang w:val="fr-CH"/>
        </w:rPr>
        <w:t xml:space="preserve">Le cri du retournement final du film de 1978 est devenu l’image iconique de la série </w:t>
      </w:r>
      <w:r w:rsidR="00910807">
        <w:rPr>
          <w:i/>
          <w:lang w:val="fr-CH"/>
        </w:rPr>
        <w:t>Invasion of the Body Snatchers</w:t>
      </w:r>
      <w:r w:rsidR="00910807">
        <w:rPr>
          <w:lang w:val="fr-CH"/>
        </w:rPr>
        <w:t xml:space="preserve"> </w:t>
      </w:r>
      <w:r w:rsidR="00053EB4">
        <w:rPr>
          <w:lang w:val="fr-CH"/>
        </w:rPr>
        <w:t>que l’on retrouve à maintes reprises dans la culture populaire.</w:t>
      </w:r>
      <w:r w:rsidR="00F003B5">
        <w:rPr>
          <w:lang w:val="fr-CH"/>
        </w:rPr>
        <w:t xml:space="preserve"> Si le choix opéré par le film de 1978 de surprendre son spectateur par l’échec du héros</w:t>
      </w:r>
      <w:r w:rsidR="00F003B5">
        <w:rPr>
          <w:rStyle w:val="FootnoteReference"/>
          <w:lang w:val="fr-CH"/>
        </w:rPr>
        <w:footnoteReference w:id="41"/>
      </w:r>
      <w:r w:rsidR="0097008C">
        <w:rPr>
          <w:lang w:val="fr-CH"/>
        </w:rPr>
        <w:t xml:space="preserve"> met </w:t>
      </w:r>
      <w:r w:rsidR="009C1F38">
        <w:rPr>
          <w:lang w:val="fr-CH"/>
        </w:rPr>
        <w:t>en avant son originalité par</w:t>
      </w:r>
      <w:ins w:id="108" w:author="Mireille Berton" w:date="2016-12-18T18:30:00Z">
        <w:r w:rsidR="002316DB">
          <w:rPr>
            <w:lang w:val="fr-CH"/>
          </w:rPr>
          <w:t xml:space="preserve"> </w:t>
        </w:r>
      </w:ins>
      <w:del w:id="109" w:author="Mireille Berton" w:date="2016-12-18T18:30:00Z">
        <w:r w:rsidR="009C1F38" w:rsidDel="002316DB">
          <w:rPr>
            <w:lang w:val="fr-CH"/>
          </w:rPr>
          <w:delText>-</w:delText>
        </w:r>
      </w:del>
      <w:r w:rsidR="009C1F38">
        <w:rPr>
          <w:lang w:val="fr-CH"/>
        </w:rPr>
        <w:t>rapport à celui de 1956, il va entra</w:t>
      </w:r>
      <w:ins w:id="110" w:author="Mireille Berton" w:date="2016-12-18T18:30:00Z">
        <w:r w:rsidR="002316DB">
          <w:rPr>
            <w:lang w:val="fr-CH"/>
          </w:rPr>
          <w:t>î</w:t>
        </w:r>
      </w:ins>
      <w:del w:id="111" w:author="Mireille Berton" w:date="2016-12-18T18:30:00Z">
        <w:r w:rsidR="009C1F38" w:rsidDel="002316DB">
          <w:rPr>
            <w:lang w:val="fr-CH"/>
          </w:rPr>
          <w:delText>i</w:delText>
        </w:r>
      </w:del>
      <w:r w:rsidR="009C1F38">
        <w:rPr>
          <w:lang w:val="fr-CH"/>
        </w:rPr>
        <w:t xml:space="preserve">ner dans le reste de la série </w:t>
      </w:r>
      <w:r w:rsidR="00205C03">
        <w:rPr>
          <w:lang w:val="fr-CH"/>
        </w:rPr>
        <w:t>des reprises renforçant leur appartenance à la série. L’utilisation du</w:t>
      </w:r>
      <w:r w:rsidR="009B428A">
        <w:rPr>
          <w:lang w:val="fr-CH"/>
        </w:rPr>
        <w:t xml:space="preserve"> cri dans</w:t>
      </w:r>
      <w:r w:rsidR="00205C03">
        <w:rPr>
          <w:lang w:val="fr-CH"/>
        </w:rPr>
        <w:t xml:space="preserve"> film de Ferr</w:t>
      </w:r>
      <w:r w:rsidR="009B428A">
        <w:rPr>
          <w:lang w:val="fr-CH"/>
        </w:rPr>
        <w:t>ara est relevée par la critique,</w:t>
      </w:r>
      <w:r w:rsidR="00130C5B">
        <w:rPr>
          <w:lang w:val="fr-CH"/>
        </w:rPr>
        <w:t xml:space="preserve"> qui lui reproche</w:t>
      </w:r>
      <w:r w:rsidR="00D3331F">
        <w:rPr>
          <w:lang w:val="fr-CH"/>
        </w:rPr>
        <w:t xml:space="preserve"> en général</w:t>
      </w:r>
      <w:r w:rsidR="00130C5B">
        <w:rPr>
          <w:lang w:val="fr-CH"/>
        </w:rPr>
        <w:t xml:space="preserve"> un manque d’originalité (« Aussi effrayant qu’il soit, il est pris de la version de Kaufman »</w:t>
      </w:r>
      <w:r w:rsidR="00130C5B">
        <w:rPr>
          <w:rStyle w:val="FootnoteReference"/>
          <w:lang w:val="fr-CH"/>
        </w:rPr>
        <w:footnoteReference w:id="42"/>
      </w:r>
      <w:r w:rsidR="00364FF5">
        <w:rPr>
          <w:lang w:val="fr-CH"/>
        </w:rPr>
        <w:t>)</w:t>
      </w:r>
      <w:r w:rsidR="00D60E7D">
        <w:rPr>
          <w:lang w:val="fr-CH"/>
        </w:rPr>
        <w:t xml:space="preserve">. Remarque valide puisque l’utilisation du cri dans le film de 1993 répond </w:t>
      </w:r>
      <w:r w:rsidR="003567AC">
        <w:rPr>
          <w:lang w:val="fr-CH"/>
        </w:rPr>
        <w:t>aux mêmes modalités</w:t>
      </w:r>
      <w:r w:rsidR="00D60E7D">
        <w:rPr>
          <w:lang w:val="fr-CH"/>
        </w:rPr>
        <w:t xml:space="preserve"> </w:t>
      </w:r>
      <w:r w:rsidR="003567AC">
        <w:rPr>
          <w:lang w:val="fr-CH"/>
        </w:rPr>
        <w:t>de</w:t>
      </w:r>
      <w:r w:rsidR="00D60E7D">
        <w:rPr>
          <w:lang w:val="fr-CH"/>
        </w:rPr>
        <w:t xml:space="preserve"> celle</w:t>
      </w:r>
      <w:r w:rsidR="00FA7CB8">
        <w:rPr>
          <w:lang w:val="fr-CH"/>
        </w:rPr>
        <w:t>s</w:t>
      </w:r>
      <w:r w:rsidR="00D60E7D">
        <w:rPr>
          <w:lang w:val="fr-CH"/>
        </w:rPr>
        <w:t xml:space="preserve"> du film de 1978 </w:t>
      </w:r>
      <w:r w:rsidR="003567AC">
        <w:rPr>
          <w:lang w:val="fr-CH"/>
        </w:rPr>
        <w:t>–</w:t>
      </w:r>
      <w:ins w:id="112" w:author="Mireille Berton" w:date="2016-12-18T18:30:00Z">
        <w:r w:rsidR="002316DB">
          <w:rPr>
            <w:lang w:val="fr-CH"/>
          </w:rPr>
          <w:t xml:space="preserve"> </w:t>
        </w:r>
      </w:ins>
      <w:r w:rsidR="00D60E7D">
        <w:rPr>
          <w:lang w:val="fr-CH"/>
        </w:rPr>
        <w:t xml:space="preserve">travelling ou zoom avant, pointage de doigt et </w:t>
      </w:r>
      <w:r w:rsidR="00F85F3E">
        <w:rPr>
          <w:lang w:val="fr-CH"/>
        </w:rPr>
        <w:t>même</w:t>
      </w:r>
      <w:ins w:id="113" w:author="Mireille Berton" w:date="2016-12-18T18:30:00Z">
        <w:r w:rsidR="002316DB">
          <w:rPr>
            <w:lang w:val="fr-CH"/>
          </w:rPr>
          <w:t>s</w:t>
        </w:r>
      </w:ins>
      <w:r w:rsidR="00F85F3E">
        <w:rPr>
          <w:lang w:val="fr-CH"/>
        </w:rPr>
        <w:t xml:space="preserve"> tonalités</w:t>
      </w:r>
      <w:ins w:id="114" w:author="Mireille Berton" w:date="2016-12-18T18:30:00Z">
        <w:r w:rsidR="002316DB">
          <w:rPr>
            <w:lang w:val="fr-CH"/>
          </w:rPr>
          <w:t xml:space="preserve"> </w:t>
        </w:r>
      </w:ins>
      <w:r w:rsidR="003567AC">
        <w:rPr>
          <w:lang w:val="fr-CH"/>
        </w:rPr>
        <w:t xml:space="preserve">– </w:t>
      </w:r>
      <w:r w:rsidR="00FA7CB8">
        <w:rPr>
          <w:lang w:val="fr-CH"/>
        </w:rPr>
        <w:t>sans y ajouter d’élément particulier</w:t>
      </w:r>
      <w:r w:rsidR="00F85F3E">
        <w:rPr>
          <w:lang w:val="fr-CH"/>
        </w:rPr>
        <w:t xml:space="preserve">. </w:t>
      </w:r>
      <w:del w:id="115" w:author="Mireille Berton" w:date="2016-12-18T18:30:00Z">
        <w:r w:rsidR="00E04409" w:rsidDel="002316DB">
          <w:rPr>
            <w:lang w:val="fr-CH"/>
          </w:rPr>
          <w:delText xml:space="preserve">Sa </w:delText>
        </w:r>
      </w:del>
      <w:ins w:id="116" w:author="Mireille Berton" w:date="2016-12-18T18:30:00Z">
        <w:r w:rsidR="002316DB">
          <w:rPr>
            <w:lang w:val="fr-CH"/>
          </w:rPr>
          <w:t xml:space="preserve">La </w:t>
        </w:r>
        <w:r w:rsidR="002316DB">
          <w:rPr>
            <w:lang w:val="fr-CH"/>
          </w:rPr>
          <w:t xml:space="preserve"> </w:t>
        </w:r>
      </w:ins>
      <w:r w:rsidR="00E04409">
        <w:rPr>
          <w:lang w:val="fr-CH"/>
        </w:rPr>
        <w:t xml:space="preserve">présence </w:t>
      </w:r>
      <w:ins w:id="117" w:author="Mireille Berton" w:date="2016-12-18T18:30:00Z">
        <w:r w:rsidR="002316DB">
          <w:rPr>
            <w:lang w:val="fr-CH"/>
          </w:rPr>
          <w:t xml:space="preserve">du cri </w:t>
        </w:r>
      </w:ins>
      <w:r w:rsidR="00E04409">
        <w:rPr>
          <w:lang w:val="fr-CH"/>
        </w:rPr>
        <w:t>dans le film de 2007</w:t>
      </w:r>
      <w:r w:rsidR="00DB54AD">
        <w:rPr>
          <w:lang w:val="fr-CH"/>
        </w:rPr>
        <w:t xml:space="preserve"> implique une grande </w:t>
      </w:r>
      <w:r w:rsidR="00D34704">
        <w:rPr>
          <w:lang w:val="fr-CH"/>
        </w:rPr>
        <w:t>réflexivité</w:t>
      </w:r>
      <w:r w:rsidR="00DB54AD">
        <w:rPr>
          <w:lang w:val="fr-CH"/>
        </w:rPr>
        <w:t xml:space="preserve"> par rapport au film de 1978</w:t>
      </w:r>
      <w:r w:rsidR="00DB54AD">
        <w:rPr>
          <w:rStyle w:val="FootnoteReference"/>
          <w:lang w:val="fr-CH"/>
        </w:rPr>
        <w:footnoteReference w:id="43"/>
      </w:r>
      <w:r w:rsidR="00D34704">
        <w:rPr>
          <w:lang w:val="fr-CH"/>
        </w:rPr>
        <w:t> : le cri dans sa modalité n’est pas présent, mais le film substitue au cri d’autres éléments</w:t>
      </w:r>
      <w:r w:rsidR="006E7572" w:rsidRPr="006E7572">
        <w:rPr>
          <w:lang w:val="fr-CH"/>
        </w:rPr>
        <w:t xml:space="preserve"> </w:t>
      </w:r>
      <w:r w:rsidR="006E7572">
        <w:rPr>
          <w:lang w:val="fr-CH"/>
        </w:rPr>
        <w:t>à plusieurs reprises</w:t>
      </w:r>
      <w:r w:rsidR="00D34704">
        <w:rPr>
          <w:lang w:val="fr-CH"/>
        </w:rPr>
        <w:t xml:space="preserve">. Le cas le plus évident de cette substitution intervient dans une scène durant laquelle Carol reçoit la visite d’un inconnu </w:t>
      </w:r>
      <w:r w:rsidR="006E7572">
        <w:rPr>
          <w:lang w:val="fr-CH"/>
        </w:rPr>
        <w:t>sur le seuil de</w:t>
      </w:r>
      <w:r w:rsidR="00D34704">
        <w:rPr>
          <w:lang w:val="fr-CH"/>
        </w:rPr>
        <w:t xml:space="preserve"> sa porte : une </w:t>
      </w:r>
      <w:r w:rsidR="00D34704">
        <w:rPr>
          <w:i/>
          <w:lang w:val="fr-CH"/>
        </w:rPr>
        <w:t>pod person</w:t>
      </w:r>
      <w:r w:rsidR="00D34704">
        <w:rPr>
          <w:lang w:val="fr-CH"/>
        </w:rPr>
        <w:t xml:space="preserve"> cherche à pénétrer son appartement pour pouvoir contaminer la famille.</w:t>
      </w:r>
      <w:r w:rsidR="00B707B1">
        <w:rPr>
          <w:lang w:val="fr-CH"/>
        </w:rPr>
        <w:t xml:space="preserve"> Durant l’altercation, l’inconnu</w:t>
      </w:r>
      <w:r w:rsidR="00896937">
        <w:rPr>
          <w:lang w:val="fr-CH"/>
        </w:rPr>
        <w:t xml:space="preserve">, bloqué derrière une la porte d’entrée, </w:t>
      </w:r>
      <w:r w:rsidR="003E577B">
        <w:rPr>
          <w:lang w:val="fr-CH"/>
        </w:rPr>
        <w:t xml:space="preserve">adopte </w:t>
      </w:r>
      <w:r w:rsidR="00896937">
        <w:rPr>
          <w:lang w:val="fr-CH"/>
        </w:rPr>
        <w:t xml:space="preserve">une expression faciale rappelant celle des films de Kaufman et Ferrara (fig. 15) sans que pourtant un seul bruit ne sorte de sa bouche. </w:t>
      </w:r>
      <w:r w:rsidR="00D07D27">
        <w:rPr>
          <w:lang w:val="fr-CH"/>
        </w:rPr>
        <w:t>Dans une de ces</w:t>
      </w:r>
      <w:r w:rsidR="009D2CC3">
        <w:rPr>
          <w:lang w:val="fr-CH"/>
        </w:rPr>
        <w:t xml:space="preserve"> instances, le son du cri est remplacé par une note </w:t>
      </w:r>
      <w:r w:rsidR="00E01124">
        <w:rPr>
          <w:lang w:val="fr-CH"/>
        </w:rPr>
        <w:t xml:space="preserve">courte </w:t>
      </w:r>
      <w:r w:rsidR="009D2CC3">
        <w:rPr>
          <w:lang w:val="fr-CH"/>
        </w:rPr>
        <w:t>aigue jouée</w:t>
      </w:r>
      <w:r w:rsidR="00E01124">
        <w:rPr>
          <w:lang w:val="fr-CH"/>
        </w:rPr>
        <w:t xml:space="preserve"> sur un instrument </w:t>
      </w:r>
      <w:r w:rsidR="003E577B">
        <w:rPr>
          <w:lang w:val="fr-CH"/>
        </w:rPr>
        <w:t xml:space="preserve">à </w:t>
      </w:r>
      <w:r w:rsidR="00E01124">
        <w:rPr>
          <w:lang w:val="fr-CH"/>
        </w:rPr>
        <w:t>corde</w:t>
      </w:r>
      <w:r w:rsidR="003E577B">
        <w:rPr>
          <w:lang w:val="fr-CH"/>
        </w:rPr>
        <w:t>s</w:t>
      </w:r>
      <w:r w:rsidR="00E01124">
        <w:rPr>
          <w:lang w:val="fr-CH"/>
        </w:rPr>
        <w:t>. De plus durant l’intégralité de la scène, un bruit off –</w:t>
      </w:r>
      <w:ins w:id="118" w:author="Mireille Berton" w:date="2016-12-18T18:30:00Z">
        <w:r w:rsidR="002316DB">
          <w:rPr>
            <w:lang w:val="fr-CH"/>
          </w:rPr>
          <w:t xml:space="preserve"> </w:t>
        </w:r>
      </w:ins>
      <w:r w:rsidR="00E01124">
        <w:rPr>
          <w:lang w:val="fr-CH"/>
        </w:rPr>
        <w:t>le sifflement d’une marmite à vapeur placée sur le feu avant que la sonnette entraine le début de la rencontre</w:t>
      </w:r>
      <w:ins w:id="119" w:author="Mireille Berton" w:date="2016-12-18T18:30:00Z">
        <w:r w:rsidR="002316DB">
          <w:rPr>
            <w:lang w:val="fr-CH"/>
          </w:rPr>
          <w:t xml:space="preserve"> </w:t>
        </w:r>
      </w:ins>
      <w:r w:rsidR="00E01124">
        <w:rPr>
          <w:lang w:val="fr-CH"/>
        </w:rPr>
        <w:t xml:space="preserve">– </w:t>
      </w:r>
      <w:r w:rsidR="00D07D27">
        <w:rPr>
          <w:lang w:val="fr-CH"/>
        </w:rPr>
        <w:lastRenderedPageBreak/>
        <w:t xml:space="preserve">strident et désagréable est présent. </w:t>
      </w:r>
      <w:r w:rsidR="006E6021">
        <w:rPr>
          <w:lang w:val="fr-CH"/>
        </w:rPr>
        <w:t>Le même procédé est utilisé dans une scène ultérieure du film dans laquelle un passager de métro déclenche le freinage d’urgence du train, provoquant ainsi le son strident du frottement des roues arrêtées glissant sur les rails</w:t>
      </w:r>
      <w:r w:rsidR="006E6021">
        <w:rPr>
          <w:rStyle w:val="FootnoteReference"/>
          <w:lang w:val="fr-CH"/>
        </w:rPr>
        <w:footnoteReference w:id="44"/>
      </w:r>
      <w:r w:rsidR="004C52B4">
        <w:rPr>
          <w:lang w:val="fr-CH"/>
        </w:rPr>
        <w:t xml:space="preserve">, </w:t>
      </w:r>
      <w:r w:rsidR="00083036">
        <w:rPr>
          <w:lang w:val="fr-CH"/>
        </w:rPr>
        <w:t>alors qu’</w:t>
      </w:r>
      <w:r w:rsidR="006C12EA">
        <w:rPr>
          <w:lang w:val="fr-CH"/>
        </w:rPr>
        <w:t xml:space="preserve">un groupe de </w:t>
      </w:r>
      <w:r w:rsidR="006C12EA">
        <w:rPr>
          <w:i/>
          <w:lang w:val="fr-CH"/>
        </w:rPr>
        <w:t>pod people</w:t>
      </w:r>
      <w:r w:rsidR="006C12EA">
        <w:rPr>
          <w:lang w:val="fr-CH"/>
        </w:rPr>
        <w:t xml:space="preserve"> sont à sa poursuite.</w:t>
      </w:r>
      <w:commentRangeStart w:id="120"/>
      <w:r w:rsidR="006C12EA">
        <w:rPr>
          <w:lang w:val="fr-CH"/>
        </w:rPr>
        <w:t xml:space="preserve"> Ces substitutions au</w:t>
      </w:r>
      <w:r w:rsidR="00872EB1">
        <w:rPr>
          <w:lang w:val="fr-CH"/>
        </w:rPr>
        <w:t>x</w:t>
      </w:r>
      <w:r w:rsidR="006C12EA">
        <w:rPr>
          <w:lang w:val="fr-CH"/>
        </w:rPr>
        <w:t xml:space="preserve"> cris</w:t>
      </w:r>
      <w:r w:rsidR="00524E03">
        <w:rPr>
          <w:rStyle w:val="FootnoteReference"/>
          <w:lang w:val="fr-CH"/>
        </w:rPr>
        <w:footnoteReference w:id="45"/>
      </w:r>
      <w:r w:rsidR="006C12EA">
        <w:rPr>
          <w:lang w:val="fr-CH"/>
        </w:rPr>
        <w:t xml:space="preserve"> trahissent une grande réflexivité du film </w:t>
      </w:r>
      <w:del w:id="121" w:author="Mireille Berton" w:date="2016-12-18T18:31:00Z">
        <w:r w:rsidR="006C12EA" w:rsidDel="002316DB">
          <w:rPr>
            <w:lang w:val="fr-CH"/>
          </w:rPr>
          <w:delText xml:space="preserve">envers </w:delText>
        </w:r>
      </w:del>
      <w:ins w:id="122" w:author="Mireille Berton" w:date="2016-12-18T18:31:00Z">
        <w:r w:rsidR="002316DB">
          <w:rPr>
            <w:lang w:val="fr-CH"/>
          </w:rPr>
          <w:t>vis-à-vis des</w:t>
        </w:r>
      </w:ins>
      <w:del w:id="123" w:author="Mireille Berton" w:date="2016-12-18T18:31:00Z">
        <w:r w:rsidR="006C12EA" w:rsidDel="002316DB">
          <w:rPr>
            <w:lang w:val="fr-CH"/>
          </w:rPr>
          <w:delText>ses</w:delText>
        </w:r>
      </w:del>
      <w:r w:rsidR="006C12EA">
        <w:rPr>
          <w:lang w:val="fr-CH"/>
        </w:rPr>
        <w:t xml:space="preserve"> versions antérieures : leur absence sous leur forme </w:t>
      </w:r>
      <w:r w:rsidR="00D21BD5">
        <w:rPr>
          <w:lang w:val="fr-CH"/>
        </w:rPr>
        <w:t xml:space="preserve">iconique </w:t>
      </w:r>
      <w:r w:rsidR="00342745">
        <w:rPr>
          <w:lang w:val="fr-CH"/>
        </w:rPr>
        <w:t>démontre</w:t>
      </w:r>
      <w:r w:rsidR="006C12EA">
        <w:rPr>
          <w:lang w:val="fr-CH"/>
        </w:rPr>
        <w:t xml:space="preserve"> un besoin d’affirmer </w:t>
      </w:r>
      <w:r w:rsidR="00342745">
        <w:rPr>
          <w:lang w:val="fr-CH"/>
        </w:rPr>
        <w:t xml:space="preserve">une </w:t>
      </w:r>
      <w:r w:rsidR="006C12EA">
        <w:rPr>
          <w:lang w:val="fr-CH"/>
        </w:rPr>
        <w:t>originalité, alors que les substitutions qui y sont faites en reconnaissent l’apport au texte original.</w:t>
      </w:r>
      <w:commentRangeEnd w:id="120"/>
      <w:r w:rsidR="002316DB">
        <w:rPr>
          <w:rStyle w:val="CommentReference"/>
        </w:rPr>
        <w:commentReference w:id="120"/>
      </w:r>
    </w:p>
    <w:p w14:paraId="192B73B2" w14:textId="77777777" w:rsidR="004C3583" w:rsidRPr="004C3583" w:rsidRDefault="004C3583" w:rsidP="004C3583">
      <w:pPr>
        <w:rPr>
          <w:lang w:val="fr-CH"/>
        </w:rPr>
      </w:pPr>
    </w:p>
    <w:p w14:paraId="0B3A6FF6" w14:textId="72A3522D" w:rsidR="00342E3F" w:rsidRPr="00442AD6" w:rsidRDefault="00436170" w:rsidP="001A66E2">
      <w:pPr>
        <w:pStyle w:val="Heading2"/>
        <w:spacing w:after="120"/>
        <w:rPr>
          <w:lang w:val="fr-CH"/>
        </w:rPr>
      </w:pPr>
      <w:r>
        <w:rPr>
          <w:lang w:val="fr-CH"/>
        </w:rPr>
        <w:t>Conformisme et attente</w:t>
      </w:r>
      <w:r w:rsidR="00CB30BC">
        <w:rPr>
          <w:lang w:val="fr-CH"/>
        </w:rPr>
        <w:t>s</w:t>
      </w:r>
      <w:r>
        <w:rPr>
          <w:lang w:val="fr-CH"/>
        </w:rPr>
        <w:t xml:space="preserve"> du spectateur</w:t>
      </w:r>
    </w:p>
    <w:p w14:paraId="5BE5E8F0" w14:textId="33261CC5" w:rsidR="00342E3F" w:rsidRDefault="007D3C46" w:rsidP="00342E3F">
      <w:pPr>
        <w:pStyle w:val="Mmoire"/>
        <w:rPr>
          <w:lang w:val="fr-CH"/>
        </w:rPr>
      </w:pPr>
      <w:r>
        <w:rPr>
          <w:lang w:val="fr-CH"/>
        </w:rPr>
        <w:t xml:space="preserve">Les tensions entre </w:t>
      </w:r>
      <w:r w:rsidR="008127D0">
        <w:rPr>
          <w:lang w:val="fr-CH"/>
        </w:rPr>
        <w:t xml:space="preserve">réflexivité et originalité sont également problématisées dans le traitement d’une même scène sur l’ensemble du corpus des quatre films. </w:t>
      </w:r>
      <w:r w:rsidR="004A3261">
        <w:rPr>
          <w:lang w:val="fr-CH"/>
        </w:rPr>
        <w:t>Ce travail</w:t>
      </w:r>
      <w:r w:rsidR="007327CC">
        <w:rPr>
          <w:lang w:val="fr-CH"/>
        </w:rPr>
        <w:t xml:space="preserve"> </w:t>
      </w:r>
      <w:r w:rsidR="003E577B">
        <w:rPr>
          <w:lang w:val="fr-CH"/>
        </w:rPr>
        <w:t>considère ici</w:t>
      </w:r>
      <w:r w:rsidR="008127D0">
        <w:rPr>
          <w:lang w:val="fr-CH"/>
        </w:rPr>
        <w:t xml:space="preserve"> l’une d’entre</w:t>
      </w:r>
      <w:ins w:id="124" w:author="Mireille Berton" w:date="2016-12-18T18:31:00Z">
        <w:r w:rsidR="002316DB">
          <w:rPr>
            <w:lang w:val="fr-CH"/>
          </w:rPr>
          <w:t xml:space="preserve"> </w:t>
        </w:r>
      </w:ins>
      <w:del w:id="125" w:author="Mireille Berton" w:date="2016-12-18T18:31:00Z">
        <w:r w:rsidR="008127D0" w:rsidDel="002316DB">
          <w:rPr>
            <w:lang w:val="fr-CH"/>
          </w:rPr>
          <w:delText>-</w:delText>
        </w:r>
      </w:del>
      <w:r w:rsidR="008127D0">
        <w:rPr>
          <w:lang w:val="fr-CH"/>
        </w:rPr>
        <w:t xml:space="preserve">elles, </w:t>
      </w:r>
      <w:r w:rsidR="00276A3C">
        <w:rPr>
          <w:lang w:val="fr-CH"/>
        </w:rPr>
        <w:t>tirée directement du roman de Fin</w:t>
      </w:r>
      <w:r w:rsidR="0040612C">
        <w:rPr>
          <w:lang w:val="fr-CH"/>
        </w:rPr>
        <w:t xml:space="preserve">ney et répétée dans chaque film, choisie car </w:t>
      </w:r>
      <w:commentRangeStart w:id="126"/>
      <w:r w:rsidR="0040612C">
        <w:rPr>
          <w:lang w:val="fr-CH"/>
        </w:rPr>
        <w:t xml:space="preserve">elle articule elle-même la question </w:t>
      </w:r>
      <w:commentRangeEnd w:id="126"/>
      <w:r w:rsidR="002316DB">
        <w:rPr>
          <w:rStyle w:val="CommentReference"/>
        </w:rPr>
        <w:commentReference w:id="126"/>
      </w:r>
      <w:r w:rsidR="0040612C">
        <w:rPr>
          <w:lang w:val="fr-CH"/>
        </w:rPr>
        <w:t>de la tension entre l’originalité et du conformisme</w:t>
      </w:r>
      <w:r w:rsidR="0040612C">
        <w:rPr>
          <w:rStyle w:val="FootnoteReference"/>
          <w:lang w:val="fr-CH"/>
        </w:rPr>
        <w:footnoteReference w:id="46"/>
      </w:r>
      <w:r w:rsidR="0040612C">
        <w:rPr>
          <w:lang w:val="fr-CH"/>
        </w:rPr>
        <w:t>.</w:t>
      </w:r>
      <w:r w:rsidR="00114831">
        <w:rPr>
          <w:lang w:val="fr-CH"/>
        </w:rPr>
        <w:t xml:space="preserve"> La scène en question </w:t>
      </w:r>
      <w:r w:rsidR="006541B7">
        <w:rPr>
          <w:lang w:val="fr-CH"/>
        </w:rPr>
        <w:t>se déroule, dans le cas du roman et des films de 1956</w:t>
      </w:r>
      <w:r w:rsidR="006541B7">
        <w:rPr>
          <w:vertAlign w:val="superscript"/>
          <w:lang w:val="fr-CH"/>
        </w:rPr>
        <w:t xml:space="preserve"> </w:t>
      </w:r>
      <w:r w:rsidR="006541B7">
        <w:rPr>
          <w:lang w:val="fr-CH"/>
        </w:rPr>
        <w:t xml:space="preserve">et 1978, dans le dernier quart du récit, après que Miles/Matthew et Becky/Elizabeth aient neutralisé les </w:t>
      </w:r>
      <w:r w:rsidR="006541B7">
        <w:rPr>
          <w:i/>
          <w:lang w:val="fr-CH"/>
        </w:rPr>
        <w:t>pod people</w:t>
      </w:r>
      <w:r w:rsidR="006541B7">
        <w:rPr>
          <w:lang w:val="fr-CH"/>
        </w:rPr>
        <w:t xml:space="preserve"> tentant de les sédater afin de provoquer la transformation.</w:t>
      </w:r>
      <w:r w:rsidR="009A29CF">
        <w:rPr>
          <w:lang w:val="fr-CH"/>
        </w:rPr>
        <w:t xml:space="preserve"> L’enjeu de séquence repose sur le principe du camouflage : afin de quitter le bâtiment dans lequel ils se trouvent, les deux protagonistes doivent se fondre dans la foule de </w:t>
      </w:r>
      <w:r w:rsidR="009A29CF">
        <w:rPr>
          <w:i/>
          <w:lang w:val="fr-CH"/>
        </w:rPr>
        <w:t>pod people</w:t>
      </w:r>
      <w:r w:rsidR="009A29CF">
        <w:rPr>
          <w:lang w:val="fr-CH"/>
        </w:rPr>
        <w:t xml:space="preserve"> en masquant leurs émotions.</w:t>
      </w:r>
      <w:r w:rsidR="007C50CA">
        <w:rPr>
          <w:lang w:val="fr-CH"/>
        </w:rPr>
        <w:t xml:space="preserve"> Ils croisent alors un personnage (un policier chez Finney et Siegel</w:t>
      </w:r>
      <w:r w:rsidR="0003227B">
        <w:rPr>
          <w:rStyle w:val="FootnoteReference"/>
          <w:lang w:val="fr-CH"/>
        </w:rPr>
        <w:footnoteReference w:id="47"/>
      </w:r>
      <w:r w:rsidR="007C50CA">
        <w:rPr>
          <w:lang w:val="fr-CH"/>
        </w:rPr>
        <w:t>) avec lequel ils entament une discussion pour lui signaler qu’ils sont « </w:t>
      </w:r>
      <w:r w:rsidR="00140154">
        <w:rPr>
          <w:lang w:val="fr-CH"/>
        </w:rPr>
        <w:t>avec lui</w:t>
      </w:r>
      <w:r w:rsidR="007C50CA">
        <w:rPr>
          <w:lang w:val="fr-CH"/>
        </w:rPr>
        <w:t xml:space="preserve">, et </w:t>
      </w:r>
      <w:r w:rsidR="00140154">
        <w:rPr>
          <w:lang w:val="fr-CH"/>
        </w:rPr>
        <w:t xml:space="preserve">ce n’était pas si terrible que ça </w:t>
      </w:r>
      <w:r w:rsidR="007C50CA">
        <w:rPr>
          <w:lang w:val="fr-CH"/>
        </w:rPr>
        <w:t>»</w:t>
      </w:r>
      <w:r w:rsidR="007C50CA">
        <w:rPr>
          <w:rStyle w:val="FootnoteReference"/>
          <w:lang w:val="fr-CH"/>
        </w:rPr>
        <w:footnoteReference w:id="48"/>
      </w:r>
      <w:r w:rsidR="00BC739F">
        <w:rPr>
          <w:lang w:val="fr-CH"/>
        </w:rPr>
        <w:t>.</w:t>
      </w:r>
    </w:p>
    <w:p w14:paraId="65FD3E69" w14:textId="23DB5BA3" w:rsidR="007C50CA" w:rsidRDefault="007C50CA" w:rsidP="007C50CA">
      <w:pPr>
        <w:pStyle w:val="Mmoire"/>
        <w:rPr>
          <w:lang w:val="fr-CH"/>
        </w:rPr>
      </w:pPr>
      <w:r>
        <w:rPr>
          <w:lang w:val="fr-CH"/>
        </w:rPr>
        <w:tab/>
        <w:t xml:space="preserve">Dans le film de Siegel, </w:t>
      </w:r>
      <w:commentRangeStart w:id="127"/>
      <w:r>
        <w:rPr>
          <w:lang w:val="fr-CH"/>
        </w:rPr>
        <w:t>un premier changement est opéré à la scène écrite par Finney </w:t>
      </w:r>
      <w:commentRangeEnd w:id="127"/>
      <w:r w:rsidR="002316DB">
        <w:rPr>
          <w:rStyle w:val="CommentReference"/>
        </w:rPr>
        <w:commentReference w:id="127"/>
      </w:r>
      <w:r>
        <w:rPr>
          <w:lang w:val="fr-CH"/>
        </w:rPr>
        <w:t xml:space="preserve">: </w:t>
      </w:r>
      <w:r w:rsidR="00BC739F">
        <w:rPr>
          <w:lang w:val="fr-CH"/>
        </w:rPr>
        <w:t>au lieu de parvenir à convaincre le policier et s’échapper, Becky laisse transparaître ses émotions</w:t>
      </w:r>
      <w:r w:rsidR="007E15FE">
        <w:rPr>
          <w:lang w:val="fr-CH"/>
        </w:rPr>
        <w:t xml:space="preserve"> et crie</w:t>
      </w:r>
      <w:r w:rsidR="00BC739F">
        <w:rPr>
          <w:lang w:val="fr-CH"/>
        </w:rPr>
        <w:t xml:space="preserve"> au moment où un chien </w:t>
      </w:r>
      <w:r w:rsidR="003E577B">
        <w:rPr>
          <w:lang w:val="fr-CH"/>
        </w:rPr>
        <w:t>manque de se faire heurter</w:t>
      </w:r>
      <w:r w:rsidR="00BC739F">
        <w:rPr>
          <w:lang w:val="fr-CH"/>
        </w:rPr>
        <w:t xml:space="preserve"> par un camion.</w:t>
      </w:r>
      <w:r w:rsidR="00C82211">
        <w:rPr>
          <w:lang w:val="fr-CH"/>
        </w:rPr>
        <w:t xml:space="preserve"> Ce cri trahit leur </w:t>
      </w:r>
      <w:r w:rsidR="00C82211">
        <w:rPr>
          <w:lang w:val="fr-CH"/>
        </w:rPr>
        <w:lastRenderedPageBreak/>
        <w:t>nature humaine</w:t>
      </w:r>
      <w:r w:rsidR="004055E3">
        <w:rPr>
          <w:lang w:val="fr-CH"/>
        </w:rPr>
        <w:t xml:space="preserve"> et pousse le policier à</w:t>
      </w:r>
      <w:r w:rsidR="00951A58">
        <w:rPr>
          <w:lang w:val="fr-CH"/>
        </w:rPr>
        <w:t xml:space="preserve"> aller vérifier l’intérieur du bâtiment, ce qui va </w:t>
      </w:r>
      <w:r w:rsidR="002630C7">
        <w:rPr>
          <w:lang w:val="fr-CH"/>
        </w:rPr>
        <w:t>déclencher</w:t>
      </w:r>
      <w:r w:rsidR="00951A58">
        <w:rPr>
          <w:lang w:val="fr-CH"/>
        </w:rPr>
        <w:t xml:space="preserve"> la course</w:t>
      </w:r>
      <w:ins w:id="128" w:author="Mireille Berton" w:date="2016-12-18T18:32:00Z">
        <w:r w:rsidR="002316DB">
          <w:rPr>
            <w:lang w:val="fr-CH"/>
          </w:rPr>
          <w:t xml:space="preserve"> </w:t>
        </w:r>
      </w:ins>
      <w:del w:id="129" w:author="Mireille Berton" w:date="2016-12-18T18:32:00Z">
        <w:r w:rsidR="00951A58" w:rsidDel="002316DB">
          <w:rPr>
            <w:lang w:val="fr-CH"/>
          </w:rPr>
          <w:delText>-</w:delText>
        </w:r>
      </w:del>
      <w:r w:rsidR="00951A58">
        <w:rPr>
          <w:lang w:val="fr-CH"/>
        </w:rPr>
        <w:t>poursuite qui anime la fin du film.</w:t>
      </w:r>
      <w:r w:rsidR="00C70F02">
        <w:rPr>
          <w:lang w:val="fr-CH"/>
        </w:rPr>
        <w:t xml:space="preserve"> Le film </w:t>
      </w:r>
      <w:r w:rsidR="003E577B">
        <w:rPr>
          <w:lang w:val="fr-CH"/>
        </w:rPr>
        <w:t xml:space="preserve">qui </w:t>
      </w:r>
      <w:r w:rsidR="00C70F02">
        <w:rPr>
          <w:lang w:val="fr-CH"/>
        </w:rPr>
        <w:t>présent</w:t>
      </w:r>
      <w:r w:rsidR="003E577B">
        <w:rPr>
          <w:lang w:val="fr-CH"/>
        </w:rPr>
        <w:t>e</w:t>
      </w:r>
      <w:r w:rsidR="00C70F02">
        <w:rPr>
          <w:lang w:val="fr-CH"/>
        </w:rPr>
        <w:t xml:space="preserve"> cette scène dans son articulation la plus complexe </w:t>
      </w:r>
      <w:r w:rsidR="003E577B">
        <w:rPr>
          <w:lang w:val="fr-CH"/>
        </w:rPr>
        <w:t>en vue du</w:t>
      </w:r>
      <w:r w:rsidR="00C70F02">
        <w:rPr>
          <w:lang w:val="fr-CH"/>
        </w:rPr>
        <w:t xml:space="preserve"> texte original est celui de Kaufman</w:t>
      </w:r>
      <w:r w:rsidR="00AC0B7A">
        <w:rPr>
          <w:lang w:val="fr-CH"/>
        </w:rPr>
        <w:t xml:space="preserve">, puisque la scène </w:t>
      </w:r>
      <w:r w:rsidR="003E577B">
        <w:rPr>
          <w:lang w:val="fr-CH"/>
        </w:rPr>
        <w:t>s’</w:t>
      </w:r>
      <w:r w:rsidR="00AC0B7A">
        <w:rPr>
          <w:lang w:val="fr-CH"/>
        </w:rPr>
        <w:t xml:space="preserve">y </w:t>
      </w:r>
      <w:r w:rsidR="003E577B">
        <w:rPr>
          <w:lang w:val="fr-CH"/>
        </w:rPr>
        <w:t xml:space="preserve">trouve </w:t>
      </w:r>
      <w:r w:rsidR="00AC0B7A">
        <w:rPr>
          <w:lang w:val="fr-CH"/>
        </w:rPr>
        <w:t>dédoublée.</w:t>
      </w:r>
      <w:r w:rsidR="00284F03">
        <w:rPr>
          <w:lang w:val="fr-CH"/>
        </w:rPr>
        <w:t xml:space="preserve"> Lors de sa première présentation, les rôles sont inversés par rapport à 1956 : </w:t>
      </w:r>
      <w:r w:rsidR="00750CD9">
        <w:rPr>
          <w:lang w:val="fr-CH"/>
        </w:rPr>
        <w:t xml:space="preserve">en tentant de s’échapper </w:t>
      </w:r>
      <w:r w:rsidR="00284F03">
        <w:rPr>
          <w:lang w:val="fr-CH"/>
        </w:rPr>
        <w:t>Elizabeth</w:t>
      </w:r>
      <w:r w:rsidR="00750CD9">
        <w:rPr>
          <w:lang w:val="fr-CH"/>
        </w:rPr>
        <w:t xml:space="preserve"> et </w:t>
      </w:r>
      <w:r w:rsidR="00284F03">
        <w:rPr>
          <w:lang w:val="fr-CH"/>
        </w:rPr>
        <w:t>Matthew</w:t>
      </w:r>
      <w:r w:rsidR="00750CD9">
        <w:rPr>
          <w:lang w:val="fr-CH"/>
        </w:rPr>
        <w:t xml:space="preserve"> croisent Nancy</w:t>
      </w:r>
      <w:r w:rsidR="0003595C">
        <w:rPr>
          <w:lang w:val="fr-CH"/>
        </w:rPr>
        <w:t xml:space="preserve">, qui est en réalité celle qui se cache parmi les </w:t>
      </w:r>
      <w:r w:rsidR="0003595C">
        <w:rPr>
          <w:i/>
          <w:lang w:val="fr-CH"/>
        </w:rPr>
        <w:t>pod people</w:t>
      </w:r>
      <w:r w:rsidR="0003595C">
        <w:rPr>
          <w:lang w:val="fr-CH"/>
        </w:rPr>
        <w:t xml:space="preserve"> depuis des heures.</w:t>
      </w:r>
      <w:r w:rsidR="00951392">
        <w:rPr>
          <w:lang w:val="fr-CH"/>
        </w:rPr>
        <w:t xml:space="preserve"> La confrontation est présentée par une suite de plans statiques et </w:t>
      </w:r>
      <w:r w:rsidR="00087530">
        <w:rPr>
          <w:lang w:val="fr-CH"/>
        </w:rPr>
        <w:t>serrés qui renforcent son suspens : tout d’abord un champ/contre-champ sur les personnages qui est interrompu par un insert</w:t>
      </w:r>
      <w:r w:rsidR="00111DFD">
        <w:rPr>
          <w:rStyle w:val="FootnoteReference"/>
          <w:lang w:val="fr-CH"/>
        </w:rPr>
        <w:footnoteReference w:id="49"/>
      </w:r>
      <w:r w:rsidR="00087530">
        <w:rPr>
          <w:lang w:val="fr-CH"/>
        </w:rPr>
        <w:t xml:space="preserve"> sur un </w:t>
      </w:r>
      <w:r w:rsidR="00087530">
        <w:rPr>
          <w:i/>
          <w:lang w:val="fr-CH"/>
        </w:rPr>
        <w:t>pod people</w:t>
      </w:r>
      <w:r w:rsidR="00087530">
        <w:rPr>
          <w:lang w:val="fr-CH"/>
        </w:rPr>
        <w:t xml:space="preserve"> emprisonné qui crie (à l’aide ?). Cet insert intervient au moment où le spectateur s’attendrait à ce que ce soit Nancy qui crie, </w:t>
      </w:r>
      <w:r w:rsidR="00026D2F">
        <w:rPr>
          <w:lang w:val="fr-CH"/>
        </w:rPr>
        <w:t>et a donc pour effet de surprendre celui-ci. La scène retourne ensuite dans une série de champ</w:t>
      </w:r>
      <w:ins w:id="130" w:author="Mireille Berton" w:date="2016-12-18T18:32:00Z">
        <w:r w:rsidR="002316DB">
          <w:rPr>
            <w:lang w:val="fr-CH"/>
          </w:rPr>
          <w:t>s</w:t>
        </w:r>
      </w:ins>
      <w:r w:rsidR="00026D2F">
        <w:rPr>
          <w:lang w:val="fr-CH"/>
        </w:rPr>
        <w:t>/contre-champ</w:t>
      </w:r>
      <w:ins w:id="131" w:author="Mireille Berton" w:date="2016-12-18T18:32:00Z">
        <w:r w:rsidR="002316DB">
          <w:rPr>
            <w:lang w:val="fr-CH"/>
          </w:rPr>
          <w:t>s</w:t>
        </w:r>
      </w:ins>
      <w:r w:rsidR="00026D2F">
        <w:rPr>
          <w:lang w:val="fr-CH"/>
        </w:rPr>
        <w:t xml:space="preserve"> qui finiront par se solder par la réunification des personnages </w:t>
      </w:r>
      <w:r w:rsidR="007737F8">
        <w:rPr>
          <w:lang w:val="fr-CH"/>
        </w:rPr>
        <w:t xml:space="preserve">(fig. 16) </w:t>
      </w:r>
      <w:r w:rsidR="00026D2F">
        <w:rPr>
          <w:lang w:val="fr-CH"/>
        </w:rPr>
        <w:t xml:space="preserve">et les explications </w:t>
      </w:r>
      <w:r w:rsidR="003E577B">
        <w:rPr>
          <w:lang w:val="fr-CH"/>
        </w:rPr>
        <w:t xml:space="preserve">qu’offre </w:t>
      </w:r>
      <w:r w:rsidR="00026D2F">
        <w:rPr>
          <w:lang w:val="fr-CH"/>
        </w:rPr>
        <w:t>Nancy sur sa technique de camouflage.</w:t>
      </w:r>
      <w:r w:rsidR="00FB11DA">
        <w:rPr>
          <w:lang w:val="fr-CH"/>
        </w:rPr>
        <w:t xml:space="preserve"> Cette première itération de la scène </w:t>
      </w:r>
      <w:r w:rsidR="00CB3F61">
        <w:rPr>
          <w:lang w:val="fr-CH"/>
        </w:rPr>
        <w:t>anticipe</w:t>
      </w:r>
      <w:r w:rsidR="003E577B">
        <w:rPr>
          <w:lang w:val="fr-CH"/>
        </w:rPr>
        <w:t xml:space="preserve"> et dé</w:t>
      </w:r>
      <w:r w:rsidR="00FB11DA">
        <w:rPr>
          <w:lang w:val="fr-CH"/>
        </w:rPr>
        <w:t>joue les attentes du spectateur par rapport à</w:t>
      </w:r>
      <w:r w:rsidR="003C12CA">
        <w:rPr>
          <w:lang w:val="fr-CH"/>
        </w:rPr>
        <w:t xml:space="preserve"> la version de Finney/Siegel, puisque les personnages –</w:t>
      </w:r>
      <w:ins w:id="132" w:author="Mireille Berton" w:date="2016-12-18T18:32:00Z">
        <w:r w:rsidR="002316DB">
          <w:rPr>
            <w:lang w:val="fr-CH"/>
          </w:rPr>
          <w:t xml:space="preserve"> </w:t>
        </w:r>
      </w:ins>
      <w:r w:rsidR="003C12CA">
        <w:rPr>
          <w:lang w:val="fr-CH"/>
        </w:rPr>
        <w:t>dont la peur est visible</w:t>
      </w:r>
      <w:ins w:id="133" w:author="Mireille Berton" w:date="2016-12-18T18:32:00Z">
        <w:r w:rsidR="002316DB">
          <w:rPr>
            <w:lang w:val="fr-CH"/>
          </w:rPr>
          <w:t xml:space="preserve"> </w:t>
        </w:r>
      </w:ins>
      <w:r w:rsidR="003C12CA">
        <w:rPr>
          <w:lang w:val="fr-CH"/>
        </w:rPr>
        <w:t xml:space="preserve">– auraient </w:t>
      </w:r>
      <w:r w:rsidR="002F5A7E">
        <w:rPr>
          <w:lang w:val="fr-CH"/>
        </w:rPr>
        <w:t>dû</w:t>
      </w:r>
      <w:r w:rsidR="003C12CA">
        <w:rPr>
          <w:lang w:val="fr-CH"/>
        </w:rPr>
        <w:t xml:space="preserve"> être démasqués par </w:t>
      </w:r>
      <w:r w:rsidR="002F5A7E">
        <w:rPr>
          <w:lang w:val="fr-CH"/>
        </w:rPr>
        <w:t xml:space="preserve">la version </w:t>
      </w:r>
      <w:r w:rsidR="002F5A7E">
        <w:rPr>
          <w:i/>
          <w:lang w:val="fr-CH"/>
        </w:rPr>
        <w:t xml:space="preserve">pod people </w:t>
      </w:r>
      <w:r w:rsidR="002F5A7E">
        <w:rPr>
          <w:lang w:val="fr-CH"/>
        </w:rPr>
        <w:t xml:space="preserve">de </w:t>
      </w:r>
      <w:r w:rsidR="003C12CA">
        <w:rPr>
          <w:lang w:val="fr-CH"/>
        </w:rPr>
        <w:t>Nancy.</w:t>
      </w:r>
      <w:r w:rsidR="002F5A7E">
        <w:rPr>
          <w:lang w:val="fr-CH"/>
        </w:rPr>
        <w:t xml:space="preserve"> La deuxième </w:t>
      </w:r>
      <w:r w:rsidR="003E577B">
        <w:rPr>
          <w:lang w:val="fr-CH"/>
        </w:rPr>
        <w:t xml:space="preserve">reprise </w:t>
      </w:r>
      <w:r w:rsidR="002F5A7E">
        <w:rPr>
          <w:lang w:val="fr-CH"/>
        </w:rPr>
        <w:t>de cette scène intervient à la fin du film : il s’agit du retournement final déjà discuté plus haut</w:t>
      </w:r>
      <w:del w:id="134" w:author="Mireille Berton" w:date="2016-12-18T18:33:00Z">
        <w:r w:rsidR="002F5A7E" w:rsidDel="002316DB">
          <w:rPr>
            <w:lang w:val="fr-CH"/>
          </w:rPr>
          <w:delText xml:space="preserve"> dans ce chapitre</w:delText>
        </w:r>
      </w:del>
      <w:r w:rsidR="002F5A7E">
        <w:rPr>
          <w:lang w:val="fr-CH"/>
        </w:rPr>
        <w:t>.</w:t>
      </w:r>
      <w:r w:rsidR="00180AF3">
        <w:rPr>
          <w:lang w:val="fr-CH"/>
        </w:rPr>
        <w:t xml:space="preserve"> Avec cette scène, encore une fois, Kaufman joue </w:t>
      </w:r>
      <w:del w:id="135" w:author="Mireille Berton" w:date="2016-12-18T18:33:00Z">
        <w:r w:rsidR="00180AF3" w:rsidDel="002316DB">
          <w:rPr>
            <w:lang w:val="fr-CH"/>
          </w:rPr>
          <w:delText xml:space="preserve">des </w:delText>
        </w:r>
      </w:del>
      <w:ins w:id="136" w:author="Mireille Berton" w:date="2016-12-18T18:33:00Z">
        <w:r w:rsidR="002316DB">
          <w:rPr>
            <w:lang w:val="fr-CH"/>
          </w:rPr>
          <w:t>avec les</w:t>
        </w:r>
        <w:r w:rsidR="002316DB">
          <w:rPr>
            <w:lang w:val="fr-CH"/>
          </w:rPr>
          <w:t xml:space="preserve"> </w:t>
        </w:r>
      </w:ins>
      <w:r w:rsidR="00180AF3">
        <w:rPr>
          <w:lang w:val="fr-CH"/>
        </w:rPr>
        <w:t>attentes des spectateurs</w:t>
      </w:r>
      <w:r w:rsidR="00E06894">
        <w:rPr>
          <w:lang w:val="fr-CH"/>
        </w:rPr>
        <w:t>. À la différence de la confrontation entre Elizabeth/Matthew et Nancy, ces attentes ne sont pas spécifiques au spectateur connaissant les versions précédentes du récit ; au contraire, le lecteur attentif du feuilleton/roman de Finney dispose d’éléments supplémentaires lui permettant de comprendre</w:t>
      </w:r>
      <w:ins w:id="137" w:author="Mireille Berton" w:date="2016-12-18T18:33:00Z">
        <w:r w:rsidR="002316DB">
          <w:rPr>
            <w:lang w:val="fr-CH"/>
          </w:rPr>
          <w:t>,</w:t>
        </w:r>
      </w:ins>
      <w:r w:rsidR="00E06894">
        <w:rPr>
          <w:lang w:val="fr-CH"/>
        </w:rPr>
        <w:t xml:space="preserve"> avant la confrontation finale</w:t>
      </w:r>
      <w:ins w:id="138" w:author="Mireille Berton" w:date="2016-12-18T18:33:00Z">
        <w:r w:rsidR="002316DB">
          <w:rPr>
            <w:lang w:val="fr-CH"/>
          </w:rPr>
          <w:t>,</w:t>
        </w:r>
      </w:ins>
      <w:r w:rsidR="00E06894">
        <w:rPr>
          <w:lang w:val="fr-CH"/>
        </w:rPr>
        <w:t xml:space="preserve"> que Matthew est un pod. D</w:t>
      </w:r>
      <w:r w:rsidR="003667D1">
        <w:rPr>
          <w:lang w:val="fr-CH"/>
        </w:rPr>
        <w:t xml:space="preserve">ans </w:t>
      </w:r>
      <w:r w:rsidR="001B5A84">
        <w:rPr>
          <w:lang w:val="fr-CH"/>
        </w:rPr>
        <w:t>un chapitre</w:t>
      </w:r>
      <w:r w:rsidR="003667D1">
        <w:rPr>
          <w:lang w:val="fr-CH"/>
        </w:rPr>
        <w:t xml:space="preserve"> </w:t>
      </w:r>
      <w:r w:rsidR="008640E0">
        <w:rPr>
          <w:lang w:val="fr-CH"/>
        </w:rPr>
        <w:t>d</w:t>
      </w:r>
      <w:r w:rsidR="00076DEF">
        <w:rPr>
          <w:lang w:val="fr-CH"/>
        </w:rPr>
        <w:t>u roman</w:t>
      </w:r>
      <w:r w:rsidR="00A71A74">
        <w:rPr>
          <w:lang w:val="fr-CH"/>
        </w:rPr>
        <w:t xml:space="preserve"> jamais adapté</w:t>
      </w:r>
      <w:r w:rsidR="00076DEF">
        <w:rPr>
          <w:lang w:val="fr-CH"/>
        </w:rPr>
        <w:t xml:space="preserve"> au cinéma</w:t>
      </w:r>
      <w:r w:rsidR="00453BC6">
        <w:rPr>
          <w:lang w:val="fr-CH"/>
        </w:rPr>
        <w:t xml:space="preserve">, Miles se rend </w:t>
      </w:r>
      <w:r w:rsidR="00A06754">
        <w:rPr>
          <w:lang w:val="fr-CH"/>
        </w:rPr>
        <w:t xml:space="preserve">dans une bibliothèque publique </w:t>
      </w:r>
      <w:r w:rsidR="00455D42">
        <w:rPr>
          <w:lang w:val="fr-CH"/>
        </w:rPr>
        <w:t>afin de</w:t>
      </w:r>
      <w:r w:rsidR="00A06754">
        <w:rPr>
          <w:lang w:val="fr-CH"/>
        </w:rPr>
        <w:t xml:space="preserve"> consulter des vieux journaux se référant aux événements étranges se déroulant autour de Santa Mira, pour se rendre compte que tous les articles en question ont été</w:t>
      </w:r>
      <w:r w:rsidR="00755DC2">
        <w:rPr>
          <w:lang w:val="fr-CH"/>
        </w:rPr>
        <w:t xml:space="preserve"> soigneusement</w:t>
      </w:r>
      <w:r w:rsidR="00A06754">
        <w:rPr>
          <w:lang w:val="fr-CH"/>
        </w:rPr>
        <w:t xml:space="preserve"> découpés</w:t>
      </w:r>
      <w:r w:rsidR="00755DC2">
        <w:rPr>
          <w:lang w:val="fr-CH"/>
        </w:rPr>
        <w:t xml:space="preserve"> des copies archivé</w:t>
      </w:r>
      <w:r w:rsidR="005E2338">
        <w:rPr>
          <w:lang w:val="fr-CH"/>
        </w:rPr>
        <w:t>e</w:t>
      </w:r>
      <w:r w:rsidR="00755DC2">
        <w:rPr>
          <w:lang w:val="fr-CH"/>
        </w:rPr>
        <w:t>s</w:t>
      </w:r>
      <w:r w:rsidR="000D1E60">
        <w:rPr>
          <w:lang w:val="fr-CH"/>
        </w:rPr>
        <w:t>.</w:t>
      </w:r>
      <w:r w:rsidR="00453BC6">
        <w:rPr>
          <w:lang w:val="fr-CH"/>
        </w:rPr>
        <w:t xml:space="preserve"> </w:t>
      </w:r>
      <w:r w:rsidR="005C0496">
        <w:rPr>
          <w:lang w:val="fr-CH"/>
        </w:rPr>
        <w:t xml:space="preserve">Le film de Kaufman </w:t>
      </w:r>
      <w:r w:rsidR="003E577B">
        <w:rPr>
          <w:lang w:val="fr-CH"/>
        </w:rPr>
        <w:t xml:space="preserve">adopte donc un élément du roman en </w:t>
      </w:r>
      <w:r w:rsidR="005C0496">
        <w:rPr>
          <w:lang w:val="fr-CH"/>
        </w:rPr>
        <w:t>montr</w:t>
      </w:r>
      <w:r w:rsidR="003E577B">
        <w:rPr>
          <w:lang w:val="fr-CH"/>
        </w:rPr>
        <w:t>ant</w:t>
      </w:r>
      <w:r w:rsidR="005C0496">
        <w:rPr>
          <w:lang w:val="fr-CH"/>
        </w:rPr>
        <w:t xml:space="preserve"> Matthew en</w:t>
      </w:r>
      <w:ins w:id="139" w:author="Mireille Berton" w:date="2016-12-18T18:33:00Z">
        <w:r w:rsidR="002316DB">
          <w:rPr>
            <w:lang w:val="fr-CH"/>
          </w:rPr>
          <w:t xml:space="preserve"> </w:t>
        </w:r>
      </w:ins>
      <w:r w:rsidR="005C0496">
        <w:rPr>
          <w:lang w:val="fr-CH"/>
        </w:rPr>
        <w:t>train de découper un journal dans la dernière séquence du film (fig. 17)</w:t>
      </w:r>
      <w:r w:rsidR="003667D1">
        <w:rPr>
          <w:lang w:val="fr-CH"/>
        </w:rPr>
        <w:t xml:space="preserve">, le spectateur </w:t>
      </w:r>
      <w:r w:rsidR="003E577B">
        <w:rPr>
          <w:lang w:val="fr-CH"/>
        </w:rPr>
        <w:t xml:space="preserve">ayant l’épisode </w:t>
      </w:r>
      <w:r w:rsidR="00D40A86">
        <w:rPr>
          <w:lang w:val="fr-CH"/>
        </w:rPr>
        <w:t>du roman</w:t>
      </w:r>
      <w:r w:rsidR="003E577B">
        <w:rPr>
          <w:lang w:val="fr-CH"/>
        </w:rPr>
        <w:t xml:space="preserve"> en tête</w:t>
      </w:r>
      <w:r w:rsidR="00D40A86">
        <w:rPr>
          <w:lang w:val="fr-CH"/>
        </w:rPr>
        <w:t xml:space="preserve"> ne manquera pas de faire le rapprochement et de comprendre que Matthew contribue à l’invasion </w:t>
      </w:r>
      <w:r w:rsidR="00D40A86">
        <w:rPr>
          <w:lang w:val="fr-CH"/>
        </w:rPr>
        <w:lastRenderedPageBreak/>
        <w:t xml:space="preserve">par les </w:t>
      </w:r>
      <w:r w:rsidR="00D40A86">
        <w:rPr>
          <w:i/>
          <w:lang w:val="fr-CH"/>
        </w:rPr>
        <w:t>pod people</w:t>
      </w:r>
      <w:r w:rsidR="00C31383">
        <w:rPr>
          <w:lang w:val="fr-CH"/>
        </w:rPr>
        <w:t xml:space="preserve"> et </w:t>
      </w:r>
      <w:r w:rsidR="00775155">
        <w:rPr>
          <w:lang w:val="fr-CH"/>
        </w:rPr>
        <w:t>a</w:t>
      </w:r>
      <w:r w:rsidR="00C31383">
        <w:rPr>
          <w:lang w:val="fr-CH"/>
        </w:rPr>
        <w:t xml:space="preserve"> déjà subi sa transformation</w:t>
      </w:r>
      <w:r w:rsidR="00D40A86">
        <w:rPr>
          <w:lang w:val="fr-CH"/>
        </w:rPr>
        <w:t>.</w:t>
      </w:r>
      <w:r w:rsidR="00BB7F83">
        <w:rPr>
          <w:lang w:val="fr-CH"/>
        </w:rPr>
        <w:t xml:space="preserve"> </w:t>
      </w:r>
      <w:r w:rsidR="009C1C03">
        <w:rPr>
          <w:lang w:val="fr-CH"/>
        </w:rPr>
        <w:t xml:space="preserve">La scène finale du film de 1978, enrichie de cette </w:t>
      </w:r>
      <w:r w:rsidR="003474B0">
        <w:rPr>
          <w:lang w:val="fr-CH"/>
        </w:rPr>
        <w:t xml:space="preserve">clé de lecture, prend alors un double sens : un premier </w:t>
      </w:r>
      <w:r w:rsidR="000619E7">
        <w:rPr>
          <w:lang w:val="fr-CH"/>
        </w:rPr>
        <w:t>reposant sur son originalité</w:t>
      </w:r>
      <w:r w:rsidR="000619E7">
        <w:rPr>
          <w:rStyle w:val="FootnoteReference"/>
          <w:lang w:val="fr-CH"/>
        </w:rPr>
        <w:footnoteReference w:id="50"/>
      </w:r>
      <w:r w:rsidR="000619E7">
        <w:rPr>
          <w:lang w:val="fr-CH"/>
        </w:rPr>
        <w:t xml:space="preserve"> et un deuxième sur sa réflexivité </w:t>
      </w:r>
      <w:r w:rsidR="003E577B">
        <w:rPr>
          <w:lang w:val="fr-CH"/>
        </w:rPr>
        <w:t>aigue</w:t>
      </w:r>
      <w:r w:rsidR="000619E7">
        <w:rPr>
          <w:lang w:val="fr-CH"/>
        </w:rPr>
        <w:t xml:space="preserve"> </w:t>
      </w:r>
      <w:del w:id="140" w:author="Mireille Berton" w:date="2016-12-18T18:33:00Z">
        <w:r w:rsidR="000619E7" w:rsidDel="002316DB">
          <w:rPr>
            <w:lang w:val="fr-CH"/>
          </w:rPr>
          <w:delText xml:space="preserve">envers </w:delText>
        </w:r>
      </w:del>
      <w:ins w:id="141" w:author="Mireille Berton" w:date="2016-12-18T18:33:00Z">
        <w:r w:rsidR="002316DB">
          <w:rPr>
            <w:lang w:val="fr-CH"/>
          </w:rPr>
          <w:t xml:space="preserve">visà-vis du </w:t>
        </w:r>
      </w:ins>
      <w:del w:id="142" w:author="Mireille Berton" w:date="2016-12-18T18:34:00Z">
        <w:r w:rsidR="000619E7" w:rsidDel="002316DB">
          <w:rPr>
            <w:lang w:val="fr-CH"/>
          </w:rPr>
          <w:delText>s</w:delText>
        </w:r>
        <w:r w:rsidR="003E577B" w:rsidDel="002316DB">
          <w:rPr>
            <w:lang w:val="fr-CH"/>
          </w:rPr>
          <w:delText xml:space="preserve">on </w:delText>
        </w:r>
      </w:del>
      <w:r w:rsidR="003E577B">
        <w:rPr>
          <w:lang w:val="fr-CH"/>
        </w:rPr>
        <w:t>texte</w:t>
      </w:r>
      <w:r w:rsidR="000619E7">
        <w:rPr>
          <w:lang w:val="fr-CH"/>
        </w:rPr>
        <w:t xml:space="preserve"> source</w:t>
      </w:r>
      <w:r w:rsidR="00A77E2B">
        <w:rPr>
          <w:rStyle w:val="FootnoteReference"/>
          <w:lang w:val="fr-CH"/>
        </w:rPr>
        <w:footnoteReference w:id="51"/>
      </w:r>
      <w:r w:rsidR="000619E7">
        <w:rPr>
          <w:lang w:val="fr-CH"/>
        </w:rPr>
        <w:t>.</w:t>
      </w:r>
    </w:p>
    <w:p w14:paraId="720BB6D6" w14:textId="31574A11" w:rsidR="004849D7" w:rsidRDefault="004849D7" w:rsidP="004849D7">
      <w:pPr>
        <w:pStyle w:val="Mmoire"/>
        <w:rPr>
          <w:lang w:val="fr-CH"/>
        </w:rPr>
      </w:pPr>
      <w:r>
        <w:rPr>
          <w:lang w:val="fr-CH"/>
        </w:rPr>
        <w:tab/>
      </w:r>
      <w:r w:rsidR="00865CA5">
        <w:rPr>
          <w:lang w:val="fr-CH"/>
        </w:rPr>
        <w:t xml:space="preserve">Dans la version de Ferrara, la scène est </w:t>
      </w:r>
      <w:r w:rsidR="00336609">
        <w:rPr>
          <w:lang w:val="fr-CH"/>
        </w:rPr>
        <w:t>jouée</w:t>
      </w:r>
      <w:r w:rsidR="00865CA5">
        <w:rPr>
          <w:lang w:val="fr-CH"/>
        </w:rPr>
        <w:t xml:space="preserve"> avec une ressemblance </w:t>
      </w:r>
      <w:r w:rsidR="003E577B">
        <w:rPr>
          <w:lang w:val="fr-CH"/>
        </w:rPr>
        <w:t>accrue</w:t>
      </w:r>
      <w:r w:rsidR="00865CA5">
        <w:rPr>
          <w:lang w:val="fr-CH"/>
        </w:rPr>
        <w:t xml:space="preserve"> à celle du roman et du film de Siegel. Mais contrairement au film de Siegel, ce n’est pas un cri mais l’inquiétude exprimée par Marti qui trahi</w:t>
      </w:r>
      <w:r w:rsidR="009300D7">
        <w:rPr>
          <w:lang w:val="fr-CH"/>
        </w:rPr>
        <w:t>t</w:t>
      </w:r>
      <w:r w:rsidR="00865CA5">
        <w:rPr>
          <w:lang w:val="fr-CH"/>
        </w:rPr>
        <w:t xml:space="preserve"> l’humanité des deux personnages.</w:t>
      </w:r>
      <w:r>
        <w:rPr>
          <w:lang w:val="fr-CH"/>
        </w:rPr>
        <w:t xml:space="preserve"> </w:t>
      </w:r>
      <w:r w:rsidR="009D6BB4">
        <w:rPr>
          <w:lang w:val="fr-CH"/>
        </w:rPr>
        <w:t xml:space="preserve">Alors que </w:t>
      </w:r>
      <w:r w:rsidR="00725557">
        <w:rPr>
          <w:lang w:val="fr-CH"/>
        </w:rPr>
        <w:t xml:space="preserve">Marti et </w:t>
      </w:r>
      <w:r w:rsidR="00725557" w:rsidRPr="00725557">
        <w:rPr>
          <w:lang w:val="fr-CH"/>
        </w:rPr>
        <w:t>Tim Young</w:t>
      </w:r>
      <w:r w:rsidR="00725557">
        <w:rPr>
          <w:lang w:val="fr-CH"/>
        </w:rPr>
        <w:t xml:space="preserve"> </w:t>
      </w:r>
      <w:r w:rsidR="00CA14C1">
        <w:rPr>
          <w:lang w:val="fr-CH"/>
        </w:rPr>
        <w:t xml:space="preserve">parviennent presque à convaincre </w:t>
      </w:r>
      <w:r w:rsidR="003214AA" w:rsidRPr="003214AA">
        <w:rPr>
          <w:lang w:val="fr-CH"/>
        </w:rPr>
        <w:t>Jenn Platt</w:t>
      </w:r>
      <w:r w:rsidR="001A5734">
        <w:rPr>
          <w:rStyle w:val="FootnoteReference"/>
          <w:lang w:val="fr-CH"/>
        </w:rPr>
        <w:footnoteReference w:id="52"/>
      </w:r>
      <w:r w:rsidR="003214AA">
        <w:rPr>
          <w:lang w:val="fr-CH"/>
        </w:rPr>
        <w:t xml:space="preserve"> de leur manque d’émotions (fig. 18)</w:t>
      </w:r>
      <w:r w:rsidR="00B0125D">
        <w:rPr>
          <w:lang w:val="fr-CH"/>
        </w:rPr>
        <w:t xml:space="preserve"> dans un plan dont la mise en scène joue sur une inversion</w:t>
      </w:r>
      <w:r w:rsidR="00B0125D">
        <w:rPr>
          <w:rStyle w:val="FootnoteReference"/>
          <w:lang w:val="fr-CH"/>
        </w:rPr>
        <w:footnoteReference w:id="53"/>
      </w:r>
      <w:r w:rsidR="00B0125D">
        <w:rPr>
          <w:lang w:val="fr-CH"/>
        </w:rPr>
        <w:t xml:space="preserve"> du film de Siegel (fig. 19)</w:t>
      </w:r>
      <w:r w:rsidR="00CB3F61">
        <w:rPr>
          <w:lang w:val="fr-CH"/>
        </w:rPr>
        <w:t>, l’héroïne</w:t>
      </w:r>
      <w:r w:rsidR="00FA6710">
        <w:rPr>
          <w:lang w:val="fr-CH"/>
        </w:rPr>
        <w:t xml:space="preserve"> se retourne alors que le couple commence à s’éloigner, trahissant leur humanité.</w:t>
      </w:r>
      <w:r w:rsidR="0020147E">
        <w:rPr>
          <w:lang w:val="fr-CH"/>
        </w:rPr>
        <w:t xml:space="preserve"> Le choix du retournement comme indice de leur humanité est d’autant plus intéressant lorsqu’il est mis en perspective avec le roman de Finney. Dans le roman, Miles précise « </w:t>
      </w:r>
      <w:ins w:id="143" w:author="Mireille Berton" w:date="2016-12-18T18:34:00Z">
        <w:r w:rsidR="002316DB">
          <w:rPr>
            <w:lang w:val="fr-CH"/>
          </w:rPr>
          <w:t>n</w:t>
        </w:r>
      </w:ins>
      <w:del w:id="144" w:author="Mireille Berton" w:date="2016-12-18T18:34:00Z">
        <w:r w:rsidR="0020147E" w:rsidDel="002316DB">
          <w:rPr>
            <w:lang w:val="fr-CH"/>
          </w:rPr>
          <w:delText>N</w:delText>
        </w:r>
      </w:del>
      <w:r w:rsidR="0020147E">
        <w:rPr>
          <w:lang w:val="fr-CH"/>
        </w:rPr>
        <w:t>ous ne nous sommes pas retournés »</w:t>
      </w:r>
      <w:r w:rsidR="0020147E">
        <w:rPr>
          <w:rStyle w:val="FootnoteReference"/>
          <w:lang w:val="fr-CH"/>
        </w:rPr>
        <w:footnoteReference w:id="54"/>
      </w:r>
      <w:r w:rsidR="0020147E">
        <w:rPr>
          <w:lang w:val="fr-CH"/>
        </w:rPr>
        <w:t xml:space="preserve"> immédiatement après le dialogue avec le policier</w:t>
      </w:r>
      <w:r w:rsidR="00AE509F">
        <w:rPr>
          <w:lang w:val="fr-CH"/>
        </w:rPr>
        <w:t>. Encore une fois, le texte filmique d’un remake joue</w:t>
      </w:r>
      <w:r w:rsidR="00AF430E">
        <w:rPr>
          <w:lang w:val="fr-CH"/>
        </w:rPr>
        <w:t xml:space="preserve"> à la fois sur sa source et la première adaptation cinématographique</w:t>
      </w:r>
      <w:r w:rsidR="00E5533F">
        <w:rPr>
          <w:lang w:val="fr-CH"/>
        </w:rPr>
        <w:t xml:space="preserve"> de Siegel : affichant son affiliation à ce dernier tout en marquant son originalité par rapport à celui-ci en jouant sur sa plus grande fidélité envers son texte source.</w:t>
      </w:r>
    </w:p>
    <w:p w14:paraId="749A3945" w14:textId="14DB37F1" w:rsidR="00375DDF" w:rsidRPr="00CD11A3" w:rsidRDefault="00375DDF" w:rsidP="00375DDF">
      <w:pPr>
        <w:pStyle w:val="Mmoire"/>
        <w:rPr>
          <w:lang w:val="fr-CH"/>
        </w:rPr>
      </w:pPr>
      <w:r>
        <w:rPr>
          <w:lang w:val="fr-CH"/>
        </w:rPr>
        <w:tab/>
        <w:t xml:space="preserve">Dans </w:t>
      </w:r>
      <w:r w:rsidR="00C65FA6">
        <w:rPr>
          <w:i/>
          <w:lang w:val="fr-CH"/>
        </w:rPr>
        <w:t>The Invasion</w:t>
      </w:r>
      <w:r w:rsidR="00C65FA6">
        <w:rPr>
          <w:lang w:val="fr-CH"/>
        </w:rPr>
        <w:t xml:space="preserve">, la scène de camouflage apparaît bien plus tôt dans le récit </w:t>
      </w:r>
      <w:r w:rsidR="00C65FA6" w:rsidRPr="002316DB">
        <w:rPr>
          <w:highlight w:val="green"/>
          <w:lang w:val="fr-CH"/>
        </w:rPr>
        <w:t>alors que</w:t>
      </w:r>
      <w:r w:rsidR="00C65FA6">
        <w:rPr>
          <w:lang w:val="fr-CH"/>
        </w:rPr>
        <w:t xml:space="preserve"> Carol se retrouve</w:t>
      </w:r>
      <w:r w:rsidR="00861C32">
        <w:rPr>
          <w:rStyle w:val="FootnoteReference"/>
          <w:lang w:val="fr-CH"/>
        </w:rPr>
        <w:footnoteReference w:id="55"/>
      </w:r>
      <w:r w:rsidR="006F7B40">
        <w:rPr>
          <w:lang w:val="fr-CH"/>
        </w:rPr>
        <w:t xml:space="preserve"> dans un métro avec d’autres humains </w:t>
      </w:r>
      <w:r w:rsidR="006F7B40" w:rsidRPr="002316DB">
        <w:rPr>
          <w:highlight w:val="green"/>
          <w:lang w:val="fr-CH"/>
        </w:rPr>
        <w:t>alors que</w:t>
      </w:r>
      <w:r w:rsidR="006F7B40">
        <w:rPr>
          <w:lang w:val="fr-CH"/>
        </w:rPr>
        <w:t xml:space="preserve"> les </w:t>
      </w:r>
      <w:r w:rsidR="006F7B40">
        <w:rPr>
          <w:i/>
          <w:lang w:val="fr-CH"/>
        </w:rPr>
        <w:t>pod people</w:t>
      </w:r>
      <w:r w:rsidR="006F7B40">
        <w:rPr>
          <w:lang w:val="fr-CH"/>
        </w:rPr>
        <w:t xml:space="preserve"> sont à la recherche de personnes à contaminer</w:t>
      </w:r>
      <w:r w:rsidR="006F7B40">
        <w:rPr>
          <w:rStyle w:val="FootnoteReference"/>
          <w:lang w:val="fr-CH"/>
        </w:rPr>
        <w:footnoteReference w:id="56"/>
      </w:r>
      <w:r w:rsidR="006F7B40">
        <w:rPr>
          <w:lang w:val="fr-CH"/>
        </w:rPr>
        <w:t>.</w:t>
      </w:r>
      <w:r w:rsidR="00C565AC">
        <w:rPr>
          <w:lang w:val="fr-CH"/>
        </w:rPr>
        <w:t xml:space="preserve"> Dans cette scène, c’est un autre passager du métro qui explique à Carol </w:t>
      </w:r>
      <w:r w:rsidR="00FB77C6">
        <w:rPr>
          <w:lang w:val="fr-CH"/>
        </w:rPr>
        <w:t>qu’«</w:t>
      </w:r>
      <w:r w:rsidR="00C565AC">
        <w:rPr>
          <w:lang w:val="fr-CH"/>
        </w:rPr>
        <w:t> il est possible de les tromper, mais vous devez rester calme »</w:t>
      </w:r>
      <w:r w:rsidR="00C565AC">
        <w:rPr>
          <w:rStyle w:val="FootnoteReference"/>
          <w:lang w:val="fr-CH"/>
        </w:rPr>
        <w:footnoteReference w:id="57"/>
      </w:r>
      <w:r w:rsidR="005E3CE0">
        <w:rPr>
          <w:lang w:val="fr-CH"/>
        </w:rPr>
        <w:t>.</w:t>
      </w:r>
      <w:r w:rsidR="00F52C83">
        <w:rPr>
          <w:lang w:val="fr-CH"/>
        </w:rPr>
        <w:t xml:space="preserve"> Après une embuscade de laquelle elle parvient à s’échapper, c’est un policier qui s’approche d’elle </w:t>
      </w:r>
      <w:r w:rsidR="00B10258">
        <w:rPr>
          <w:lang w:val="fr-CH"/>
        </w:rPr>
        <w:t xml:space="preserve">par </w:t>
      </w:r>
      <w:r w:rsidR="00B10258">
        <w:rPr>
          <w:lang w:val="fr-CH"/>
        </w:rPr>
        <w:lastRenderedPageBreak/>
        <w:t>derrière (fig. 20)</w:t>
      </w:r>
      <w:r w:rsidR="001737D3">
        <w:rPr>
          <w:lang w:val="fr-CH"/>
        </w:rPr>
        <w:t xml:space="preserve"> </w:t>
      </w:r>
      <w:r w:rsidR="003D3B09">
        <w:rPr>
          <w:lang w:val="fr-CH"/>
        </w:rPr>
        <w:t>alors que trois autres sont en</w:t>
      </w:r>
      <w:ins w:id="145" w:author="Mireille Berton" w:date="2016-12-18T18:34:00Z">
        <w:r w:rsidR="002316DB">
          <w:rPr>
            <w:lang w:val="fr-CH"/>
          </w:rPr>
          <w:t xml:space="preserve"> </w:t>
        </w:r>
      </w:ins>
      <w:r w:rsidR="003D3B09">
        <w:rPr>
          <w:lang w:val="fr-CH"/>
        </w:rPr>
        <w:t xml:space="preserve">train de mobiliser une </w:t>
      </w:r>
      <w:r w:rsidR="009153D5">
        <w:rPr>
          <w:lang w:val="fr-CH"/>
        </w:rPr>
        <w:t xml:space="preserve">passante </w:t>
      </w:r>
      <w:r w:rsidR="003D3B09">
        <w:rPr>
          <w:lang w:val="fr-CH"/>
        </w:rPr>
        <w:t xml:space="preserve">humaine. Le policier se place à la hauteur de Carol et révèle qu’il est encore humain en donnant </w:t>
      </w:r>
      <w:r w:rsidR="0078071E">
        <w:rPr>
          <w:lang w:val="fr-CH"/>
        </w:rPr>
        <w:t>des conseils</w:t>
      </w:r>
      <w:r w:rsidR="003D3B09">
        <w:rPr>
          <w:lang w:val="fr-CH"/>
        </w:rPr>
        <w:t xml:space="preserve"> à Carol.</w:t>
      </w:r>
      <w:r w:rsidR="00F10BB9">
        <w:rPr>
          <w:lang w:val="fr-CH"/>
        </w:rPr>
        <w:t xml:space="preserve"> De par l’utilisation du policier, le film re</w:t>
      </w:r>
      <w:ins w:id="146" w:author="Mireille Berton" w:date="2016-12-18T18:34:00Z">
        <w:r w:rsidR="002316DB">
          <w:rPr>
            <w:lang w:val="fr-CH"/>
          </w:rPr>
          <w:t>n</w:t>
        </w:r>
      </w:ins>
      <w:r w:rsidR="00F10BB9">
        <w:rPr>
          <w:lang w:val="fr-CH"/>
        </w:rPr>
        <w:t>voie au film de Siegel et à sa source littéraire en opérant encore</w:t>
      </w:r>
      <w:del w:id="147" w:author="Mireille Berton" w:date="2016-12-18T18:34:00Z">
        <w:r w:rsidR="00F10BB9" w:rsidDel="002316DB">
          <w:rPr>
            <w:lang w:val="fr-CH"/>
          </w:rPr>
          <w:delText xml:space="preserve"> à</w:delText>
        </w:r>
      </w:del>
      <w:r w:rsidR="00F10BB9">
        <w:rPr>
          <w:lang w:val="fr-CH"/>
        </w:rPr>
        <w:t xml:space="preserve"> une nouvelle permutation de la scène originale : le représentant des forces de l’ordre, servant les intérêts des </w:t>
      </w:r>
      <w:r w:rsidR="00F10BB9">
        <w:rPr>
          <w:i/>
          <w:lang w:val="fr-CH"/>
        </w:rPr>
        <w:t>pod people</w:t>
      </w:r>
      <w:r w:rsidR="00F10BB9">
        <w:rPr>
          <w:lang w:val="fr-CH"/>
        </w:rPr>
        <w:t xml:space="preserve"> dans les </w:t>
      </w:r>
      <w:r w:rsidR="00EF40F7">
        <w:rPr>
          <w:lang w:val="fr-CH"/>
        </w:rPr>
        <w:t>versions de 1954/1956, s’avère ici être une aide pour l’</w:t>
      </w:r>
      <w:r w:rsidR="003D25B3">
        <w:rPr>
          <w:lang w:val="fr-CH"/>
        </w:rPr>
        <w:t>héroïne</w:t>
      </w:r>
      <w:r w:rsidR="00EF40F7">
        <w:rPr>
          <w:lang w:val="fr-CH"/>
        </w:rPr>
        <w:t xml:space="preserve">. </w:t>
      </w:r>
      <w:r w:rsidR="00CD11A3">
        <w:rPr>
          <w:lang w:val="fr-CH"/>
        </w:rPr>
        <w:t xml:space="preserve">La scène de camouflage va se prolonger pendant quelques minutes, avec une scène évoquant les images de personnes se jetant dans le vide depuis les tours du </w:t>
      </w:r>
      <w:r w:rsidR="00CD11A3">
        <w:rPr>
          <w:i/>
          <w:lang w:val="fr-CH"/>
        </w:rPr>
        <w:t>World Trade Center</w:t>
      </w:r>
      <w:r w:rsidR="00CD11A3">
        <w:rPr>
          <w:lang w:val="fr-CH"/>
        </w:rPr>
        <w:t xml:space="preserve"> durant les attentats du 11 septembre</w:t>
      </w:r>
      <w:r w:rsidR="00CD11A3">
        <w:rPr>
          <w:rStyle w:val="FootnoteReference"/>
          <w:lang w:val="fr-CH"/>
        </w:rPr>
        <w:footnoteReference w:id="58"/>
      </w:r>
      <w:r w:rsidR="000C32BD">
        <w:rPr>
          <w:lang w:val="fr-CH"/>
        </w:rPr>
        <w:t xml:space="preserve">, avant de culminer dans un face-à-face avec </w:t>
      </w:r>
      <w:r w:rsidR="00EA4307">
        <w:rPr>
          <w:lang w:val="fr-CH"/>
        </w:rPr>
        <w:t xml:space="preserve">un </w:t>
      </w:r>
      <w:r w:rsidR="000C32BD">
        <w:rPr>
          <w:lang w:val="fr-CH"/>
        </w:rPr>
        <w:t xml:space="preserve">Ben Driscoll </w:t>
      </w:r>
      <w:r w:rsidR="00A74587">
        <w:rPr>
          <w:lang w:val="fr-CH"/>
        </w:rPr>
        <w:t>encore humain.</w:t>
      </w:r>
      <w:r w:rsidR="00EA4307">
        <w:rPr>
          <w:lang w:val="fr-CH"/>
        </w:rPr>
        <w:t xml:space="preserve"> Dans cette version, la variation ne repose donc pas </w:t>
      </w:r>
      <w:del w:id="148" w:author="Mireille Berton" w:date="2016-12-18T18:35:00Z">
        <w:r w:rsidR="00EA4307" w:rsidDel="002316DB">
          <w:rPr>
            <w:lang w:val="fr-CH"/>
          </w:rPr>
          <w:delText xml:space="preserve">dans </w:delText>
        </w:r>
      </w:del>
      <w:ins w:id="149" w:author="Mireille Berton" w:date="2016-12-18T18:35:00Z">
        <w:r w:rsidR="002316DB">
          <w:rPr>
            <w:lang w:val="fr-CH"/>
          </w:rPr>
          <w:t>sur</w:t>
        </w:r>
        <w:r w:rsidR="002316DB">
          <w:rPr>
            <w:lang w:val="fr-CH"/>
          </w:rPr>
          <w:t xml:space="preserve"> </w:t>
        </w:r>
      </w:ins>
      <w:r w:rsidR="00EA4307">
        <w:rPr>
          <w:lang w:val="fr-CH"/>
        </w:rPr>
        <w:t>les conséquences de la scène de camouflage</w:t>
      </w:r>
      <w:r w:rsidR="00EA4307">
        <w:rPr>
          <w:rStyle w:val="FootnoteReference"/>
          <w:lang w:val="fr-CH"/>
        </w:rPr>
        <w:footnoteReference w:id="59"/>
      </w:r>
      <w:r w:rsidR="00EA4307">
        <w:rPr>
          <w:lang w:val="fr-CH"/>
        </w:rPr>
        <w:t xml:space="preserve"> </w:t>
      </w:r>
      <w:r w:rsidR="00532A7C">
        <w:rPr>
          <w:lang w:val="fr-CH"/>
        </w:rPr>
        <w:t xml:space="preserve">mais sur son déroulement. Le film de Hirschbiegel </w:t>
      </w:r>
      <w:r w:rsidR="00485825">
        <w:rPr>
          <w:lang w:val="fr-CH"/>
        </w:rPr>
        <w:t>se réfère encore une fois aux attentes du spectateur connaiss</w:t>
      </w:r>
      <w:r w:rsidR="00485825" w:rsidRPr="002316DB">
        <w:rPr>
          <w:highlight w:val="green"/>
          <w:lang w:val="fr-CH"/>
        </w:rPr>
        <w:t>ant</w:t>
      </w:r>
      <w:r w:rsidR="00485825">
        <w:rPr>
          <w:lang w:val="fr-CH"/>
        </w:rPr>
        <w:t xml:space="preserve"> les films précédents en contr</w:t>
      </w:r>
      <w:r w:rsidR="00485825" w:rsidRPr="002316DB">
        <w:rPr>
          <w:highlight w:val="green"/>
          <w:lang w:val="fr-CH"/>
        </w:rPr>
        <w:t>ant</w:t>
      </w:r>
      <w:r w:rsidR="00485825">
        <w:rPr>
          <w:lang w:val="fr-CH"/>
        </w:rPr>
        <w:t xml:space="preserve"> ses attentes</w:t>
      </w:r>
      <w:r w:rsidR="00C516C4">
        <w:rPr>
          <w:lang w:val="fr-CH"/>
        </w:rPr>
        <w:t xml:space="preserve"> </w:t>
      </w:r>
      <w:r w:rsidR="007A6397">
        <w:rPr>
          <w:lang w:val="fr-CH"/>
        </w:rPr>
        <w:t>quant</w:t>
      </w:r>
      <w:r w:rsidR="00C516C4">
        <w:rPr>
          <w:lang w:val="fr-CH"/>
        </w:rPr>
        <w:t xml:space="preserve"> au déroulement de la scène</w:t>
      </w:r>
      <w:r w:rsidR="007A6397">
        <w:rPr>
          <w:lang w:val="fr-CH"/>
        </w:rPr>
        <w:t>, révél</w:t>
      </w:r>
      <w:r w:rsidR="007A6397" w:rsidRPr="002316DB">
        <w:rPr>
          <w:highlight w:val="green"/>
          <w:lang w:val="fr-CH"/>
        </w:rPr>
        <w:t>ant</w:t>
      </w:r>
      <w:r w:rsidR="007A6397">
        <w:rPr>
          <w:lang w:val="fr-CH"/>
        </w:rPr>
        <w:t xml:space="preserve"> encore une fois la tension entre réflexivité et originalité qui </w:t>
      </w:r>
      <w:r w:rsidR="009E1079">
        <w:rPr>
          <w:lang w:val="fr-CH"/>
        </w:rPr>
        <w:t xml:space="preserve">définit </w:t>
      </w:r>
      <w:r w:rsidR="007A6397">
        <w:rPr>
          <w:lang w:val="fr-CH"/>
        </w:rPr>
        <w:t>tout remake.</w:t>
      </w:r>
    </w:p>
    <w:p w14:paraId="315E0890" w14:textId="77777777" w:rsidR="009E1079" w:rsidRDefault="009E1079" w:rsidP="00FE4A64">
      <w:pPr>
        <w:rPr>
          <w:lang w:val="fr-CH"/>
        </w:rPr>
      </w:pPr>
    </w:p>
    <w:p w14:paraId="2CD6A9D6" w14:textId="432CCED0" w:rsidR="00D632E9" w:rsidRPr="00BB79FE" w:rsidRDefault="00BB79FE" w:rsidP="003927B8">
      <w:pPr>
        <w:pStyle w:val="Heading2"/>
        <w:spacing w:after="120"/>
        <w:rPr>
          <w:lang w:val="fr-CH"/>
        </w:rPr>
      </w:pPr>
      <w:r>
        <w:rPr>
          <w:lang w:val="fr-CH"/>
        </w:rPr>
        <w:t xml:space="preserve">Remakes ou </w:t>
      </w:r>
      <w:r>
        <w:rPr>
          <w:i/>
          <w:lang w:val="fr-CH"/>
        </w:rPr>
        <w:t>sequels </w:t>
      </w:r>
      <w:r>
        <w:rPr>
          <w:lang w:val="fr-CH"/>
        </w:rPr>
        <w:t>?</w:t>
      </w:r>
    </w:p>
    <w:p w14:paraId="423E34B5" w14:textId="0A987389" w:rsidR="00D632E9" w:rsidRDefault="005D0F4B" w:rsidP="0046221B">
      <w:pPr>
        <w:pStyle w:val="Mmoire"/>
        <w:rPr>
          <w:lang w:val="fr-CH"/>
        </w:rPr>
      </w:pPr>
      <w:r>
        <w:rPr>
          <w:lang w:val="fr-CH"/>
        </w:rPr>
        <w:t xml:space="preserve">Comme l’ont montré les éléments </w:t>
      </w:r>
      <w:r w:rsidR="006F0BCC">
        <w:rPr>
          <w:lang w:val="fr-CH"/>
        </w:rPr>
        <w:t xml:space="preserve">précédemment </w:t>
      </w:r>
      <w:r>
        <w:rPr>
          <w:lang w:val="fr-CH"/>
        </w:rPr>
        <w:t xml:space="preserve">étudiés dans ce chapitre, la tension entre réflexivité et originalité inhérente au remake se manifeste sous plusieurs formes à travers le corpus de films. </w:t>
      </w:r>
      <w:r w:rsidR="00F834F1">
        <w:rPr>
          <w:lang w:val="fr-CH"/>
        </w:rPr>
        <w:t>Un des éléments par lequel chaque film se différencie de son prédécesseur e</w:t>
      </w:r>
      <w:r w:rsidR="00EE0EE7">
        <w:rPr>
          <w:lang w:val="fr-CH"/>
        </w:rPr>
        <w:t>s</w:t>
      </w:r>
      <w:r w:rsidR="00F834F1">
        <w:rPr>
          <w:lang w:val="fr-CH"/>
        </w:rPr>
        <w:t>t son ancrage</w:t>
      </w:r>
      <w:r w:rsidR="0046221B">
        <w:rPr>
          <w:lang w:val="fr-CH"/>
        </w:rPr>
        <w:t xml:space="preserve"> temporel</w:t>
      </w:r>
      <w:r w:rsidR="00CC42BC">
        <w:rPr>
          <w:lang w:val="fr-CH"/>
        </w:rPr>
        <w:t xml:space="preserve"> et spatial</w:t>
      </w:r>
      <w:r w:rsidR="0067183D">
        <w:rPr>
          <w:lang w:val="fr-CH"/>
        </w:rPr>
        <w:t>.</w:t>
      </w:r>
      <w:r w:rsidR="0067131C">
        <w:rPr>
          <w:lang w:val="fr-CH"/>
        </w:rPr>
        <w:t xml:space="preserve"> Malgré un ancrage </w:t>
      </w:r>
      <w:r w:rsidR="00CC42BC">
        <w:rPr>
          <w:lang w:val="fr-CH"/>
        </w:rPr>
        <w:t>clair</w:t>
      </w:r>
      <w:r w:rsidR="003A219A">
        <w:rPr>
          <w:lang w:val="fr-CH"/>
        </w:rPr>
        <w:t xml:space="preserve"> </w:t>
      </w:r>
      <w:del w:id="150" w:author="Mireille Berton" w:date="2016-12-18T18:35:00Z">
        <w:r w:rsidR="003A219A" w:rsidDel="002316DB">
          <w:rPr>
            <w:lang w:val="fr-CH"/>
          </w:rPr>
          <w:delText xml:space="preserve">du </w:delText>
        </w:r>
      </w:del>
      <w:ins w:id="151" w:author="Mireille Berton" w:date="2016-12-18T18:35:00Z">
        <w:r w:rsidR="002316DB">
          <w:rPr>
            <w:lang w:val="fr-CH"/>
          </w:rPr>
          <w:t>dans le</w:t>
        </w:r>
        <w:r w:rsidR="002316DB">
          <w:rPr>
            <w:lang w:val="fr-CH"/>
          </w:rPr>
          <w:t xml:space="preserve"> </w:t>
        </w:r>
      </w:ins>
      <w:r w:rsidR="003A219A">
        <w:rPr>
          <w:lang w:val="fr-CH"/>
        </w:rPr>
        <w:t>roman de Finney</w:t>
      </w:r>
      <w:r w:rsidR="002B7C16">
        <w:rPr>
          <w:rStyle w:val="FootnoteReference"/>
          <w:lang w:val="fr-CH"/>
        </w:rPr>
        <w:footnoteReference w:id="60"/>
      </w:r>
      <w:r w:rsidR="00496E54">
        <w:rPr>
          <w:lang w:val="fr-CH"/>
        </w:rPr>
        <w:t xml:space="preserve">, </w:t>
      </w:r>
      <w:r w:rsidR="00367DB0">
        <w:rPr>
          <w:lang w:val="fr-CH"/>
        </w:rPr>
        <w:t xml:space="preserve">chacun des films </w:t>
      </w:r>
      <w:r w:rsidR="00496E54">
        <w:rPr>
          <w:lang w:val="fr-CH"/>
        </w:rPr>
        <w:t>déplace systématiquement l’action</w:t>
      </w:r>
      <w:r w:rsidR="00995660">
        <w:rPr>
          <w:lang w:val="fr-CH"/>
        </w:rPr>
        <w:t> : le film de Kaufman place l’action dans les années 1970 à San Francisco, le film de Ferrara dans les années 1990 en Alabama et celui de Hirschbiegel après l’invasion américaine en Irak (2003) à Washington.</w:t>
      </w:r>
      <w:r w:rsidR="00C6374A">
        <w:rPr>
          <w:lang w:val="fr-CH"/>
        </w:rPr>
        <w:t xml:space="preserve"> Les textes critiques abordant la série de film</w:t>
      </w:r>
      <w:r w:rsidR="009E1079">
        <w:rPr>
          <w:lang w:val="fr-CH"/>
        </w:rPr>
        <w:t>s</w:t>
      </w:r>
      <w:r w:rsidR="00C6374A">
        <w:rPr>
          <w:lang w:val="fr-CH"/>
        </w:rPr>
        <w:t xml:space="preserve"> relèvent ce déplacement mais se contentent d’y lire la possibilité offerte par une critique de leur société contemporaine respectives</w:t>
      </w:r>
      <w:r w:rsidR="00C070EE">
        <w:rPr>
          <w:rStyle w:val="FootnoteReference"/>
          <w:lang w:val="fr-CH"/>
        </w:rPr>
        <w:footnoteReference w:id="61"/>
      </w:r>
      <w:r w:rsidR="00C6374A">
        <w:rPr>
          <w:lang w:val="fr-CH"/>
        </w:rPr>
        <w:t xml:space="preserve">. </w:t>
      </w:r>
      <w:commentRangeStart w:id="152"/>
      <w:r w:rsidR="00C6374A">
        <w:rPr>
          <w:lang w:val="fr-CH"/>
        </w:rPr>
        <w:t xml:space="preserve">Seuls auteurs à relever </w:t>
      </w:r>
      <w:r w:rsidR="000076D5">
        <w:rPr>
          <w:lang w:val="fr-CH"/>
        </w:rPr>
        <w:t xml:space="preserve">les </w:t>
      </w:r>
      <w:r w:rsidR="000076D5">
        <w:rPr>
          <w:lang w:val="fr-CH"/>
        </w:rPr>
        <w:lastRenderedPageBreak/>
        <w:t>effets de ce déplacement sur le corpus des textes dans son ensemble, Thomas Leitch</w:t>
      </w:r>
      <w:r w:rsidR="000076D5">
        <w:rPr>
          <w:rStyle w:val="FootnoteReference"/>
          <w:lang w:val="fr-CH"/>
        </w:rPr>
        <w:footnoteReference w:id="62"/>
      </w:r>
      <w:r w:rsidR="000076D5">
        <w:rPr>
          <w:lang w:val="fr-CH"/>
        </w:rPr>
        <w:t xml:space="preserve"> et Kathleen Loock</w:t>
      </w:r>
      <w:r w:rsidR="000076D5">
        <w:rPr>
          <w:rStyle w:val="FootnoteReference"/>
          <w:lang w:val="fr-CH"/>
        </w:rPr>
        <w:footnoteReference w:id="63"/>
      </w:r>
      <w:r w:rsidR="00C77F48">
        <w:rPr>
          <w:lang w:val="fr-CH"/>
        </w:rPr>
        <w:t xml:space="preserve"> </w:t>
      </w:r>
      <w:r w:rsidR="005727D1">
        <w:rPr>
          <w:lang w:val="fr-CH"/>
        </w:rPr>
        <w:t>affirment</w:t>
      </w:r>
      <w:r w:rsidR="00C77F48">
        <w:rPr>
          <w:lang w:val="fr-CH"/>
        </w:rPr>
        <w:t xml:space="preserve"> que ces éléments « floutent les limites entre le remake et la suite »</w:t>
      </w:r>
      <w:r w:rsidR="00C77F48">
        <w:rPr>
          <w:rStyle w:val="FootnoteReference"/>
          <w:lang w:val="fr-CH"/>
        </w:rPr>
        <w:footnoteReference w:id="64"/>
      </w:r>
      <w:r w:rsidR="003D6827">
        <w:rPr>
          <w:lang w:val="fr-CH"/>
        </w:rPr>
        <w:t xml:space="preserve">. </w:t>
      </w:r>
      <w:commentRangeEnd w:id="152"/>
      <w:r w:rsidR="002316DB">
        <w:rPr>
          <w:rStyle w:val="CommentReference"/>
        </w:rPr>
        <w:commentReference w:id="152"/>
      </w:r>
      <w:r w:rsidR="003D6827">
        <w:rPr>
          <w:lang w:val="fr-CH"/>
        </w:rPr>
        <w:t>En effet, les mécanismes de la suite et ceux du remake semblent à priori radicalement opposés, Carolyn Jess-Cooke et Constantine Vervis résument ces différences ainsi : « </w:t>
      </w:r>
      <w:r w:rsidR="00617C27">
        <w:rPr>
          <w:lang w:val="fr-CH"/>
        </w:rPr>
        <w:t xml:space="preserve">Contrairement au remake, la suite ne priorise pas la répétition de l’original, mais propose plutôt une exploration des alternatives, différences et reconstitutions </w:t>
      </w:r>
      <w:r w:rsidR="00A624CA">
        <w:rPr>
          <w:lang w:val="fr-CH"/>
        </w:rPr>
        <w:t>discrètement chargée des multiples manières de relire, se rappeler ou revenir à une source.</w:t>
      </w:r>
      <w:r w:rsidR="00617C27">
        <w:rPr>
          <w:lang w:val="fr-CH"/>
        </w:rPr>
        <w:t xml:space="preserve"> </w:t>
      </w:r>
      <w:r w:rsidR="003D6827">
        <w:rPr>
          <w:lang w:val="fr-CH"/>
        </w:rPr>
        <w:t>»</w:t>
      </w:r>
      <w:r w:rsidR="003D6827">
        <w:rPr>
          <w:rStyle w:val="FootnoteReference"/>
          <w:lang w:val="fr-CH"/>
        </w:rPr>
        <w:footnoteReference w:id="65"/>
      </w:r>
      <w:bookmarkStart w:id="153" w:name="_GoBack"/>
      <w:bookmarkEnd w:id="153"/>
      <w:del w:id="154" w:author="Mireille Berton" w:date="2016-12-18T18:54:00Z">
        <w:r w:rsidR="00493090" w:rsidDel="002316DB">
          <w:rPr>
            <w:lang w:val="fr-CH"/>
          </w:rPr>
          <w:delText>.</w:delText>
        </w:r>
      </w:del>
      <w:r w:rsidR="004A38F3">
        <w:rPr>
          <w:lang w:val="fr-CH"/>
        </w:rPr>
        <w:t xml:space="preserve"> Or, si l’on s’en tient à cette définition, la série </w:t>
      </w:r>
      <w:r w:rsidR="004A38F3">
        <w:rPr>
          <w:i/>
          <w:lang w:val="fr-CH"/>
        </w:rPr>
        <w:t>Invasion of the Body Snatchers</w:t>
      </w:r>
      <w:r w:rsidR="004A38F3">
        <w:rPr>
          <w:lang w:val="fr-CH"/>
        </w:rPr>
        <w:t xml:space="preserve"> répondrait aux critères de la suite plutôt que celles du </w:t>
      </w:r>
      <w:r w:rsidR="00AC2FD6">
        <w:rPr>
          <w:lang w:val="fr-CH"/>
        </w:rPr>
        <w:t>remake :</w:t>
      </w:r>
      <w:r w:rsidR="004A38F3">
        <w:rPr>
          <w:lang w:val="fr-CH"/>
        </w:rPr>
        <w:t xml:space="preserve"> chacun des films priorisant son détachement du film de Siegel, </w:t>
      </w:r>
      <w:r w:rsidR="009573F8">
        <w:rPr>
          <w:lang w:val="fr-CH"/>
        </w:rPr>
        <w:t>aux dépens de</w:t>
      </w:r>
      <w:r w:rsidR="006777E7">
        <w:rPr>
          <w:lang w:val="fr-CH"/>
        </w:rPr>
        <w:t xml:space="preserve"> sa fidélité au</w:t>
      </w:r>
      <w:r w:rsidR="004A38F3">
        <w:rPr>
          <w:lang w:val="fr-CH"/>
        </w:rPr>
        <w:t xml:space="preserve"> texte original. </w:t>
      </w:r>
      <w:r w:rsidR="006069D3">
        <w:rPr>
          <w:lang w:val="fr-CH"/>
        </w:rPr>
        <w:t xml:space="preserve">Cette </w:t>
      </w:r>
      <w:r w:rsidR="009E1079">
        <w:rPr>
          <w:lang w:val="fr-CH"/>
        </w:rPr>
        <w:t xml:space="preserve">dernière </w:t>
      </w:r>
      <w:r w:rsidR="00471336">
        <w:rPr>
          <w:lang w:val="fr-CH"/>
        </w:rPr>
        <w:t>partie propose</w:t>
      </w:r>
      <w:r w:rsidR="009E1079">
        <w:rPr>
          <w:lang w:val="fr-CH"/>
        </w:rPr>
        <w:t xml:space="preserve"> donc</w:t>
      </w:r>
      <w:r w:rsidR="00471336">
        <w:rPr>
          <w:lang w:val="fr-CH"/>
        </w:rPr>
        <w:t xml:space="preserve"> de relever et discuter </w:t>
      </w:r>
      <w:r w:rsidR="009D0E36">
        <w:rPr>
          <w:lang w:val="fr-CH"/>
        </w:rPr>
        <w:t xml:space="preserve">les éléments qui lient les films entre eux : </w:t>
      </w:r>
      <w:commentRangeStart w:id="155"/>
      <w:r w:rsidR="009D0E36">
        <w:rPr>
          <w:lang w:val="fr-CH"/>
        </w:rPr>
        <w:t xml:space="preserve">soit par leurs différences rendant la continuité du récit possible et cohérence, soit par des choix </w:t>
      </w:r>
      <w:r w:rsidR="00C66311">
        <w:rPr>
          <w:lang w:val="fr-CH"/>
        </w:rPr>
        <w:t xml:space="preserve">entrainant une réflexivité de leur texte au point </w:t>
      </w:r>
      <w:r w:rsidR="008467EC">
        <w:rPr>
          <w:lang w:val="fr-CH"/>
        </w:rPr>
        <w:t>de créer une tradition.</w:t>
      </w:r>
      <w:commentRangeEnd w:id="155"/>
      <w:r w:rsidR="002316DB">
        <w:rPr>
          <w:rStyle w:val="CommentReference"/>
        </w:rPr>
        <w:commentReference w:id="155"/>
      </w:r>
    </w:p>
    <w:p w14:paraId="676298CF" w14:textId="2843B7AA" w:rsidR="00151705" w:rsidRPr="00F325CA" w:rsidRDefault="00A246F3" w:rsidP="00151705">
      <w:pPr>
        <w:pStyle w:val="Mmoire"/>
        <w:rPr>
          <w:lang w:val="fr-CH"/>
        </w:rPr>
      </w:pPr>
      <w:r>
        <w:rPr>
          <w:lang w:val="fr-CH"/>
        </w:rPr>
        <w:tab/>
      </w:r>
      <w:r w:rsidR="00E854B1">
        <w:rPr>
          <w:lang w:val="fr-CH"/>
        </w:rPr>
        <w:t xml:space="preserve">En plus de systématiquement déplacer le temps et lieu de l’action, chacun des films opère des changements dans </w:t>
      </w:r>
      <w:r w:rsidR="004503A3">
        <w:rPr>
          <w:lang w:val="fr-CH"/>
        </w:rPr>
        <w:t xml:space="preserve">la </w:t>
      </w:r>
      <w:del w:id="156" w:author="Mireille Berton" w:date="2016-12-18T18:37:00Z">
        <w:r w:rsidR="004503A3" w:rsidDel="002316DB">
          <w:rPr>
            <w:lang w:val="fr-CH"/>
          </w:rPr>
          <w:delText>constitution</w:delText>
        </w:r>
        <w:r w:rsidR="00350FDF" w:rsidDel="002316DB">
          <w:rPr>
            <w:lang w:val="fr-CH"/>
          </w:rPr>
          <w:delText xml:space="preserve"> </w:delText>
        </w:r>
      </w:del>
      <w:ins w:id="157" w:author="Mireille Berton" w:date="2016-12-18T18:37:00Z">
        <w:r w:rsidR="002316DB">
          <w:rPr>
            <w:lang w:val="fr-CH"/>
          </w:rPr>
          <w:t>const</w:t>
        </w:r>
        <w:r w:rsidR="002316DB">
          <w:rPr>
            <w:lang w:val="fr-CH"/>
          </w:rPr>
          <w:t>ruction</w:t>
        </w:r>
        <w:r w:rsidR="002316DB">
          <w:rPr>
            <w:lang w:val="fr-CH"/>
          </w:rPr>
          <w:t xml:space="preserve"> </w:t>
        </w:r>
      </w:ins>
      <w:del w:id="158" w:author="Mireille Berton" w:date="2016-12-18T18:37:00Z">
        <w:r w:rsidR="00350FDF" w:rsidDel="002316DB">
          <w:rPr>
            <w:lang w:val="fr-CH"/>
          </w:rPr>
          <w:delText>de ses</w:delText>
        </w:r>
      </w:del>
      <w:ins w:id="159" w:author="Mireille Berton" w:date="2016-12-18T18:37:00Z">
        <w:r w:rsidR="002316DB">
          <w:rPr>
            <w:lang w:val="fr-CH"/>
          </w:rPr>
          <w:t>des</w:t>
        </w:r>
      </w:ins>
      <w:r w:rsidR="00350FDF">
        <w:rPr>
          <w:lang w:val="fr-CH"/>
        </w:rPr>
        <w:t xml:space="preserve"> personnages</w:t>
      </w:r>
      <w:ins w:id="160" w:author="Mireille Berton" w:date="2016-12-18T18:37:00Z">
        <w:r w:rsidR="002316DB">
          <w:rPr>
            <w:lang w:val="fr-CH"/>
          </w:rPr>
          <w:t xml:space="preserve">, </w:t>
        </w:r>
      </w:ins>
      <w:del w:id="161" w:author="Mireille Berton" w:date="2016-12-18T18:37:00Z">
        <w:r w:rsidR="00350FDF" w:rsidDel="002316DB">
          <w:rPr>
            <w:lang w:val="fr-CH"/>
          </w:rPr>
          <w:delText xml:space="preserve"> : </w:delText>
        </w:r>
      </w:del>
      <w:r w:rsidR="00350FDF">
        <w:rPr>
          <w:lang w:val="fr-CH"/>
        </w:rPr>
        <w:t>et ce pas uniquement dans leur noms</w:t>
      </w:r>
      <w:r w:rsidR="00350FDF">
        <w:rPr>
          <w:rStyle w:val="FootnoteReference"/>
          <w:lang w:val="fr-CH"/>
        </w:rPr>
        <w:footnoteReference w:id="66"/>
      </w:r>
      <w:r w:rsidR="004503A3">
        <w:rPr>
          <w:lang w:val="fr-CH"/>
        </w:rPr>
        <w:t>, leur sexe</w:t>
      </w:r>
      <w:r w:rsidR="004503A3">
        <w:rPr>
          <w:rStyle w:val="FootnoteReference"/>
          <w:lang w:val="fr-CH"/>
        </w:rPr>
        <w:footnoteReference w:id="67"/>
      </w:r>
      <w:r w:rsidR="004503A3">
        <w:rPr>
          <w:lang w:val="fr-CH"/>
        </w:rPr>
        <w:t xml:space="preserve"> mais également dans leur statut social</w:t>
      </w:r>
      <w:r w:rsidR="00FD6FD5">
        <w:rPr>
          <w:rStyle w:val="FootnoteReference"/>
          <w:lang w:val="fr-CH"/>
        </w:rPr>
        <w:footnoteReference w:id="68"/>
      </w:r>
      <w:r w:rsidR="004503A3">
        <w:rPr>
          <w:lang w:val="fr-CH"/>
        </w:rPr>
        <w:t>.</w:t>
      </w:r>
      <w:r w:rsidR="00256DEF">
        <w:rPr>
          <w:lang w:val="fr-CH"/>
        </w:rPr>
        <w:t xml:space="preserve"> Si, comme le souligne Grant, certains de ses changements sont peut-être dus à </w:t>
      </w:r>
      <w:r w:rsidR="00586292">
        <w:rPr>
          <w:lang w:val="fr-CH"/>
        </w:rPr>
        <w:t>une volonté</w:t>
      </w:r>
      <w:r w:rsidR="00A84808">
        <w:rPr>
          <w:lang w:val="fr-CH"/>
        </w:rPr>
        <w:t xml:space="preserve"> </w:t>
      </w:r>
      <w:r w:rsidR="00586292">
        <w:rPr>
          <w:lang w:val="fr-CH"/>
        </w:rPr>
        <w:t>d’</w:t>
      </w:r>
      <w:r w:rsidR="00256DEF">
        <w:rPr>
          <w:lang w:val="fr-CH"/>
        </w:rPr>
        <w:t>éviter certaines confusions entre le nom d’un personnage et de réalisateur</w:t>
      </w:r>
      <w:r w:rsidR="00256DEF">
        <w:rPr>
          <w:rStyle w:val="FootnoteReference"/>
          <w:lang w:val="fr-CH"/>
        </w:rPr>
        <w:footnoteReference w:id="69"/>
      </w:r>
      <w:r w:rsidR="00256DEF">
        <w:rPr>
          <w:lang w:val="fr-CH"/>
        </w:rPr>
        <w:t xml:space="preserve">, </w:t>
      </w:r>
      <w:r w:rsidR="00040A19">
        <w:rPr>
          <w:lang w:val="fr-CH"/>
        </w:rPr>
        <w:t>il</w:t>
      </w:r>
      <w:r w:rsidR="006D1E5C">
        <w:rPr>
          <w:lang w:val="fr-CH"/>
        </w:rPr>
        <w:t xml:space="preserve"> est toutefois significatif qu’aucun des films ne choisisse de se reposer sur des personnages connus </w:t>
      </w:r>
      <w:r w:rsidR="003B3C89">
        <w:rPr>
          <w:lang w:val="fr-CH"/>
        </w:rPr>
        <w:t xml:space="preserve">–et reconnaissables– des versions </w:t>
      </w:r>
      <w:r w:rsidR="003B3C89">
        <w:rPr>
          <w:lang w:val="fr-CH"/>
        </w:rPr>
        <w:lastRenderedPageBreak/>
        <w:t>précédentes</w:t>
      </w:r>
      <w:r w:rsidR="00441E4C">
        <w:rPr>
          <w:rStyle w:val="FootnoteReference"/>
          <w:lang w:val="fr-CH"/>
        </w:rPr>
        <w:footnoteReference w:id="70"/>
      </w:r>
      <w:r w:rsidR="003B3C89">
        <w:rPr>
          <w:lang w:val="fr-CH"/>
        </w:rPr>
        <w:t>.</w:t>
      </w:r>
      <w:r w:rsidR="00A73CB2">
        <w:rPr>
          <w:lang w:val="fr-CH"/>
        </w:rPr>
        <w:t xml:space="preserve"> Ce choix, qui d’un premier abord éloigne les films les uns des autres, à également pour conséquence de créer une certaine cohérence à la série : le destin du héros </w:t>
      </w:r>
      <w:r w:rsidR="00ED00A7">
        <w:rPr>
          <w:lang w:val="fr-CH"/>
        </w:rPr>
        <w:t>scellé</w:t>
      </w:r>
      <w:r w:rsidR="00A73CB2">
        <w:rPr>
          <w:rStyle w:val="FootnoteReference"/>
          <w:lang w:val="fr-CH"/>
        </w:rPr>
        <w:footnoteReference w:id="71"/>
      </w:r>
      <w:r w:rsidR="00ED00A7">
        <w:rPr>
          <w:lang w:val="fr-CH"/>
        </w:rPr>
        <w:t xml:space="preserve">, ou au moins incertain, </w:t>
      </w:r>
      <w:r w:rsidR="00024080">
        <w:rPr>
          <w:lang w:val="fr-CH"/>
        </w:rPr>
        <w:t>de chacun des films n</w:t>
      </w:r>
      <w:r w:rsidR="0026739F">
        <w:rPr>
          <w:lang w:val="fr-CH"/>
        </w:rPr>
        <w:t xml:space="preserve">’est pas contredit par les suivants. Pour les films de 1978 et 2007, il est même validé : le film de Kaufman montre une scène dans laquelle un homme paniqué au milieu du trafic se jette contre la voiture de Matthew, or ce personnage s’avère être </w:t>
      </w:r>
      <w:r w:rsidR="005F453B">
        <w:rPr>
          <w:lang w:val="fr-CH"/>
        </w:rPr>
        <w:t>incarné par Kevin McCarth</w:t>
      </w:r>
      <w:r w:rsidR="002316DB">
        <w:rPr>
          <w:lang w:val="fr-CH"/>
        </w:rPr>
        <w:t>y</w:t>
      </w:r>
      <w:ins w:id="162" w:author="Mireille Berton" w:date="2016-12-18T18:54:00Z">
        <w:r w:rsidR="002316DB">
          <w:rPr>
            <w:lang w:val="fr-CH"/>
          </w:rPr>
          <w:t xml:space="preserve">, à savoir </w:t>
        </w:r>
      </w:ins>
      <w:del w:id="163" w:author="Mireille Berton" w:date="2016-12-18T18:54:00Z">
        <w:r w:rsidR="005F453B" w:rsidDel="002316DB">
          <w:rPr>
            <w:lang w:val="fr-CH"/>
          </w:rPr>
          <w:delText xml:space="preserve">y… </w:delText>
        </w:r>
      </w:del>
      <w:r w:rsidR="005F453B">
        <w:rPr>
          <w:lang w:val="fr-CH"/>
        </w:rPr>
        <w:t>l’acteur jouant Miles de la version de Siegel.</w:t>
      </w:r>
      <w:r w:rsidR="00DB2BBD">
        <w:rPr>
          <w:lang w:val="fr-CH"/>
        </w:rPr>
        <w:t xml:space="preserve"> Ce clin d’œil </w:t>
      </w:r>
      <w:r w:rsidR="009E1079">
        <w:rPr>
          <w:lang w:val="fr-CH"/>
        </w:rPr>
        <w:t>au film</w:t>
      </w:r>
      <w:r w:rsidR="00DB2BBD">
        <w:rPr>
          <w:lang w:val="fr-CH"/>
        </w:rPr>
        <w:t xml:space="preserve"> original</w:t>
      </w:r>
      <w:r w:rsidR="00DB2BBD">
        <w:rPr>
          <w:rStyle w:val="FootnoteReference"/>
          <w:lang w:val="fr-CH"/>
        </w:rPr>
        <w:footnoteReference w:id="72"/>
      </w:r>
      <w:r w:rsidR="005C68BF">
        <w:rPr>
          <w:lang w:val="fr-CH"/>
        </w:rPr>
        <w:t xml:space="preserve"> renvoie pourtant le spectateur attentif et informé</w:t>
      </w:r>
      <w:r w:rsidR="005C68BF">
        <w:rPr>
          <w:rStyle w:val="FootnoteReference"/>
          <w:lang w:val="fr-CH"/>
        </w:rPr>
        <w:footnoteReference w:id="73"/>
      </w:r>
      <w:r w:rsidR="009168BC">
        <w:rPr>
          <w:lang w:val="fr-CH"/>
        </w:rPr>
        <w:t xml:space="preserve"> à la scène finale initialement prévue par Siegel d’un Miles paniqué au milieu du </w:t>
      </w:r>
      <w:r w:rsidR="00C37380">
        <w:rPr>
          <w:lang w:val="fr-CH"/>
        </w:rPr>
        <w:t>trafic</w:t>
      </w:r>
      <w:r w:rsidR="009168BC">
        <w:rPr>
          <w:lang w:val="fr-CH"/>
        </w:rPr>
        <w:t>.</w:t>
      </w:r>
      <w:r w:rsidR="001A0973">
        <w:rPr>
          <w:lang w:val="fr-CH"/>
        </w:rPr>
        <w:t xml:space="preserve"> </w:t>
      </w:r>
      <w:r w:rsidR="00D3118F">
        <w:rPr>
          <w:lang w:val="fr-CH"/>
        </w:rPr>
        <w:t xml:space="preserve">Le film de 2007 </w:t>
      </w:r>
      <w:commentRangeStart w:id="164"/>
      <w:r w:rsidR="00D3118F">
        <w:rPr>
          <w:lang w:val="fr-CH"/>
        </w:rPr>
        <w:t xml:space="preserve">se joue </w:t>
      </w:r>
      <w:commentRangeEnd w:id="164"/>
      <w:r w:rsidR="002316DB">
        <w:rPr>
          <w:rStyle w:val="CommentReference"/>
        </w:rPr>
        <w:commentReference w:id="164"/>
      </w:r>
      <w:r w:rsidR="00D3118F">
        <w:rPr>
          <w:lang w:val="fr-CH"/>
        </w:rPr>
        <w:t xml:space="preserve">d’un procédé similaire quand </w:t>
      </w:r>
      <w:r w:rsidR="00880154">
        <w:rPr>
          <w:lang w:val="fr-CH"/>
        </w:rPr>
        <w:t>le rôle d’</w:t>
      </w:r>
      <w:r w:rsidR="00D3118F">
        <w:rPr>
          <w:lang w:val="fr-CH"/>
        </w:rPr>
        <w:t xml:space="preserve">une patiente récurrente de Carol, </w:t>
      </w:r>
      <w:del w:id="165" w:author="Mireille Berton" w:date="2016-12-18T18:37:00Z">
        <w:r w:rsidR="009E1079" w:rsidDel="002316DB">
          <w:rPr>
            <w:lang w:val="fr-CH"/>
          </w:rPr>
          <w:delText xml:space="preserve">qui </w:delText>
        </w:r>
      </w:del>
      <w:ins w:id="166" w:author="Mireille Berton" w:date="2016-12-18T18:37:00Z">
        <w:r w:rsidR="002316DB">
          <w:rPr>
            <w:lang w:val="fr-CH"/>
          </w:rPr>
          <w:t xml:space="preserve">laquelle </w:t>
        </w:r>
      </w:ins>
      <w:r w:rsidR="009E1079">
        <w:rPr>
          <w:lang w:val="fr-CH"/>
        </w:rPr>
        <w:t>se plaint</w:t>
      </w:r>
      <w:r w:rsidR="00D3118F">
        <w:rPr>
          <w:lang w:val="fr-CH"/>
        </w:rPr>
        <w:t xml:space="preserve"> que son mari n’est plus la même personne, </w:t>
      </w:r>
      <w:r w:rsidR="00880154">
        <w:rPr>
          <w:lang w:val="fr-CH"/>
        </w:rPr>
        <w:t>est donné à Veronica Cartwright, seule survivante possibl</w:t>
      </w:r>
      <w:r w:rsidR="009E1079">
        <w:rPr>
          <w:lang w:val="fr-CH"/>
        </w:rPr>
        <w:t>e</w:t>
      </w:r>
      <w:r w:rsidR="00880154">
        <w:rPr>
          <w:lang w:val="fr-CH"/>
        </w:rPr>
        <w:t xml:space="preserve"> d</w:t>
      </w:r>
      <w:r w:rsidR="009E1079">
        <w:rPr>
          <w:lang w:val="fr-CH"/>
        </w:rPr>
        <w:t>ans le récit du</w:t>
      </w:r>
      <w:r w:rsidR="00880154">
        <w:rPr>
          <w:lang w:val="fr-CH"/>
        </w:rPr>
        <w:t xml:space="preserve"> film de 1978</w:t>
      </w:r>
      <w:r w:rsidR="00880154">
        <w:rPr>
          <w:rStyle w:val="FootnoteReference"/>
          <w:lang w:val="fr-CH"/>
        </w:rPr>
        <w:footnoteReference w:id="74"/>
      </w:r>
      <w:r w:rsidR="00880154">
        <w:rPr>
          <w:lang w:val="fr-CH"/>
        </w:rPr>
        <w:t>.</w:t>
      </w:r>
      <w:r w:rsidR="00CA168E">
        <w:rPr>
          <w:lang w:val="fr-CH"/>
        </w:rPr>
        <w:t xml:space="preserve"> Ces </w:t>
      </w:r>
      <w:r w:rsidR="005C799A">
        <w:rPr>
          <w:lang w:val="fr-CH"/>
        </w:rPr>
        <w:t xml:space="preserve">déplacements et les </w:t>
      </w:r>
      <w:r w:rsidR="00CA168E">
        <w:rPr>
          <w:lang w:val="fr-CH"/>
        </w:rPr>
        <w:t xml:space="preserve">deux </w:t>
      </w:r>
      <w:r w:rsidR="00CA168E">
        <w:rPr>
          <w:i/>
          <w:lang w:val="fr-CH"/>
        </w:rPr>
        <w:t>cameos</w:t>
      </w:r>
      <w:r w:rsidR="00CA168E">
        <w:rPr>
          <w:lang w:val="fr-CH"/>
        </w:rPr>
        <w:t>, anodins à la surface</w:t>
      </w:r>
      <w:r w:rsidR="005C799A">
        <w:rPr>
          <w:lang w:val="fr-CH"/>
        </w:rPr>
        <w:t xml:space="preserve"> et presque devenus une tradition de la série</w:t>
      </w:r>
      <w:r w:rsidR="002C337E">
        <w:rPr>
          <w:lang w:val="fr-CH"/>
        </w:rPr>
        <w:t xml:space="preserve"> de par leur usage </w:t>
      </w:r>
      <w:r w:rsidR="006A748D">
        <w:rPr>
          <w:lang w:val="fr-CH"/>
        </w:rPr>
        <w:t>systématique</w:t>
      </w:r>
      <w:r w:rsidR="00CA168E">
        <w:rPr>
          <w:lang w:val="fr-CH"/>
        </w:rPr>
        <w:t>, ont pourtant bien comme effet de suggérer une continuité du monde diégétique des films de 1956 à 2007</w:t>
      </w:r>
      <w:r w:rsidR="00FB3C1D">
        <w:rPr>
          <w:lang w:val="fr-CH"/>
        </w:rPr>
        <w:t xml:space="preserve"> en rendant </w:t>
      </w:r>
      <w:r w:rsidR="00406458">
        <w:rPr>
          <w:lang w:val="fr-CH"/>
        </w:rPr>
        <w:t>celle</w:t>
      </w:r>
      <w:r w:rsidR="00FB3C1D">
        <w:rPr>
          <w:lang w:val="fr-CH"/>
        </w:rPr>
        <w:t>-ci</w:t>
      </w:r>
      <w:r w:rsidR="009A3753">
        <w:rPr>
          <w:lang w:val="fr-CH"/>
        </w:rPr>
        <w:t xml:space="preserve"> possible et</w:t>
      </w:r>
      <w:r w:rsidR="00FB3C1D">
        <w:rPr>
          <w:lang w:val="fr-CH"/>
        </w:rPr>
        <w:t xml:space="preserve"> </w:t>
      </w:r>
      <w:r w:rsidR="00BB53A6">
        <w:rPr>
          <w:lang w:val="fr-CH"/>
        </w:rPr>
        <w:t xml:space="preserve">surtout </w:t>
      </w:r>
      <w:r w:rsidR="006F5B76">
        <w:rPr>
          <w:lang w:val="fr-CH"/>
        </w:rPr>
        <w:t>cohérente</w:t>
      </w:r>
      <w:r w:rsidR="00CA168E">
        <w:rPr>
          <w:lang w:val="fr-CH"/>
        </w:rPr>
        <w:t>.</w:t>
      </w:r>
      <w:r w:rsidR="00067DA2">
        <w:rPr>
          <w:lang w:val="fr-CH"/>
        </w:rPr>
        <w:t xml:space="preserve"> Cette continuité va parfois jusqu’à trouver sa place dans le para-textuel : </w:t>
      </w:r>
      <w:r w:rsidR="006F5B76">
        <w:rPr>
          <w:lang w:val="fr-CH"/>
        </w:rPr>
        <w:t>les films de 1978 et 1993 ayant été produits par la même personne</w:t>
      </w:r>
      <w:r w:rsidR="006F5B76">
        <w:rPr>
          <w:rStyle w:val="FootnoteReference"/>
          <w:lang w:val="fr-CH"/>
        </w:rPr>
        <w:footnoteReference w:id="75"/>
      </w:r>
      <w:r w:rsidR="006F5B76">
        <w:rPr>
          <w:lang w:val="fr-CH"/>
        </w:rPr>
        <w:t>.</w:t>
      </w:r>
      <w:r w:rsidR="00151705">
        <w:rPr>
          <w:lang w:val="fr-CH"/>
        </w:rPr>
        <w:t xml:space="preserve"> Bien que ces éléments puissent paraître simplement </w:t>
      </w:r>
      <w:r w:rsidR="00D33069">
        <w:rPr>
          <w:lang w:val="fr-CH"/>
        </w:rPr>
        <w:t>anecdotiques</w:t>
      </w:r>
      <w:r w:rsidR="00151705">
        <w:rPr>
          <w:lang w:val="fr-CH"/>
        </w:rPr>
        <w:t>,</w:t>
      </w:r>
      <w:r w:rsidR="00D33069">
        <w:rPr>
          <w:lang w:val="fr-CH"/>
        </w:rPr>
        <w:t xml:space="preserve"> ils s’inscrivent dans un réseau plus grand de relations entre les </w:t>
      </w:r>
      <w:del w:id="167" w:author="Mireille Berton" w:date="2016-12-18T18:38:00Z">
        <w:r w:rsidR="00D33069" w:rsidDel="002316DB">
          <w:rPr>
            <w:lang w:val="fr-CH"/>
          </w:rPr>
          <w:delText xml:space="preserve">4 </w:delText>
        </w:r>
      </w:del>
      <w:ins w:id="168" w:author="Mireille Berton" w:date="2016-12-18T18:38:00Z">
        <w:r w:rsidR="002316DB">
          <w:rPr>
            <w:lang w:val="fr-CH"/>
          </w:rPr>
          <w:t>quatre</w:t>
        </w:r>
        <w:r w:rsidR="002316DB">
          <w:rPr>
            <w:lang w:val="fr-CH"/>
          </w:rPr>
          <w:t xml:space="preserve"> </w:t>
        </w:r>
      </w:ins>
      <w:r w:rsidR="00D33069">
        <w:rPr>
          <w:lang w:val="fr-CH"/>
        </w:rPr>
        <w:t>films de la série</w:t>
      </w:r>
      <w:r w:rsidR="00F253BF">
        <w:rPr>
          <w:lang w:val="fr-CH"/>
        </w:rPr>
        <w:t xml:space="preserve"> </w:t>
      </w:r>
      <w:commentRangeStart w:id="169"/>
      <w:r w:rsidR="00F253BF">
        <w:rPr>
          <w:lang w:val="fr-CH"/>
        </w:rPr>
        <w:t xml:space="preserve">articulant la tension </w:t>
      </w:r>
      <w:commentRangeEnd w:id="169"/>
      <w:r w:rsidR="002316DB">
        <w:rPr>
          <w:rStyle w:val="CommentReference"/>
        </w:rPr>
        <w:commentReference w:id="169"/>
      </w:r>
      <w:r w:rsidR="00F253BF">
        <w:rPr>
          <w:lang w:val="fr-CH"/>
        </w:rPr>
        <w:t>entre réflexivité (</w:t>
      </w:r>
      <w:r w:rsidR="00F253BF" w:rsidRPr="002316DB">
        <w:rPr>
          <w:i/>
          <w:lang w:val="fr-CH"/>
          <w:rPrChange w:id="170" w:author="Mireille Berton" w:date="2016-12-18T18:38:00Z">
            <w:rPr>
              <w:lang w:val="fr-CH"/>
            </w:rPr>
          </w:rPrChange>
        </w:rPr>
        <w:t>via</w:t>
      </w:r>
      <w:r w:rsidR="00F253BF">
        <w:rPr>
          <w:lang w:val="fr-CH"/>
        </w:rPr>
        <w:t>, par exemple la citation) et l’originalité.</w:t>
      </w:r>
      <w:r w:rsidR="001E5DB2">
        <w:rPr>
          <w:lang w:val="fr-CH"/>
        </w:rPr>
        <w:t xml:space="preserve"> Ces </w:t>
      </w:r>
      <w:r w:rsidR="001E5DB2">
        <w:rPr>
          <w:i/>
          <w:lang w:val="fr-CH"/>
        </w:rPr>
        <w:t>cameos</w:t>
      </w:r>
      <w:r w:rsidR="001E5DB2">
        <w:rPr>
          <w:lang w:val="fr-CH"/>
        </w:rPr>
        <w:t xml:space="preserve"> paraissent comme une manière de résoudre cette tension : en offrant un lien direct avec un film précédant de la série tout en marquant son originalité, puisque ces </w:t>
      </w:r>
      <w:commentRangeStart w:id="171"/>
      <w:r w:rsidR="001E5DB2">
        <w:rPr>
          <w:lang w:val="fr-CH"/>
        </w:rPr>
        <w:t xml:space="preserve">personnages </w:t>
      </w:r>
      <w:r w:rsidR="00F325CA">
        <w:rPr>
          <w:lang w:val="fr-CH"/>
        </w:rPr>
        <w:t xml:space="preserve">trans-remake </w:t>
      </w:r>
      <w:commentRangeEnd w:id="171"/>
      <w:r w:rsidR="002316DB">
        <w:rPr>
          <w:rStyle w:val="CommentReference"/>
        </w:rPr>
        <w:commentReference w:id="171"/>
      </w:r>
      <w:r w:rsidR="00F325CA">
        <w:rPr>
          <w:lang w:val="fr-CH"/>
        </w:rPr>
        <w:t xml:space="preserve">ne sont que des courtes rencontres sur le chemin des personnages principaux d’un </w:t>
      </w:r>
      <w:r w:rsidR="00F325CA">
        <w:rPr>
          <w:i/>
          <w:lang w:val="fr-CH"/>
        </w:rPr>
        <w:t>nouveau</w:t>
      </w:r>
      <w:r w:rsidR="00F325CA">
        <w:rPr>
          <w:lang w:val="fr-CH"/>
        </w:rPr>
        <w:t xml:space="preserve"> récit.</w:t>
      </w:r>
      <w:r w:rsidR="009E1079">
        <w:rPr>
          <w:lang w:val="fr-CH"/>
        </w:rPr>
        <w:t xml:space="preserve"> </w:t>
      </w:r>
      <w:commentRangeStart w:id="172"/>
      <w:r w:rsidR="00543709">
        <w:rPr>
          <w:lang w:val="fr-CH"/>
        </w:rPr>
        <w:t xml:space="preserve">Elles ont également pour effet de créer, chez le spectateur connaissant les films précédents, </w:t>
      </w:r>
      <w:r w:rsidR="000E5E91">
        <w:rPr>
          <w:lang w:val="fr-CH"/>
        </w:rPr>
        <w:t>le plaisir</w:t>
      </w:r>
      <w:r w:rsidR="00AB134A">
        <w:rPr>
          <w:lang w:val="fr-CH"/>
        </w:rPr>
        <w:t xml:space="preserve"> d’y reconnaître acteurs (ou réalisateur) </w:t>
      </w:r>
      <w:r w:rsidR="00560449">
        <w:rPr>
          <w:lang w:val="fr-CH"/>
        </w:rPr>
        <w:t>et de créer un lien entre deux films de la série.</w:t>
      </w:r>
      <w:commentRangeEnd w:id="172"/>
      <w:r w:rsidR="002316DB">
        <w:rPr>
          <w:rStyle w:val="CommentReference"/>
        </w:rPr>
        <w:commentReference w:id="172"/>
      </w:r>
    </w:p>
    <w:p w14:paraId="67FBEB81" w14:textId="77777777" w:rsidR="008C5BBE" w:rsidRDefault="008C5BBE" w:rsidP="008C5BBE">
      <w:pPr>
        <w:rPr>
          <w:lang w:val="fr-CH"/>
        </w:rPr>
      </w:pPr>
    </w:p>
    <w:p w14:paraId="4686ADC6" w14:textId="6DDE10BA" w:rsidR="008C5BBE" w:rsidRDefault="008C5BBE" w:rsidP="008C5BBE">
      <w:pPr>
        <w:pStyle w:val="Mmoire"/>
        <w:rPr>
          <w:ins w:id="173" w:author="Mireille Berton" w:date="2016-12-18T18:41:00Z"/>
          <w:lang w:val="fr-CH"/>
        </w:rPr>
      </w:pPr>
      <w:r>
        <w:rPr>
          <w:lang w:val="fr-CH"/>
        </w:rPr>
        <w:lastRenderedPageBreak/>
        <w:tab/>
      </w:r>
      <w:r w:rsidR="00BB22E6">
        <w:rPr>
          <w:lang w:val="fr-CH"/>
        </w:rPr>
        <w:t xml:space="preserve">Dans </w:t>
      </w:r>
      <w:del w:id="174" w:author="Mireille Berton" w:date="2016-12-18T18:39:00Z">
        <w:r w:rsidR="00BB22E6" w:rsidDel="002316DB">
          <w:rPr>
            <w:lang w:val="fr-CH"/>
          </w:rPr>
          <w:delText>ce chapitre</w:delText>
        </w:r>
      </w:del>
      <w:ins w:id="175" w:author="Mireille Berton" w:date="2016-12-18T18:39:00Z">
        <w:r w:rsidR="002316DB">
          <w:rPr>
            <w:lang w:val="fr-CH"/>
          </w:rPr>
          <w:t>cette partie</w:t>
        </w:r>
      </w:ins>
      <w:r w:rsidR="00BB22E6">
        <w:rPr>
          <w:lang w:val="fr-CH"/>
        </w:rPr>
        <w:t xml:space="preserve">, il a été question des liens qu’entretiennent les différents films du corpus des remakes officiels et de la manière dont ces </w:t>
      </w:r>
      <w:commentRangeStart w:id="176"/>
      <w:r w:rsidR="00BB22E6">
        <w:rPr>
          <w:lang w:val="fr-CH"/>
        </w:rPr>
        <w:t>liens créent une tension entre réflexivité et originalité centrale à tout remake</w:t>
      </w:r>
      <w:commentRangeEnd w:id="176"/>
      <w:r w:rsidR="002316DB">
        <w:rPr>
          <w:rStyle w:val="CommentReference"/>
        </w:rPr>
        <w:commentReference w:id="176"/>
      </w:r>
      <w:r w:rsidR="00BB22E6">
        <w:rPr>
          <w:lang w:val="fr-CH"/>
        </w:rPr>
        <w:t>.</w:t>
      </w:r>
      <w:r w:rsidR="0002028D">
        <w:rPr>
          <w:lang w:val="fr-CH"/>
        </w:rPr>
        <w:t xml:space="preserve"> Les éléments narratifs comme le générique d’ouverture et l’utilisation d’une </w:t>
      </w:r>
      <w:commentRangeStart w:id="177"/>
      <w:r w:rsidR="0002028D" w:rsidRPr="002316DB">
        <w:rPr>
          <w:lang w:val="fr-CH"/>
        </w:rPr>
        <w:t xml:space="preserve">voix off </w:t>
      </w:r>
      <w:commentRangeEnd w:id="177"/>
      <w:r w:rsidR="002316DB">
        <w:rPr>
          <w:rStyle w:val="CommentReference"/>
        </w:rPr>
        <w:commentReference w:id="177"/>
      </w:r>
      <w:r w:rsidR="00F23B4A" w:rsidRPr="002316DB">
        <w:rPr>
          <w:lang w:val="fr-CH"/>
        </w:rPr>
        <w:t>et</w:t>
      </w:r>
      <w:r w:rsidR="00F23B4A">
        <w:rPr>
          <w:lang w:val="fr-CH"/>
        </w:rPr>
        <w:t xml:space="preserve"> la récurrence de figures comme le cri des </w:t>
      </w:r>
      <w:r w:rsidR="00F23B4A">
        <w:rPr>
          <w:i/>
          <w:lang w:val="fr-CH"/>
        </w:rPr>
        <w:t>pod people</w:t>
      </w:r>
      <w:r w:rsidR="00F23B4A">
        <w:rPr>
          <w:lang w:val="fr-CH"/>
        </w:rPr>
        <w:t xml:space="preserve"> ou la scène de camouflage </w:t>
      </w:r>
      <w:commentRangeStart w:id="178"/>
      <w:r w:rsidR="0036669F">
        <w:rPr>
          <w:lang w:val="fr-CH"/>
        </w:rPr>
        <w:t>mettent en scène cette tension </w:t>
      </w:r>
      <w:commentRangeEnd w:id="178"/>
      <w:r w:rsidR="002316DB">
        <w:rPr>
          <w:rStyle w:val="CommentReference"/>
        </w:rPr>
        <w:commentReference w:id="178"/>
      </w:r>
      <w:r w:rsidR="0036669F">
        <w:rPr>
          <w:lang w:val="fr-CH"/>
        </w:rPr>
        <w:t xml:space="preserve">: celle d’un texte cherchant à se démarquer d’un autre </w:t>
      </w:r>
      <w:commentRangeStart w:id="179"/>
      <w:r w:rsidR="0036669F">
        <w:rPr>
          <w:lang w:val="fr-CH"/>
        </w:rPr>
        <w:t xml:space="preserve">tout en lui tirant sa </w:t>
      </w:r>
      <w:r w:rsidR="00B26FDE">
        <w:rPr>
          <w:lang w:val="fr-CH"/>
        </w:rPr>
        <w:t>révérence</w:t>
      </w:r>
      <w:r w:rsidR="0036669F">
        <w:rPr>
          <w:lang w:val="fr-CH"/>
        </w:rPr>
        <w:t>.</w:t>
      </w:r>
      <w:r w:rsidR="00B26FDE">
        <w:rPr>
          <w:lang w:val="fr-CH"/>
        </w:rPr>
        <w:t xml:space="preserve"> </w:t>
      </w:r>
      <w:commentRangeEnd w:id="179"/>
      <w:r w:rsidR="002316DB">
        <w:rPr>
          <w:rStyle w:val="CommentReference"/>
        </w:rPr>
        <w:commentReference w:id="179"/>
      </w:r>
      <w:r w:rsidR="00B26FDE">
        <w:rPr>
          <w:lang w:val="fr-CH"/>
        </w:rPr>
        <w:t xml:space="preserve">Finalement, </w:t>
      </w:r>
      <w:r w:rsidR="00CF1BF5">
        <w:rPr>
          <w:lang w:val="fr-CH"/>
        </w:rPr>
        <w:t>il a</w:t>
      </w:r>
      <w:r w:rsidR="00D74DB8">
        <w:rPr>
          <w:lang w:val="fr-CH"/>
        </w:rPr>
        <w:t xml:space="preserve"> été question du statut de la série : si la suite du film est systématiquement présentée </w:t>
      </w:r>
      <w:r w:rsidR="00D74DB8" w:rsidRPr="006E55DC">
        <w:rPr>
          <w:lang w:val="fr-CH"/>
        </w:rPr>
        <w:t>comme une série de remake</w:t>
      </w:r>
      <w:r w:rsidR="009F15A9" w:rsidRPr="006E55DC">
        <w:rPr>
          <w:lang w:val="fr-CH"/>
        </w:rPr>
        <w:t>s par la critique (journalistique, spécialisée et académique</w:t>
      </w:r>
      <w:r w:rsidR="00D74DB8" w:rsidRPr="006E55DC">
        <w:rPr>
          <w:lang w:val="fr-CH"/>
        </w:rPr>
        <w:t>)</w:t>
      </w:r>
      <w:r w:rsidR="009F15A9" w:rsidRPr="006E55DC">
        <w:rPr>
          <w:lang w:val="fr-CH"/>
        </w:rPr>
        <w:t>, les débordements</w:t>
      </w:r>
      <w:r w:rsidR="00C9045C" w:rsidRPr="006E55DC">
        <w:rPr>
          <w:lang w:val="fr-CH"/>
        </w:rPr>
        <w:t xml:space="preserve"> et déplacements </w:t>
      </w:r>
      <w:r w:rsidR="00F37FE4" w:rsidRPr="006E55DC">
        <w:rPr>
          <w:lang w:val="fr-CH"/>
        </w:rPr>
        <w:t>spatio-temporels</w:t>
      </w:r>
      <w:r w:rsidR="009F15A9" w:rsidRPr="006E55DC">
        <w:rPr>
          <w:lang w:val="fr-CH"/>
        </w:rPr>
        <w:t xml:space="preserve"> </w:t>
      </w:r>
      <w:r w:rsidR="00C9045C" w:rsidRPr="006E55DC">
        <w:rPr>
          <w:lang w:val="fr-CH"/>
        </w:rPr>
        <w:t xml:space="preserve">d’un film au suivant </w:t>
      </w:r>
      <w:r w:rsidR="00FB64D9" w:rsidRPr="006E55DC">
        <w:rPr>
          <w:lang w:val="fr-CH"/>
        </w:rPr>
        <w:t xml:space="preserve">permettent tout autant de considérer le corpus comme une série de </w:t>
      </w:r>
      <w:r w:rsidR="00D8065D" w:rsidRPr="006E55DC">
        <w:rPr>
          <w:lang w:val="fr-CH"/>
        </w:rPr>
        <w:t xml:space="preserve">fictions plurielles </w:t>
      </w:r>
      <w:r w:rsidR="006E55DC">
        <w:rPr>
          <w:lang w:val="fr-CH"/>
        </w:rPr>
        <w:t xml:space="preserve">reposant </w:t>
      </w:r>
      <w:commentRangeStart w:id="180"/>
      <w:r w:rsidR="006E55DC">
        <w:rPr>
          <w:lang w:val="fr-CH"/>
        </w:rPr>
        <w:t>sur la même formule</w:t>
      </w:r>
      <w:commentRangeEnd w:id="180"/>
      <w:r w:rsidR="002316DB">
        <w:rPr>
          <w:rStyle w:val="CommentReference"/>
        </w:rPr>
        <w:commentReference w:id="180"/>
      </w:r>
      <w:r w:rsidR="006E55DC">
        <w:rPr>
          <w:rStyle w:val="FootnoteReference"/>
          <w:lang w:val="fr-CH"/>
        </w:rPr>
        <w:footnoteReference w:id="76"/>
      </w:r>
      <w:r w:rsidR="007D7C24">
        <w:rPr>
          <w:lang w:val="fr-CH"/>
        </w:rPr>
        <w:t xml:space="preserve">. Le monde de </w:t>
      </w:r>
      <w:r w:rsidR="007D7C24">
        <w:rPr>
          <w:i/>
          <w:lang w:val="fr-CH"/>
        </w:rPr>
        <w:t>Invasion of the Body Snatchers</w:t>
      </w:r>
      <w:r w:rsidR="007D7C24">
        <w:rPr>
          <w:lang w:val="fr-CH"/>
        </w:rPr>
        <w:t xml:space="preserve"> serait donc un monde diégétique cohér</w:t>
      </w:r>
      <w:ins w:id="181" w:author="Mireille Berton" w:date="2016-12-18T18:41:00Z">
        <w:r w:rsidR="002316DB">
          <w:rPr>
            <w:lang w:val="fr-CH"/>
          </w:rPr>
          <w:t>e</w:t>
        </w:r>
      </w:ins>
      <w:del w:id="182" w:author="Mireille Berton" w:date="2016-12-18T18:41:00Z">
        <w:r w:rsidR="006A622E" w:rsidDel="002316DB">
          <w:rPr>
            <w:lang w:val="fr-CH"/>
          </w:rPr>
          <w:delText>a</w:delText>
        </w:r>
      </w:del>
      <w:r w:rsidR="006A622E">
        <w:rPr>
          <w:lang w:val="fr-CH"/>
        </w:rPr>
        <w:t xml:space="preserve">nt, et chacune des versions une occurrence </w:t>
      </w:r>
      <w:r w:rsidR="007D7C24">
        <w:rPr>
          <w:lang w:val="fr-CH"/>
        </w:rPr>
        <w:t>de la série reprenant la même formule</w:t>
      </w:r>
      <w:r w:rsidR="007D7C24">
        <w:rPr>
          <w:rStyle w:val="FootnoteReference"/>
          <w:lang w:val="fr-CH"/>
        </w:rPr>
        <w:footnoteReference w:id="77"/>
      </w:r>
      <w:r w:rsidR="007D7C24">
        <w:rPr>
          <w:lang w:val="fr-CH"/>
        </w:rPr>
        <w:t xml:space="preserve"> mais opérant </w:t>
      </w:r>
      <w:del w:id="183" w:author="Mireille Berton" w:date="2016-12-18T18:41:00Z">
        <w:r w:rsidR="007D7C24" w:rsidDel="002316DB">
          <w:rPr>
            <w:lang w:val="fr-CH"/>
          </w:rPr>
          <w:delText>à son</w:delText>
        </w:r>
      </w:del>
      <w:ins w:id="184" w:author="Mireille Berton" w:date="2016-12-18T18:41:00Z">
        <w:r w:rsidR="002316DB">
          <w:rPr>
            <w:lang w:val="fr-CH"/>
          </w:rPr>
          <w:t>un</w:t>
        </w:r>
      </w:ins>
      <w:r w:rsidR="007D7C24">
        <w:rPr>
          <w:lang w:val="fr-CH"/>
        </w:rPr>
        <w:t xml:space="preserve"> déplacement spatio-temporel.</w:t>
      </w:r>
      <w:r w:rsidR="00AF0883">
        <w:rPr>
          <w:lang w:val="fr-CH"/>
        </w:rPr>
        <w:t xml:space="preserve"> </w:t>
      </w:r>
      <w:r w:rsidR="005A0CA2">
        <w:rPr>
          <w:lang w:val="fr-CH"/>
        </w:rPr>
        <w:t>Dans tous les cas, l</w:t>
      </w:r>
      <w:r w:rsidR="00A47296">
        <w:rPr>
          <w:lang w:val="fr-CH"/>
        </w:rPr>
        <w:t xml:space="preserve">’ensemble de ces éléments </w:t>
      </w:r>
      <w:r w:rsidR="009E41AE">
        <w:rPr>
          <w:lang w:val="fr-CH"/>
        </w:rPr>
        <w:t xml:space="preserve">montre comment chaque film de la série, de par son texte, </w:t>
      </w:r>
      <w:r w:rsidR="00B31779">
        <w:rPr>
          <w:lang w:val="fr-CH"/>
        </w:rPr>
        <w:t xml:space="preserve">y </w:t>
      </w:r>
      <w:r w:rsidR="009E41AE">
        <w:rPr>
          <w:lang w:val="fr-CH"/>
        </w:rPr>
        <w:t xml:space="preserve">confirme son appartenance </w:t>
      </w:r>
      <w:r w:rsidR="00610B20">
        <w:rPr>
          <w:lang w:val="fr-CH"/>
        </w:rPr>
        <w:t>tout en problématisant son essence</w:t>
      </w:r>
      <w:ins w:id="185" w:author="Mireille Berton" w:date="2016-12-18T18:41:00Z">
        <w:r w:rsidR="002316DB">
          <w:rPr>
            <w:lang w:val="fr-CH"/>
          </w:rPr>
          <w:t>-</w:t>
        </w:r>
      </w:ins>
      <w:del w:id="186" w:author="Mireille Berton" w:date="2016-12-18T18:41:00Z">
        <w:r w:rsidR="00610B20" w:rsidDel="002316DB">
          <w:rPr>
            <w:lang w:val="fr-CH"/>
          </w:rPr>
          <w:delText xml:space="preserve"> </w:delText>
        </w:r>
      </w:del>
      <w:r w:rsidR="00610B20">
        <w:rPr>
          <w:lang w:val="fr-CH"/>
        </w:rPr>
        <w:t>même.</w:t>
      </w:r>
      <w:r w:rsidR="005A26BF">
        <w:rPr>
          <w:lang w:val="fr-CH"/>
        </w:rPr>
        <w:t xml:space="preserve"> En reconduisant certains motifs et schémas narratifs, le film valide l’existence des précédents et assure que leur existence ne soit pas oubliée… puisque leur existence même en dépend</w:t>
      </w:r>
      <w:del w:id="187" w:author="Mireille Berton" w:date="2016-12-18T18:41:00Z">
        <w:r w:rsidR="005A26BF" w:rsidDel="002316DB">
          <w:rPr>
            <w:lang w:val="fr-CH"/>
          </w:rPr>
          <w:delText>s</w:delText>
        </w:r>
      </w:del>
      <w:r w:rsidR="005A26BF">
        <w:rPr>
          <w:lang w:val="fr-CH"/>
        </w:rPr>
        <w:t xml:space="preserve">. </w:t>
      </w:r>
    </w:p>
    <w:p w14:paraId="7B349D7D" w14:textId="77777777" w:rsidR="002316DB" w:rsidRDefault="002316DB" w:rsidP="002316DB">
      <w:pPr>
        <w:rPr>
          <w:ins w:id="188" w:author="Mireille Berton" w:date="2016-12-18T18:41:00Z"/>
          <w:highlight w:val="yellow"/>
        </w:rPr>
        <w:pPrChange w:id="189" w:author="Mireille Berton" w:date="2016-12-18T18:41:00Z">
          <w:pPr>
            <w:pStyle w:val="Mmoire"/>
          </w:pPr>
        </w:pPrChange>
      </w:pPr>
    </w:p>
    <w:p w14:paraId="2C8AB03C" w14:textId="77777777" w:rsidR="002316DB" w:rsidRDefault="002316DB" w:rsidP="002316DB">
      <w:pPr>
        <w:rPr>
          <w:ins w:id="190" w:author="Mireille Berton" w:date="2016-12-18T18:41:00Z"/>
          <w:highlight w:val="yellow"/>
        </w:rPr>
        <w:pPrChange w:id="191" w:author="Mireille Berton" w:date="2016-12-18T18:41:00Z">
          <w:pPr>
            <w:pStyle w:val="Mmoire"/>
          </w:pPr>
        </w:pPrChange>
      </w:pPr>
    </w:p>
    <w:p w14:paraId="2A4DD9E3" w14:textId="65025804" w:rsidR="002316DB" w:rsidRDefault="002316DB" w:rsidP="002316DB">
      <w:pPr>
        <w:jc w:val="both"/>
        <w:rPr>
          <w:ins w:id="192" w:author="Mireille Berton" w:date="2016-12-18T18:48:00Z"/>
          <w:highlight w:val="yellow"/>
        </w:rPr>
      </w:pPr>
      <w:ins w:id="193" w:author="Mireille Berton" w:date="2016-12-18T18:41:00Z">
        <w:r w:rsidRPr="002316DB">
          <w:rPr>
            <w:b/>
            <w:highlight w:val="yellow"/>
          </w:rPr>
          <w:t>Remarque</w:t>
        </w:r>
        <w:r>
          <w:rPr>
            <w:b/>
            <w:highlight w:val="yellow"/>
          </w:rPr>
          <w:t>s</w:t>
        </w:r>
      </w:ins>
    </w:p>
    <w:p w14:paraId="5F97AFF5" w14:textId="479B34C1" w:rsidR="002316DB" w:rsidRPr="002316DB" w:rsidRDefault="002316DB" w:rsidP="002316DB">
      <w:pPr>
        <w:pStyle w:val="ListParagraph"/>
        <w:numPr>
          <w:ilvl w:val="0"/>
          <w:numId w:val="5"/>
        </w:numPr>
        <w:jc w:val="both"/>
        <w:rPr>
          <w:ins w:id="194" w:author="Mireille Berton" w:date="2016-12-18T18:49:00Z"/>
          <w:highlight w:val="yellow"/>
        </w:rPr>
      </w:pPr>
      <w:ins w:id="195" w:author="Mireille Berton" w:date="2016-12-18T18:41:00Z">
        <w:r>
          <w:rPr>
            <w:highlight w:val="yellow"/>
          </w:rPr>
          <w:t>I</w:t>
        </w:r>
        <w:r w:rsidRPr="002316DB">
          <w:rPr>
            <w:highlight w:val="yellow"/>
          </w:rPr>
          <w:t>l faut clarifier l</w:t>
        </w:r>
      </w:ins>
      <w:ins w:id="196" w:author="Mireille Berton" w:date="2016-12-18T18:42:00Z">
        <w:r w:rsidRPr="002316DB">
          <w:rPr>
            <w:highlight w:val="yellow"/>
          </w:rPr>
          <w:t xml:space="preserve">’idée de tension entre originalité et réflexivité et ses liens éventuels avec la dialectique entre répétition et variation qui définit la sérialité </w:t>
        </w:r>
      </w:ins>
      <w:ins w:id="197" w:author="Mireille Berton" w:date="2016-12-18T18:47:00Z">
        <w:r w:rsidRPr="002316DB">
          <w:rPr>
            <w:highlight w:val="yellow"/>
          </w:rPr>
          <w:t>(</w:t>
        </w:r>
      </w:ins>
      <w:ins w:id="198" w:author="Mireille Berton" w:date="2016-12-18T18:42:00Z">
        <w:r w:rsidRPr="002316DB">
          <w:rPr>
            <w:highlight w:val="yellow"/>
          </w:rPr>
          <w:t xml:space="preserve">selon </w:t>
        </w:r>
      </w:ins>
      <w:ins w:id="199" w:author="Mireille Berton" w:date="2016-12-18T18:47:00Z">
        <w:r w:rsidRPr="002316DB">
          <w:rPr>
            <w:highlight w:val="yellow"/>
          </w:rPr>
          <w:t xml:space="preserve">Umberto </w:t>
        </w:r>
      </w:ins>
      <w:ins w:id="200" w:author="Mireille Berton" w:date="2016-12-18T18:42:00Z">
        <w:r w:rsidRPr="002316DB">
          <w:rPr>
            <w:highlight w:val="yellow"/>
          </w:rPr>
          <w:t>Eco</w:t>
        </w:r>
      </w:ins>
      <w:ins w:id="201" w:author="Mireille Berton" w:date="2016-12-18T18:47:00Z">
        <w:r w:rsidRPr="002316DB">
          <w:rPr>
            <w:highlight w:val="yellow"/>
          </w:rPr>
          <w:t>)</w:t>
        </w:r>
      </w:ins>
      <w:ins w:id="202" w:author="Mireille Berton" w:date="2016-12-18T18:42:00Z">
        <w:r w:rsidRPr="002316DB">
          <w:rPr>
            <w:highlight w:val="yellow"/>
          </w:rPr>
          <w:t>. Et il faut aussi formuler de manière plus claire que</w:t>
        </w:r>
      </w:ins>
      <w:ins w:id="203" w:author="Mireille Berton" w:date="2016-12-18T18:47:00Z">
        <w:r w:rsidRPr="002316DB">
          <w:rPr>
            <w:highlight w:val="yellow"/>
          </w:rPr>
          <w:t>,</w:t>
        </w:r>
      </w:ins>
      <w:ins w:id="204" w:author="Mireille Berton" w:date="2016-12-18T18:42:00Z">
        <w:r w:rsidRPr="002316DB">
          <w:rPr>
            <w:highlight w:val="yellow"/>
            <w:rPrChange w:id="205" w:author="Mireille Berton" w:date="2016-12-18T18:51:00Z">
              <w:rPr>
                <w:highlight w:val="yellow"/>
              </w:rPr>
            </w:rPrChange>
          </w:rPr>
          <w:t xml:space="preserve"> ce que vous voulez démontrer</w:t>
        </w:r>
      </w:ins>
      <w:ins w:id="206" w:author="Mireille Berton" w:date="2016-12-18T18:47:00Z">
        <w:r w:rsidRPr="002316DB">
          <w:rPr>
            <w:highlight w:val="yellow"/>
            <w:rPrChange w:id="207" w:author="Mireille Berton" w:date="2016-12-18T18:51:00Z">
              <w:rPr>
                <w:highlight w:val="yellow"/>
              </w:rPr>
            </w:rPrChange>
          </w:rPr>
          <w:t>,</w:t>
        </w:r>
      </w:ins>
      <w:ins w:id="208" w:author="Mireille Berton" w:date="2016-12-18T18:42:00Z">
        <w:r w:rsidRPr="002316DB">
          <w:rPr>
            <w:highlight w:val="yellow"/>
            <w:rPrChange w:id="209" w:author="Mireille Berton" w:date="2016-12-18T18:51:00Z">
              <w:rPr>
                <w:highlight w:val="yellow"/>
              </w:rPr>
            </w:rPrChange>
          </w:rPr>
          <w:t xml:space="preserve"> c</w:t>
        </w:r>
      </w:ins>
      <w:ins w:id="210" w:author="Mireille Berton" w:date="2016-12-18T18:44:00Z">
        <w:r w:rsidRPr="002316DB">
          <w:rPr>
            <w:highlight w:val="yellow"/>
            <w:rPrChange w:id="211" w:author="Mireille Berton" w:date="2016-12-18T18:51:00Z">
              <w:rPr>
                <w:highlight w:val="yellow"/>
              </w:rPr>
            </w:rPrChange>
          </w:rPr>
          <w:t xml:space="preserve">’est que nous sommes avec ce corpus face à une </w:t>
        </w:r>
        <w:r w:rsidRPr="002316DB">
          <w:rPr>
            <w:b/>
            <w:i/>
            <w:highlight w:val="yellow"/>
            <w:rPrChange w:id="212" w:author="Mireille Berton" w:date="2016-12-18T18:51:00Z">
              <w:rPr>
                <w:b/>
                <w:i/>
                <w:highlight w:val="yellow"/>
              </w:rPr>
            </w:rPrChange>
          </w:rPr>
          <w:t>mise en série</w:t>
        </w:r>
        <w:r w:rsidRPr="002316DB">
          <w:rPr>
            <w:highlight w:val="yellow"/>
            <w:rPrChange w:id="213" w:author="Mireille Berton" w:date="2016-12-18T18:51:00Z">
              <w:rPr>
                <w:highlight w:val="yellow"/>
              </w:rPr>
            </w:rPrChange>
          </w:rPr>
          <w:t xml:space="preserve"> de textes plutôt que face à des </w:t>
        </w:r>
        <w:r w:rsidRPr="002316DB">
          <w:rPr>
            <w:b/>
            <w:i/>
            <w:highlight w:val="yellow"/>
            <w:rPrChange w:id="214" w:author="Mireille Berton" w:date="2016-12-18T18:51:00Z">
              <w:rPr>
                <w:b/>
                <w:i/>
                <w:highlight w:val="yellow"/>
              </w:rPr>
            </w:rPrChange>
          </w:rPr>
          <w:t>remakes</w:t>
        </w:r>
        <w:r w:rsidRPr="002316DB">
          <w:rPr>
            <w:highlight w:val="yellow"/>
            <w:rPrChange w:id="215" w:author="Mireille Berton" w:date="2016-12-18T18:51:00Z">
              <w:rPr>
                <w:highlight w:val="yellow"/>
              </w:rPr>
            </w:rPrChange>
          </w:rPr>
          <w:t>. Pour cela, il faut définir plus précisément la différence entre les deux afin que les enjeux de la nuance que vous apportez soit productive.</w:t>
        </w:r>
      </w:ins>
      <w:ins w:id="216" w:author="Mireille Berton" w:date="2016-12-18T18:46:00Z">
        <w:r w:rsidRPr="002316DB">
          <w:rPr>
            <w:highlight w:val="yellow"/>
            <w:rPrChange w:id="217" w:author="Mireille Berton" w:date="2016-12-18T18:51:00Z">
              <w:rPr>
                <w:highlight w:val="yellow"/>
              </w:rPr>
            </w:rPrChange>
          </w:rPr>
          <w:t xml:space="preserve"> (peut-être le faites-vous dans les premières parties, mais cela vaut la peine de le rappeler en cours de route). Votre hypothèse doit servir de fil rouge </w:t>
        </w:r>
      </w:ins>
      <w:ins w:id="218" w:author="Mireille Berton" w:date="2016-12-18T18:47:00Z">
        <w:r w:rsidRPr="002316DB">
          <w:rPr>
            <w:highlight w:val="yellow"/>
            <w:rPrChange w:id="219" w:author="Mireille Berton" w:date="2016-12-18T18:51:00Z">
              <w:rPr>
                <w:highlight w:val="yellow"/>
              </w:rPr>
            </w:rPrChange>
          </w:rPr>
          <w:t>(</w:t>
        </w:r>
      </w:ins>
      <w:ins w:id="220" w:author="Mireille Berton" w:date="2016-12-18T18:46:00Z">
        <w:r w:rsidRPr="002316DB">
          <w:rPr>
            <w:highlight w:val="yellow"/>
            <w:rPrChange w:id="221" w:author="Mireille Berton" w:date="2016-12-18T18:51:00Z">
              <w:rPr>
                <w:highlight w:val="yellow"/>
              </w:rPr>
            </w:rPrChange>
          </w:rPr>
          <w:t>ou de colonne vertébrale</w:t>
        </w:r>
      </w:ins>
      <w:ins w:id="222" w:author="Mireille Berton" w:date="2016-12-18T18:47:00Z">
        <w:r w:rsidRPr="002316DB">
          <w:rPr>
            <w:highlight w:val="yellow"/>
            <w:rPrChange w:id="223" w:author="Mireille Berton" w:date="2016-12-18T18:51:00Z">
              <w:rPr>
                <w:highlight w:val="yellow"/>
              </w:rPr>
            </w:rPrChange>
          </w:rPr>
          <w:t>)</w:t>
        </w:r>
      </w:ins>
      <w:ins w:id="224" w:author="Mireille Berton" w:date="2016-12-18T18:46:00Z">
        <w:r w:rsidRPr="002316DB">
          <w:rPr>
            <w:highlight w:val="yellow"/>
            <w:rPrChange w:id="225" w:author="Mireille Berton" w:date="2016-12-18T18:51:00Z">
              <w:rPr>
                <w:highlight w:val="yellow"/>
              </w:rPr>
            </w:rPrChange>
          </w:rPr>
          <w:t xml:space="preserve"> à</w:t>
        </w:r>
      </w:ins>
      <w:ins w:id="226" w:author="Mireille Berton" w:date="2016-12-18T18:47:00Z">
        <w:r w:rsidRPr="002316DB">
          <w:rPr>
            <w:highlight w:val="yellow"/>
            <w:rPrChange w:id="227" w:author="Mireille Berton" w:date="2016-12-18T18:51:00Z">
              <w:rPr>
                <w:highlight w:val="yellow"/>
              </w:rPr>
            </w:rPrChange>
          </w:rPr>
          <w:t xml:space="preserve"> l’analyse.</w:t>
        </w:r>
      </w:ins>
      <w:ins w:id="228" w:author="Mireille Berton" w:date="2016-12-18T18:52:00Z">
        <w:r>
          <w:rPr>
            <w:highlight w:val="yellow"/>
          </w:rPr>
          <w:t xml:space="preserve"> (vous pouvez utiliser les thèses de </w:t>
        </w:r>
        <w:proofErr w:type="spellStart"/>
        <w:r>
          <w:rPr>
            <w:highlight w:val="yellow"/>
          </w:rPr>
          <w:t>Benassi</w:t>
        </w:r>
        <w:proofErr w:type="spellEnd"/>
        <w:r>
          <w:rPr>
            <w:highlight w:val="yellow"/>
          </w:rPr>
          <w:t xml:space="preserve"> citées ci-dessous)</w:t>
        </w:r>
      </w:ins>
    </w:p>
    <w:p w14:paraId="25F78C43" w14:textId="77777777" w:rsidR="002316DB" w:rsidRDefault="002316DB" w:rsidP="002316DB">
      <w:pPr>
        <w:jc w:val="both"/>
        <w:rPr>
          <w:ins w:id="229" w:author="Mireille Berton" w:date="2016-12-18T18:49:00Z"/>
          <w:highlight w:val="yellow"/>
        </w:rPr>
      </w:pPr>
    </w:p>
    <w:p w14:paraId="24CCB504" w14:textId="2C087CF2" w:rsidR="002316DB" w:rsidRPr="002316DB" w:rsidRDefault="002316DB" w:rsidP="002316DB">
      <w:pPr>
        <w:pStyle w:val="ListParagraph"/>
        <w:numPr>
          <w:ilvl w:val="0"/>
          <w:numId w:val="5"/>
        </w:numPr>
        <w:jc w:val="both"/>
        <w:rPr>
          <w:ins w:id="230" w:author="Mireille Berton" w:date="2016-12-18T18:50:00Z"/>
          <w:highlight w:val="yellow"/>
          <w:rPrChange w:id="231" w:author="Mireille Berton" w:date="2016-12-18T18:51:00Z">
            <w:rPr>
              <w:ins w:id="232" w:author="Mireille Berton" w:date="2016-12-18T18:50:00Z"/>
              <w:highlight w:val="yellow"/>
            </w:rPr>
          </w:rPrChange>
        </w:rPr>
        <w:pPrChange w:id="233" w:author="Mireille Berton" w:date="2016-12-18T18:51:00Z">
          <w:pPr>
            <w:jc w:val="both"/>
          </w:pPr>
        </w:pPrChange>
      </w:pPr>
      <w:ins w:id="234" w:author="Mireille Berton" w:date="2016-12-18T18:49:00Z">
        <w:r w:rsidRPr="002316DB">
          <w:rPr>
            <w:highlight w:val="yellow"/>
          </w:rPr>
          <w:lastRenderedPageBreak/>
          <w:t>Cela pourrait vous aider de vous référer aux théories de l’intertextualité, ainsi que des thèses d</w:t>
        </w:r>
        <w:r w:rsidRPr="002316DB">
          <w:rPr>
            <w:highlight w:val="yellow"/>
            <w:rPrChange w:id="235" w:author="Mireille Berton" w:date="2016-12-18T18:51:00Z">
              <w:rPr>
                <w:highlight w:val="yellow"/>
              </w:rPr>
            </w:rPrChange>
          </w:rPr>
          <w:t>’Umberto Eco sur l’esthétique post-moderne o</w:t>
        </w:r>
      </w:ins>
      <w:ins w:id="236" w:author="Mireille Berton" w:date="2016-12-18T18:50:00Z">
        <w:r w:rsidRPr="002316DB">
          <w:rPr>
            <w:highlight w:val="yellow"/>
            <w:rPrChange w:id="237" w:author="Mireille Berton" w:date="2016-12-18T18:51:00Z">
              <w:rPr>
                <w:highlight w:val="yellow"/>
              </w:rPr>
            </w:rPrChange>
          </w:rPr>
          <w:t>ù la sérialité est centrale. La mise à l’écart des théories de l’adaptation doit aussi être davantage justifiée car on pourrait dans ces cas parler de fidélité à l’esprit et non pas à la lettre du texte matrice.</w:t>
        </w:r>
      </w:ins>
    </w:p>
    <w:p w14:paraId="2391D0EB" w14:textId="77777777" w:rsidR="002316DB" w:rsidRDefault="002316DB" w:rsidP="002316DB">
      <w:pPr>
        <w:jc w:val="both"/>
        <w:rPr>
          <w:ins w:id="238" w:author="Mireille Berton" w:date="2016-12-18T18:51:00Z"/>
          <w:highlight w:val="yellow"/>
        </w:rPr>
      </w:pPr>
    </w:p>
    <w:p w14:paraId="5CAE24E2" w14:textId="77777777" w:rsidR="002316DB" w:rsidRDefault="002316DB" w:rsidP="002316DB">
      <w:pPr>
        <w:jc w:val="both"/>
        <w:rPr>
          <w:ins w:id="239" w:author="Mireille Berton" w:date="2016-12-18T18:49:00Z"/>
          <w:highlight w:val="yellow"/>
        </w:rPr>
      </w:pPr>
    </w:p>
    <w:p w14:paraId="5C4929A7" w14:textId="77777777" w:rsidR="002316DB" w:rsidRPr="002316DB" w:rsidRDefault="002316DB" w:rsidP="002316DB">
      <w:pPr>
        <w:jc w:val="both"/>
        <w:rPr>
          <w:highlight w:val="yellow"/>
        </w:rPr>
      </w:pPr>
    </w:p>
    <w:sectPr w:rsidR="002316DB" w:rsidRPr="002316DB" w:rsidSect="006127A9">
      <w:footerReference w:type="even" r:id="rId10"/>
      <w:footerReference w:type="default" r:id="rId11"/>
      <w:headerReference w:type="firs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ireille Berton" w:date="2016-12-18T17:47:00Z" w:initials="MB">
    <w:p w14:paraId="7D2D32BF" w14:textId="2922D876" w:rsidR="00B02A07" w:rsidRDefault="00B02A07">
      <w:pPr>
        <w:pStyle w:val="CommentText"/>
      </w:pPr>
      <w:r>
        <w:rPr>
          <w:rStyle w:val="CommentReference"/>
        </w:rPr>
        <w:annotationRef/>
      </w:r>
      <w:r>
        <w:t>Attention à l’expression – peu clair</w:t>
      </w:r>
    </w:p>
  </w:comment>
  <w:comment w:id="1" w:author="Mireille Berton" w:date="2016-12-18T17:48:00Z" w:initials="MB">
    <w:p w14:paraId="38D6EBF4" w14:textId="463BAC55" w:rsidR="00B02A07" w:rsidRDefault="00B02A07">
      <w:pPr>
        <w:pStyle w:val="CommentText"/>
      </w:pPr>
      <w:r>
        <w:rPr>
          <w:rStyle w:val="CommentReference"/>
        </w:rPr>
        <w:annotationRef/>
      </w:r>
      <w:r>
        <w:t xml:space="preserve">Expression </w:t>
      </w:r>
    </w:p>
  </w:comment>
  <w:comment w:id="2" w:author="Mireille Berton" w:date="2016-12-18T17:49:00Z" w:initials="MB">
    <w:p w14:paraId="4440A907" w14:textId="6F553FD7" w:rsidR="00B02A07" w:rsidRDefault="00B02A07">
      <w:pPr>
        <w:pStyle w:val="CommentText"/>
      </w:pPr>
      <w:r>
        <w:rPr>
          <w:rStyle w:val="CommentReference"/>
        </w:rPr>
        <w:annotationRef/>
      </w:r>
      <w:r>
        <w:t>Idem que pour la partie 2 </w:t>
      </w:r>
    </w:p>
  </w:comment>
  <w:comment w:id="5" w:author="Mireille Berton" w:date="2016-12-18T17:49:00Z" w:initials="MB">
    <w:p w14:paraId="347F1E62" w14:textId="34A5A5B3" w:rsidR="00B02A07" w:rsidRDefault="00B02A07">
      <w:pPr>
        <w:pStyle w:val="CommentText"/>
      </w:pPr>
      <w:r>
        <w:rPr>
          <w:rStyle w:val="CommentReference"/>
        </w:rPr>
        <w:annotationRef/>
      </w:r>
      <w:r>
        <w:t xml:space="preserve">Peu clair ; comment vous définissez la sérialité ? </w:t>
      </w:r>
    </w:p>
  </w:comment>
  <w:comment w:id="6" w:author="Mireille Berton" w:date="2016-12-18T17:49:00Z" w:initials="MB">
    <w:p w14:paraId="51D2A343" w14:textId="50EDF4DE" w:rsidR="00B02A07" w:rsidRDefault="00B02A07">
      <w:pPr>
        <w:pStyle w:val="CommentText"/>
      </w:pPr>
      <w:r>
        <w:rPr>
          <w:rStyle w:val="CommentReference"/>
        </w:rPr>
        <w:annotationRef/>
      </w:r>
      <w:r>
        <w:t>A définir</w:t>
      </w:r>
    </w:p>
  </w:comment>
  <w:comment w:id="7" w:author="Mireille Berton" w:date="2016-12-18T17:49:00Z" w:initials="MB">
    <w:p w14:paraId="53D7BDEB" w14:textId="0F6923B8" w:rsidR="00B02A07" w:rsidRDefault="00B02A07">
      <w:pPr>
        <w:pStyle w:val="CommentText"/>
      </w:pPr>
      <w:r>
        <w:rPr>
          <w:rStyle w:val="CommentReference"/>
        </w:rPr>
        <w:annotationRef/>
      </w:r>
      <w:r>
        <w:t>A définir</w:t>
      </w:r>
    </w:p>
  </w:comment>
  <w:comment w:id="12" w:author="Mireille Berton" w:date="2016-12-18T17:52:00Z" w:initials="MB">
    <w:p w14:paraId="74195EA4" w14:textId="4FB034D9" w:rsidR="00B02A07" w:rsidRDefault="00B02A07">
      <w:pPr>
        <w:pStyle w:val="CommentText"/>
      </w:pPr>
      <w:r>
        <w:rPr>
          <w:rStyle w:val="CommentReference"/>
        </w:rPr>
        <w:annotationRef/>
      </w:r>
      <w:r>
        <w:t>A définir</w:t>
      </w:r>
    </w:p>
  </w:comment>
  <w:comment w:id="18" w:author="Mireille Berton" w:date="2016-12-18T17:53:00Z" w:initials="MB">
    <w:p w14:paraId="25C253D2" w14:textId="3A12C564" w:rsidR="00B02A07" w:rsidRDefault="00B02A07">
      <w:pPr>
        <w:pStyle w:val="CommentText"/>
      </w:pPr>
      <w:r>
        <w:rPr>
          <w:rStyle w:val="CommentReference"/>
        </w:rPr>
        <w:annotationRef/>
      </w:r>
      <w:r>
        <w:t>Elles ne se situent toutefois pas aux mêmes niveaux</w:t>
      </w:r>
    </w:p>
  </w:comment>
  <w:comment w:id="19" w:author="Mireille Berton" w:date="2016-12-18T17:54:00Z" w:initials="MB">
    <w:p w14:paraId="7D2B6690" w14:textId="0B9B2045" w:rsidR="00B02A07" w:rsidRDefault="00B02A07">
      <w:pPr>
        <w:pStyle w:val="CommentText"/>
      </w:pPr>
      <w:r>
        <w:rPr>
          <w:rStyle w:val="CommentReference"/>
        </w:rPr>
        <w:annotationRef/>
      </w:r>
      <w:r>
        <w:t>Dans la suite, il est parfois question de voix over et de voix off : attention à utiliser les bons termes.</w:t>
      </w:r>
    </w:p>
  </w:comment>
  <w:comment w:id="20" w:author="Mireille Berton" w:date="2016-12-18T17:54:00Z" w:initials="MB">
    <w:p w14:paraId="59319C9B" w14:textId="5A005772" w:rsidR="00B02A07" w:rsidRDefault="00B02A07">
      <w:pPr>
        <w:pStyle w:val="CommentText"/>
      </w:pPr>
      <w:r>
        <w:rPr>
          <w:rStyle w:val="CommentReference"/>
        </w:rPr>
        <w:annotationRef/>
      </w:r>
      <w:r>
        <w:t>Ce ne sont pas des axes mais des éléments d’analyse</w:t>
      </w:r>
    </w:p>
  </w:comment>
  <w:comment w:id="21" w:author="Mireille Berton" w:date="2016-12-18T17:55:00Z" w:initials="MB">
    <w:p w14:paraId="5A279232" w14:textId="2246EAFA" w:rsidR="00B02A07" w:rsidRDefault="00B02A07">
      <w:pPr>
        <w:pStyle w:val="CommentText"/>
      </w:pPr>
      <w:r>
        <w:rPr>
          <w:rStyle w:val="CommentReference"/>
        </w:rPr>
        <w:annotationRef/>
      </w:r>
      <w:r>
        <w:t>Est-ce vraiment paradoxal ? … cela vous aiderait d’utiliser le texte d’Eco sur la sérialité qui utilise le modèle de la dialectique.</w:t>
      </w:r>
    </w:p>
  </w:comment>
  <w:comment w:id="22" w:author="Mireille Berton" w:date="2016-12-18T17:56:00Z" w:initials="MB">
    <w:p w14:paraId="15B135F7" w14:textId="7214DE5E" w:rsidR="00B02A07" w:rsidRDefault="00B02A07">
      <w:pPr>
        <w:pStyle w:val="CommentText"/>
      </w:pPr>
      <w:r>
        <w:rPr>
          <w:rStyle w:val="CommentReference"/>
        </w:rPr>
        <w:annotationRef/>
      </w:r>
      <w:r>
        <w:t xml:space="preserve">Quel lien avec la </w:t>
      </w:r>
      <w:proofErr w:type="spellStart"/>
      <w:r>
        <w:t>séralité</w:t>
      </w:r>
      <w:proofErr w:type="spellEnd"/>
      <w:r>
        <w:t> ?</w:t>
      </w:r>
    </w:p>
  </w:comment>
  <w:comment w:id="25" w:author="Mireille Berton" w:date="2016-12-18T17:57:00Z" w:initials="MB">
    <w:p w14:paraId="1A4457F1" w14:textId="47FD9D75" w:rsidR="00B02A07" w:rsidRDefault="00B02A07">
      <w:pPr>
        <w:pStyle w:val="CommentText"/>
      </w:pPr>
      <w:r>
        <w:rPr>
          <w:rStyle w:val="CommentReference"/>
        </w:rPr>
        <w:annotationRef/>
      </w:r>
      <w:r>
        <w:t>Il serait peut-être pertinent ici d’utiliser les théories de l’intertextualité</w:t>
      </w:r>
    </w:p>
  </w:comment>
  <w:comment w:id="26" w:author="Mireille Berton" w:date="2016-12-18T17:57:00Z" w:initials="MB">
    <w:p w14:paraId="678E7335" w14:textId="53703B7D" w:rsidR="00B02A07" w:rsidRDefault="00B02A07">
      <w:pPr>
        <w:pStyle w:val="CommentText"/>
      </w:pPr>
      <w:r>
        <w:rPr>
          <w:rStyle w:val="CommentReference"/>
        </w:rPr>
        <w:annotationRef/>
      </w:r>
      <w:r>
        <w:t>parties</w:t>
      </w:r>
    </w:p>
  </w:comment>
  <w:comment w:id="44" w:author="Mireille Berton" w:date="2016-12-18T17:59:00Z" w:initials="MB">
    <w:p w14:paraId="11AF76D1" w14:textId="7D94FE95" w:rsidR="00B02A07" w:rsidRDefault="00B02A07">
      <w:pPr>
        <w:pStyle w:val="CommentText"/>
      </w:pPr>
      <w:r>
        <w:rPr>
          <w:rStyle w:val="CommentReference"/>
        </w:rPr>
        <w:annotationRef/>
      </w:r>
      <w:proofErr w:type="spellStart"/>
      <w:r>
        <w:t>généralisante</w:t>
      </w:r>
      <w:proofErr w:type="spellEnd"/>
      <w:r>
        <w:t> ?</w:t>
      </w:r>
    </w:p>
  </w:comment>
  <w:comment w:id="45" w:author="Mireille Berton" w:date="2016-12-18T17:59:00Z" w:initials="MB">
    <w:p w14:paraId="57F78C2B" w14:textId="1F8B20C3" w:rsidR="00B02A07" w:rsidRDefault="00B02A07">
      <w:pPr>
        <w:pStyle w:val="CommentText"/>
      </w:pPr>
      <w:r>
        <w:rPr>
          <w:rStyle w:val="CommentReference"/>
        </w:rPr>
        <w:annotationRef/>
      </w:r>
      <w:r>
        <w:t>pourquoi ?</w:t>
      </w:r>
    </w:p>
  </w:comment>
  <w:comment w:id="46" w:author="Mireille Berton" w:date="2016-12-18T18:03:00Z" w:initials="MB">
    <w:p w14:paraId="0D987D7D" w14:textId="631C7D93" w:rsidR="00B02A07" w:rsidRDefault="00B02A07">
      <w:pPr>
        <w:pStyle w:val="CommentText"/>
      </w:pPr>
      <w:r>
        <w:rPr>
          <w:rStyle w:val="CommentReference"/>
        </w:rPr>
        <w:annotationRef/>
      </w:r>
      <w:r>
        <w:t xml:space="preserve">il s’agit dans ce texte de soulever la question du régime de croyance engagé par l’incipit : </w:t>
      </w:r>
    </w:p>
  </w:comment>
  <w:comment w:id="47" w:author="Mireille Berton" w:date="2016-12-18T18:09:00Z" w:initials="MB">
    <w:p w14:paraId="570A53AE" w14:textId="3131A4F1" w:rsidR="00B02A07" w:rsidRDefault="00B02A07">
      <w:pPr>
        <w:pStyle w:val="CommentText"/>
      </w:pPr>
      <w:r>
        <w:rPr>
          <w:rStyle w:val="CommentReference"/>
        </w:rPr>
        <w:annotationRef/>
      </w:r>
      <w:r>
        <w:t>ce rapprochement doit être justifié – il ne va pas de soi ; vous superposez ici implicitement beaucoup de paires opposées : croyance/scepticisme, fiction/réalité, réflexivité/originalité qui ne sont pas équivalentes ou même analogues</w:t>
      </w:r>
    </w:p>
  </w:comment>
  <w:comment w:id="52" w:author="Mireille Berton" w:date="2016-12-18T18:10:00Z" w:initials="MB">
    <w:p w14:paraId="312E8628" w14:textId="2D2DFF8C" w:rsidR="00B02A07" w:rsidRDefault="00B02A07">
      <w:pPr>
        <w:pStyle w:val="CommentText"/>
      </w:pPr>
      <w:r>
        <w:rPr>
          <w:rStyle w:val="CommentReference"/>
        </w:rPr>
        <w:annotationRef/>
      </w:r>
      <w:r>
        <w:t>terme à préciser davantage car polysémique</w:t>
      </w:r>
    </w:p>
  </w:comment>
  <w:comment w:id="53" w:author="Mireille Berton" w:date="2016-12-18T18:11:00Z" w:initials="MB">
    <w:p w14:paraId="0D495BAA" w14:textId="21E1D382" w:rsidR="00B02A07" w:rsidRDefault="00B02A07">
      <w:pPr>
        <w:pStyle w:val="CommentText"/>
      </w:pPr>
      <w:r>
        <w:rPr>
          <w:rStyle w:val="CommentReference"/>
        </w:rPr>
        <w:annotationRef/>
      </w:r>
      <w:r>
        <w:t>idem</w:t>
      </w:r>
    </w:p>
  </w:comment>
  <w:comment w:id="56" w:author="Mireille Berton" w:date="2016-12-18T18:11:00Z" w:initials="MB">
    <w:p w14:paraId="121394C8" w14:textId="5FE60F39" w:rsidR="00B02A07" w:rsidRDefault="00B02A07">
      <w:pPr>
        <w:pStyle w:val="CommentText"/>
      </w:pPr>
      <w:r>
        <w:rPr>
          <w:rStyle w:val="CommentReference"/>
        </w:rPr>
        <w:annotationRef/>
      </w:r>
      <w:r>
        <w:t>partie</w:t>
      </w:r>
    </w:p>
  </w:comment>
  <w:comment w:id="61" w:author="Mireille Berton" w:date="2016-12-18T18:13:00Z" w:initials="MB">
    <w:p w14:paraId="6B7500D3" w14:textId="62D843D1" w:rsidR="00B02A07" w:rsidRDefault="00B02A07">
      <w:pPr>
        <w:pStyle w:val="CommentText"/>
      </w:pPr>
      <w:r>
        <w:rPr>
          <w:rStyle w:val="CommentReference"/>
        </w:rPr>
        <w:annotationRef/>
      </w:r>
      <w:r>
        <w:t>que peut-on déduire de ce constat ? en quoi est-ce intéressant à relever ?</w:t>
      </w:r>
    </w:p>
  </w:comment>
  <w:comment w:id="73" w:author="Mireille Berton" w:date="2016-12-18T18:13:00Z" w:initials="MB">
    <w:p w14:paraId="4BEA514F" w14:textId="279DCAAC" w:rsidR="00B02A07" w:rsidRDefault="00B02A07">
      <w:pPr>
        <w:pStyle w:val="CommentText"/>
      </w:pPr>
      <w:r>
        <w:rPr>
          <w:rStyle w:val="CommentReference"/>
        </w:rPr>
        <w:annotationRef/>
      </w:r>
      <w:r>
        <w:t>expression</w:t>
      </w:r>
    </w:p>
  </w:comment>
  <w:comment w:id="76" w:author="Mireille Berton" w:date="2016-12-18T18:14:00Z" w:initials="MB">
    <w:p w14:paraId="4C795840" w14:textId="5EB096FC" w:rsidR="00B02A07" w:rsidRDefault="00B02A07">
      <w:pPr>
        <w:pStyle w:val="CommentText"/>
      </w:pPr>
      <w:r>
        <w:rPr>
          <w:rStyle w:val="CommentReference"/>
        </w:rPr>
        <w:annotationRef/>
      </w:r>
      <w:r>
        <w:t>voix over ?</w:t>
      </w:r>
    </w:p>
  </w:comment>
  <w:comment w:id="78" w:author="Mireille Berton" w:date="2016-12-18T18:14:00Z" w:initials="MB">
    <w:p w14:paraId="226CA86A" w14:textId="4B0792D6" w:rsidR="00B02A07" w:rsidRDefault="00B02A07">
      <w:pPr>
        <w:pStyle w:val="CommentText"/>
      </w:pPr>
      <w:r>
        <w:rPr>
          <w:rStyle w:val="CommentReference"/>
        </w:rPr>
        <w:annotationRef/>
      </w:r>
      <w:r>
        <w:t>expression à revoir</w:t>
      </w:r>
    </w:p>
  </w:comment>
  <w:comment w:id="81" w:author="Mireille Berton" w:date="2016-12-18T18:15:00Z" w:initials="MB">
    <w:p w14:paraId="24FD7BA9" w14:textId="1382BD7C" w:rsidR="00B02A07" w:rsidRDefault="00B02A07">
      <w:pPr>
        <w:pStyle w:val="CommentText"/>
      </w:pPr>
      <w:r>
        <w:rPr>
          <w:rStyle w:val="CommentReference"/>
        </w:rPr>
        <w:annotationRef/>
      </w:r>
      <w:r>
        <w:t>expression</w:t>
      </w:r>
    </w:p>
  </w:comment>
  <w:comment w:id="84" w:author="Mireille Berton" w:date="2016-12-18T18:15:00Z" w:initials="MB">
    <w:p w14:paraId="19ABFABE" w14:textId="3BF3FDA3" w:rsidR="00B02A07" w:rsidRDefault="00B02A07">
      <w:pPr>
        <w:pStyle w:val="CommentText"/>
      </w:pPr>
      <w:r>
        <w:rPr>
          <w:rStyle w:val="CommentReference"/>
        </w:rPr>
        <w:annotationRef/>
      </w:r>
      <w:r>
        <w:t>?</w:t>
      </w:r>
    </w:p>
  </w:comment>
  <w:comment w:id="85" w:author="Mireille Berton" w:date="2016-12-18T18:16:00Z" w:initials="MB">
    <w:p w14:paraId="1A562C29" w14:textId="7ED226B9" w:rsidR="00B02A07" w:rsidRDefault="00B02A07">
      <w:pPr>
        <w:pStyle w:val="CommentText"/>
      </w:pPr>
      <w:r>
        <w:rPr>
          <w:rStyle w:val="CommentReference"/>
        </w:rPr>
        <w:annotationRef/>
      </w:r>
      <w:r>
        <w:t xml:space="preserve">voir les travaux de </w:t>
      </w:r>
      <w:proofErr w:type="spellStart"/>
      <w:r>
        <w:t>Boillat</w:t>
      </w:r>
      <w:proofErr w:type="spellEnd"/>
      <w:r>
        <w:t xml:space="preserve"> sur cette question : le caractère intime de la voix over est souvent dépendant du genre du personnage.</w:t>
      </w:r>
    </w:p>
  </w:comment>
  <w:comment w:id="87" w:author="Mireille Berton" w:date="2016-12-18T18:23:00Z" w:initials="MB">
    <w:p w14:paraId="0C1494A8" w14:textId="453DAA05" w:rsidR="002316DB" w:rsidRDefault="002316DB">
      <w:pPr>
        <w:pStyle w:val="CommentText"/>
      </w:pPr>
      <w:r>
        <w:rPr>
          <w:rStyle w:val="CommentReference"/>
        </w:rPr>
        <w:annotationRef/>
      </w:r>
      <w:r>
        <w:t>Formulation peu claire</w:t>
      </w:r>
    </w:p>
  </w:comment>
  <w:comment w:id="86" w:author="Mireille Berton" w:date="2016-12-18T18:24:00Z" w:initials="MB">
    <w:p w14:paraId="2C0CC0F9" w14:textId="1826E9F7" w:rsidR="002316DB" w:rsidRDefault="002316DB">
      <w:pPr>
        <w:pStyle w:val="CommentText"/>
      </w:pPr>
      <w:r>
        <w:rPr>
          <w:rStyle w:val="CommentReference"/>
        </w:rPr>
        <w:annotationRef/>
      </w:r>
      <w:r>
        <w:t xml:space="preserve">Il faudrait parler ici de variations à l’intérieur d’une même matrice narrative </w:t>
      </w:r>
    </w:p>
  </w:comment>
  <w:comment w:id="91" w:author="Mireille Berton" w:date="2016-12-18T18:28:00Z" w:initials="MB">
    <w:p w14:paraId="65EE62C4" w14:textId="03BD28CE" w:rsidR="002316DB" w:rsidRDefault="002316DB">
      <w:pPr>
        <w:pStyle w:val="CommentText"/>
      </w:pPr>
      <w:r>
        <w:rPr>
          <w:rStyle w:val="CommentReference"/>
        </w:rPr>
        <w:annotationRef/>
      </w:r>
      <w:r>
        <w:t xml:space="preserve">Cette formulation revient à plusieurs reprises mais est un peu floue … on utiliser le terme d’articulation quand il s’agit d’exprimer comment deux éléments </w:t>
      </w:r>
    </w:p>
  </w:comment>
  <w:comment w:id="94" w:author="Mireille Berton" w:date="2016-12-18T18:29:00Z" w:initials="MB">
    <w:p w14:paraId="5E57CFBC" w14:textId="6A36E7A4" w:rsidR="002316DB" w:rsidRDefault="002316DB">
      <w:pPr>
        <w:pStyle w:val="CommentText"/>
      </w:pPr>
      <w:r>
        <w:rPr>
          <w:rStyle w:val="CommentReference"/>
        </w:rPr>
        <w:annotationRef/>
      </w:r>
      <w:r>
        <w:t>expression</w:t>
      </w:r>
    </w:p>
  </w:comment>
  <w:comment w:id="101" w:author="Mireille Berton" w:date="2016-12-18T18:29:00Z" w:initials="MB">
    <w:p w14:paraId="40A20D62" w14:textId="1DA3593F" w:rsidR="002316DB" w:rsidRDefault="002316DB">
      <w:pPr>
        <w:pStyle w:val="CommentText"/>
      </w:pPr>
      <w:ins w:id="104" w:author="Mireille Berton" w:date="2016-12-18T18:29:00Z">
        <w:r>
          <w:rPr>
            <w:rStyle w:val="CommentReference"/>
          </w:rPr>
          <w:annotationRef/>
        </w:r>
      </w:ins>
      <w:r>
        <w:t>expression</w:t>
      </w:r>
    </w:p>
  </w:comment>
  <w:comment w:id="120" w:author="Mireille Berton" w:date="2016-12-18T18:31:00Z" w:initials="MB">
    <w:p w14:paraId="622C284D" w14:textId="18CAB247" w:rsidR="002316DB" w:rsidRDefault="002316DB">
      <w:pPr>
        <w:pStyle w:val="CommentText"/>
      </w:pPr>
      <w:r>
        <w:rPr>
          <w:rStyle w:val="CommentReference"/>
        </w:rPr>
        <w:annotationRef/>
      </w:r>
      <w:r>
        <w:t>expression confuse</w:t>
      </w:r>
    </w:p>
  </w:comment>
  <w:comment w:id="126" w:author="Mireille Berton" w:date="2016-12-18T18:32:00Z" w:initials="MB">
    <w:p w14:paraId="4CFC986B" w14:textId="14BD89CB" w:rsidR="002316DB" w:rsidRDefault="002316DB">
      <w:pPr>
        <w:pStyle w:val="CommentText"/>
      </w:pPr>
      <w:r>
        <w:rPr>
          <w:rStyle w:val="CommentReference"/>
        </w:rPr>
        <w:annotationRef/>
      </w:r>
      <w:r>
        <w:t>idem que plus haut</w:t>
      </w:r>
    </w:p>
  </w:comment>
  <w:comment w:id="127" w:author="Mireille Berton" w:date="2016-12-18T18:32:00Z" w:initials="MB">
    <w:p w14:paraId="582A7646" w14:textId="7092DB86" w:rsidR="002316DB" w:rsidRDefault="002316DB">
      <w:pPr>
        <w:pStyle w:val="CommentText"/>
      </w:pPr>
      <w:r>
        <w:rPr>
          <w:rStyle w:val="CommentReference"/>
        </w:rPr>
        <w:annotationRef/>
      </w:r>
      <w:r>
        <w:t>expression</w:t>
      </w:r>
    </w:p>
  </w:comment>
  <w:comment w:id="152" w:author="Mireille Berton" w:date="2016-12-18T18:36:00Z" w:initials="MB">
    <w:p w14:paraId="1594FDFA" w14:textId="24CF3F93" w:rsidR="002316DB" w:rsidRDefault="002316DB">
      <w:pPr>
        <w:pStyle w:val="CommentText"/>
      </w:pPr>
      <w:r>
        <w:rPr>
          <w:rStyle w:val="CommentReference"/>
        </w:rPr>
        <w:annotationRef/>
      </w:r>
      <w:proofErr w:type="spellStart"/>
      <w:r>
        <w:t>expresion</w:t>
      </w:r>
      <w:proofErr w:type="spellEnd"/>
    </w:p>
  </w:comment>
  <w:comment w:id="155" w:author="Mireille Berton" w:date="2016-12-18T18:37:00Z" w:initials="MB">
    <w:p w14:paraId="3DC6A346" w14:textId="2D0267AA" w:rsidR="002316DB" w:rsidRDefault="002316DB">
      <w:pPr>
        <w:pStyle w:val="CommentText"/>
      </w:pPr>
      <w:r>
        <w:rPr>
          <w:rStyle w:val="CommentReference"/>
        </w:rPr>
        <w:annotationRef/>
      </w:r>
      <w:r>
        <w:t>expression</w:t>
      </w:r>
    </w:p>
  </w:comment>
  <w:comment w:id="164" w:author="Mireille Berton" w:date="2016-12-18T18:37:00Z" w:initials="MB">
    <w:p w14:paraId="782403F4" w14:textId="7F48386C" w:rsidR="002316DB" w:rsidRDefault="002316DB">
      <w:pPr>
        <w:pStyle w:val="CommentText"/>
      </w:pPr>
      <w:r>
        <w:rPr>
          <w:rStyle w:val="CommentReference"/>
        </w:rPr>
        <w:annotationRef/>
      </w:r>
      <w:r>
        <w:t>expression</w:t>
      </w:r>
    </w:p>
  </w:comment>
  <w:comment w:id="169" w:author="Mireille Berton" w:date="2016-12-18T18:38:00Z" w:initials="MB">
    <w:p w14:paraId="3A818547" w14:textId="36329026" w:rsidR="002316DB" w:rsidRDefault="002316DB">
      <w:pPr>
        <w:pStyle w:val="CommentText"/>
      </w:pPr>
      <w:r>
        <w:rPr>
          <w:rStyle w:val="CommentReference"/>
        </w:rPr>
        <w:annotationRef/>
      </w:r>
      <w:r>
        <w:t>idem</w:t>
      </w:r>
    </w:p>
  </w:comment>
  <w:comment w:id="171" w:author="Mireille Berton" w:date="2016-12-18T18:39:00Z" w:initials="MB">
    <w:p w14:paraId="4CD0D87F" w14:textId="41B9B1F8" w:rsidR="002316DB" w:rsidRDefault="002316DB">
      <w:pPr>
        <w:pStyle w:val="CommentText"/>
      </w:pPr>
      <w:r>
        <w:rPr>
          <w:rStyle w:val="CommentReference"/>
        </w:rPr>
        <w:annotationRef/>
      </w:r>
      <w:r>
        <w:t>attention à prendre en considération la persona de l’acteur (voir les théories de l’acteur, du personnage, etc.).</w:t>
      </w:r>
    </w:p>
  </w:comment>
  <w:comment w:id="172" w:author="Mireille Berton" w:date="2016-12-18T18:39:00Z" w:initials="MB">
    <w:p w14:paraId="0BED3C8E" w14:textId="4B1EB674" w:rsidR="002316DB" w:rsidRDefault="002316DB">
      <w:pPr>
        <w:pStyle w:val="CommentText"/>
      </w:pPr>
      <w:r>
        <w:rPr>
          <w:rStyle w:val="CommentReference"/>
        </w:rPr>
        <w:annotationRef/>
      </w:r>
      <w:r>
        <w:t>il y a ici des effets intertextuels</w:t>
      </w:r>
    </w:p>
  </w:comment>
  <w:comment w:id="176" w:author="Mireille Berton" w:date="2016-12-18T18:39:00Z" w:initials="MB">
    <w:p w14:paraId="0E39D701" w14:textId="224EE9F5" w:rsidR="002316DB" w:rsidRDefault="002316DB">
      <w:pPr>
        <w:pStyle w:val="CommentText"/>
      </w:pPr>
      <w:r>
        <w:rPr>
          <w:rStyle w:val="CommentReference"/>
        </w:rPr>
        <w:annotationRef/>
      </w:r>
      <w:r>
        <w:t>idem</w:t>
      </w:r>
    </w:p>
  </w:comment>
  <w:comment w:id="177" w:author="Mireille Berton" w:date="2016-12-18T18:40:00Z" w:initials="MB">
    <w:p w14:paraId="48721865" w14:textId="73518C06" w:rsidR="002316DB" w:rsidRDefault="002316DB">
      <w:pPr>
        <w:pStyle w:val="CommentText"/>
      </w:pPr>
      <w:r>
        <w:rPr>
          <w:rStyle w:val="CommentReference"/>
        </w:rPr>
        <w:annotationRef/>
      </w:r>
      <w:r>
        <w:t>over ?</w:t>
      </w:r>
    </w:p>
  </w:comment>
  <w:comment w:id="178" w:author="Mireille Berton" w:date="2016-12-18T18:40:00Z" w:initials="MB">
    <w:p w14:paraId="1A75B7E5" w14:textId="2F6B7D00" w:rsidR="002316DB" w:rsidRDefault="002316DB">
      <w:pPr>
        <w:pStyle w:val="CommentText"/>
      </w:pPr>
      <w:r>
        <w:rPr>
          <w:rStyle w:val="CommentReference"/>
        </w:rPr>
        <w:annotationRef/>
      </w:r>
      <w:r>
        <w:t>expression</w:t>
      </w:r>
    </w:p>
  </w:comment>
  <w:comment w:id="179" w:author="Mireille Berton" w:date="2016-12-18T18:40:00Z" w:initials="MB">
    <w:p w14:paraId="49A72504" w14:textId="7C30165F" w:rsidR="002316DB" w:rsidRDefault="002316DB">
      <w:pPr>
        <w:pStyle w:val="CommentText"/>
      </w:pPr>
      <w:r>
        <w:rPr>
          <w:rStyle w:val="CommentReference"/>
        </w:rPr>
        <w:annotationRef/>
      </w:r>
      <w:r>
        <w:t>expression : vous voulez dire : rendre hommage ?</w:t>
      </w:r>
    </w:p>
  </w:comment>
  <w:comment w:id="180" w:author="Mireille Berton" w:date="2016-12-18T18:41:00Z" w:initials="MB">
    <w:p w14:paraId="5BD72582" w14:textId="3A3CC9AD" w:rsidR="002316DB" w:rsidRDefault="002316DB">
      <w:pPr>
        <w:pStyle w:val="CommentText"/>
      </w:pPr>
      <w:r>
        <w:rPr>
          <w:rStyle w:val="CommentReference"/>
        </w:rPr>
        <w:annotationRef/>
      </w:r>
      <w:r>
        <w:t>quel type de formule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74C8E8" w14:textId="77777777" w:rsidR="00B02A07" w:rsidRDefault="00B02A07" w:rsidP="00173138">
      <w:r>
        <w:separator/>
      </w:r>
    </w:p>
  </w:endnote>
  <w:endnote w:type="continuationSeparator" w:id="0">
    <w:p w14:paraId="4B69F694" w14:textId="77777777" w:rsidR="00B02A07" w:rsidRDefault="00B02A07" w:rsidP="0017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游明朝">
    <w:panose1 w:val="00000000000000000000"/>
    <w:charset w:val="80"/>
    <w:family w:val="roman"/>
    <w:notTrueType/>
    <w:pitch w:val="default"/>
  </w:font>
  <w:font w:name="Calibri">
    <w:panose1 w:val="020F0502020204030204"/>
    <w:charset w:val="00"/>
    <w:family w:val="auto"/>
    <w:pitch w:val="variable"/>
    <w:sig w:usb0="E10002FF" w:usb1="4000ACFF" w:usb2="00000009" w:usb3="00000000" w:csb0="0000019F" w:csb1="00000000"/>
  </w:font>
  <w:font w:name="游ゴシック Light">
    <w:panose1 w:val="00000000000000000000"/>
    <w:charset w:val="80"/>
    <w:family w:val="roman"/>
    <w:notTrueType/>
    <w:pitch w:val="default"/>
  </w:font>
  <w:font w:name="Lucida Grande">
    <w:panose1 w:val="020B0600040502020204"/>
    <w:charset w:val="00"/>
    <w:family w:val="auto"/>
    <w:pitch w:val="variable"/>
    <w:sig w:usb0="E1000AEF" w:usb1="5000A1FF" w:usb2="00000000" w:usb3="00000000" w:csb0="000001BF" w:csb1="00000000"/>
  </w:font>
  <w:font w:name="Baskerville">
    <w:panose1 w:val="02020502070401020303"/>
    <w:charset w:val="00"/>
    <w:family w:val="auto"/>
    <w:pitch w:val="variable"/>
    <w:sig w:usb0="80000067" w:usb1="02000000"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CE38C" w14:textId="77777777" w:rsidR="00B02A07" w:rsidRDefault="00B02A07" w:rsidP="00417F55">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6818934" w14:textId="77777777" w:rsidR="00B02A07" w:rsidRDefault="00B02A07" w:rsidP="00A50EFA">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24BFF" w14:textId="77777777" w:rsidR="00B02A07" w:rsidRPr="00A50EFA" w:rsidRDefault="00B02A07" w:rsidP="00417F55">
    <w:pPr>
      <w:pStyle w:val="Footer"/>
      <w:framePr w:wrap="none" w:vAnchor="text" w:hAnchor="margin" w:xAlign="right" w:y="1"/>
      <w:rPr>
        <w:rStyle w:val="PageNumber"/>
        <w:sz w:val="22"/>
      </w:rPr>
    </w:pPr>
    <w:r w:rsidRPr="00A50EFA">
      <w:rPr>
        <w:rStyle w:val="PageNumber"/>
        <w:sz w:val="22"/>
      </w:rPr>
      <w:fldChar w:fldCharType="begin"/>
    </w:r>
    <w:r w:rsidRPr="00A50EFA">
      <w:rPr>
        <w:rStyle w:val="PageNumber"/>
        <w:sz w:val="22"/>
      </w:rPr>
      <w:instrText xml:space="preserve">PAGE  </w:instrText>
    </w:r>
    <w:r w:rsidRPr="00A50EFA">
      <w:rPr>
        <w:rStyle w:val="PageNumber"/>
        <w:sz w:val="22"/>
      </w:rPr>
      <w:fldChar w:fldCharType="separate"/>
    </w:r>
    <w:r w:rsidR="002316DB">
      <w:rPr>
        <w:rStyle w:val="PageNumber"/>
        <w:noProof/>
        <w:sz w:val="22"/>
      </w:rPr>
      <w:t>13</w:t>
    </w:r>
    <w:r w:rsidRPr="00A50EFA">
      <w:rPr>
        <w:rStyle w:val="PageNumber"/>
        <w:sz w:val="22"/>
      </w:rPr>
      <w:fldChar w:fldCharType="end"/>
    </w:r>
  </w:p>
  <w:p w14:paraId="6A6EF380" w14:textId="77777777" w:rsidR="00B02A07" w:rsidRDefault="00B02A07" w:rsidP="00A50EFA">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171416" w14:textId="77777777" w:rsidR="00B02A07" w:rsidRDefault="00B02A07" w:rsidP="00173138">
      <w:r>
        <w:separator/>
      </w:r>
    </w:p>
  </w:footnote>
  <w:footnote w:type="continuationSeparator" w:id="0">
    <w:p w14:paraId="5754BCA2" w14:textId="77777777" w:rsidR="00B02A07" w:rsidRDefault="00B02A07" w:rsidP="00173138">
      <w:r>
        <w:continuationSeparator/>
      </w:r>
    </w:p>
  </w:footnote>
  <w:footnote w:id="1">
    <w:p w14:paraId="76807BB9" w14:textId="1CAAD728" w:rsidR="00B02A07" w:rsidRPr="00E92F08" w:rsidRDefault="00B02A07">
      <w:pPr>
        <w:pStyle w:val="FootnoteText"/>
        <w:rPr>
          <w:lang w:val="fr-CH"/>
        </w:rPr>
      </w:pPr>
      <w:r>
        <w:rPr>
          <w:rStyle w:val="FootnoteReference"/>
        </w:rPr>
        <w:footnoteRef/>
      </w:r>
      <w:r>
        <w:t xml:space="preserve"> </w:t>
      </w:r>
      <w:r w:rsidRPr="002B0B0C">
        <w:rPr>
          <w:i/>
          <w:lang w:val="fr-CH"/>
        </w:rPr>
        <w:t>Invasion of the Body Snatchers</w:t>
      </w:r>
      <w:r w:rsidRPr="002B0B0C">
        <w:rPr>
          <w:lang w:val="fr-CH"/>
        </w:rPr>
        <w:t xml:space="preserve"> (</w:t>
      </w:r>
      <w:r w:rsidRPr="002B0B0C">
        <w:rPr>
          <w:i/>
          <w:lang w:val="fr-CH"/>
        </w:rPr>
        <w:t>L'invasion des profanateurs de sépultures</w:t>
      </w:r>
      <w:r w:rsidRPr="002B0B0C">
        <w:rPr>
          <w:lang w:val="fr-CH"/>
        </w:rPr>
        <w:t>, Don Siegel, 1956</w:t>
      </w:r>
      <w:r>
        <w:rPr>
          <w:lang w:val="fr-CH"/>
        </w:rPr>
        <w:t>).</w:t>
      </w:r>
    </w:p>
  </w:footnote>
  <w:footnote w:id="2">
    <w:p w14:paraId="2C8DF202" w14:textId="7F1EDEC6" w:rsidR="00B02A07" w:rsidRPr="00250E3D" w:rsidRDefault="00B02A07">
      <w:pPr>
        <w:pStyle w:val="FootnoteText"/>
        <w:rPr>
          <w:lang w:val="en-US"/>
        </w:rPr>
      </w:pPr>
      <w:r>
        <w:rPr>
          <w:rStyle w:val="FootnoteReference"/>
        </w:rPr>
        <w:footnoteRef/>
      </w:r>
      <w:r w:rsidRPr="00250E3D">
        <w:rPr>
          <w:lang w:val="en-GB"/>
        </w:rPr>
        <w:t xml:space="preserve"> </w:t>
      </w:r>
      <w:proofErr w:type="gramStart"/>
      <w:r w:rsidRPr="002B0B0C">
        <w:rPr>
          <w:i/>
          <w:lang w:val="en-US"/>
        </w:rPr>
        <w:t xml:space="preserve">Invasion of the Body Snatchers </w:t>
      </w:r>
      <w:r w:rsidRPr="002B0B0C">
        <w:rPr>
          <w:lang w:val="en-US"/>
        </w:rPr>
        <w:t>(</w:t>
      </w:r>
      <w:proofErr w:type="spellStart"/>
      <w:r w:rsidRPr="002B0B0C">
        <w:rPr>
          <w:i/>
          <w:lang w:val="en-GB"/>
        </w:rPr>
        <w:t>L'invasion</w:t>
      </w:r>
      <w:proofErr w:type="spellEnd"/>
      <w:r w:rsidRPr="002B0B0C">
        <w:rPr>
          <w:i/>
          <w:lang w:val="en-GB"/>
        </w:rPr>
        <w:t xml:space="preserve"> des </w:t>
      </w:r>
      <w:proofErr w:type="spellStart"/>
      <w:r w:rsidRPr="002B0B0C">
        <w:rPr>
          <w:i/>
          <w:lang w:val="en-GB"/>
        </w:rPr>
        <w:t>profanateurs</w:t>
      </w:r>
      <w:proofErr w:type="spellEnd"/>
      <w:r>
        <w:rPr>
          <w:lang w:val="en-US"/>
        </w:rPr>
        <w:t>,</w:t>
      </w:r>
      <w:r w:rsidRPr="002B0B0C">
        <w:rPr>
          <w:lang w:val="en-US"/>
        </w:rPr>
        <w:t xml:space="preserve"> Philip Kaufman, 1978</w:t>
      </w:r>
      <w:r>
        <w:rPr>
          <w:lang w:val="en-US"/>
        </w:rPr>
        <w:t>).</w:t>
      </w:r>
      <w:proofErr w:type="gramEnd"/>
    </w:p>
  </w:footnote>
  <w:footnote w:id="3">
    <w:p w14:paraId="2E172D07" w14:textId="32185573" w:rsidR="00B02A07" w:rsidRPr="00250E3D" w:rsidRDefault="00B02A07">
      <w:pPr>
        <w:pStyle w:val="FootnoteText"/>
        <w:rPr>
          <w:lang w:val="en-GB"/>
        </w:rPr>
      </w:pPr>
      <w:r>
        <w:rPr>
          <w:rStyle w:val="FootnoteReference"/>
        </w:rPr>
        <w:footnoteRef/>
      </w:r>
      <w:r w:rsidRPr="00250E3D">
        <w:rPr>
          <w:lang w:val="en-GB"/>
        </w:rPr>
        <w:t xml:space="preserve"> </w:t>
      </w:r>
      <w:proofErr w:type="gramStart"/>
      <w:r w:rsidRPr="00250E3D">
        <w:rPr>
          <w:i/>
          <w:lang w:val="en-US"/>
        </w:rPr>
        <w:t xml:space="preserve">Body Snatchers </w:t>
      </w:r>
      <w:r w:rsidRPr="00250E3D">
        <w:rPr>
          <w:lang w:val="en-US"/>
        </w:rPr>
        <w:t>(</w:t>
      </w:r>
      <w:r w:rsidRPr="00250E3D">
        <w:rPr>
          <w:i/>
          <w:lang w:val="en-US"/>
        </w:rPr>
        <w:t xml:space="preserve">Body Snatchers, </w:t>
      </w:r>
      <w:proofErr w:type="spellStart"/>
      <w:r w:rsidRPr="00250E3D">
        <w:rPr>
          <w:i/>
          <w:lang w:val="en-GB"/>
        </w:rPr>
        <w:t>l'invasion</w:t>
      </w:r>
      <w:proofErr w:type="spellEnd"/>
      <w:r w:rsidRPr="00250E3D">
        <w:rPr>
          <w:i/>
          <w:lang w:val="en-US"/>
        </w:rPr>
        <w:t xml:space="preserve"> continue</w:t>
      </w:r>
      <w:r>
        <w:rPr>
          <w:lang w:val="en-US"/>
        </w:rPr>
        <w:t>,</w:t>
      </w:r>
      <w:r w:rsidRPr="00250E3D">
        <w:rPr>
          <w:lang w:val="en-US"/>
        </w:rPr>
        <w:t xml:space="preserve"> Abel Ferrara, 1993</w:t>
      </w:r>
      <w:r>
        <w:rPr>
          <w:lang w:val="en-US"/>
        </w:rPr>
        <w:t>).</w:t>
      </w:r>
      <w:proofErr w:type="gramEnd"/>
    </w:p>
  </w:footnote>
  <w:footnote w:id="4">
    <w:p w14:paraId="729592B6" w14:textId="555C3C59" w:rsidR="00B02A07" w:rsidRPr="00D61472" w:rsidRDefault="00B02A07">
      <w:pPr>
        <w:pStyle w:val="FootnoteText"/>
        <w:rPr>
          <w:lang w:val="en-US"/>
        </w:rPr>
      </w:pPr>
      <w:r>
        <w:rPr>
          <w:rStyle w:val="FootnoteReference"/>
        </w:rPr>
        <w:footnoteRef/>
      </w:r>
      <w:r w:rsidRPr="00250E3D">
        <w:rPr>
          <w:lang w:val="en-GB"/>
        </w:rPr>
        <w:t xml:space="preserve"> </w:t>
      </w:r>
      <w:proofErr w:type="gramStart"/>
      <w:r w:rsidRPr="00D61472">
        <w:rPr>
          <w:i/>
          <w:lang w:val="en-US"/>
        </w:rPr>
        <w:t xml:space="preserve">The Invasion </w:t>
      </w:r>
      <w:r w:rsidRPr="00D61472">
        <w:rPr>
          <w:lang w:val="en-US"/>
        </w:rPr>
        <w:t>(</w:t>
      </w:r>
      <w:r w:rsidRPr="00D61472">
        <w:rPr>
          <w:i/>
          <w:lang w:val="en-US"/>
        </w:rPr>
        <w:t>Invasion</w:t>
      </w:r>
      <w:r>
        <w:rPr>
          <w:lang w:val="en-US"/>
        </w:rPr>
        <w:t>,</w:t>
      </w:r>
      <w:r w:rsidRPr="00D61472">
        <w:rPr>
          <w:lang w:val="en-US"/>
        </w:rPr>
        <w:t xml:space="preserve"> Oliver </w:t>
      </w:r>
      <w:proofErr w:type="spellStart"/>
      <w:r w:rsidRPr="00D61472">
        <w:rPr>
          <w:lang w:val="en-US"/>
        </w:rPr>
        <w:t>Hirschbiegel</w:t>
      </w:r>
      <w:proofErr w:type="spellEnd"/>
      <w:r w:rsidRPr="00D61472">
        <w:rPr>
          <w:lang w:val="en-US"/>
        </w:rPr>
        <w:t>, 2007</w:t>
      </w:r>
      <w:r>
        <w:rPr>
          <w:lang w:val="en-US"/>
        </w:rPr>
        <w:t>).</w:t>
      </w:r>
      <w:proofErr w:type="gramEnd"/>
    </w:p>
  </w:footnote>
  <w:footnote w:id="5">
    <w:p w14:paraId="58E1F8D3" w14:textId="1179B3F8" w:rsidR="00B02A07" w:rsidRPr="007D5841" w:rsidRDefault="00B02A07">
      <w:pPr>
        <w:pStyle w:val="FootnoteText"/>
        <w:rPr>
          <w:lang w:val="en-GB"/>
        </w:rPr>
      </w:pPr>
      <w:r>
        <w:rPr>
          <w:rStyle w:val="FootnoteReference"/>
        </w:rPr>
        <w:footnoteRef/>
      </w:r>
      <w:r w:rsidRPr="007D5841">
        <w:rPr>
          <w:lang w:val="en-GB"/>
        </w:rPr>
        <w:t xml:space="preserve"> </w:t>
      </w:r>
      <w:r>
        <w:rPr>
          <w:lang w:val="en-GB"/>
        </w:rPr>
        <w:t>Thomas Leitch</w:t>
      </w:r>
      <w:r w:rsidRPr="001F6A49">
        <w:rPr>
          <w:lang w:val="en-GB"/>
        </w:rPr>
        <w:t xml:space="preserve">, </w:t>
      </w:r>
      <w:r w:rsidRPr="00837A9D">
        <w:rPr>
          <w:lang w:val="en-GB"/>
        </w:rPr>
        <w:t xml:space="preserve">« </w:t>
      </w:r>
      <w:r>
        <w:rPr>
          <w:lang w:val="en-GB"/>
        </w:rPr>
        <w:t xml:space="preserve">Twice-Told Tales: Disavowal and the Rhetoric of the Remake </w:t>
      </w:r>
      <w:r w:rsidRPr="001F6A49">
        <w:rPr>
          <w:lang w:val="en-GB"/>
        </w:rPr>
        <w:t xml:space="preserve">» </w:t>
      </w:r>
      <w:r>
        <w:rPr>
          <w:i/>
          <w:lang w:val="en-GB"/>
        </w:rPr>
        <w:t>in</w:t>
      </w:r>
      <w:r>
        <w:rPr>
          <w:lang w:val="en-GB"/>
        </w:rPr>
        <w:t xml:space="preserve"> </w:t>
      </w:r>
      <w:r w:rsidRPr="001F6A49">
        <w:rPr>
          <w:lang w:val="en-GB"/>
        </w:rPr>
        <w:t xml:space="preserve">Jennifer Forrest et Leonard R. </w:t>
      </w:r>
      <w:proofErr w:type="spellStart"/>
      <w:r w:rsidRPr="001F6A49">
        <w:rPr>
          <w:lang w:val="en-GB"/>
        </w:rPr>
        <w:t>Koos</w:t>
      </w:r>
      <w:proofErr w:type="spellEnd"/>
      <w:r w:rsidRPr="001F6A49">
        <w:rPr>
          <w:lang w:val="en-GB"/>
        </w:rPr>
        <w:t xml:space="preserve"> </w:t>
      </w:r>
      <w:r w:rsidRPr="001F6A49">
        <w:rPr>
          <w:lang w:val="en-US"/>
        </w:rPr>
        <w:t>(</w:t>
      </w:r>
      <w:proofErr w:type="spellStart"/>
      <w:r w:rsidRPr="001F6A49">
        <w:rPr>
          <w:lang w:val="en-US"/>
        </w:rPr>
        <w:t>éds</w:t>
      </w:r>
      <w:proofErr w:type="spellEnd"/>
      <w:r w:rsidRPr="001F6A49">
        <w:rPr>
          <w:lang w:val="en-US"/>
        </w:rPr>
        <w:t xml:space="preserve">.), </w:t>
      </w:r>
      <w:r w:rsidRPr="001F6A49">
        <w:rPr>
          <w:i/>
          <w:lang w:val="en-US"/>
        </w:rPr>
        <w:t>Dead Ringers: The Remake in Theory and Practice</w:t>
      </w:r>
      <w:r w:rsidRPr="001F6A49">
        <w:rPr>
          <w:lang w:val="en-US"/>
        </w:rPr>
        <w:t>, Albany, State University of New York Press, 2002</w:t>
      </w:r>
      <w:r>
        <w:rPr>
          <w:lang w:val="en-US"/>
        </w:rPr>
        <w:t>, p. 39</w:t>
      </w:r>
      <w:r w:rsidRPr="001F6A49">
        <w:rPr>
          <w:lang w:val="en-US"/>
        </w:rPr>
        <w:t>.</w:t>
      </w:r>
    </w:p>
  </w:footnote>
  <w:footnote w:id="6">
    <w:p w14:paraId="43EE741B" w14:textId="67513867" w:rsidR="00B02A07" w:rsidRPr="00A00D11" w:rsidRDefault="00B02A07">
      <w:pPr>
        <w:pStyle w:val="FootnoteText"/>
        <w:rPr>
          <w:lang w:val="fr-CH"/>
        </w:rPr>
      </w:pPr>
      <w:r>
        <w:rPr>
          <w:rStyle w:val="FootnoteReference"/>
        </w:rPr>
        <w:footnoteRef/>
      </w:r>
      <w:r>
        <w:t xml:space="preserve"> </w:t>
      </w:r>
      <w:r>
        <w:rPr>
          <w:lang w:val="fr-CH"/>
        </w:rPr>
        <w:t>Et pour lequel ils payent des droits d’adaptation.</w:t>
      </w:r>
    </w:p>
  </w:footnote>
  <w:footnote w:id="7">
    <w:p w14:paraId="29A3E1AC" w14:textId="29C79DD8" w:rsidR="00B02A07" w:rsidRPr="001E42F1" w:rsidRDefault="00B02A07">
      <w:pPr>
        <w:pStyle w:val="FootnoteText"/>
        <w:rPr>
          <w:lang w:val="fr-CH"/>
        </w:rPr>
      </w:pPr>
      <w:r>
        <w:rPr>
          <w:rStyle w:val="FootnoteReference"/>
        </w:rPr>
        <w:footnoteRef/>
      </w:r>
      <w:r>
        <w:t xml:space="preserve"> </w:t>
      </w:r>
      <w:r>
        <w:rPr>
          <w:lang w:val="fr-CH"/>
        </w:rPr>
        <w:t>Ce qui est le cas pour les spectateurs n’ayant pas vus un (ou plusieurs) des films précédents.</w:t>
      </w:r>
    </w:p>
  </w:footnote>
  <w:footnote w:id="8">
    <w:p w14:paraId="099AB6F5" w14:textId="6A58EBF2" w:rsidR="00B02A07" w:rsidRPr="00220E3B" w:rsidRDefault="00B02A07">
      <w:pPr>
        <w:pStyle w:val="FootnoteText"/>
      </w:pPr>
      <w:r>
        <w:rPr>
          <w:rStyle w:val="FootnoteReference"/>
        </w:rPr>
        <w:footnoteRef/>
      </w:r>
      <w:r>
        <w:t xml:space="preserve"> Qui est l’approche offerte par tous les textes traitant de la série : c’est-à-dire montrer en quoi ces différences sont révélatrices des conditions politiques, sociales, économiques de leur époque de production.</w:t>
      </w:r>
    </w:p>
  </w:footnote>
  <w:footnote w:id="9">
    <w:p w14:paraId="4F05B615" w14:textId="3472AAA4" w:rsidR="00B02A07" w:rsidRPr="003230B1" w:rsidRDefault="00B02A07">
      <w:pPr>
        <w:pStyle w:val="FootnoteText"/>
        <w:rPr>
          <w:lang w:val="fr-CH"/>
        </w:rPr>
      </w:pPr>
      <w:r>
        <w:rPr>
          <w:rStyle w:val="FootnoteReference"/>
        </w:rPr>
        <w:footnoteRef/>
      </w:r>
      <w:r>
        <w:t xml:space="preserve"> </w:t>
      </w:r>
      <w:r>
        <w:rPr>
          <w:lang w:val="fr-CH"/>
        </w:rPr>
        <w:t xml:space="preserve">Dans ce cas, d’effets spéciaux </w:t>
      </w:r>
      <w:r w:rsidRPr="003230B1">
        <w:rPr>
          <w:i/>
          <w:lang w:val="fr-CH"/>
        </w:rPr>
        <w:t>pratiques</w:t>
      </w:r>
      <w:r>
        <w:rPr>
          <w:lang w:val="fr-CH"/>
        </w:rPr>
        <w:t xml:space="preserve"> pro-filmiques.</w:t>
      </w:r>
    </w:p>
  </w:footnote>
  <w:footnote w:id="10">
    <w:p w14:paraId="4ABAE706" w14:textId="5E125019" w:rsidR="00B02A07" w:rsidRPr="003D3BEE" w:rsidRDefault="00B02A07">
      <w:pPr>
        <w:pStyle w:val="FootnoteText"/>
        <w:rPr>
          <w:lang w:val="en-GB"/>
        </w:rPr>
      </w:pPr>
      <w:r>
        <w:rPr>
          <w:rStyle w:val="FootnoteReference"/>
        </w:rPr>
        <w:footnoteRef/>
      </w:r>
      <w:r w:rsidRPr="003D3BEE">
        <w:rPr>
          <w:lang w:val="en-GB"/>
        </w:rPr>
        <w:t xml:space="preserve"> </w:t>
      </w:r>
      <w:r w:rsidRPr="000076D5">
        <w:rPr>
          <w:lang w:val="en-US"/>
        </w:rPr>
        <w:t>Kathleen</w:t>
      </w:r>
      <w:r>
        <w:rPr>
          <w:lang w:val="en-US"/>
        </w:rPr>
        <w:t xml:space="preserve"> </w:t>
      </w:r>
      <w:proofErr w:type="spellStart"/>
      <w:r>
        <w:rPr>
          <w:lang w:val="en-US"/>
        </w:rPr>
        <w:t>Loock</w:t>
      </w:r>
      <w:proofErr w:type="spellEnd"/>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w:t>
      </w:r>
      <w:proofErr w:type="spellStart"/>
      <w:r w:rsidRPr="000076D5">
        <w:rPr>
          <w:lang w:val="en-US"/>
        </w:rPr>
        <w:t>Vervis</w:t>
      </w:r>
      <w:proofErr w:type="spellEnd"/>
      <w:r w:rsidRPr="000076D5">
        <w:rPr>
          <w:lang w:val="en-US"/>
        </w:rPr>
        <w:t xml:space="preserve"> </w:t>
      </w:r>
      <w:proofErr w:type="gramStart"/>
      <w:r w:rsidRPr="000076D5">
        <w:rPr>
          <w:lang w:val="en-US"/>
        </w:rPr>
        <w:t>et</w:t>
      </w:r>
      <w:proofErr w:type="gramEnd"/>
      <w:r w:rsidRPr="000076D5">
        <w:rPr>
          <w:lang w:val="en-US"/>
        </w:rPr>
        <w:t xml:space="preserve"> Kathleen </w:t>
      </w:r>
      <w:proofErr w:type="spellStart"/>
      <w:r w:rsidRPr="000076D5">
        <w:rPr>
          <w:lang w:val="en-US"/>
        </w:rPr>
        <w:t>Loock</w:t>
      </w:r>
      <w:proofErr w:type="spellEnd"/>
      <w:r w:rsidRPr="000076D5">
        <w:rPr>
          <w:lang w:val="en-US"/>
        </w:rPr>
        <w:t xml:space="preserve"> (</w:t>
      </w:r>
      <w:proofErr w:type="spellStart"/>
      <w:r w:rsidRPr="000076D5">
        <w:rPr>
          <w:lang w:val="en-US"/>
        </w:rPr>
        <w:t>éd</w:t>
      </w:r>
      <w:proofErr w:type="spellEnd"/>
      <w:r w:rsidRPr="000076D5">
        <w:rPr>
          <w:lang w:val="en-US"/>
        </w:rPr>
        <w:t xml:space="preserve">.), </w:t>
      </w:r>
      <w:r w:rsidRPr="000076D5">
        <w:rPr>
          <w:i/>
          <w:lang w:val="en-US"/>
        </w:rPr>
        <w:t>Film Remakes, Adaptations and Fan Productions: Remake/Remodel</w:t>
      </w:r>
      <w:r w:rsidRPr="000076D5">
        <w:rPr>
          <w:lang w:val="en-US"/>
        </w:rPr>
        <w:t xml:space="preserve">, </w:t>
      </w:r>
      <w:proofErr w:type="spellStart"/>
      <w:r w:rsidRPr="000076D5">
        <w:rPr>
          <w:lang w:val="en-US"/>
        </w:rPr>
        <w:t>Londres</w:t>
      </w:r>
      <w:proofErr w:type="spellEnd"/>
      <w:r w:rsidRPr="000076D5">
        <w:rPr>
          <w:lang w:val="en-US"/>
        </w:rPr>
        <w:t>, Palgra</w:t>
      </w:r>
      <w:r>
        <w:rPr>
          <w:lang w:val="en-US"/>
        </w:rPr>
        <w:t>ve MacMillan, 2012, pp. 132-133.</w:t>
      </w:r>
    </w:p>
  </w:footnote>
  <w:footnote w:id="11">
    <w:p w14:paraId="6E25C6C3" w14:textId="04C1964B" w:rsidR="00B02A07" w:rsidRPr="00EA7524" w:rsidRDefault="00B02A07">
      <w:pPr>
        <w:pStyle w:val="FootnoteText"/>
        <w:rPr>
          <w:lang w:val="en-GB"/>
        </w:rPr>
      </w:pPr>
      <w:r>
        <w:rPr>
          <w:rStyle w:val="FootnoteReference"/>
        </w:rPr>
        <w:footnoteRef/>
      </w:r>
      <w:r>
        <w:t xml:space="preserve"> Définiss</w:t>
      </w:r>
      <w:r w:rsidRPr="00F047F0">
        <w:rPr>
          <w:highlight w:val="green"/>
        </w:rPr>
        <w:t>ant</w:t>
      </w:r>
      <w:r>
        <w:t xml:space="preserve"> par un film par deux genres contradictoires </w:t>
      </w:r>
      <w:ins w:id="29" w:author="Mireille Berton" w:date="2016-12-18T17:58:00Z">
        <w:r>
          <w:t xml:space="preserve">– </w:t>
        </w:r>
      </w:ins>
      <w:del w:id="30" w:author="Mireille Berton" w:date="2016-12-18T17:58:00Z">
        <w:r w:rsidDel="00F047F0">
          <w:delText>(</w:delText>
        </w:r>
      </w:del>
      <w:r>
        <w:t>« mélodrame familial</w:t>
      </w:r>
      <w:del w:id="31" w:author="Mireille Berton" w:date="2016-12-18T17:57:00Z">
        <w:r w:rsidDel="00F047F0">
          <w:delText>e</w:delText>
        </w:r>
      </w:del>
      <w:r>
        <w:t> »</w:t>
      </w:r>
      <w:ins w:id="32" w:author="Mireille Berton" w:date="2016-12-18T17:58:00Z">
        <w:r w:rsidRPr="00F047F0">
          <w:rPr>
            <w:lang w:val="en-GB"/>
          </w:rPr>
          <w:t xml:space="preserve"> </w:t>
        </w:r>
        <w:r>
          <w:rPr>
            <w:lang w:val="en-GB"/>
          </w:rPr>
          <w:t>(</w:t>
        </w:r>
        <w:r w:rsidRPr="00EA7524">
          <w:rPr>
            <w:lang w:val="en-GB"/>
          </w:rPr>
          <w:t>« family melodrama »</w:t>
        </w:r>
        <w:r>
          <w:rPr>
            <w:lang w:val="en-GB"/>
          </w:rPr>
          <w:t>)</w:t>
        </w:r>
        <w:r w:rsidRPr="00EA7524">
          <w:rPr>
            <w:lang w:val="en-GB"/>
          </w:rPr>
          <w:t xml:space="preserve"> </w:t>
        </w:r>
      </w:ins>
      <w:r>
        <w:t xml:space="preserve"> et « film d’action de dur »</w:t>
      </w:r>
      <w:ins w:id="33" w:author="Mireille Berton" w:date="2016-12-18T17:58:00Z">
        <w:r>
          <w:t xml:space="preserve"> (</w:t>
        </w:r>
        <w:r w:rsidRPr="00EA7524">
          <w:rPr>
            <w:lang w:val="en-GB"/>
          </w:rPr>
          <w:t>« tough-talk action film »</w:t>
        </w:r>
      </w:ins>
      <w:r>
        <w:t xml:space="preserve">) </w:t>
      </w:r>
      <w:ins w:id="34" w:author="Mireille Berton" w:date="2016-12-18T17:58:00Z">
        <w:r>
          <w:t xml:space="preserve">– </w:t>
        </w:r>
      </w:ins>
      <w:r>
        <w:t>en tir</w:t>
      </w:r>
      <w:r w:rsidRPr="00F047F0">
        <w:rPr>
          <w:highlight w:val="green"/>
        </w:rPr>
        <w:t>ant</w:t>
      </w:r>
      <w:r>
        <w:t xml:space="preserve"> les deux citations d’articles aux approches radicalement différentes. </w:t>
      </w:r>
      <w:del w:id="35" w:author="Mireille Berton" w:date="2016-12-18T17:58:00Z">
        <w:r w:rsidRPr="00EA7524" w:rsidDel="00F047F0">
          <w:rPr>
            <w:lang w:val="en-GB"/>
          </w:rPr>
          <w:delText>« family melodrama », « tough-talk action film »</w:delText>
        </w:r>
      </w:del>
      <w:ins w:id="36" w:author="Mireille Berton" w:date="2016-12-18T17:58:00Z">
        <w:r>
          <w:rPr>
            <w:lang w:val="en-GB"/>
          </w:rPr>
          <w:t>(</w:t>
        </w:r>
      </w:ins>
      <w:del w:id="37" w:author="Mireille Berton" w:date="2016-12-18T17:58:00Z">
        <w:r w:rsidRPr="00EA7524" w:rsidDel="00F047F0">
          <w:rPr>
            <w:lang w:val="en-GB"/>
          </w:rPr>
          <w:delText xml:space="preserve">. </w:delText>
        </w:r>
      </w:del>
      <w:r w:rsidRPr="000076D5">
        <w:rPr>
          <w:lang w:val="en-US"/>
        </w:rPr>
        <w:t>Kathleen</w:t>
      </w:r>
      <w:r>
        <w:rPr>
          <w:lang w:val="en-US"/>
        </w:rPr>
        <w:t xml:space="preserve"> </w:t>
      </w:r>
      <w:proofErr w:type="spellStart"/>
      <w:r>
        <w:rPr>
          <w:lang w:val="en-US"/>
        </w:rPr>
        <w:t>Loock</w:t>
      </w:r>
      <w:proofErr w:type="spellEnd"/>
      <w:r w:rsidRPr="000076D5">
        <w:rPr>
          <w:lang w:val="en-US"/>
        </w:rPr>
        <w:t xml:space="preserve">, </w:t>
      </w:r>
      <w:del w:id="38" w:author="Mireille Berton" w:date="2016-12-18T17:59:00Z">
        <w:r w:rsidRPr="00F047F0" w:rsidDel="00F047F0">
          <w:rPr>
            <w:i/>
            <w:lang w:val="en-US"/>
            <w:rPrChange w:id="39" w:author="Mireille Berton" w:date="2016-12-18T17:59:00Z">
              <w:rPr>
                <w:lang w:val="en-US"/>
              </w:rPr>
            </w:rPrChange>
          </w:rPr>
          <w:delText xml:space="preserve">« The Return of the Pod People: Remaking Cultural Anxieties in </w:delText>
        </w:r>
        <w:r w:rsidRPr="00F047F0" w:rsidDel="00F047F0">
          <w:rPr>
            <w:i/>
            <w:lang w:val="en-US"/>
          </w:rPr>
          <w:delText>Invasion of the Body Snatchers</w:delText>
        </w:r>
        <w:r w:rsidRPr="00F047F0" w:rsidDel="00F047F0">
          <w:rPr>
            <w:i/>
            <w:lang w:val="en-US"/>
            <w:rPrChange w:id="40" w:author="Mireille Berton" w:date="2016-12-18T17:59:00Z">
              <w:rPr>
                <w:lang w:val="en-US"/>
              </w:rPr>
            </w:rPrChange>
          </w:rPr>
          <w:delText xml:space="preserve"> », </w:delText>
        </w:r>
        <w:r w:rsidRPr="00F047F0" w:rsidDel="00F047F0">
          <w:rPr>
            <w:i/>
            <w:lang w:val="en-US"/>
          </w:rPr>
          <w:delText>op. cit</w:delText>
        </w:r>
      </w:del>
      <w:ins w:id="41" w:author="Mireille Berton" w:date="2016-12-18T17:59:00Z">
        <w:r w:rsidRPr="00F047F0">
          <w:rPr>
            <w:i/>
            <w:lang w:val="en-US"/>
            <w:rPrChange w:id="42" w:author="Mireille Berton" w:date="2016-12-18T17:59:00Z">
              <w:rPr>
                <w:lang w:val="en-US"/>
              </w:rPr>
            </w:rPrChange>
          </w:rPr>
          <w:t>ibid</w:t>
        </w:r>
      </w:ins>
      <w:proofErr w:type="gramStart"/>
      <w:r>
        <w:rPr>
          <w:i/>
          <w:lang w:val="en-US"/>
        </w:rPr>
        <w:t>.</w:t>
      </w:r>
      <w:r>
        <w:rPr>
          <w:lang w:val="en-US"/>
        </w:rPr>
        <w:t>,</w:t>
      </w:r>
      <w:proofErr w:type="gramEnd"/>
      <w:r>
        <w:rPr>
          <w:lang w:val="en-US"/>
        </w:rPr>
        <w:t xml:space="preserve"> p. 133</w:t>
      </w:r>
      <w:ins w:id="43" w:author="Mireille Berton" w:date="2016-12-18T17:58:00Z">
        <w:r>
          <w:rPr>
            <w:lang w:val="en-US"/>
          </w:rPr>
          <w:t>)</w:t>
        </w:r>
      </w:ins>
      <w:r>
        <w:rPr>
          <w:lang w:val="en-US"/>
        </w:rPr>
        <w:t>.</w:t>
      </w:r>
    </w:p>
  </w:footnote>
  <w:footnote w:id="12">
    <w:p w14:paraId="59BBF227" w14:textId="651C1A90" w:rsidR="00B02A07" w:rsidRPr="006E7E93" w:rsidRDefault="00B02A07">
      <w:pPr>
        <w:pStyle w:val="FootnoteText"/>
      </w:pPr>
      <w:r>
        <w:rPr>
          <w:rStyle w:val="FootnoteReference"/>
        </w:rPr>
        <w:footnoteRef/>
      </w:r>
      <w:r>
        <w:t xml:space="preserve"> </w:t>
      </w:r>
      <w:r w:rsidRPr="006E7E93">
        <w:t xml:space="preserve">Roger Odin, « L’entrée du spectateur dans la fiction », </w:t>
      </w:r>
      <w:r w:rsidRPr="00B67EFE">
        <w:rPr>
          <w:i/>
        </w:rPr>
        <w:t>in</w:t>
      </w:r>
      <w:r w:rsidRPr="006E7E93">
        <w:t xml:space="preserve"> </w:t>
      </w:r>
      <w:r>
        <w:t xml:space="preserve">Jaques Aumont et </w:t>
      </w:r>
      <w:r w:rsidRPr="006E7E93">
        <w:t xml:space="preserve">Jean-Louis </w:t>
      </w:r>
      <w:proofErr w:type="spellStart"/>
      <w:r w:rsidRPr="006E7E93">
        <w:t>Leutrat</w:t>
      </w:r>
      <w:proofErr w:type="spellEnd"/>
      <w:r w:rsidRPr="006E7E93">
        <w:t xml:space="preserve"> (</w:t>
      </w:r>
      <w:proofErr w:type="spellStart"/>
      <w:r w:rsidRPr="006E7E93">
        <w:t>éd</w:t>
      </w:r>
      <w:r>
        <w:t>s</w:t>
      </w:r>
      <w:proofErr w:type="spellEnd"/>
      <w:r w:rsidRPr="006E7E93">
        <w:t xml:space="preserve">.), </w:t>
      </w:r>
      <w:r w:rsidRPr="00CE1214">
        <w:rPr>
          <w:i/>
        </w:rPr>
        <w:t>Théorie du film</w:t>
      </w:r>
      <w:r w:rsidRPr="006E7E93">
        <w:t>, Paris, Albatros, 1980, pp. 198-213.</w:t>
      </w:r>
    </w:p>
  </w:footnote>
  <w:footnote w:id="13">
    <w:p w14:paraId="76657BE7" w14:textId="193FABE7" w:rsidR="00B02A07" w:rsidRPr="00793AB5" w:rsidRDefault="00B02A07">
      <w:pPr>
        <w:pStyle w:val="FootnoteText"/>
      </w:pPr>
      <w:r>
        <w:rPr>
          <w:rStyle w:val="FootnoteReference"/>
        </w:rPr>
        <w:footnoteRef/>
      </w:r>
      <w:r>
        <w:t xml:space="preserve"> </w:t>
      </w:r>
      <w:r w:rsidRPr="00793AB5">
        <w:t xml:space="preserve">Alain </w:t>
      </w:r>
      <w:proofErr w:type="spellStart"/>
      <w:r w:rsidRPr="00793AB5">
        <w:t>Boillat</w:t>
      </w:r>
      <w:proofErr w:type="spellEnd"/>
      <w:r w:rsidRPr="00793AB5">
        <w:t xml:space="preserve"> and Laurent Guido, « Mais </w:t>
      </w:r>
      <w:proofErr w:type="spellStart"/>
      <w:r w:rsidRPr="00793AB5">
        <w:t>im</w:t>
      </w:r>
      <w:proofErr w:type="spellEnd"/>
      <w:r w:rsidRPr="00793AB5">
        <w:t xml:space="preserve"> </w:t>
      </w:r>
      <w:proofErr w:type="spellStart"/>
      <w:r w:rsidRPr="00793AB5">
        <w:t>Bundeshuus</w:t>
      </w:r>
      <w:proofErr w:type="spellEnd"/>
      <w:r w:rsidRPr="00793AB5">
        <w:t xml:space="preserve">, un documentaire au service du récit », </w:t>
      </w:r>
      <w:r w:rsidRPr="00793AB5">
        <w:rPr>
          <w:i/>
        </w:rPr>
        <w:t>Décadrages</w:t>
      </w:r>
      <w:r w:rsidRPr="00793AB5">
        <w:t>,</w:t>
      </w:r>
      <w:r>
        <w:t xml:space="preserve"> No.</w:t>
      </w:r>
      <w:r w:rsidRPr="00793AB5">
        <w:t xml:space="preserve"> 3</w:t>
      </w:r>
      <w:r>
        <w:t>,</w:t>
      </w:r>
      <w:r w:rsidRPr="00793AB5">
        <w:t xml:space="preserve"> </w:t>
      </w:r>
      <w:r>
        <w:t xml:space="preserve">printemps </w:t>
      </w:r>
      <w:r w:rsidRPr="00793AB5">
        <w:t xml:space="preserve">2004, </w:t>
      </w:r>
      <w:r>
        <w:t xml:space="preserve">pp. </w:t>
      </w:r>
      <w:r w:rsidRPr="00793AB5">
        <w:t>86-97.</w:t>
      </w:r>
    </w:p>
  </w:footnote>
  <w:footnote w:id="14">
    <w:p w14:paraId="287B2C17" w14:textId="36FEFB12" w:rsidR="00B02A07" w:rsidRPr="007F6649" w:rsidRDefault="00B02A07">
      <w:pPr>
        <w:pStyle w:val="FootnoteText"/>
        <w:rPr>
          <w:lang w:val="en-GB"/>
        </w:rPr>
      </w:pPr>
      <w:r>
        <w:rPr>
          <w:rStyle w:val="FootnoteReference"/>
        </w:rPr>
        <w:footnoteRef/>
      </w:r>
      <w:r w:rsidRPr="007F6649">
        <w:rPr>
          <w:lang w:val="en-GB"/>
        </w:rPr>
        <w:t xml:space="preserve"> Roger Odin, </w:t>
      </w:r>
      <w:r w:rsidRPr="007F6649">
        <w:rPr>
          <w:i/>
          <w:lang w:val="en-GB"/>
        </w:rPr>
        <w:t>op. cit.</w:t>
      </w:r>
      <w:r w:rsidRPr="007F6649">
        <w:rPr>
          <w:lang w:val="en-GB"/>
        </w:rPr>
        <w:t xml:space="preserve">, p. </w:t>
      </w:r>
      <w:r>
        <w:rPr>
          <w:lang w:val="en-GB"/>
        </w:rPr>
        <w:t>204.</w:t>
      </w:r>
    </w:p>
  </w:footnote>
  <w:footnote w:id="15">
    <w:p w14:paraId="45AFA979" w14:textId="3A60F1C2" w:rsidR="00B02A07" w:rsidRPr="00132B6F" w:rsidRDefault="00B02A07">
      <w:pPr>
        <w:pStyle w:val="FootnoteText"/>
        <w:rPr>
          <w:lang w:val="fr-CH"/>
        </w:rPr>
      </w:pPr>
      <w:r>
        <w:rPr>
          <w:rStyle w:val="FootnoteReference"/>
        </w:rPr>
        <w:footnoteRef/>
      </w:r>
      <w:r>
        <w:t xml:space="preserve"> Christian Metz, cité par </w:t>
      </w:r>
      <w:r w:rsidRPr="00132B6F">
        <w:rPr>
          <w:lang w:val="fr-CH"/>
        </w:rPr>
        <w:t xml:space="preserve">Roger Odin, </w:t>
      </w:r>
      <w:r w:rsidRPr="00132B6F">
        <w:rPr>
          <w:i/>
          <w:lang w:val="fr-CH"/>
        </w:rPr>
        <w:t xml:space="preserve">op. </w:t>
      </w:r>
      <w:r w:rsidRPr="00132B6F">
        <w:rPr>
          <w:i/>
          <w:lang w:val="fr-CH"/>
        </w:rPr>
        <w:t>cit.</w:t>
      </w:r>
      <w:r w:rsidRPr="00132B6F">
        <w:rPr>
          <w:lang w:val="fr-CH"/>
        </w:rPr>
        <w:t>, p</w:t>
      </w:r>
      <w:r>
        <w:rPr>
          <w:lang w:val="fr-CH"/>
        </w:rPr>
        <w:t>p</w:t>
      </w:r>
      <w:r w:rsidRPr="00132B6F">
        <w:rPr>
          <w:lang w:val="fr-CH"/>
        </w:rPr>
        <w:t xml:space="preserve">. </w:t>
      </w:r>
      <w:r>
        <w:rPr>
          <w:lang w:val="fr-CH"/>
        </w:rPr>
        <w:t>204-205.</w:t>
      </w:r>
    </w:p>
  </w:footnote>
  <w:footnote w:id="16">
    <w:p w14:paraId="17DFDC75" w14:textId="4DC20ED4" w:rsidR="00B02A07" w:rsidRPr="00B12CC2" w:rsidRDefault="00B02A07">
      <w:pPr>
        <w:pStyle w:val="FootnoteText"/>
      </w:pPr>
      <w:r>
        <w:rPr>
          <w:rStyle w:val="FootnoteReference"/>
        </w:rPr>
        <w:footnoteRef/>
      </w:r>
      <w:r>
        <w:t xml:space="preserve"> Sous forme d’inscriptions textuelles informant le spectateur sur l’aspect de production du film.</w:t>
      </w:r>
    </w:p>
  </w:footnote>
  <w:footnote w:id="17">
    <w:p w14:paraId="2CDF42BA" w14:textId="5DB1BFF1" w:rsidR="00B02A07" w:rsidRPr="00451131" w:rsidRDefault="00B02A07">
      <w:pPr>
        <w:pStyle w:val="FootnoteText"/>
      </w:pPr>
      <w:r>
        <w:rPr>
          <w:rStyle w:val="FootnoteReference"/>
        </w:rPr>
        <w:footnoteRef/>
      </w:r>
      <w:r>
        <w:t xml:space="preserve"> Le spectateur n’étant pas dupe quant à l’origine truquée de ces images.</w:t>
      </w:r>
    </w:p>
  </w:footnote>
  <w:footnote w:id="18">
    <w:p w14:paraId="460FBF7A" w14:textId="67231437" w:rsidR="00B02A07" w:rsidRPr="007E445D" w:rsidRDefault="00B02A07">
      <w:pPr>
        <w:pStyle w:val="FootnoteText"/>
        <w:rPr>
          <w:lang w:val="fr-CH"/>
        </w:rPr>
      </w:pPr>
      <w:r>
        <w:rPr>
          <w:rStyle w:val="FootnoteReference"/>
        </w:rPr>
        <w:footnoteRef/>
      </w:r>
      <w:r>
        <w:t xml:space="preserve"> Identique à celle du film de Siegel.</w:t>
      </w:r>
    </w:p>
  </w:footnote>
  <w:footnote w:id="19">
    <w:p w14:paraId="2535AAD2" w14:textId="02D67483" w:rsidR="00B02A07" w:rsidRPr="00FE42D2" w:rsidRDefault="00B02A07">
      <w:pPr>
        <w:pStyle w:val="FootnoteText"/>
        <w:rPr>
          <w:lang w:val="fr-CH"/>
        </w:rPr>
      </w:pPr>
      <w:r>
        <w:rPr>
          <w:rStyle w:val="FootnoteReference"/>
        </w:rPr>
        <w:footnoteRef/>
      </w:r>
      <w:r>
        <w:t xml:space="preserve"> </w:t>
      </w:r>
      <w:r>
        <w:rPr>
          <w:lang w:val="fr-CH"/>
        </w:rPr>
        <w:t xml:space="preserve">Le générique </w:t>
      </w:r>
      <w:r w:rsidRPr="00BC788E">
        <w:rPr>
          <w:i/>
          <w:lang w:val="fr-CH"/>
        </w:rPr>
        <w:t>animé</w:t>
      </w:r>
      <w:r>
        <w:rPr>
          <w:lang w:val="fr-CH"/>
        </w:rPr>
        <w:t xml:space="preserve"> </w:t>
      </w:r>
      <w:r w:rsidRPr="00B165A9">
        <w:rPr>
          <w:lang w:val="fr-CH"/>
        </w:rPr>
        <w:t>étant</w:t>
      </w:r>
      <w:r>
        <w:rPr>
          <w:lang w:val="fr-CH"/>
        </w:rPr>
        <w:t xml:space="preserve"> en réalité placé à la fin du film.</w:t>
      </w:r>
    </w:p>
  </w:footnote>
  <w:footnote w:id="20">
    <w:p w14:paraId="293B42DB" w14:textId="6CD7D3BC" w:rsidR="00B02A07" w:rsidRPr="00235F43" w:rsidRDefault="00B02A07">
      <w:pPr>
        <w:pStyle w:val="FootnoteText"/>
        <w:rPr>
          <w:lang w:val="fr-CH"/>
        </w:rPr>
      </w:pPr>
      <w:r>
        <w:rPr>
          <w:rStyle w:val="FootnoteReference"/>
        </w:rPr>
        <w:footnoteRef/>
      </w:r>
      <w:r>
        <w:t xml:space="preserve"> La </w:t>
      </w:r>
      <w:r w:rsidRPr="00742507">
        <w:t>navette spatiale</w:t>
      </w:r>
      <w:r>
        <w:t xml:space="preserve"> de l’agence spéciale américaine (NASA).</w:t>
      </w:r>
    </w:p>
  </w:footnote>
  <w:footnote w:id="21">
    <w:p w14:paraId="13433CBF" w14:textId="7BF9FB89" w:rsidR="00B02A07" w:rsidRPr="00CD35C3" w:rsidRDefault="00B02A07">
      <w:pPr>
        <w:pStyle w:val="FootnoteText"/>
        <w:rPr>
          <w:lang w:val="fr-CH"/>
        </w:rPr>
      </w:pPr>
      <w:r>
        <w:rPr>
          <w:rStyle w:val="FootnoteReference"/>
        </w:rPr>
        <w:footnoteRef/>
      </w:r>
      <w:r>
        <w:t xml:space="preserve"> </w:t>
      </w:r>
      <w:r>
        <w:rPr>
          <w:lang w:val="fr-CH"/>
        </w:rPr>
        <w:t>Ou, plus précisément dans le cas du film de 2007, le titre.</w:t>
      </w:r>
    </w:p>
  </w:footnote>
  <w:footnote w:id="22">
    <w:p w14:paraId="67C62ACA" w14:textId="6A9A8A39" w:rsidR="00B02A07" w:rsidRPr="00A61E43" w:rsidRDefault="00B02A07">
      <w:pPr>
        <w:pStyle w:val="FootnoteText"/>
        <w:rPr>
          <w:lang w:val="fr-CH"/>
        </w:rPr>
      </w:pPr>
      <w:r>
        <w:rPr>
          <w:rStyle w:val="FootnoteReference"/>
        </w:rPr>
        <w:footnoteRef/>
      </w:r>
      <w:r>
        <w:t xml:space="preserve"> </w:t>
      </w:r>
      <w:r>
        <w:rPr>
          <w:lang w:val="fr-CH"/>
        </w:rPr>
        <w:t>Par une illustration détaillée de son processus (1978) ou de ses origines précises (2007).</w:t>
      </w:r>
    </w:p>
  </w:footnote>
  <w:footnote w:id="23">
    <w:p w14:paraId="30961698" w14:textId="655A2698" w:rsidR="00B02A07" w:rsidRPr="004E2BC7" w:rsidRDefault="00B02A07">
      <w:pPr>
        <w:pStyle w:val="FootnoteText"/>
        <w:rPr>
          <w:lang w:val="fr-CH"/>
        </w:rPr>
      </w:pPr>
      <w:r>
        <w:rPr>
          <w:rStyle w:val="FootnoteReference"/>
        </w:rPr>
        <w:footnoteRef/>
      </w:r>
      <w:r>
        <w:t xml:space="preserve"> </w:t>
      </w:r>
      <w:r>
        <w:rPr>
          <w:lang w:val="fr-CH"/>
        </w:rPr>
        <w:t xml:space="preserve">Qui, dans la version finale du film, est en réalité une voix </w:t>
      </w:r>
      <w:r>
        <w:rPr>
          <w:i/>
          <w:lang w:val="fr-CH"/>
        </w:rPr>
        <w:t>in</w:t>
      </w:r>
      <w:r>
        <w:rPr>
          <w:lang w:val="fr-CH"/>
        </w:rPr>
        <w:t xml:space="preserve"> qui opère un glissement dans le </w:t>
      </w:r>
      <w:r>
        <w:rPr>
          <w:i/>
          <w:lang w:val="fr-CH"/>
        </w:rPr>
        <w:t>over</w:t>
      </w:r>
      <w:r>
        <w:rPr>
          <w:lang w:val="fr-CH"/>
        </w:rPr>
        <w:t xml:space="preserve"> au début de l’analepse.</w:t>
      </w:r>
    </w:p>
  </w:footnote>
  <w:footnote w:id="24">
    <w:p w14:paraId="7ED1426F" w14:textId="452127F6" w:rsidR="00B02A07" w:rsidRPr="00A01549" w:rsidRDefault="00B02A07">
      <w:pPr>
        <w:pStyle w:val="FootnoteText"/>
        <w:rPr>
          <w:lang w:val="fr-CH"/>
        </w:rPr>
      </w:pPr>
      <w:r>
        <w:rPr>
          <w:rStyle w:val="FootnoteReference"/>
        </w:rPr>
        <w:footnoteRef/>
      </w:r>
      <w:r w:rsidRPr="00A01549">
        <w:rPr>
          <w:lang w:val="fr-CH"/>
        </w:rPr>
        <w:t xml:space="preserve">  </w:t>
      </w:r>
      <w:r w:rsidRPr="00A01549">
        <w:rPr>
          <w:lang w:val="fr-CH"/>
        </w:rPr>
        <w:t xml:space="preserve">Le film </w:t>
      </w:r>
      <w:r>
        <w:rPr>
          <w:lang w:val="fr-CH"/>
        </w:rPr>
        <w:t>commençant</w:t>
      </w:r>
      <w:r w:rsidRPr="00A01549">
        <w:rPr>
          <w:lang w:val="fr-CH"/>
        </w:rPr>
        <w:t xml:space="preserve"> par suivre le personnage de Becky (prénommée Elizabeth) ava</w:t>
      </w:r>
      <w:r>
        <w:rPr>
          <w:lang w:val="fr-CH"/>
        </w:rPr>
        <w:t xml:space="preserve"> </w:t>
      </w:r>
      <w:r w:rsidRPr="00A01549">
        <w:rPr>
          <w:lang w:val="fr-CH"/>
        </w:rPr>
        <w:t>nt d’introduire le personnage de Matthew.</w:t>
      </w:r>
    </w:p>
  </w:footnote>
  <w:footnote w:id="25">
    <w:p w14:paraId="549FD9AE" w14:textId="634DB08E" w:rsidR="00B02A07" w:rsidRPr="006955C1" w:rsidRDefault="00B02A07">
      <w:pPr>
        <w:pStyle w:val="FootnoteText"/>
        <w:rPr>
          <w:lang w:val="fr-CH"/>
        </w:rPr>
      </w:pPr>
      <w:r>
        <w:rPr>
          <w:rStyle w:val="FootnoteReference"/>
        </w:rPr>
        <w:footnoteRef/>
      </w:r>
      <w:r w:rsidRPr="002216A4">
        <w:rPr>
          <w:lang w:val="en-GB"/>
        </w:rPr>
        <w:t xml:space="preserve"> « You’re </w:t>
      </w:r>
      <w:proofErr w:type="gramStart"/>
      <w:r w:rsidRPr="002216A4">
        <w:rPr>
          <w:lang w:val="en-GB"/>
        </w:rPr>
        <w:t>next !</w:t>
      </w:r>
      <w:proofErr w:type="gramEnd"/>
      <w:r w:rsidRPr="002216A4">
        <w:rPr>
          <w:lang w:val="en-GB"/>
        </w:rPr>
        <w:t xml:space="preserve"> ». </w:t>
      </w:r>
      <w:r w:rsidRPr="006955C1">
        <w:rPr>
          <w:lang w:val="fr-CH"/>
        </w:rPr>
        <w:t xml:space="preserve">Al LaValley (éd.), </w:t>
      </w:r>
      <w:r w:rsidRPr="006955C1">
        <w:rPr>
          <w:i/>
          <w:lang w:val="fr-CH"/>
        </w:rPr>
        <w:t>op.cit.</w:t>
      </w:r>
      <w:r w:rsidRPr="006955C1">
        <w:rPr>
          <w:lang w:val="fr-CH"/>
        </w:rPr>
        <w:t>, p. 107.</w:t>
      </w:r>
    </w:p>
  </w:footnote>
  <w:footnote w:id="26">
    <w:p w14:paraId="3CB52AE2" w14:textId="77777777" w:rsidR="00B02A07" w:rsidRPr="00CB540A" w:rsidRDefault="00B02A07" w:rsidP="00BE1C8B">
      <w:pPr>
        <w:pStyle w:val="FootnoteText"/>
        <w:rPr>
          <w:lang w:val="fr-CH"/>
        </w:rPr>
      </w:pPr>
      <w:r>
        <w:rPr>
          <w:rStyle w:val="FootnoteReference"/>
        </w:rPr>
        <w:footnoteRef/>
      </w:r>
      <w:r>
        <w:t xml:space="preserve"> </w:t>
      </w:r>
      <w:r w:rsidRPr="00CB540A">
        <w:rPr>
          <w:lang w:val="fr-CH"/>
        </w:rPr>
        <w:t>Michel</w:t>
      </w:r>
      <w:r>
        <w:rPr>
          <w:lang w:val="fr-CH"/>
        </w:rPr>
        <w:t xml:space="preserve"> Chion</w:t>
      </w:r>
      <w:r w:rsidRPr="00CB540A">
        <w:rPr>
          <w:lang w:val="fr-CH"/>
        </w:rPr>
        <w:t xml:space="preserve">, « Les enfants du remake. Sur deux versions des ‹ Body Snatchers › », </w:t>
      </w:r>
      <w:r w:rsidRPr="00CB540A">
        <w:rPr>
          <w:i/>
          <w:lang w:val="fr-CH"/>
        </w:rPr>
        <w:t>Positif</w:t>
      </w:r>
      <w:r>
        <w:rPr>
          <w:lang w:val="fr-CH"/>
        </w:rPr>
        <w:t>, No. 459, mai 1999, p</w:t>
      </w:r>
      <w:r w:rsidRPr="00CB540A">
        <w:rPr>
          <w:lang w:val="fr-CH"/>
        </w:rPr>
        <w:t xml:space="preserve">. </w:t>
      </w:r>
      <w:r>
        <w:rPr>
          <w:lang w:val="fr-CH"/>
        </w:rPr>
        <w:t>101</w:t>
      </w:r>
      <w:r w:rsidRPr="00CB540A">
        <w:rPr>
          <w:lang w:val="fr-CH"/>
        </w:rPr>
        <w:t>.</w:t>
      </w:r>
    </w:p>
  </w:footnote>
  <w:footnote w:id="27">
    <w:p w14:paraId="0D3AFAB1" w14:textId="77777777" w:rsidR="00B02A07" w:rsidRPr="003C4D6A" w:rsidRDefault="00B02A07" w:rsidP="00BE1C8B">
      <w:pPr>
        <w:pStyle w:val="FootnoteText"/>
      </w:pPr>
      <w:r>
        <w:rPr>
          <w:rStyle w:val="FootnoteReference"/>
        </w:rPr>
        <w:footnoteRef/>
      </w:r>
      <w:r>
        <w:t xml:space="preserve"> </w:t>
      </w:r>
      <w:proofErr w:type="spellStart"/>
      <w:r>
        <w:t>Chion</w:t>
      </w:r>
      <w:proofErr w:type="spellEnd"/>
      <w:r>
        <w:t xml:space="preserve"> présente par exemple le film de Ferrara comme « le moins bon de la série » afin de justifier le fait qu’il n’en parlera que très peu.</w:t>
      </w:r>
    </w:p>
  </w:footnote>
  <w:footnote w:id="28">
    <w:p w14:paraId="4296D5AC" w14:textId="014363AE" w:rsidR="00B02A07" w:rsidRPr="00C77557" w:rsidRDefault="00B02A07">
      <w:pPr>
        <w:pStyle w:val="FootnoteText"/>
        <w:rPr>
          <w:lang w:val="en-GB"/>
        </w:rPr>
      </w:pPr>
      <w:r>
        <w:rPr>
          <w:rStyle w:val="FootnoteReference"/>
        </w:rPr>
        <w:footnoteRef/>
      </w:r>
      <w:r w:rsidRPr="00C77557">
        <w:rPr>
          <w:lang w:val="en-GB"/>
        </w:rPr>
        <w:t xml:space="preserve"> « </w:t>
      </w:r>
      <w:r>
        <w:rPr>
          <w:lang w:val="en-GB"/>
        </w:rPr>
        <w:t>They get you when you sleep. But you can only stay awake for so long.</w:t>
      </w:r>
      <w:r w:rsidRPr="00C77557">
        <w:rPr>
          <w:lang w:val="en-GB"/>
        </w:rPr>
        <w:t xml:space="preserve"> » </w:t>
      </w:r>
    </w:p>
  </w:footnote>
  <w:footnote w:id="29">
    <w:p w14:paraId="71FAFD35" w14:textId="7838C12E" w:rsidR="00B02A07" w:rsidRPr="00AC22C4" w:rsidRDefault="00B02A07">
      <w:pPr>
        <w:pStyle w:val="FootnoteText"/>
        <w:rPr>
          <w:lang w:val="fr-CH"/>
        </w:rPr>
      </w:pPr>
      <w:r>
        <w:rPr>
          <w:rStyle w:val="FootnoteReference"/>
        </w:rPr>
        <w:footnoteRef/>
      </w:r>
      <w:r>
        <w:t xml:space="preserve"> </w:t>
      </w:r>
      <w:r>
        <w:rPr>
          <w:lang w:val="fr-CH"/>
        </w:rPr>
        <w:t xml:space="preserve">Le FBI dans le film de Siegel, l’armée dans celui de Ferrara. Une armée qui est le vecteur même de la contamination, et en laquelle on ne doit pas forcément faire confiance. </w:t>
      </w:r>
    </w:p>
  </w:footnote>
  <w:footnote w:id="30">
    <w:p w14:paraId="0DB4DD85" w14:textId="704C3552" w:rsidR="00B02A07" w:rsidRPr="00543CD9" w:rsidRDefault="00B02A07">
      <w:pPr>
        <w:pStyle w:val="FootnoteText"/>
      </w:pPr>
      <w:r>
        <w:rPr>
          <w:rStyle w:val="FootnoteReference"/>
        </w:rPr>
        <w:footnoteRef/>
      </w:r>
      <w:r>
        <w:t xml:space="preserve"> Le discours au passé au début des films (« pour moi, tout a commencé jeudi dernier… ») implique que le personnage/narrateur connaisse le déroulement des événements, et informe le spectateur que ce personnage/narrateur a survécu à ces derniers.</w:t>
      </w:r>
    </w:p>
  </w:footnote>
  <w:footnote w:id="31">
    <w:p w14:paraId="4094977F" w14:textId="7CD3938E" w:rsidR="00B02A07" w:rsidRPr="002C7ECF" w:rsidRDefault="00B02A07">
      <w:pPr>
        <w:pStyle w:val="FootnoteText"/>
        <w:rPr>
          <w:lang w:val="fr-CH"/>
        </w:rPr>
      </w:pPr>
      <w:r>
        <w:rPr>
          <w:rStyle w:val="FootnoteReference"/>
        </w:rPr>
        <w:footnoteRef/>
      </w:r>
      <w:r>
        <w:t xml:space="preserve"> </w:t>
      </w:r>
      <w:r>
        <w:rPr>
          <w:lang w:val="fr-CH"/>
        </w:rPr>
        <w:t xml:space="preserve">Un sentiment s’urgence accentué par l’utilisation d’analepses et de prolepses (plus exactement d’images du film </w:t>
      </w:r>
      <w:r>
        <w:rPr>
          <w:i/>
          <w:lang w:val="fr-CH"/>
        </w:rPr>
        <w:t>à venir</w:t>
      </w:r>
      <w:r>
        <w:rPr>
          <w:lang w:val="fr-CH"/>
        </w:rPr>
        <w:t xml:space="preserve"> dans des séquences ultérieures) sous forme d’inserts très rapides, procédé utilisé pour illustrer l’état mental de l’héroïne réveillée depuis plusieurs jours et sous l’effet de doses excessives d’amphétamine.</w:t>
      </w:r>
    </w:p>
  </w:footnote>
  <w:footnote w:id="32">
    <w:p w14:paraId="69514AC4" w14:textId="28824C62" w:rsidR="00B02A07" w:rsidRPr="00C7223B" w:rsidRDefault="00B02A07">
      <w:pPr>
        <w:pStyle w:val="FootnoteText"/>
        <w:rPr>
          <w:lang w:val="fr-CH"/>
        </w:rPr>
      </w:pPr>
      <w:r>
        <w:rPr>
          <w:rStyle w:val="FootnoteReference"/>
        </w:rPr>
        <w:footnoteRef/>
      </w:r>
      <w:r>
        <w:t xml:space="preserve"> </w:t>
      </w:r>
      <w:r>
        <w:rPr>
          <w:lang w:val="fr-CH"/>
        </w:rPr>
        <w:t>Cri choisi pour son iconicité dans la série, statut sera discutée plus loin dans ce chapitre et évoqué dans la conclusion.</w:t>
      </w:r>
    </w:p>
  </w:footnote>
  <w:footnote w:id="33">
    <w:p w14:paraId="25D7C4C1" w14:textId="51E091CD" w:rsidR="00B02A07" w:rsidRPr="00AC0B7A" w:rsidRDefault="00B02A07">
      <w:pPr>
        <w:pStyle w:val="FootnoteText"/>
        <w:rPr>
          <w:lang w:val="en-GB"/>
        </w:rPr>
      </w:pPr>
      <w:r>
        <w:rPr>
          <w:rStyle w:val="FootnoteReference"/>
        </w:rPr>
        <w:footnoteRef/>
      </w:r>
      <w:r w:rsidRPr="00AC0B7A">
        <w:rPr>
          <w:lang w:val="en-GB"/>
        </w:rPr>
        <w:t xml:space="preserve"> « He’s in </w:t>
      </w:r>
      <w:proofErr w:type="gramStart"/>
      <w:r w:rsidRPr="00AC0B7A">
        <w:rPr>
          <w:lang w:val="en-GB"/>
        </w:rPr>
        <w:t>here !</w:t>
      </w:r>
      <w:proofErr w:type="gramEnd"/>
      <w:r w:rsidRPr="00AC0B7A">
        <w:rPr>
          <w:lang w:val="en-GB"/>
        </w:rPr>
        <w:t xml:space="preserve"> He’s in </w:t>
      </w:r>
      <w:proofErr w:type="gramStart"/>
      <w:r w:rsidRPr="00AC0B7A">
        <w:rPr>
          <w:lang w:val="en-GB"/>
        </w:rPr>
        <w:t>here !</w:t>
      </w:r>
      <w:proofErr w:type="gramEnd"/>
      <w:r w:rsidRPr="00AC0B7A">
        <w:rPr>
          <w:lang w:val="en-GB"/>
        </w:rPr>
        <w:t xml:space="preserve"> Get </w:t>
      </w:r>
      <w:proofErr w:type="gramStart"/>
      <w:r w:rsidRPr="00AC0B7A">
        <w:rPr>
          <w:lang w:val="en-GB"/>
        </w:rPr>
        <w:t>him !</w:t>
      </w:r>
      <w:proofErr w:type="gramEnd"/>
      <w:r w:rsidRPr="00AC0B7A">
        <w:rPr>
          <w:lang w:val="en-GB"/>
        </w:rPr>
        <w:t xml:space="preserve"> </w:t>
      </w:r>
      <w:r w:rsidRPr="00EB7A0A">
        <w:rPr>
          <w:lang w:val="en-GB"/>
        </w:rPr>
        <w:t xml:space="preserve">Get </w:t>
      </w:r>
      <w:proofErr w:type="gramStart"/>
      <w:r w:rsidRPr="00EB7A0A">
        <w:rPr>
          <w:lang w:val="en-GB"/>
        </w:rPr>
        <w:t>him !</w:t>
      </w:r>
      <w:proofErr w:type="gramEnd"/>
      <w:r w:rsidRPr="00EB7A0A">
        <w:rPr>
          <w:lang w:val="en-GB"/>
        </w:rPr>
        <w:t xml:space="preserve"> ». </w:t>
      </w:r>
      <w:r w:rsidRPr="00AC0B7A">
        <w:rPr>
          <w:lang w:val="en-GB"/>
        </w:rPr>
        <w:t xml:space="preserve">Al </w:t>
      </w:r>
      <w:proofErr w:type="spellStart"/>
      <w:r w:rsidRPr="00AC0B7A">
        <w:rPr>
          <w:lang w:val="en-GB"/>
        </w:rPr>
        <w:t>LaValley</w:t>
      </w:r>
      <w:proofErr w:type="spellEnd"/>
      <w:r w:rsidRPr="00AC0B7A">
        <w:rPr>
          <w:lang w:val="en-GB"/>
        </w:rPr>
        <w:t xml:space="preserve"> (</w:t>
      </w:r>
      <w:proofErr w:type="spellStart"/>
      <w:r w:rsidRPr="00AC0B7A">
        <w:rPr>
          <w:lang w:val="en-GB"/>
        </w:rPr>
        <w:t>éd</w:t>
      </w:r>
      <w:proofErr w:type="spellEnd"/>
      <w:r w:rsidRPr="00AC0B7A">
        <w:rPr>
          <w:lang w:val="en-GB"/>
        </w:rPr>
        <w:t xml:space="preserve">.), </w:t>
      </w:r>
      <w:r w:rsidRPr="00AC0B7A">
        <w:rPr>
          <w:i/>
          <w:lang w:val="en-GB"/>
        </w:rPr>
        <w:t>op. cit.</w:t>
      </w:r>
      <w:r w:rsidRPr="00AC0B7A">
        <w:rPr>
          <w:lang w:val="en-GB"/>
        </w:rPr>
        <w:t>, p. 102.</w:t>
      </w:r>
    </w:p>
  </w:footnote>
  <w:footnote w:id="34">
    <w:p w14:paraId="276C1BB9" w14:textId="023B30C0" w:rsidR="00B02A07" w:rsidRPr="00DA6438" w:rsidRDefault="00B02A07">
      <w:pPr>
        <w:pStyle w:val="FootnoteText"/>
        <w:rPr>
          <w:lang w:val="en-GB"/>
        </w:rPr>
      </w:pPr>
      <w:r>
        <w:rPr>
          <w:rStyle w:val="FootnoteReference"/>
        </w:rPr>
        <w:footnoteRef/>
      </w:r>
      <w:r w:rsidRPr="00DA6438">
        <w:rPr>
          <w:lang w:val="en-GB"/>
        </w:rPr>
        <w:t xml:space="preserve"> « </w:t>
      </w:r>
      <w:r w:rsidRPr="00DA6438">
        <w:rPr>
          <w:i/>
          <w:lang w:val="en-GB"/>
        </w:rPr>
        <w:t>She turns and looks toward the camera</w:t>
      </w:r>
      <w:r w:rsidRPr="00DA6438">
        <w:rPr>
          <w:lang w:val="en-GB"/>
        </w:rPr>
        <w:t xml:space="preserve"> ». </w:t>
      </w:r>
      <w:proofErr w:type="gramStart"/>
      <w:r w:rsidRPr="00AC0B7A">
        <w:rPr>
          <w:lang w:val="en-GB"/>
        </w:rPr>
        <w:t xml:space="preserve">Al </w:t>
      </w:r>
      <w:proofErr w:type="spellStart"/>
      <w:r w:rsidRPr="00AC0B7A">
        <w:rPr>
          <w:lang w:val="en-GB"/>
        </w:rPr>
        <w:t>LaValley</w:t>
      </w:r>
      <w:proofErr w:type="spellEnd"/>
      <w:r w:rsidRPr="00AC0B7A">
        <w:rPr>
          <w:lang w:val="en-GB"/>
        </w:rPr>
        <w:t xml:space="preserve"> (</w:t>
      </w:r>
      <w:proofErr w:type="spellStart"/>
      <w:r w:rsidRPr="00AC0B7A">
        <w:rPr>
          <w:lang w:val="en-GB"/>
        </w:rPr>
        <w:t>éd</w:t>
      </w:r>
      <w:proofErr w:type="spellEnd"/>
      <w:r w:rsidRPr="00AC0B7A">
        <w:rPr>
          <w:lang w:val="en-GB"/>
        </w:rPr>
        <w:t xml:space="preserve">.), </w:t>
      </w:r>
      <w:r w:rsidRPr="00AC0B7A">
        <w:rPr>
          <w:i/>
          <w:lang w:val="en-GB"/>
        </w:rPr>
        <w:t>ibid.</w:t>
      </w:r>
      <w:proofErr w:type="gramEnd"/>
    </w:p>
  </w:footnote>
  <w:footnote w:id="35">
    <w:p w14:paraId="686B51DA" w14:textId="13E646A9" w:rsidR="00B02A07" w:rsidRPr="00AC0B7A" w:rsidRDefault="00B02A07">
      <w:pPr>
        <w:pStyle w:val="FootnoteText"/>
        <w:rPr>
          <w:lang w:val="fr-CH"/>
        </w:rPr>
      </w:pPr>
      <w:r>
        <w:rPr>
          <w:rStyle w:val="FootnoteReference"/>
        </w:rPr>
        <w:footnoteRef/>
      </w:r>
      <w:r w:rsidRPr="00462979">
        <w:rPr>
          <w:lang w:val="en-GB"/>
        </w:rPr>
        <w:t xml:space="preserve"> « </w:t>
      </w:r>
      <w:r w:rsidRPr="00462979">
        <w:rPr>
          <w:i/>
          <w:lang w:val="en-GB"/>
        </w:rPr>
        <w:t>(</w:t>
      </w:r>
      <w:proofErr w:type="gramStart"/>
      <w:r w:rsidRPr="00462979">
        <w:rPr>
          <w:i/>
          <w:lang w:val="en-GB"/>
        </w:rPr>
        <w:t>screaming</w:t>
      </w:r>
      <w:proofErr w:type="gramEnd"/>
      <w:r w:rsidRPr="00462979">
        <w:rPr>
          <w:i/>
          <w:lang w:val="en-GB"/>
        </w:rPr>
        <w:t xml:space="preserve"> furiously)</w:t>
      </w:r>
      <w:r w:rsidRPr="00462979">
        <w:rPr>
          <w:lang w:val="en-GB"/>
        </w:rPr>
        <w:t xml:space="preserve"> ». </w:t>
      </w:r>
      <w:r w:rsidRPr="00AC0B7A">
        <w:rPr>
          <w:lang w:val="fr-CH"/>
        </w:rPr>
        <w:t xml:space="preserve">Al LaValley (éd.), </w:t>
      </w:r>
      <w:r w:rsidRPr="00AC0B7A">
        <w:rPr>
          <w:i/>
          <w:lang w:val="fr-CH"/>
        </w:rPr>
        <w:t>ibid.</w:t>
      </w:r>
    </w:p>
  </w:footnote>
  <w:footnote w:id="36">
    <w:p w14:paraId="668C765A" w14:textId="61224D85" w:rsidR="00B02A07" w:rsidRPr="00D64CAC" w:rsidRDefault="00B02A07">
      <w:pPr>
        <w:pStyle w:val="FootnoteText"/>
      </w:pPr>
      <w:r>
        <w:rPr>
          <w:rStyle w:val="FootnoteReference"/>
        </w:rPr>
        <w:footnoteRef/>
      </w:r>
      <w:r>
        <w:t xml:space="preserve"> Ou, plus précisément, les neuf derniers plans du film.</w:t>
      </w:r>
    </w:p>
  </w:footnote>
  <w:footnote w:id="37">
    <w:p w14:paraId="29626C43" w14:textId="5B583A3F" w:rsidR="00B02A07" w:rsidRPr="00C22F7D" w:rsidRDefault="00B02A07">
      <w:pPr>
        <w:pStyle w:val="FootnoteText"/>
      </w:pPr>
      <w:r>
        <w:rPr>
          <w:rStyle w:val="FootnoteReference"/>
        </w:rPr>
        <w:footnoteRef/>
      </w:r>
      <w:r>
        <w:t xml:space="preserve"> En voix in et off.</w:t>
      </w:r>
    </w:p>
  </w:footnote>
  <w:footnote w:id="38">
    <w:p w14:paraId="060EF3D5" w14:textId="09202CAA" w:rsidR="00B02A07" w:rsidRPr="00A86E48" w:rsidRDefault="00B02A07">
      <w:pPr>
        <w:pStyle w:val="FootnoteText"/>
      </w:pPr>
      <w:r>
        <w:rPr>
          <w:rStyle w:val="FootnoteReference"/>
        </w:rPr>
        <w:footnoteRef/>
      </w:r>
      <w:r>
        <w:t xml:space="preserve"> Les lieux de travail de Matthew sont montrés comme remplis de </w:t>
      </w:r>
      <w:proofErr w:type="spellStart"/>
      <w:r>
        <w:rPr>
          <w:i/>
        </w:rPr>
        <w:t>pod</w:t>
      </w:r>
      <w:proofErr w:type="spellEnd"/>
      <w:r>
        <w:rPr>
          <w:i/>
        </w:rPr>
        <w:t xml:space="preserve"> people</w:t>
      </w:r>
      <w:r>
        <w:t xml:space="preserve"> inactifs regardant le vide.</w:t>
      </w:r>
    </w:p>
  </w:footnote>
  <w:footnote w:id="39">
    <w:p w14:paraId="29F2EBCF" w14:textId="29098429" w:rsidR="00B02A07" w:rsidRPr="00570C66" w:rsidRDefault="00B02A07">
      <w:pPr>
        <w:pStyle w:val="FootnoteText"/>
      </w:pPr>
      <w:r>
        <w:rPr>
          <w:rStyle w:val="FootnoteReference"/>
        </w:rPr>
        <w:footnoteRef/>
      </w:r>
      <w:r>
        <w:t xml:space="preserve"> Montée comme une suite de champs-contre champs.</w:t>
      </w:r>
    </w:p>
  </w:footnote>
  <w:footnote w:id="40">
    <w:p w14:paraId="182FCEB9" w14:textId="6355B3E1" w:rsidR="00B02A07" w:rsidRPr="00DA753F" w:rsidRDefault="00B02A07">
      <w:pPr>
        <w:pStyle w:val="FootnoteText"/>
      </w:pPr>
      <w:r>
        <w:rPr>
          <w:rStyle w:val="FootnoteReference"/>
        </w:rPr>
        <w:footnoteRef/>
      </w:r>
      <w:r>
        <w:t xml:space="preserve"> Dont les cris, humains cette fois-ci, vont se mélanger à ceux de Matthew.</w:t>
      </w:r>
    </w:p>
  </w:footnote>
  <w:footnote w:id="41">
    <w:p w14:paraId="45BF5CE0" w14:textId="1F919189" w:rsidR="00B02A07" w:rsidRPr="00F003B5" w:rsidRDefault="00B02A07">
      <w:pPr>
        <w:pStyle w:val="FootnoteText"/>
      </w:pPr>
      <w:r>
        <w:rPr>
          <w:rStyle w:val="FootnoteReference"/>
        </w:rPr>
        <w:footnoteRef/>
      </w:r>
      <w:r>
        <w:t xml:space="preserve"> Qui, en plus d’aller à l’encontre de son texte source et du film qu’il refait, va également à l’encontre des attentes des spectateurs en termes de clôture d’un film hollywoodien.</w:t>
      </w:r>
    </w:p>
  </w:footnote>
  <w:footnote w:id="42">
    <w:p w14:paraId="3B2CA6A5" w14:textId="60B45650" w:rsidR="00B02A07" w:rsidRPr="00DB54AD" w:rsidRDefault="00B02A07">
      <w:pPr>
        <w:pStyle w:val="FootnoteText"/>
        <w:rPr>
          <w:lang w:val="fr-CH"/>
        </w:rPr>
      </w:pPr>
      <w:r>
        <w:rPr>
          <w:rStyle w:val="FootnoteReference"/>
        </w:rPr>
        <w:footnoteRef/>
      </w:r>
      <w:r w:rsidRPr="00130C5B">
        <w:rPr>
          <w:lang w:val="en-GB"/>
        </w:rPr>
        <w:t xml:space="preserve"> « Ghoulishly effective as this bit is, it’s taken from Kaufman’s version. »</w:t>
      </w:r>
      <w:r>
        <w:rPr>
          <w:lang w:val="en-GB"/>
        </w:rPr>
        <w:t xml:space="preserve">. </w:t>
      </w:r>
      <w:r w:rsidRPr="00DB54AD">
        <w:rPr>
          <w:lang w:val="fr-CH"/>
        </w:rPr>
        <w:t xml:space="preserve">Owen Gleiberman, « Body Snatchers », </w:t>
      </w:r>
      <w:r w:rsidRPr="00DB54AD">
        <w:rPr>
          <w:i/>
          <w:lang w:val="fr-CH"/>
        </w:rPr>
        <w:t>Entertainment Weekly</w:t>
      </w:r>
      <w:r w:rsidRPr="00DB54AD">
        <w:rPr>
          <w:lang w:val="fr-CH"/>
        </w:rPr>
        <w:t>, 11 février 1994.</w:t>
      </w:r>
    </w:p>
  </w:footnote>
  <w:footnote w:id="43">
    <w:p w14:paraId="021A13B7" w14:textId="25252B4A" w:rsidR="00B02A07" w:rsidRPr="00DB54AD" w:rsidRDefault="00B02A07">
      <w:pPr>
        <w:pStyle w:val="FootnoteText"/>
      </w:pPr>
      <w:r>
        <w:rPr>
          <w:rStyle w:val="FootnoteReference"/>
        </w:rPr>
        <w:footnoteRef/>
      </w:r>
      <w:r>
        <w:t xml:space="preserve"> Et, par extension, de 1993.</w:t>
      </w:r>
    </w:p>
  </w:footnote>
  <w:footnote w:id="44">
    <w:p w14:paraId="1A848370" w14:textId="3E347DEE" w:rsidR="00B02A07" w:rsidRPr="006E6021" w:rsidRDefault="00B02A07">
      <w:pPr>
        <w:pStyle w:val="FootnoteText"/>
      </w:pPr>
      <w:r>
        <w:rPr>
          <w:rStyle w:val="FootnoteReference"/>
        </w:rPr>
        <w:footnoteRef/>
      </w:r>
      <w:r>
        <w:t xml:space="preserve"> Son illustré par un gros plan montrant clairement le freinage d’urgence et les étincelles qu’il produit.</w:t>
      </w:r>
    </w:p>
  </w:footnote>
  <w:footnote w:id="45">
    <w:p w14:paraId="33A9B9CE" w14:textId="071A5118" w:rsidR="00B02A07" w:rsidRPr="008D3497" w:rsidRDefault="00B02A07">
      <w:pPr>
        <w:pStyle w:val="FootnoteText"/>
        <w:rPr>
          <w:lang w:val="fr-CH"/>
        </w:rPr>
      </w:pPr>
      <w:r>
        <w:rPr>
          <w:rStyle w:val="FootnoteReference"/>
        </w:rPr>
        <w:footnoteRef/>
      </w:r>
      <w:r w:rsidRPr="00E42A2E">
        <w:rPr>
          <w:lang w:val="fr-CH"/>
        </w:rPr>
        <w:t xml:space="preserve"> </w:t>
      </w:r>
      <w:r>
        <w:rPr>
          <w:lang w:val="fr-CH"/>
        </w:rPr>
        <w:t xml:space="preserve">Par des bruits de machines, mais rejoignant le discours envers des </w:t>
      </w:r>
      <w:r>
        <w:rPr>
          <w:i/>
          <w:lang w:val="fr-CH"/>
        </w:rPr>
        <w:t>pod people</w:t>
      </w:r>
      <w:r>
        <w:rPr>
          <w:lang w:val="fr-CH"/>
        </w:rPr>
        <w:t xml:space="preserve"> comme race inhumaine de par leur manque d’émotions.</w:t>
      </w:r>
    </w:p>
  </w:footnote>
  <w:footnote w:id="46">
    <w:p w14:paraId="71C11CF6" w14:textId="24E9F474" w:rsidR="00B02A07" w:rsidRPr="0040612C" w:rsidRDefault="00B02A07">
      <w:pPr>
        <w:pStyle w:val="FootnoteText"/>
      </w:pPr>
      <w:r>
        <w:rPr>
          <w:rStyle w:val="FootnoteReference"/>
        </w:rPr>
        <w:footnoteRef/>
      </w:r>
      <w:r>
        <w:t xml:space="preserve"> L’enjeu de la scène reposant sur la capacité à se fondre dans la masse malgré ses sentiments individuels.</w:t>
      </w:r>
    </w:p>
  </w:footnote>
  <w:footnote w:id="47">
    <w:p w14:paraId="7F11EB22" w14:textId="1302C4EB" w:rsidR="00B02A07" w:rsidRPr="00D71722" w:rsidRDefault="00B02A07">
      <w:pPr>
        <w:pStyle w:val="FootnoteText"/>
        <w:rPr>
          <w:i/>
          <w:lang w:val="en-US"/>
        </w:rPr>
      </w:pPr>
      <w:r>
        <w:rPr>
          <w:rStyle w:val="FootnoteReference"/>
        </w:rPr>
        <w:footnoteRef/>
      </w:r>
      <w:r w:rsidRPr="0003227B">
        <w:rPr>
          <w:lang w:val="fr-CH"/>
        </w:rPr>
        <w:t xml:space="preserve"> </w:t>
      </w:r>
      <w:r w:rsidRPr="0003227B">
        <w:rPr>
          <w:lang w:val="fr-CH"/>
        </w:rPr>
        <w:t xml:space="preserve">Substitution de l’autorité policière par une nouvelle fausse autorité </w:t>
      </w:r>
      <w:r>
        <w:rPr>
          <w:i/>
          <w:lang w:val="fr-CH"/>
        </w:rPr>
        <w:t>pod</w:t>
      </w:r>
      <w:r>
        <w:rPr>
          <w:lang w:val="fr-CH"/>
        </w:rPr>
        <w:t xml:space="preserve">, une imposture qui s’aligne au reste du discours du film concernant la conformité et l’autorité (policière, mais aussi scientifique). </w:t>
      </w:r>
      <w:r w:rsidRPr="00D71722">
        <w:rPr>
          <w:lang w:val="en-GB"/>
        </w:rPr>
        <w:t xml:space="preserve">Pour </w:t>
      </w:r>
      <w:proofErr w:type="spellStart"/>
      <w:r w:rsidRPr="00D71722">
        <w:rPr>
          <w:lang w:val="en-GB"/>
        </w:rPr>
        <w:t>une</w:t>
      </w:r>
      <w:proofErr w:type="spellEnd"/>
      <w:r w:rsidRPr="00D71722">
        <w:rPr>
          <w:lang w:val="en-GB"/>
        </w:rPr>
        <w:t xml:space="preserve"> discussion de </w:t>
      </w:r>
      <w:proofErr w:type="spellStart"/>
      <w:r w:rsidRPr="00D71722">
        <w:rPr>
          <w:lang w:val="en-GB"/>
        </w:rPr>
        <w:t>ces</w:t>
      </w:r>
      <w:proofErr w:type="spellEnd"/>
      <w:r w:rsidRPr="00D71722">
        <w:rPr>
          <w:lang w:val="en-GB"/>
        </w:rPr>
        <w:t xml:space="preserve"> questions </w:t>
      </w:r>
      <w:proofErr w:type="spellStart"/>
      <w:r w:rsidRPr="00D71722">
        <w:rPr>
          <w:lang w:val="en-GB"/>
        </w:rPr>
        <w:t>d’autorité</w:t>
      </w:r>
      <w:proofErr w:type="spellEnd"/>
      <w:r w:rsidRPr="00D71722">
        <w:rPr>
          <w:lang w:val="en-GB"/>
        </w:rPr>
        <w:t xml:space="preserve">, </w:t>
      </w:r>
      <w:proofErr w:type="spellStart"/>
      <w:r w:rsidRPr="00D71722">
        <w:rPr>
          <w:lang w:val="en-GB"/>
        </w:rPr>
        <w:t>voir</w:t>
      </w:r>
      <w:proofErr w:type="spellEnd"/>
      <w:r w:rsidRPr="00D71722">
        <w:rPr>
          <w:lang w:val="en-GB"/>
        </w:rPr>
        <w:t xml:space="preserve"> David </w:t>
      </w:r>
      <w:proofErr w:type="spellStart"/>
      <w:r w:rsidRPr="00D71722">
        <w:rPr>
          <w:lang w:val="en-GB"/>
        </w:rPr>
        <w:t>Lavery</w:t>
      </w:r>
      <w:proofErr w:type="spellEnd"/>
      <w:r w:rsidRPr="00D71722">
        <w:rPr>
          <w:lang w:val="en-GB"/>
        </w:rPr>
        <w:t xml:space="preserve">, « Departure of the Body Snatchers, or the Confessions on a Carbon Chauvinist », </w:t>
      </w:r>
      <w:r w:rsidRPr="00D71722">
        <w:rPr>
          <w:i/>
          <w:lang w:val="en-GB"/>
        </w:rPr>
        <w:t>The Hudson Review</w:t>
      </w:r>
      <w:r w:rsidRPr="00D71722">
        <w:rPr>
          <w:lang w:val="en-GB"/>
        </w:rPr>
        <w:t xml:space="preserve">, Vol. 39, No. 3, </w:t>
      </w:r>
      <w:proofErr w:type="spellStart"/>
      <w:r w:rsidRPr="00D71722">
        <w:rPr>
          <w:lang w:val="en-GB"/>
        </w:rPr>
        <w:t>automne</w:t>
      </w:r>
      <w:proofErr w:type="spellEnd"/>
      <w:r w:rsidRPr="00D71722">
        <w:rPr>
          <w:lang w:val="en-GB"/>
        </w:rPr>
        <w:t xml:space="preserve"> 1986, pp. 383-404 e</w:t>
      </w:r>
      <w:r>
        <w:rPr>
          <w:lang w:val="en-GB"/>
        </w:rPr>
        <w:t xml:space="preserve">t </w:t>
      </w:r>
      <w:r w:rsidRPr="00D71722">
        <w:rPr>
          <w:lang w:val="en-US"/>
        </w:rPr>
        <w:t>Charles T.</w:t>
      </w:r>
      <w:r>
        <w:rPr>
          <w:lang w:val="en-US"/>
        </w:rPr>
        <w:t xml:space="preserve"> Gregory</w:t>
      </w:r>
      <w:r w:rsidRPr="00D71722">
        <w:rPr>
          <w:lang w:val="en-US"/>
        </w:rPr>
        <w:t xml:space="preserve">, « The Pod Society Versus the Rugged Individualists », </w:t>
      </w:r>
      <w:r w:rsidRPr="00D71722">
        <w:rPr>
          <w:i/>
          <w:lang w:val="en-US"/>
        </w:rPr>
        <w:t>Journal of Popular Film</w:t>
      </w:r>
      <w:r w:rsidRPr="00D71722">
        <w:rPr>
          <w:lang w:val="en-US"/>
        </w:rPr>
        <w:t xml:space="preserve">, Vol. 1, No. 1, hiver 1972, pp. </w:t>
      </w:r>
      <w:r>
        <w:rPr>
          <w:lang w:val="en-US"/>
        </w:rPr>
        <w:t>8-14</w:t>
      </w:r>
      <w:r w:rsidRPr="00D71722">
        <w:rPr>
          <w:lang w:val="en-US"/>
        </w:rPr>
        <w:t>.</w:t>
      </w:r>
    </w:p>
  </w:footnote>
  <w:footnote w:id="48">
    <w:p w14:paraId="5CF19A16" w14:textId="085FA7F9" w:rsidR="00B02A07" w:rsidRPr="007C50CA" w:rsidRDefault="00B02A07">
      <w:pPr>
        <w:pStyle w:val="FootnoteText"/>
        <w:rPr>
          <w:lang w:val="en-GB"/>
        </w:rPr>
      </w:pPr>
      <w:r>
        <w:rPr>
          <w:rStyle w:val="FootnoteReference"/>
        </w:rPr>
        <w:footnoteRef/>
      </w:r>
      <w:r w:rsidRPr="007C50CA">
        <w:rPr>
          <w:lang w:val="en-GB"/>
        </w:rPr>
        <w:t xml:space="preserve"> « </w:t>
      </w:r>
      <w:proofErr w:type="gramStart"/>
      <w:r w:rsidRPr="007C50CA">
        <w:rPr>
          <w:lang w:val="en-GB"/>
        </w:rPr>
        <w:t>we’re</w:t>
      </w:r>
      <w:proofErr w:type="gramEnd"/>
      <w:r w:rsidRPr="007C50CA">
        <w:rPr>
          <w:lang w:val="en-GB"/>
        </w:rPr>
        <w:t xml:space="preserve"> with you, and it’</w:t>
      </w:r>
      <w:r>
        <w:rPr>
          <w:lang w:val="en-GB"/>
        </w:rPr>
        <w:t>s not so bad</w:t>
      </w:r>
      <w:r w:rsidRPr="007C50CA">
        <w:rPr>
          <w:lang w:val="en-GB"/>
        </w:rPr>
        <w:t xml:space="preserve"> »</w:t>
      </w:r>
      <w:r>
        <w:rPr>
          <w:lang w:val="en-GB"/>
        </w:rPr>
        <w:t xml:space="preserve">.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p>
  </w:footnote>
  <w:footnote w:id="49">
    <w:p w14:paraId="34FB27AF" w14:textId="4BCC2EE8" w:rsidR="00B02A07" w:rsidRPr="00111DFD" w:rsidRDefault="00B02A07">
      <w:pPr>
        <w:pStyle w:val="FootnoteText"/>
      </w:pPr>
      <w:r>
        <w:rPr>
          <w:rStyle w:val="FootnoteReference"/>
        </w:rPr>
        <w:footnoteRef/>
      </w:r>
      <w:r>
        <w:t xml:space="preserve"> Qui, contrairement aux autres plans, n’est pas statique : il commence sur un plan serré pour finir sur un plan d’ensemble via un travelling arrière ; le mouvement inverse que celui opéré par la caméra lors des autres instances du cri.</w:t>
      </w:r>
    </w:p>
  </w:footnote>
  <w:footnote w:id="50">
    <w:p w14:paraId="273B52AD" w14:textId="0BE071B1" w:rsidR="00B02A07" w:rsidRPr="000619E7" w:rsidRDefault="00B02A07">
      <w:pPr>
        <w:pStyle w:val="FootnoteText"/>
      </w:pPr>
      <w:r>
        <w:rPr>
          <w:rStyle w:val="FootnoteReference"/>
        </w:rPr>
        <w:footnoteRef/>
      </w:r>
      <w:r>
        <w:t xml:space="preserve"> La scène, et le retournement final, n’ayant jamais été présentés dans une version antérieure du récit.</w:t>
      </w:r>
    </w:p>
  </w:footnote>
  <w:footnote w:id="51">
    <w:p w14:paraId="0DB8102F" w14:textId="7279C465" w:rsidR="00B02A07" w:rsidRPr="00A77E2B" w:rsidRDefault="00B02A07">
      <w:pPr>
        <w:pStyle w:val="FootnoteText"/>
      </w:pPr>
      <w:r>
        <w:rPr>
          <w:rStyle w:val="FootnoteReference"/>
        </w:rPr>
        <w:footnoteRef/>
      </w:r>
      <w:r>
        <w:t xml:space="preserve"> Qui récompense le spectateur connaissant son roman source.</w:t>
      </w:r>
    </w:p>
  </w:footnote>
  <w:footnote w:id="52">
    <w:p w14:paraId="5BF9C15F" w14:textId="67DC8EFE" w:rsidR="00B02A07" w:rsidRPr="00BF5192" w:rsidRDefault="00B02A07">
      <w:pPr>
        <w:pStyle w:val="FootnoteText"/>
        <w:rPr>
          <w:i/>
        </w:rPr>
      </w:pPr>
      <w:r>
        <w:rPr>
          <w:rStyle w:val="FootnoteReference"/>
        </w:rPr>
        <w:footnoteRef/>
      </w:r>
      <w:r>
        <w:t xml:space="preserve"> Fille du général commandant la base (porte-parole des </w:t>
      </w:r>
      <w:proofErr w:type="spellStart"/>
      <w:r>
        <w:rPr>
          <w:i/>
        </w:rPr>
        <w:t>pod</w:t>
      </w:r>
      <w:proofErr w:type="spellEnd"/>
      <w:r>
        <w:rPr>
          <w:i/>
        </w:rPr>
        <w:t xml:space="preserve"> people</w:t>
      </w:r>
      <w:r>
        <w:t xml:space="preserve"> dans la version de Ferrara) : le film joue ici de l’inversion de la figure d’autorité de </w:t>
      </w:r>
      <w:proofErr w:type="spellStart"/>
      <w:r>
        <w:t>Finney</w:t>
      </w:r>
      <w:proofErr w:type="spellEnd"/>
      <w:r>
        <w:t>/Siegel, en plaçant une adolescente rebelle (mais quand même directement liée à l’autorité suprême de la base militaire) dans la position de l’interrogateur.</w:t>
      </w:r>
    </w:p>
  </w:footnote>
  <w:footnote w:id="53">
    <w:p w14:paraId="64901509" w14:textId="79A99D42" w:rsidR="00B02A07" w:rsidRPr="001E2F31" w:rsidRDefault="00B02A07">
      <w:pPr>
        <w:pStyle w:val="FootnoteText"/>
      </w:pPr>
      <w:r>
        <w:rPr>
          <w:rStyle w:val="FootnoteReference"/>
        </w:rPr>
        <w:footnoteRef/>
      </w:r>
      <w:r>
        <w:t xml:space="preserve"> Une inversion de la place des personnages dans cadre, obéissant à l’inversion des genres opérée dans le film de Ferrara. Pour une analyse des effets sur le texte des changements de genres des protagonistes dans les versions de Ferrara et Kaufman, voir </w:t>
      </w:r>
      <w:r w:rsidRPr="00A320C8">
        <w:rPr>
          <w:lang w:val="fr-CH"/>
        </w:rPr>
        <w:t xml:space="preserve">Barry Keith Grant, </w:t>
      </w:r>
      <w:r w:rsidRPr="00A320C8">
        <w:rPr>
          <w:i/>
          <w:lang w:val="fr-CH"/>
        </w:rPr>
        <w:t xml:space="preserve">op. </w:t>
      </w:r>
      <w:r w:rsidRPr="00A320C8">
        <w:rPr>
          <w:i/>
          <w:lang w:val="fr-CH"/>
        </w:rPr>
        <w:t>cit.</w:t>
      </w:r>
      <w:r w:rsidRPr="00A320C8">
        <w:rPr>
          <w:lang w:val="fr-CH"/>
        </w:rPr>
        <w:t>, p</w:t>
      </w:r>
      <w:r>
        <w:rPr>
          <w:lang w:val="fr-CH"/>
        </w:rPr>
        <w:t>p</w:t>
      </w:r>
      <w:r w:rsidRPr="00A320C8">
        <w:rPr>
          <w:lang w:val="fr-CH"/>
        </w:rPr>
        <w:t xml:space="preserve">. </w:t>
      </w:r>
      <w:r>
        <w:rPr>
          <w:lang w:val="fr-CH"/>
        </w:rPr>
        <w:t xml:space="preserve">101-104 et </w:t>
      </w:r>
      <w:r w:rsidRPr="001E2F31">
        <w:t xml:space="preserve">Kathleen </w:t>
      </w:r>
      <w:proofErr w:type="spellStart"/>
      <w:r w:rsidRPr="001E2F31">
        <w:t>Loock</w:t>
      </w:r>
      <w:proofErr w:type="spellEnd"/>
      <w:r w:rsidRPr="001E2F31">
        <w:t xml:space="preserve">, « </w:t>
      </w:r>
      <w:r w:rsidRPr="0067131C">
        <w:t xml:space="preserve">The Return of the </w:t>
      </w:r>
      <w:proofErr w:type="spellStart"/>
      <w:r w:rsidRPr="0067131C">
        <w:t>Pod</w:t>
      </w:r>
      <w:proofErr w:type="spellEnd"/>
      <w:r w:rsidRPr="0067131C">
        <w:t xml:space="preserve"> People: </w:t>
      </w:r>
      <w:proofErr w:type="spellStart"/>
      <w:r w:rsidRPr="0067131C">
        <w:t>Remaking</w:t>
      </w:r>
      <w:proofErr w:type="spellEnd"/>
      <w:r w:rsidRPr="0067131C">
        <w:t xml:space="preserve"> Cultural </w:t>
      </w:r>
      <w:proofErr w:type="spellStart"/>
      <w:r w:rsidRPr="0067131C">
        <w:t>Anxieties</w:t>
      </w:r>
      <w:proofErr w:type="spellEnd"/>
      <w:r w:rsidRPr="0067131C">
        <w:t xml:space="preserve"> in </w:t>
      </w:r>
      <w:r w:rsidRPr="0067131C">
        <w:rPr>
          <w:i/>
        </w:rPr>
        <w:t xml:space="preserve">Invasion of the Body </w:t>
      </w:r>
      <w:proofErr w:type="spellStart"/>
      <w:r w:rsidRPr="0067131C">
        <w:rPr>
          <w:i/>
        </w:rPr>
        <w:t>Snatchers</w:t>
      </w:r>
      <w:proofErr w:type="spellEnd"/>
      <w:r w:rsidRPr="001E2F31">
        <w:t xml:space="preserve"> », </w:t>
      </w:r>
      <w:r w:rsidRPr="001E2F31">
        <w:rPr>
          <w:i/>
        </w:rPr>
        <w:t xml:space="preserve">op. </w:t>
      </w:r>
      <w:proofErr w:type="spellStart"/>
      <w:r w:rsidRPr="001E2F31">
        <w:rPr>
          <w:i/>
        </w:rPr>
        <w:t>cit</w:t>
      </w:r>
      <w:proofErr w:type="spellEnd"/>
      <w:r w:rsidRPr="001E2F31">
        <w:rPr>
          <w:i/>
        </w:rPr>
        <w:t>.</w:t>
      </w:r>
      <w:r w:rsidRPr="001E2F31">
        <w:t>, p</w:t>
      </w:r>
      <w:r>
        <w:t>p</w:t>
      </w:r>
      <w:r w:rsidRPr="001E2F31">
        <w:t xml:space="preserve">. </w:t>
      </w:r>
      <w:r>
        <w:t>139-140</w:t>
      </w:r>
      <w:r w:rsidRPr="001E2F31">
        <w:t>.</w:t>
      </w:r>
    </w:p>
  </w:footnote>
  <w:footnote w:id="54">
    <w:p w14:paraId="356D3C34" w14:textId="48885B0D" w:rsidR="00B02A07" w:rsidRPr="00587903" w:rsidRDefault="00B02A07">
      <w:pPr>
        <w:pStyle w:val="FootnoteText"/>
        <w:rPr>
          <w:lang w:val="en-GB"/>
        </w:rPr>
      </w:pPr>
      <w:r>
        <w:rPr>
          <w:rStyle w:val="FootnoteReference"/>
        </w:rPr>
        <w:footnoteRef/>
      </w:r>
      <w:r w:rsidRPr="00587903">
        <w:rPr>
          <w:lang w:val="en-GB"/>
        </w:rPr>
        <w:t xml:space="preserve"> « We didn’t look back. ». </w:t>
      </w:r>
      <w:r w:rsidRPr="00A83481">
        <w:rPr>
          <w:lang w:val="en-GB"/>
        </w:rPr>
        <w:t xml:space="preserve">Jack Finney, </w:t>
      </w:r>
      <w:r>
        <w:rPr>
          <w:rFonts w:cs="Times New Roman"/>
          <w:i/>
          <w:color w:val="000000"/>
          <w:lang w:val="en-US"/>
        </w:rPr>
        <w:t>Invasion of the Body Snatchers</w:t>
      </w:r>
      <w:r>
        <w:rPr>
          <w:rFonts w:cs="Times New Roman"/>
          <w:color w:val="000000"/>
          <w:lang w:val="en-US"/>
        </w:rPr>
        <w:t xml:space="preserve">, </w:t>
      </w:r>
      <w:r>
        <w:rPr>
          <w:rFonts w:cs="Times New Roman"/>
          <w:i/>
          <w:color w:val="000000"/>
          <w:lang w:val="en-US"/>
        </w:rPr>
        <w:t>op. cit.</w:t>
      </w:r>
      <w:r>
        <w:rPr>
          <w:rFonts w:cs="Times New Roman"/>
          <w:color w:val="000000"/>
          <w:lang w:val="en-US"/>
        </w:rPr>
        <w:t>, p. 191.</w:t>
      </w:r>
    </w:p>
  </w:footnote>
  <w:footnote w:id="55">
    <w:p w14:paraId="15487813" w14:textId="58697D88" w:rsidR="00B02A07" w:rsidRPr="00861C32" w:rsidRDefault="00B02A07">
      <w:pPr>
        <w:pStyle w:val="FootnoteText"/>
      </w:pPr>
      <w:r>
        <w:rPr>
          <w:rStyle w:val="FootnoteReference"/>
        </w:rPr>
        <w:footnoteRef/>
      </w:r>
      <w:r>
        <w:t xml:space="preserve"> Seule, cette fois ci.</w:t>
      </w:r>
    </w:p>
  </w:footnote>
  <w:footnote w:id="56">
    <w:p w14:paraId="3F4C0196" w14:textId="3D6FDF70" w:rsidR="00B02A07" w:rsidRPr="006F7B40" w:rsidRDefault="00B02A07">
      <w:pPr>
        <w:pStyle w:val="FootnoteText"/>
      </w:pPr>
      <w:r>
        <w:rPr>
          <w:rStyle w:val="FootnoteReference"/>
        </w:rPr>
        <w:footnoteRef/>
      </w:r>
      <w:r>
        <w:t xml:space="preserve"> Le mécanisme de transformation, contrairement à celui des films précédents, repose sur la contamination des humains par un virus provenant de l’espace. Ce virus est longuement discuté dans la scène d’explication, images microscopiques à l’appui, et sa propagation se fait par fluides corporels : les infectés crachent un liquide visqueux vert sur les humains pour les infecter.</w:t>
      </w:r>
    </w:p>
  </w:footnote>
  <w:footnote w:id="57">
    <w:p w14:paraId="0DBE6132" w14:textId="49265DCB" w:rsidR="00B02A07" w:rsidRPr="005E3CE0" w:rsidRDefault="00B02A07">
      <w:pPr>
        <w:pStyle w:val="FootnoteText"/>
        <w:rPr>
          <w:lang w:val="en-GB"/>
        </w:rPr>
      </w:pPr>
      <w:r>
        <w:rPr>
          <w:rStyle w:val="FootnoteReference"/>
        </w:rPr>
        <w:footnoteRef/>
      </w:r>
      <w:r w:rsidRPr="005E3CE0">
        <w:rPr>
          <w:lang w:val="en-GB"/>
        </w:rPr>
        <w:t xml:space="preserve"> « You can fool them, but you’ve got to calm down »</w:t>
      </w:r>
      <w:r>
        <w:rPr>
          <w:lang w:val="en-GB"/>
        </w:rPr>
        <w:t>.</w:t>
      </w:r>
    </w:p>
  </w:footnote>
  <w:footnote w:id="58">
    <w:p w14:paraId="0AA477DB" w14:textId="5B3197DE" w:rsidR="00B02A07" w:rsidRPr="00CD11A3" w:rsidRDefault="00B02A07">
      <w:pPr>
        <w:pStyle w:val="FootnoteText"/>
      </w:pPr>
      <w:r>
        <w:rPr>
          <w:rStyle w:val="FootnoteReference"/>
        </w:rPr>
        <w:footnoteRef/>
      </w:r>
      <w:r>
        <w:t xml:space="preserve"> Une scène qui illustre le commentaire socio-politique très marqué du film sur le monde post-11 septembre. Aspect sur lequel ce travail ne peut, de par le choix de son approche et sa taille, pas élaborer.</w:t>
      </w:r>
    </w:p>
  </w:footnote>
  <w:footnote w:id="59">
    <w:p w14:paraId="03CB1A0B" w14:textId="3C84EBFE" w:rsidR="00B02A07" w:rsidRPr="00EA4307" w:rsidRDefault="00B02A07">
      <w:pPr>
        <w:pStyle w:val="FootnoteText"/>
      </w:pPr>
      <w:r>
        <w:rPr>
          <w:rStyle w:val="FootnoteReference"/>
        </w:rPr>
        <w:footnoteRef/>
      </w:r>
      <w:r>
        <w:t xml:space="preserve"> Qui pourrait être supprimée du film (ou remplacée par une ellipse) sans que sa continuation n’en soit affectée.</w:t>
      </w:r>
    </w:p>
  </w:footnote>
  <w:footnote w:id="60">
    <w:p w14:paraId="6BB0CAE1" w14:textId="13BDD426" w:rsidR="00B02A07" w:rsidRPr="0046221B" w:rsidRDefault="00B02A07" w:rsidP="002B7C16">
      <w:pPr>
        <w:pStyle w:val="FootnoteText"/>
        <w:rPr>
          <w:lang w:val="fr-CH"/>
        </w:rPr>
      </w:pPr>
      <w:r>
        <w:rPr>
          <w:rStyle w:val="FootnoteReference"/>
        </w:rPr>
        <w:footnoteRef/>
      </w:r>
      <w:r>
        <w:t xml:space="preserve"> </w:t>
      </w:r>
      <w:r>
        <w:rPr>
          <w:lang w:val="fr-CH"/>
        </w:rPr>
        <w:t xml:space="preserve">Mais variable, comme il en a été question dans le chapitre précédant. Bien que chaque film s’affirme comme étant « Basé sur </w:t>
      </w:r>
      <w:r>
        <w:rPr>
          <w:i/>
          <w:lang w:val="fr-CH"/>
        </w:rPr>
        <w:t>The Body Snatchers</w:t>
      </w:r>
      <w:r>
        <w:rPr>
          <w:lang w:val="fr-CH"/>
        </w:rPr>
        <w:t xml:space="preserve"> de Jack Finney », première version du roman situant l’action en 1955 en Californie. </w:t>
      </w:r>
    </w:p>
  </w:footnote>
  <w:footnote w:id="61">
    <w:p w14:paraId="7285BDCA" w14:textId="12F49FE5" w:rsidR="00B02A07" w:rsidRPr="0014095E" w:rsidRDefault="00B02A07">
      <w:pPr>
        <w:pStyle w:val="FootnoteText"/>
        <w:rPr>
          <w:lang w:val="en-US"/>
        </w:rPr>
      </w:pPr>
      <w:r>
        <w:rPr>
          <w:rStyle w:val="FootnoteReference"/>
        </w:rPr>
        <w:footnoteRef/>
      </w:r>
      <w:r w:rsidRPr="00C070EE">
        <w:rPr>
          <w:lang w:val="en-GB"/>
        </w:rPr>
        <w:t xml:space="preserve"> </w:t>
      </w:r>
      <w:r>
        <w:rPr>
          <w:lang w:val="en-GB"/>
        </w:rPr>
        <w:t xml:space="preserve">Par </w:t>
      </w:r>
      <w:proofErr w:type="spellStart"/>
      <w:r>
        <w:rPr>
          <w:lang w:val="en-GB"/>
        </w:rPr>
        <w:t>exemple</w:t>
      </w:r>
      <w:proofErr w:type="spellEnd"/>
      <w:r>
        <w:rPr>
          <w:lang w:val="en-GB"/>
        </w:rPr>
        <w:t xml:space="preserve"> </w:t>
      </w:r>
      <w:proofErr w:type="spellStart"/>
      <w:r w:rsidRPr="0014095E">
        <w:rPr>
          <w:lang w:val="en-US"/>
        </w:rPr>
        <w:t>Natania</w:t>
      </w:r>
      <w:proofErr w:type="spellEnd"/>
      <w:r>
        <w:rPr>
          <w:lang w:val="en-US"/>
        </w:rPr>
        <w:t xml:space="preserve"> Meeker et </w:t>
      </w:r>
      <w:proofErr w:type="spellStart"/>
      <w:r w:rsidRPr="0014095E">
        <w:rPr>
          <w:lang w:val="en-US"/>
        </w:rPr>
        <w:t>Antónia</w:t>
      </w:r>
      <w:proofErr w:type="spellEnd"/>
      <w:r>
        <w:rPr>
          <w:lang w:val="en-US"/>
        </w:rPr>
        <w:t xml:space="preserve"> </w:t>
      </w:r>
      <w:proofErr w:type="spellStart"/>
      <w:r>
        <w:rPr>
          <w:lang w:val="en-US"/>
        </w:rPr>
        <w:t>Szabari</w:t>
      </w:r>
      <w:proofErr w:type="spellEnd"/>
      <w:r w:rsidRPr="0014095E">
        <w:rPr>
          <w:lang w:val="en-US"/>
        </w:rPr>
        <w:t xml:space="preserve">, « From the Century of the Pods to the Century of the Plants: Plant Horror, Politics, and Vegetal Ontology », </w:t>
      </w:r>
      <w:r w:rsidRPr="0014095E">
        <w:rPr>
          <w:i/>
          <w:lang w:val="en-US"/>
        </w:rPr>
        <w:t>Discourse</w:t>
      </w:r>
      <w:r w:rsidRPr="0014095E">
        <w:rPr>
          <w:lang w:val="en-US"/>
        </w:rPr>
        <w:t>, Vol. 34, No. 1, h</w:t>
      </w:r>
      <w:r>
        <w:rPr>
          <w:lang w:val="en-US"/>
        </w:rPr>
        <w:t xml:space="preserve">iver 2002, pp. 45-51 </w:t>
      </w:r>
      <w:proofErr w:type="spellStart"/>
      <w:r>
        <w:rPr>
          <w:lang w:val="en-US"/>
        </w:rPr>
        <w:t>ou</w:t>
      </w:r>
      <w:proofErr w:type="spellEnd"/>
      <w:r w:rsidRPr="003635D4">
        <w:rPr>
          <w:lang w:val="en-US"/>
        </w:rPr>
        <w:t xml:space="preserve"> </w:t>
      </w:r>
      <w:r>
        <w:rPr>
          <w:lang w:val="en-US"/>
        </w:rPr>
        <w:t xml:space="preserve">M. </w:t>
      </w:r>
      <w:r w:rsidRPr="003635D4">
        <w:rPr>
          <w:lang w:val="en-US"/>
        </w:rPr>
        <w:t>Keith</w:t>
      </w:r>
      <w:r>
        <w:rPr>
          <w:lang w:val="en-US"/>
        </w:rPr>
        <w:t xml:space="preserve"> Booker</w:t>
      </w:r>
      <w:r w:rsidRPr="003635D4">
        <w:rPr>
          <w:lang w:val="en-US"/>
        </w:rPr>
        <w:t xml:space="preserve">, </w:t>
      </w:r>
      <w:r w:rsidRPr="003635D4">
        <w:rPr>
          <w:i/>
          <w:lang w:val="en-US"/>
        </w:rPr>
        <w:t>Alternate Americas: Science Fiction Films and American Culture</w:t>
      </w:r>
      <w:r w:rsidRPr="003635D4">
        <w:rPr>
          <w:lang w:val="en-US"/>
        </w:rPr>
        <w:t>, We</w:t>
      </w:r>
      <w:r>
        <w:rPr>
          <w:lang w:val="en-US"/>
        </w:rPr>
        <w:t xml:space="preserve">stport CT/London, </w:t>
      </w:r>
      <w:proofErr w:type="spellStart"/>
      <w:r>
        <w:rPr>
          <w:lang w:val="en-US"/>
        </w:rPr>
        <w:t>Praeger</w:t>
      </w:r>
      <w:proofErr w:type="spellEnd"/>
      <w:r>
        <w:rPr>
          <w:lang w:val="en-US"/>
        </w:rPr>
        <w:t>, 2006, pp. 71-72.</w:t>
      </w:r>
    </w:p>
  </w:footnote>
  <w:footnote w:id="62">
    <w:p w14:paraId="4E0FFE15" w14:textId="76468A43" w:rsidR="00B02A07" w:rsidRPr="000076D5" w:rsidRDefault="00B02A07">
      <w:pPr>
        <w:pStyle w:val="FootnoteText"/>
        <w:rPr>
          <w:lang w:val="en-GB"/>
        </w:rPr>
      </w:pPr>
      <w:r>
        <w:rPr>
          <w:rStyle w:val="FootnoteReference"/>
        </w:rPr>
        <w:footnoteRef/>
      </w:r>
      <w:r w:rsidRPr="000076D5">
        <w:rPr>
          <w:lang w:val="en-GB"/>
        </w:rPr>
        <w:t xml:space="preserve"> </w:t>
      </w:r>
      <w:r>
        <w:rPr>
          <w:lang w:val="en-GB"/>
        </w:rPr>
        <w:t>Thomas Leitch</w:t>
      </w:r>
      <w:r w:rsidRPr="001F6A49">
        <w:rPr>
          <w:lang w:val="en-GB"/>
        </w:rPr>
        <w:t xml:space="preserve">, </w:t>
      </w:r>
      <w:r>
        <w:rPr>
          <w:i/>
          <w:lang w:val="en-US"/>
        </w:rPr>
        <w:t>op. cit.</w:t>
      </w:r>
      <w:r>
        <w:rPr>
          <w:lang w:val="en-US"/>
        </w:rPr>
        <w:t>, pp. 37-62.</w:t>
      </w:r>
    </w:p>
  </w:footnote>
  <w:footnote w:id="63">
    <w:p w14:paraId="424B1B1D" w14:textId="10EC8CDB" w:rsidR="00B02A07" w:rsidRPr="000076D5" w:rsidRDefault="00B02A07">
      <w:pPr>
        <w:pStyle w:val="FootnoteText"/>
        <w:rPr>
          <w:lang w:val="en-US"/>
        </w:rPr>
      </w:pPr>
      <w:r>
        <w:rPr>
          <w:rStyle w:val="FootnoteReference"/>
        </w:rPr>
        <w:footnoteRef/>
      </w:r>
      <w:r>
        <w:rPr>
          <w:lang w:val="en-US"/>
        </w:rPr>
        <w:t xml:space="preserve"> </w:t>
      </w:r>
      <w:r w:rsidRPr="000076D5">
        <w:rPr>
          <w:lang w:val="en-US"/>
        </w:rPr>
        <w:t>Kathleen</w:t>
      </w:r>
      <w:r>
        <w:rPr>
          <w:lang w:val="en-US"/>
        </w:rPr>
        <w:t xml:space="preserve"> </w:t>
      </w:r>
      <w:proofErr w:type="spellStart"/>
      <w:r>
        <w:rPr>
          <w:lang w:val="en-US"/>
        </w:rPr>
        <w:t>Loock</w:t>
      </w:r>
      <w:proofErr w:type="spellEnd"/>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in Constantine </w:t>
      </w:r>
      <w:proofErr w:type="spellStart"/>
      <w:r w:rsidRPr="000076D5">
        <w:rPr>
          <w:lang w:val="en-US"/>
        </w:rPr>
        <w:t>Vervis</w:t>
      </w:r>
      <w:proofErr w:type="spellEnd"/>
      <w:r w:rsidRPr="000076D5">
        <w:rPr>
          <w:lang w:val="en-US"/>
        </w:rPr>
        <w:t xml:space="preserve"> </w:t>
      </w:r>
      <w:proofErr w:type="gramStart"/>
      <w:r w:rsidRPr="000076D5">
        <w:rPr>
          <w:lang w:val="en-US"/>
        </w:rPr>
        <w:t>et</w:t>
      </w:r>
      <w:proofErr w:type="gramEnd"/>
      <w:r w:rsidRPr="000076D5">
        <w:rPr>
          <w:lang w:val="en-US"/>
        </w:rPr>
        <w:t xml:space="preserve"> Kathleen </w:t>
      </w:r>
      <w:proofErr w:type="spellStart"/>
      <w:r w:rsidRPr="000076D5">
        <w:rPr>
          <w:lang w:val="en-US"/>
        </w:rPr>
        <w:t>Loock</w:t>
      </w:r>
      <w:proofErr w:type="spellEnd"/>
      <w:r w:rsidRPr="000076D5">
        <w:rPr>
          <w:lang w:val="en-US"/>
        </w:rPr>
        <w:t xml:space="preserve"> (</w:t>
      </w:r>
      <w:proofErr w:type="spellStart"/>
      <w:r w:rsidRPr="000076D5">
        <w:rPr>
          <w:lang w:val="en-US"/>
        </w:rPr>
        <w:t>éd</w:t>
      </w:r>
      <w:proofErr w:type="spellEnd"/>
      <w:r w:rsidRPr="000076D5">
        <w:rPr>
          <w:lang w:val="en-US"/>
        </w:rPr>
        <w:t xml:space="preserve">.), </w:t>
      </w:r>
      <w:r w:rsidRPr="000076D5">
        <w:rPr>
          <w:i/>
          <w:lang w:val="en-US"/>
        </w:rPr>
        <w:t>Film Remakes, Adaptations and Fan Productions: Remake/Remodel</w:t>
      </w:r>
      <w:r w:rsidRPr="000076D5">
        <w:rPr>
          <w:lang w:val="en-US"/>
        </w:rPr>
        <w:t xml:space="preserve">, </w:t>
      </w:r>
      <w:proofErr w:type="spellStart"/>
      <w:r w:rsidRPr="000076D5">
        <w:rPr>
          <w:lang w:val="en-US"/>
        </w:rPr>
        <w:t>Londres</w:t>
      </w:r>
      <w:proofErr w:type="spellEnd"/>
      <w:r w:rsidRPr="000076D5">
        <w:rPr>
          <w:lang w:val="en-US"/>
        </w:rPr>
        <w:t>, Palgrave MacMillan, 2012, pp. 122-144.</w:t>
      </w:r>
    </w:p>
  </w:footnote>
  <w:footnote w:id="64">
    <w:p w14:paraId="2CF855B4" w14:textId="5A2E74FB" w:rsidR="00B02A07" w:rsidRPr="00C77F48" w:rsidRDefault="00B02A07">
      <w:pPr>
        <w:pStyle w:val="FootnoteText"/>
        <w:rPr>
          <w:lang w:val="en-GB"/>
        </w:rPr>
      </w:pPr>
      <w:r>
        <w:rPr>
          <w:rStyle w:val="FootnoteReference"/>
        </w:rPr>
        <w:footnoteRef/>
      </w:r>
      <w:r w:rsidRPr="00C77F48">
        <w:rPr>
          <w:lang w:val="en-GB"/>
        </w:rPr>
        <w:t xml:space="preserve"> « </w:t>
      </w:r>
      <w:proofErr w:type="gramStart"/>
      <w:r w:rsidRPr="00C77F48">
        <w:rPr>
          <w:lang w:val="en-GB"/>
        </w:rPr>
        <w:t>the</w:t>
      </w:r>
      <w:proofErr w:type="gramEnd"/>
      <w:r w:rsidRPr="00C77F48">
        <w:rPr>
          <w:lang w:val="en-GB"/>
        </w:rPr>
        <w:t xml:space="preserve"> boundaries between the remake and the sequel seem to blur. »</w:t>
      </w:r>
      <w:r>
        <w:rPr>
          <w:lang w:val="en-GB"/>
        </w:rPr>
        <w:t xml:space="preserve">. </w:t>
      </w:r>
      <w:r w:rsidRPr="000076D5">
        <w:rPr>
          <w:lang w:val="en-US"/>
        </w:rPr>
        <w:t>Kathleen</w:t>
      </w:r>
      <w:r>
        <w:rPr>
          <w:lang w:val="en-US"/>
        </w:rPr>
        <w:t xml:space="preserve"> </w:t>
      </w:r>
      <w:proofErr w:type="spellStart"/>
      <w:r>
        <w:rPr>
          <w:lang w:val="en-US"/>
        </w:rPr>
        <w:t>Loock</w:t>
      </w:r>
      <w:proofErr w:type="spellEnd"/>
      <w:r w:rsidRPr="000076D5">
        <w:rPr>
          <w:lang w:val="en-US"/>
        </w:rPr>
        <w:t xml:space="preserve">, « The Return of the Pod People: Remaking Cultural Anxieties in </w:t>
      </w:r>
      <w:r w:rsidRPr="000076D5">
        <w:rPr>
          <w:i/>
          <w:lang w:val="en-US"/>
        </w:rPr>
        <w:t>Invasion of the Body Snatchers</w:t>
      </w:r>
      <w:r w:rsidRPr="000076D5">
        <w:rPr>
          <w:lang w:val="en-US"/>
        </w:rPr>
        <w:t xml:space="preserve"> », </w:t>
      </w:r>
      <w:r>
        <w:rPr>
          <w:i/>
          <w:lang w:val="en-US"/>
        </w:rPr>
        <w:t>op. cit.</w:t>
      </w:r>
      <w:r w:rsidRPr="000076D5">
        <w:rPr>
          <w:lang w:val="en-US"/>
        </w:rPr>
        <w:t xml:space="preserve">, p. </w:t>
      </w:r>
      <w:r>
        <w:rPr>
          <w:lang w:val="en-US"/>
        </w:rPr>
        <w:t>138</w:t>
      </w:r>
      <w:r w:rsidRPr="000076D5">
        <w:rPr>
          <w:lang w:val="en-US"/>
        </w:rPr>
        <w:t>.</w:t>
      </w:r>
    </w:p>
  </w:footnote>
  <w:footnote w:id="65">
    <w:p w14:paraId="5F804198" w14:textId="317B5BC8" w:rsidR="00B02A07" w:rsidRPr="003D6827" w:rsidRDefault="00B02A07">
      <w:pPr>
        <w:pStyle w:val="FootnoteText"/>
        <w:rPr>
          <w:lang w:val="en-US"/>
        </w:rPr>
      </w:pPr>
      <w:r>
        <w:rPr>
          <w:rStyle w:val="FootnoteReference"/>
        </w:rPr>
        <w:footnoteRef/>
      </w:r>
      <w:r w:rsidRPr="003D6827">
        <w:rPr>
          <w:lang w:val="en-GB"/>
        </w:rPr>
        <w:t xml:space="preserve"> « In contradistinction to the remake, the sequel does not prioritize the repetition of an original, but rather advances an exploration of alternatives, differences, and </w:t>
      </w:r>
      <w:proofErr w:type="spellStart"/>
      <w:r w:rsidRPr="003D6827">
        <w:rPr>
          <w:lang w:val="en-GB"/>
        </w:rPr>
        <w:t>reenactments</w:t>
      </w:r>
      <w:proofErr w:type="spellEnd"/>
      <w:r w:rsidRPr="003D6827">
        <w:rPr>
          <w:lang w:val="en-GB"/>
        </w:rPr>
        <w:t xml:space="preserve"> that are discretely charged with the various ways in which we may reread, remember, or return to a source. »</w:t>
      </w:r>
      <w:r>
        <w:rPr>
          <w:lang w:val="en-GB"/>
        </w:rPr>
        <w:t xml:space="preserve">. </w:t>
      </w:r>
      <w:r w:rsidRPr="003D6827">
        <w:rPr>
          <w:lang w:val="en-US"/>
        </w:rPr>
        <w:t>Carolyn</w:t>
      </w:r>
      <w:r>
        <w:rPr>
          <w:lang w:val="en-US"/>
        </w:rPr>
        <w:t xml:space="preserve"> Jess-Cooke</w:t>
      </w:r>
      <w:r w:rsidRPr="003D6827">
        <w:rPr>
          <w:lang w:val="en-US"/>
        </w:rPr>
        <w:t xml:space="preserve"> et Constantine</w:t>
      </w:r>
      <w:r>
        <w:rPr>
          <w:lang w:val="en-US"/>
        </w:rPr>
        <w:t xml:space="preserve"> </w:t>
      </w:r>
      <w:proofErr w:type="spellStart"/>
      <w:r>
        <w:rPr>
          <w:lang w:val="en-US"/>
        </w:rPr>
        <w:t>Vervis</w:t>
      </w:r>
      <w:proofErr w:type="spellEnd"/>
      <w:r w:rsidRPr="003D6827">
        <w:rPr>
          <w:lang w:val="en-US"/>
        </w:rPr>
        <w:t xml:space="preserve">, </w:t>
      </w:r>
      <w:r w:rsidRPr="003D6827">
        <w:rPr>
          <w:i/>
          <w:lang w:val="en-US"/>
        </w:rPr>
        <w:t>Second Takes: Critical Approaches to the Film Sequel</w:t>
      </w:r>
      <w:r w:rsidRPr="003D6827">
        <w:rPr>
          <w:lang w:val="en-US"/>
        </w:rPr>
        <w:t>, Albany, State University of New York Press, 2010</w:t>
      </w:r>
      <w:r>
        <w:rPr>
          <w:lang w:val="en-US"/>
        </w:rPr>
        <w:t>, p. 5.</w:t>
      </w:r>
    </w:p>
  </w:footnote>
  <w:footnote w:id="66">
    <w:p w14:paraId="33D9C28A" w14:textId="3BB2FC47" w:rsidR="00B02A07" w:rsidRPr="00350FDF" w:rsidRDefault="00B02A07">
      <w:pPr>
        <w:pStyle w:val="FootnoteText"/>
        <w:rPr>
          <w:lang w:val="fr-CH"/>
        </w:rPr>
      </w:pPr>
      <w:r>
        <w:rPr>
          <w:rStyle w:val="FootnoteReference"/>
        </w:rPr>
        <w:footnoteRef/>
      </w:r>
      <w:r>
        <w:t xml:space="preserve"> Le héros se prénommant par exemple Miles, Matthew, Marti puis finalement Carol</w:t>
      </w:r>
    </w:p>
  </w:footnote>
  <w:footnote w:id="67">
    <w:p w14:paraId="0AB56D44" w14:textId="3F610227" w:rsidR="00B02A07" w:rsidRPr="004503A3" w:rsidRDefault="00B02A07">
      <w:pPr>
        <w:pStyle w:val="FootnoteText"/>
        <w:rPr>
          <w:lang w:val="fr-CH"/>
        </w:rPr>
      </w:pPr>
      <w:r>
        <w:rPr>
          <w:rStyle w:val="FootnoteReference"/>
        </w:rPr>
        <w:footnoteRef/>
      </w:r>
      <w:r>
        <w:t xml:space="preserve"> </w:t>
      </w:r>
      <w:r>
        <w:rPr>
          <w:lang w:val="fr-CH"/>
        </w:rPr>
        <w:t>Les films de 1956 et 1978 mettent en scène un héros alors que ceux de 1993 et 2007 une héroïne.</w:t>
      </w:r>
    </w:p>
  </w:footnote>
  <w:footnote w:id="68">
    <w:p w14:paraId="0AFBCEAB" w14:textId="12A2E720" w:rsidR="00B02A07" w:rsidRPr="00FD6FD5" w:rsidRDefault="00B02A07">
      <w:pPr>
        <w:pStyle w:val="FootnoteText"/>
        <w:rPr>
          <w:lang w:val="fr-CH"/>
        </w:rPr>
      </w:pPr>
      <w:r>
        <w:rPr>
          <w:rStyle w:val="FootnoteReference"/>
        </w:rPr>
        <w:footnoteRef/>
      </w:r>
      <w:r>
        <w:t xml:space="preserve"> </w:t>
      </w:r>
      <w:r>
        <w:rPr>
          <w:lang w:val="fr-CH"/>
        </w:rPr>
        <w:t>Le docteur généraliste Miles laisse place à un inspecteur des services de propreté et d’hygiène de la ville, à une adolescente et finalement à une psychiatre.</w:t>
      </w:r>
    </w:p>
  </w:footnote>
  <w:footnote w:id="69">
    <w:p w14:paraId="301EF658" w14:textId="46F62AFA" w:rsidR="00B02A07" w:rsidRPr="00A320C8" w:rsidRDefault="00B02A07">
      <w:pPr>
        <w:pStyle w:val="FootnoteText"/>
        <w:rPr>
          <w:lang w:val="fr-CH"/>
        </w:rPr>
      </w:pPr>
      <w:r>
        <w:rPr>
          <w:rStyle w:val="FootnoteReference"/>
        </w:rPr>
        <w:footnoteRef/>
      </w:r>
      <w:r>
        <w:t xml:space="preserve"> </w:t>
      </w:r>
      <w:r>
        <w:rPr>
          <w:lang w:val="fr-CH"/>
        </w:rPr>
        <w:t xml:space="preserve">En référence au personnage de Manny/Danny Kaufman, qui partage le même patronyme que le réalisateur du film de 1978. </w:t>
      </w:r>
      <w:r w:rsidRPr="00A320C8">
        <w:rPr>
          <w:lang w:val="fr-CH"/>
        </w:rPr>
        <w:t xml:space="preserve">Barry Keith Grant, </w:t>
      </w:r>
      <w:r w:rsidRPr="00A320C8">
        <w:rPr>
          <w:i/>
          <w:lang w:val="fr-CH"/>
        </w:rPr>
        <w:t>op. cit.</w:t>
      </w:r>
      <w:r w:rsidRPr="00A320C8">
        <w:rPr>
          <w:lang w:val="fr-CH"/>
        </w:rPr>
        <w:t>, p. 95.</w:t>
      </w:r>
    </w:p>
  </w:footnote>
  <w:footnote w:id="70">
    <w:p w14:paraId="0B3B2F92" w14:textId="292F5EDF" w:rsidR="00B02A07" w:rsidRPr="00441E4C" w:rsidRDefault="00B02A07">
      <w:pPr>
        <w:pStyle w:val="FootnoteText"/>
        <w:rPr>
          <w:lang w:val="fr-CH"/>
        </w:rPr>
      </w:pPr>
      <w:r>
        <w:rPr>
          <w:rStyle w:val="FootnoteReference"/>
        </w:rPr>
        <w:footnoteRef/>
      </w:r>
      <w:r>
        <w:t xml:space="preserve"> </w:t>
      </w:r>
      <w:r>
        <w:rPr>
          <w:lang w:val="fr-CH"/>
        </w:rPr>
        <w:t>Mécanisme qui est plutôt la norme dans remakes et suites.</w:t>
      </w:r>
    </w:p>
  </w:footnote>
  <w:footnote w:id="71">
    <w:p w14:paraId="2C7C8004" w14:textId="1B476165" w:rsidR="00B02A07" w:rsidRPr="00A73CB2" w:rsidRDefault="00B02A07">
      <w:pPr>
        <w:pStyle w:val="FootnoteText"/>
        <w:rPr>
          <w:lang w:val="fr-CH"/>
        </w:rPr>
      </w:pPr>
      <w:r>
        <w:rPr>
          <w:rStyle w:val="FootnoteReference"/>
        </w:rPr>
        <w:footnoteRef/>
      </w:r>
      <w:r>
        <w:t xml:space="preserve"> </w:t>
      </w:r>
      <w:r>
        <w:rPr>
          <w:lang w:val="fr-CH"/>
        </w:rPr>
        <w:t xml:space="preserve">Dans le cas de Matthew, qui dans le retournement final du film de 1978 se révèle être devenu une </w:t>
      </w:r>
      <w:r>
        <w:rPr>
          <w:i/>
          <w:lang w:val="fr-CH"/>
        </w:rPr>
        <w:t>pod person</w:t>
      </w:r>
      <w:r>
        <w:rPr>
          <w:lang w:val="fr-CH"/>
        </w:rPr>
        <w:t>.</w:t>
      </w:r>
    </w:p>
  </w:footnote>
  <w:footnote w:id="72">
    <w:p w14:paraId="0AA1D9FB" w14:textId="1DED8611" w:rsidR="00B02A07" w:rsidRPr="00DB2BBD" w:rsidRDefault="00B02A07">
      <w:pPr>
        <w:pStyle w:val="FootnoteText"/>
        <w:rPr>
          <w:lang w:val="fr-CH"/>
        </w:rPr>
      </w:pPr>
      <w:r>
        <w:rPr>
          <w:rStyle w:val="FootnoteReference"/>
        </w:rPr>
        <w:footnoteRef/>
      </w:r>
      <w:r>
        <w:t xml:space="preserve"> </w:t>
      </w:r>
      <w:r>
        <w:rPr>
          <w:lang w:val="fr-CH"/>
        </w:rPr>
        <w:t>Joué une deuxième fois plus tard dans le film lorsqu’un chauffeur de taxi est incarné par Don Siegel lui-même.</w:t>
      </w:r>
    </w:p>
  </w:footnote>
  <w:footnote w:id="73">
    <w:p w14:paraId="3A5C3359" w14:textId="649CCCB8" w:rsidR="00B02A07" w:rsidRPr="005C68BF" w:rsidRDefault="00B02A07">
      <w:pPr>
        <w:pStyle w:val="FootnoteText"/>
        <w:rPr>
          <w:i/>
          <w:lang w:val="fr-CH"/>
        </w:rPr>
      </w:pPr>
      <w:r>
        <w:rPr>
          <w:rStyle w:val="FootnoteReference"/>
        </w:rPr>
        <w:footnoteRef/>
      </w:r>
      <w:r>
        <w:t xml:space="preserve"> </w:t>
      </w:r>
      <w:r>
        <w:rPr>
          <w:lang w:val="fr-CH"/>
        </w:rPr>
        <w:t>Sur les conditions de post-production du film ayant conduit à l’ajour du récit-cadre.</w:t>
      </w:r>
    </w:p>
  </w:footnote>
  <w:footnote w:id="74">
    <w:p w14:paraId="0B6212CE" w14:textId="3751E0E1" w:rsidR="00B02A07" w:rsidRPr="00880154" w:rsidRDefault="00B02A07">
      <w:pPr>
        <w:pStyle w:val="FootnoteText"/>
        <w:rPr>
          <w:lang w:val="fr-CH"/>
        </w:rPr>
      </w:pPr>
      <w:r>
        <w:rPr>
          <w:rStyle w:val="FootnoteReference"/>
        </w:rPr>
        <w:footnoteRef/>
      </w:r>
      <w:r>
        <w:t xml:space="preserve"> </w:t>
      </w:r>
      <w:r>
        <w:rPr>
          <w:lang w:val="fr-CH"/>
        </w:rPr>
        <w:t>C’est dans sa direction que Matthew pointe son doigt accusateur à la fin du film.</w:t>
      </w:r>
    </w:p>
  </w:footnote>
  <w:footnote w:id="75">
    <w:p w14:paraId="19FBF390" w14:textId="03D32505" w:rsidR="00B02A07" w:rsidRPr="006F5B76" w:rsidRDefault="00B02A07">
      <w:pPr>
        <w:pStyle w:val="FootnoteText"/>
        <w:rPr>
          <w:lang w:val="fr-CH"/>
        </w:rPr>
      </w:pPr>
      <w:r>
        <w:rPr>
          <w:rStyle w:val="FootnoteReference"/>
        </w:rPr>
        <w:footnoteRef/>
      </w:r>
      <w:r>
        <w:t xml:space="preserve"> </w:t>
      </w:r>
      <w:r>
        <w:rPr>
          <w:lang w:val="fr-CH"/>
        </w:rPr>
        <w:t>Similitude qui peut aussi s’expliquer d’un point de vue économique, puisqu’il n’est pas impossible que Robert H. Solo aie bénéficié de l’exclusivité sur les droits d’adaptation du roman de Finney sur une période de 15-20 ans.</w:t>
      </w:r>
    </w:p>
  </w:footnote>
  <w:footnote w:id="76">
    <w:p w14:paraId="0CEA8935" w14:textId="0453A596" w:rsidR="00B02A07" w:rsidRPr="00235415" w:rsidRDefault="00B02A07">
      <w:pPr>
        <w:pStyle w:val="FootnoteText"/>
      </w:pPr>
      <w:r>
        <w:rPr>
          <w:rStyle w:val="FootnoteReference"/>
        </w:rPr>
        <w:footnoteRef/>
      </w:r>
      <w:r>
        <w:t xml:space="preserve"> Au sens de « matrice consignée dans une </w:t>
      </w:r>
      <w:r w:rsidRPr="00FC11CA">
        <w:rPr>
          <w:i/>
        </w:rPr>
        <w:t>bible</w:t>
      </w:r>
      <w:r>
        <w:t xml:space="preserve"> et formalisée dans le pilote de chaque œuvre. » </w:t>
      </w:r>
      <w:r w:rsidRPr="00FC11CA">
        <w:t>Stéphane</w:t>
      </w:r>
      <w:r>
        <w:t xml:space="preserve"> </w:t>
      </w:r>
      <w:proofErr w:type="spellStart"/>
      <w:r>
        <w:t>Benassi</w:t>
      </w:r>
      <w:proofErr w:type="spellEnd"/>
      <w:r w:rsidRPr="00235415">
        <w:t xml:space="preserve">, « Sérialité(s) », </w:t>
      </w:r>
      <w:r w:rsidRPr="00235415">
        <w:rPr>
          <w:i/>
        </w:rPr>
        <w:t>in</w:t>
      </w:r>
      <w:r w:rsidRPr="00235415">
        <w:t xml:space="preserve"> Sarah </w:t>
      </w:r>
      <w:proofErr w:type="spellStart"/>
      <w:r w:rsidRPr="00235415">
        <w:t>Sepulchre</w:t>
      </w:r>
      <w:proofErr w:type="spellEnd"/>
      <w:r w:rsidRPr="00235415">
        <w:t xml:space="preserve"> (</w:t>
      </w:r>
      <w:proofErr w:type="spellStart"/>
      <w:r w:rsidRPr="00235415">
        <w:t>dir</w:t>
      </w:r>
      <w:proofErr w:type="spellEnd"/>
      <w:r w:rsidRPr="00235415">
        <w:t xml:space="preserve">.), </w:t>
      </w:r>
      <w:r w:rsidRPr="00235415">
        <w:rPr>
          <w:i/>
        </w:rPr>
        <w:t>Décoder les séries télévisées</w:t>
      </w:r>
      <w:r w:rsidRPr="00235415">
        <w:t>, Bruxelles, De B</w:t>
      </w:r>
      <w:r>
        <w:t>oeck, 2011, p</w:t>
      </w:r>
      <w:r w:rsidRPr="00235415">
        <w:t xml:space="preserve">. </w:t>
      </w:r>
      <w:r>
        <w:t>80 ; le pilote étant ici l’adaptation originale de Siegel qui informerait chacune de ses suites.</w:t>
      </w:r>
    </w:p>
  </w:footnote>
  <w:footnote w:id="77">
    <w:p w14:paraId="19AE1CBB" w14:textId="1D382960" w:rsidR="00B02A07" w:rsidRPr="007D7C24" w:rsidRDefault="00B02A07">
      <w:pPr>
        <w:pStyle w:val="FootnoteText"/>
        <w:rPr>
          <w:lang w:val="fr-CH"/>
        </w:rPr>
      </w:pPr>
      <w:r>
        <w:rPr>
          <w:rStyle w:val="FootnoteReference"/>
        </w:rPr>
        <w:footnoteRef/>
      </w:r>
      <w:r>
        <w:t xml:space="preserve"> Dont les « paramètres invariants » seraient les prémices du récit (sa source littéraire), certaines scènes (par exemple celle du camouflage) et éléments clés (l’insomnie).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C28B6" w14:textId="22E82883" w:rsidR="00B02A07" w:rsidRPr="00173138" w:rsidRDefault="00B02A07" w:rsidP="006127A9">
    <w:pPr>
      <w:pStyle w:val="Header"/>
      <w:rPr>
        <w:rFonts w:ascii="Baskerville" w:hAnsi="Baskerville"/>
        <w:b/>
        <w:color w:val="7F7F7F" w:themeColor="text1" w:themeTint="80"/>
        <w:sz w:val="20"/>
        <w:lang w:val="fr-CH"/>
      </w:rPr>
    </w:pPr>
    <w:r w:rsidRPr="009D1D5A">
      <w:rPr>
        <w:rFonts w:ascii="Baskerville" w:hAnsi="Baskerville"/>
        <w:b/>
        <w:color w:val="7F7F7F" w:themeColor="text1" w:themeTint="80"/>
        <w:sz w:val="20"/>
      </w:rPr>
      <w:tab/>
    </w:r>
    <w:r w:rsidRPr="009D1D5A">
      <w:rPr>
        <w:rFonts w:ascii="Baskerville" w:hAnsi="Baskerville"/>
        <w:b/>
        <w:color w:val="7F7F7F" w:themeColor="text1" w:themeTint="80"/>
        <w:sz w:val="20"/>
      </w:rPr>
      <w:tab/>
    </w:r>
    <w:r>
      <w:rPr>
        <w:rFonts w:ascii="Baskerville" w:hAnsi="Baskerville"/>
        <w:b/>
        <w:color w:val="7F7F7F" w:themeColor="text1" w:themeTint="80"/>
        <w:sz w:val="20"/>
      </w:rPr>
      <w:t>Chapitre 3</w:t>
    </w:r>
  </w:p>
  <w:p w14:paraId="44E2DC7B" w14:textId="77777777" w:rsidR="00B02A07" w:rsidRPr="00173138" w:rsidRDefault="00B02A07" w:rsidP="006127A9">
    <w:pPr>
      <w:pStyle w:val="Header"/>
      <w:rPr>
        <w:rFonts w:ascii="Baskerville" w:hAnsi="Baskerville"/>
        <w:color w:val="7F7F7F" w:themeColor="text1" w:themeTint="80"/>
        <w:sz w:val="20"/>
        <w:lang w:val="fr-CH"/>
      </w:rPr>
    </w:pPr>
    <w:r w:rsidRPr="00173138">
      <w:rPr>
        <w:rFonts w:ascii="Baskerville" w:hAnsi="Baskerville"/>
        <w:color w:val="7F7F7F" w:themeColor="text1" w:themeTint="80"/>
        <w:sz w:val="20"/>
        <w:lang w:val="fr-CH"/>
      </w:rPr>
      <w:t>Université de Lausanne, Section Histoire et Esthétique du Cinéma</w:t>
    </w:r>
  </w:p>
  <w:p w14:paraId="4E313905" w14:textId="77777777" w:rsidR="00B02A07" w:rsidRPr="008138ED" w:rsidRDefault="00B02A0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Mémoire de maîtrise en cinéma</w:t>
    </w:r>
  </w:p>
  <w:p w14:paraId="51654297" w14:textId="77777777" w:rsidR="00B02A07" w:rsidRPr="008138ED" w:rsidRDefault="00B02A07" w:rsidP="006127A9">
    <w:pPr>
      <w:pStyle w:val="Header"/>
      <w:rPr>
        <w:rFonts w:ascii="Baskerville" w:hAnsi="Baskerville"/>
        <w:color w:val="7F7F7F" w:themeColor="text1" w:themeTint="80"/>
        <w:sz w:val="20"/>
        <w:lang w:val="fr-CH"/>
      </w:rPr>
    </w:pPr>
    <w:r w:rsidRPr="008138ED">
      <w:rPr>
        <w:rFonts w:ascii="Baskerville" w:hAnsi="Baskerville"/>
        <w:color w:val="7F7F7F" w:themeColor="text1" w:themeTint="80"/>
        <w:sz w:val="20"/>
        <w:lang w:val="fr-CH"/>
      </w:rPr>
      <w:t>Dr. Mireille Berton, M</w:t>
    </w:r>
    <w:r>
      <w:rPr>
        <w:rFonts w:ascii="Baskerville" w:hAnsi="Baskerville"/>
        <w:color w:val="7F7F7F" w:themeColor="text1" w:themeTint="80"/>
        <w:sz w:val="20"/>
        <w:lang w:val="fr-CH"/>
      </w:rPr>
      <w:t>ER</w:t>
    </w:r>
  </w:p>
  <w:p w14:paraId="38A534DC" w14:textId="77777777" w:rsidR="00B02A07" w:rsidRPr="00A60B3A" w:rsidRDefault="00B02A07" w:rsidP="00CF6DFE">
    <w:pPr>
      <w:pStyle w:val="Header"/>
      <w:rPr>
        <w:rFonts w:ascii="Baskerville" w:hAnsi="Baskerville"/>
        <w:color w:val="7F7F7F" w:themeColor="text1" w:themeTint="80"/>
        <w:sz w:val="20"/>
        <w:lang w:val="fr-CH"/>
      </w:rPr>
    </w:pPr>
    <w:r>
      <w:rPr>
        <w:rFonts w:ascii="Baskerville" w:hAnsi="Baskerville"/>
        <w:color w:val="7F7F7F" w:themeColor="text1" w:themeTint="80"/>
        <w:sz w:val="20"/>
        <w:lang w:val="fr-CH"/>
      </w:rPr>
      <w:t>Le remake comme processus de canonisation</w:t>
    </w:r>
    <w:r w:rsidRPr="00A60B3A">
      <w:rPr>
        <w:rFonts w:ascii="Baskerville" w:hAnsi="Baskerville"/>
        <w:color w:val="7F7F7F" w:themeColor="text1" w:themeTint="80"/>
        <w:sz w:val="20"/>
        <w:lang w:val="fr-CH"/>
      </w:rPr>
      <w:t xml:space="preserve"> :</w:t>
    </w:r>
    <w:r>
      <w:rPr>
        <w:rFonts w:ascii="Baskerville" w:hAnsi="Baskerville"/>
        <w:color w:val="7F7F7F" w:themeColor="text1" w:themeTint="80"/>
        <w:sz w:val="20"/>
        <w:lang w:val="fr-CH"/>
      </w:rPr>
      <w:t xml:space="preserve"> le cas d’</w:t>
    </w:r>
    <w:r w:rsidRPr="00877EDA">
      <w:rPr>
        <w:rFonts w:ascii="Baskerville" w:hAnsi="Baskerville"/>
        <w:i/>
        <w:color w:val="7F7F7F" w:themeColor="text1" w:themeTint="80"/>
        <w:sz w:val="20"/>
        <w:lang w:val="fr-CH"/>
      </w:rPr>
      <w:t>Invasion</w:t>
    </w:r>
    <w:r w:rsidRPr="00A60B3A">
      <w:rPr>
        <w:rFonts w:ascii="Baskerville" w:hAnsi="Baskerville"/>
        <w:i/>
        <w:color w:val="7F7F7F" w:themeColor="text1" w:themeTint="80"/>
        <w:sz w:val="20"/>
        <w:lang w:val="fr-CH"/>
      </w:rPr>
      <w:t xml:space="preserve"> of the Body Snatchers</w:t>
    </w:r>
    <w:r w:rsidRPr="00A60B3A">
      <w:rPr>
        <w:rFonts w:ascii="Baskerville" w:hAnsi="Baskerville"/>
        <w:color w:val="7F7F7F" w:themeColor="text1" w:themeTint="80"/>
        <w:sz w:val="20"/>
        <w:lang w:val="fr-CH"/>
      </w:rPr>
      <w:t xml:space="preserve"> (195</w:t>
    </w:r>
    <w:r>
      <w:rPr>
        <w:rFonts w:ascii="Baskerville" w:hAnsi="Baskerville"/>
        <w:color w:val="7F7F7F" w:themeColor="text1" w:themeTint="80"/>
        <w:sz w:val="20"/>
        <w:lang w:val="fr-CH"/>
      </w:rPr>
      <w:t>4</w:t>
    </w:r>
    <w:r w:rsidRPr="00A60B3A">
      <w:rPr>
        <w:rFonts w:ascii="Baskerville" w:hAnsi="Baskerville"/>
        <w:color w:val="7F7F7F" w:themeColor="text1" w:themeTint="80"/>
        <w:sz w:val="20"/>
        <w:lang w:val="fr-CH"/>
      </w:rPr>
      <w:t xml:space="preserve"> – 20</w:t>
    </w:r>
    <w:r>
      <w:rPr>
        <w:rFonts w:ascii="Baskerville" w:hAnsi="Baskerville"/>
        <w:color w:val="7F7F7F" w:themeColor="text1" w:themeTint="80"/>
        <w:sz w:val="20"/>
        <w:lang w:val="fr-CH"/>
      </w:rPr>
      <w:t>15</w:t>
    </w:r>
    <w:r w:rsidRPr="00A60B3A">
      <w:rPr>
        <w:rFonts w:ascii="Baskerville" w:hAnsi="Baskerville"/>
        <w:color w:val="7F7F7F" w:themeColor="text1" w:themeTint="80"/>
        <w:sz w:val="20"/>
        <w:lang w:val="fr-CH"/>
      </w:rPr>
      <w:t>)</w:t>
    </w:r>
  </w:p>
  <w:p w14:paraId="2680BE63" w14:textId="7B62C415" w:rsidR="00B02A07" w:rsidRPr="00A60B3A" w:rsidRDefault="00B02A07">
    <w:pPr>
      <w:pStyle w:val="Header"/>
      <w:rPr>
        <w:rFonts w:ascii="Baskerville" w:hAnsi="Baskerville"/>
        <w:color w:val="7F7F7F" w:themeColor="text1" w:themeTint="80"/>
        <w:sz w:val="20"/>
        <w:lang w:val="fr-CH"/>
      </w:rPr>
    </w:pPr>
    <w:r w:rsidRPr="00A60B3A">
      <w:rPr>
        <w:rFonts w:ascii="Baskerville" w:hAnsi="Baskerville"/>
        <w:color w:val="7F7F7F" w:themeColor="text1" w:themeTint="80"/>
        <w:sz w:val="20"/>
        <w:lang w:val="fr-CH"/>
      </w:rPr>
      <w:t xml:space="preserve">Julien Bono, </w:t>
    </w:r>
    <w:hyperlink r:id="rId1" w:history="1">
      <w:r w:rsidRPr="00A60B3A">
        <w:rPr>
          <w:rStyle w:val="Hyperlink"/>
          <w:rFonts w:ascii="Baskerville" w:hAnsi="Baskerville"/>
          <w:color w:val="7F7F7F" w:themeColor="text1" w:themeTint="80"/>
          <w:sz w:val="20"/>
          <w:lang w:val="fr-CH"/>
        </w:rPr>
        <w:t>julien.bono@unil.ch</w:t>
      </w:r>
    </w:hyperlink>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9241F3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F09660D"/>
    <w:multiLevelType w:val="hybridMultilevel"/>
    <w:tmpl w:val="CDFCEF22"/>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C91B84"/>
    <w:multiLevelType w:val="hybridMultilevel"/>
    <w:tmpl w:val="ABC8B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514B15"/>
    <w:multiLevelType w:val="hybridMultilevel"/>
    <w:tmpl w:val="46709B62"/>
    <w:lvl w:ilvl="0" w:tplc="FE7A3C06">
      <w:start w:val="1"/>
      <w:numFmt w:val="upperRoman"/>
      <w:lvlText w:val="%1."/>
      <w:lvlJc w:val="left"/>
      <w:pPr>
        <w:ind w:left="1080" w:hanging="720"/>
      </w:pPr>
      <w:rPr>
        <w:rFonts w:hint="default"/>
        <w:b w:val="0"/>
        <w:color w:val="000000" w:themeColor="text1"/>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2D16F8B"/>
    <w:multiLevelType w:val="hybridMultilevel"/>
    <w:tmpl w:val="05E696AE"/>
    <w:lvl w:ilvl="0" w:tplc="BCC0A3E4">
      <w:numFmt w:val="bullet"/>
      <w:lvlText w:val="–"/>
      <w:lvlJc w:val="left"/>
      <w:pPr>
        <w:ind w:left="720" w:hanging="360"/>
      </w:pPr>
      <w:rPr>
        <w:rFonts w:ascii="Cambria" w:eastAsiaTheme="minorEastAsia" w:hAnsi="Cambria"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1"/>
  <w:activeWritingStyle w:appName="MSWord" w:lang="fr-CH" w:vendorID="64" w:dllVersion="131078" w:nlCheck="1" w:checkStyle="0"/>
  <w:activeWritingStyle w:appName="MSWord" w:lang="fr-FR" w:vendorID="64" w:dllVersion="131078" w:nlCheck="1" w:checkStyle="0"/>
  <w:activeWritingStyle w:appName="MSWord" w:lang="en-GB" w:vendorID="64" w:dllVersion="131078" w:nlCheck="1" w:checkStyle="0"/>
  <w:activeWritingStyle w:appName="MSWord" w:lang="en-US" w:vendorID="64" w:dllVersion="131078" w:nlCheck="1" w:checkStyle="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3138"/>
    <w:rsid w:val="00003BA3"/>
    <w:rsid w:val="00005094"/>
    <w:rsid w:val="00005E71"/>
    <w:rsid w:val="000076D5"/>
    <w:rsid w:val="0002028D"/>
    <w:rsid w:val="00020367"/>
    <w:rsid w:val="00024080"/>
    <w:rsid w:val="000268A0"/>
    <w:rsid w:val="00026D2F"/>
    <w:rsid w:val="00026DEC"/>
    <w:rsid w:val="0003227B"/>
    <w:rsid w:val="0003595C"/>
    <w:rsid w:val="00040872"/>
    <w:rsid w:val="00040A19"/>
    <w:rsid w:val="00053EB4"/>
    <w:rsid w:val="00055641"/>
    <w:rsid w:val="00060BEA"/>
    <w:rsid w:val="000619E7"/>
    <w:rsid w:val="000634E0"/>
    <w:rsid w:val="00067506"/>
    <w:rsid w:val="00067DA2"/>
    <w:rsid w:val="00070590"/>
    <w:rsid w:val="00071005"/>
    <w:rsid w:val="0007673B"/>
    <w:rsid w:val="00076DEF"/>
    <w:rsid w:val="00081BF7"/>
    <w:rsid w:val="00083036"/>
    <w:rsid w:val="00083091"/>
    <w:rsid w:val="00083709"/>
    <w:rsid w:val="00084430"/>
    <w:rsid w:val="00087530"/>
    <w:rsid w:val="00095C46"/>
    <w:rsid w:val="000A11A4"/>
    <w:rsid w:val="000B0B01"/>
    <w:rsid w:val="000B2E52"/>
    <w:rsid w:val="000B5091"/>
    <w:rsid w:val="000B5190"/>
    <w:rsid w:val="000C32BD"/>
    <w:rsid w:val="000D04D2"/>
    <w:rsid w:val="000D1E60"/>
    <w:rsid w:val="000D2034"/>
    <w:rsid w:val="000D2A9C"/>
    <w:rsid w:val="000D7E85"/>
    <w:rsid w:val="000E0580"/>
    <w:rsid w:val="000E40AA"/>
    <w:rsid w:val="000E5E91"/>
    <w:rsid w:val="000E7E49"/>
    <w:rsid w:val="000F31E1"/>
    <w:rsid w:val="000F68B8"/>
    <w:rsid w:val="00102805"/>
    <w:rsid w:val="00102F9F"/>
    <w:rsid w:val="00102FA9"/>
    <w:rsid w:val="00106EE2"/>
    <w:rsid w:val="00111C76"/>
    <w:rsid w:val="00111DFD"/>
    <w:rsid w:val="00113EBF"/>
    <w:rsid w:val="00114831"/>
    <w:rsid w:val="00117B56"/>
    <w:rsid w:val="00120206"/>
    <w:rsid w:val="00124CED"/>
    <w:rsid w:val="001269F3"/>
    <w:rsid w:val="001274D6"/>
    <w:rsid w:val="00130880"/>
    <w:rsid w:val="00130C5B"/>
    <w:rsid w:val="0013117A"/>
    <w:rsid w:val="00132B6F"/>
    <w:rsid w:val="00140154"/>
    <w:rsid w:val="0014073B"/>
    <w:rsid w:val="0014095E"/>
    <w:rsid w:val="00146748"/>
    <w:rsid w:val="00151705"/>
    <w:rsid w:val="00153376"/>
    <w:rsid w:val="00155E7F"/>
    <w:rsid w:val="00162D9F"/>
    <w:rsid w:val="00165D3F"/>
    <w:rsid w:val="0016799C"/>
    <w:rsid w:val="00171616"/>
    <w:rsid w:val="00173138"/>
    <w:rsid w:val="0017320C"/>
    <w:rsid w:val="001737D3"/>
    <w:rsid w:val="00174DF1"/>
    <w:rsid w:val="00180AF3"/>
    <w:rsid w:val="00182314"/>
    <w:rsid w:val="00187094"/>
    <w:rsid w:val="00192D75"/>
    <w:rsid w:val="001964B9"/>
    <w:rsid w:val="001A0973"/>
    <w:rsid w:val="001A1430"/>
    <w:rsid w:val="001A5734"/>
    <w:rsid w:val="001A66E2"/>
    <w:rsid w:val="001B2007"/>
    <w:rsid w:val="001B5A84"/>
    <w:rsid w:val="001C53A6"/>
    <w:rsid w:val="001C7833"/>
    <w:rsid w:val="001E11F2"/>
    <w:rsid w:val="001E2F31"/>
    <w:rsid w:val="001E42F1"/>
    <w:rsid w:val="001E464C"/>
    <w:rsid w:val="001E5DB2"/>
    <w:rsid w:val="001F36DD"/>
    <w:rsid w:val="0020147E"/>
    <w:rsid w:val="00205C03"/>
    <w:rsid w:val="00211C03"/>
    <w:rsid w:val="00212554"/>
    <w:rsid w:val="00212AC5"/>
    <w:rsid w:val="00214F03"/>
    <w:rsid w:val="002158CE"/>
    <w:rsid w:val="00220532"/>
    <w:rsid w:val="00220E3B"/>
    <w:rsid w:val="002210A4"/>
    <w:rsid w:val="002214AE"/>
    <w:rsid w:val="002216A4"/>
    <w:rsid w:val="00221B01"/>
    <w:rsid w:val="002222EA"/>
    <w:rsid w:val="002235F1"/>
    <w:rsid w:val="00225705"/>
    <w:rsid w:val="002315FC"/>
    <w:rsid w:val="002316DB"/>
    <w:rsid w:val="00235415"/>
    <w:rsid w:val="00235F43"/>
    <w:rsid w:val="00237C1E"/>
    <w:rsid w:val="00241794"/>
    <w:rsid w:val="00250E3D"/>
    <w:rsid w:val="00254D97"/>
    <w:rsid w:val="00256DEF"/>
    <w:rsid w:val="002630C7"/>
    <w:rsid w:val="00266588"/>
    <w:rsid w:val="0026739F"/>
    <w:rsid w:val="00270B56"/>
    <w:rsid w:val="00276A3C"/>
    <w:rsid w:val="00283880"/>
    <w:rsid w:val="00284F03"/>
    <w:rsid w:val="00291917"/>
    <w:rsid w:val="0029447A"/>
    <w:rsid w:val="002958CB"/>
    <w:rsid w:val="00296769"/>
    <w:rsid w:val="00296845"/>
    <w:rsid w:val="002A2481"/>
    <w:rsid w:val="002A2A71"/>
    <w:rsid w:val="002A69BB"/>
    <w:rsid w:val="002A787C"/>
    <w:rsid w:val="002B0B0C"/>
    <w:rsid w:val="002B1A16"/>
    <w:rsid w:val="002B7C16"/>
    <w:rsid w:val="002C337E"/>
    <w:rsid w:val="002C391A"/>
    <w:rsid w:val="002C7ECF"/>
    <w:rsid w:val="002D06E0"/>
    <w:rsid w:val="002D1835"/>
    <w:rsid w:val="002D1AAA"/>
    <w:rsid w:val="002D2A3D"/>
    <w:rsid w:val="002D45E7"/>
    <w:rsid w:val="002D513A"/>
    <w:rsid w:val="002D5441"/>
    <w:rsid w:val="002D772A"/>
    <w:rsid w:val="002D7B33"/>
    <w:rsid w:val="002F5A7E"/>
    <w:rsid w:val="0030216F"/>
    <w:rsid w:val="003023DC"/>
    <w:rsid w:val="00313F77"/>
    <w:rsid w:val="00315B0D"/>
    <w:rsid w:val="0031782B"/>
    <w:rsid w:val="003208B3"/>
    <w:rsid w:val="0032134F"/>
    <w:rsid w:val="003214AA"/>
    <w:rsid w:val="00322480"/>
    <w:rsid w:val="003230B1"/>
    <w:rsid w:val="003239C7"/>
    <w:rsid w:val="00324B46"/>
    <w:rsid w:val="00331FD2"/>
    <w:rsid w:val="0033484D"/>
    <w:rsid w:val="00336609"/>
    <w:rsid w:val="00336723"/>
    <w:rsid w:val="003404E5"/>
    <w:rsid w:val="00340686"/>
    <w:rsid w:val="003423A7"/>
    <w:rsid w:val="00342745"/>
    <w:rsid w:val="00342965"/>
    <w:rsid w:val="00342E3F"/>
    <w:rsid w:val="00343731"/>
    <w:rsid w:val="00344D50"/>
    <w:rsid w:val="003474B0"/>
    <w:rsid w:val="00350FDF"/>
    <w:rsid w:val="003560B1"/>
    <w:rsid w:val="003567AC"/>
    <w:rsid w:val="0035780F"/>
    <w:rsid w:val="003635D4"/>
    <w:rsid w:val="0036437E"/>
    <w:rsid w:val="00364FF5"/>
    <w:rsid w:val="0036669F"/>
    <w:rsid w:val="003667D1"/>
    <w:rsid w:val="00367DB0"/>
    <w:rsid w:val="00371B2E"/>
    <w:rsid w:val="00371D86"/>
    <w:rsid w:val="00375DDF"/>
    <w:rsid w:val="003873C4"/>
    <w:rsid w:val="003878FF"/>
    <w:rsid w:val="003905E9"/>
    <w:rsid w:val="00390DF0"/>
    <w:rsid w:val="003927B8"/>
    <w:rsid w:val="00397B23"/>
    <w:rsid w:val="003A219A"/>
    <w:rsid w:val="003A32CF"/>
    <w:rsid w:val="003A611B"/>
    <w:rsid w:val="003B3C89"/>
    <w:rsid w:val="003B5041"/>
    <w:rsid w:val="003C12CA"/>
    <w:rsid w:val="003C4D6A"/>
    <w:rsid w:val="003C7018"/>
    <w:rsid w:val="003D25B3"/>
    <w:rsid w:val="003D2832"/>
    <w:rsid w:val="003D3B09"/>
    <w:rsid w:val="003D3BEE"/>
    <w:rsid w:val="003D3D70"/>
    <w:rsid w:val="003D6827"/>
    <w:rsid w:val="003E0E6F"/>
    <w:rsid w:val="003E164C"/>
    <w:rsid w:val="003E168C"/>
    <w:rsid w:val="003E29EE"/>
    <w:rsid w:val="003E5407"/>
    <w:rsid w:val="003E577B"/>
    <w:rsid w:val="003E611C"/>
    <w:rsid w:val="003E71E3"/>
    <w:rsid w:val="003F2115"/>
    <w:rsid w:val="003F4214"/>
    <w:rsid w:val="003F46C4"/>
    <w:rsid w:val="003F476B"/>
    <w:rsid w:val="003F68E7"/>
    <w:rsid w:val="003F7307"/>
    <w:rsid w:val="003F739C"/>
    <w:rsid w:val="004025E2"/>
    <w:rsid w:val="004055E3"/>
    <w:rsid w:val="0040612C"/>
    <w:rsid w:val="00406458"/>
    <w:rsid w:val="00406B5B"/>
    <w:rsid w:val="00411460"/>
    <w:rsid w:val="00417F55"/>
    <w:rsid w:val="00420287"/>
    <w:rsid w:val="00423903"/>
    <w:rsid w:val="00423ADC"/>
    <w:rsid w:val="0042709F"/>
    <w:rsid w:val="0043310D"/>
    <w:rsid w:val="00436170"/>
    <w:rsid w:val="00441E4C"/>
    <w:rsid w:val="00442AD6"/>
    <w:rsid w:val="004503A3"/>
    <w:rsid w:val="00450AB6"/>
    <w:rsid w:val="00451039"/>
    <w:rsid w:val="00451131"/>
    <w:rsid w:val="00451F24"/>
    <w:rsid w:val="00452235"/>
    <w:rsid w:val="00453BC6"/>
    <w:rsid w:val="00455D42"/>
    <w:rsid w:val="004603D6"/>
    <w:rsid w:val="004616DC"/>
    <w:rsid w:val="00461A37"/>
    <w:rsid w:val="0046221B"/>
    <w:rsid w:val="00462979"/>
    <w:rsid w:val="00462B36"/>
    <w:rsid w:val="00465ED2"/>
    <w:rsid w:val="00466B5F"/>
    <w:rsid w:val="00470D56"/>
    <w:rsid w:val="00471336"/>
    <w:rsid w:val="0047279B"/>
    <w:rsid w:val="00474C42"/>
    <w:rsid w:val="00480FF1"/>
    <w:rsid w:val="004849D7"/>
    <w:rsid w:val="00485825"/>
    <w:rsid w:val="00485F9F"/>
    <w:rsid w:val="00487E9E"/>
    <w:rsid w:val="00493090"/>
    <w:rsid w:val="00493493"/>
    <w:rsid w:val="00496E54"/>
    <w:rsid w:val="004A3261"/>
    <w:rsid w:val="004A38F3"/>
    <w:rsid w:val="004B2A45"/>
    <w:rsid w:val="004B4329"/>
    <w:rsid w:val="004B4F85"/>
    <w:rsid w:val="004C3583"/>
    <w:rsid w:val="004C4C04"/>
    <w:rsid w:val="004C4CE9"/>
    <w:rsid w:val="004C52B4"/>
    <w:rsid w:val="004C6A60"/>
    <w:rsid w:val="004D2C6F"/>
    <w:rsid w:val="004D383A"/>
    <w:rsid w:val="004D4B6F"/>
    <w:rsid w:val="004D5EAE"/>
    <w:rsid w:val="004E2BC7"/>
    <w:rsid w:val="004E62A3"/>
    <w:rsid w:val="004E747B"/>
    <w:rsid w:val="004F50BF"/>
    <w:rsid w:val="004F5F1E"/>
    <w:rsid w:val="004F6744"/>
    <w:rsid w:val="00510CB6"/>
    <w:rsid w:val="00515D4E"/>
    <w:rsid w:val="00515D8C"/>
    <w:rsid w:val="005202B6"/>
    <w:rsid w:val="00524E03"/>
    <w:rsid w:val="00532A7C"/>
    <w:rsid w:val="00532CE9"/>
    <w:rsid w:val="00532D98"/>
    <w:rsid w:val="00541737"/>
    <w:rsid w:val="00541F81"/>
    <w:rsid w:val="00542F92"/>
    <w:rsid w:val="00543709"/>
    <w:rsid w:val="00543CD9"/>
    <w:rsid w:val="00544740"/>
    <w:rsid w:val="00551D2F"/>
    <w:rsid w:val="00560449"/>
    <w:rsid w:val="00570C66"/>
    <w:rsid w:val="00571900"/>
    <w:rsid w:val="005727D1"/>
    <w:rsid w:val="00581670"/>
    <w:rsid w:val="00581E90"/>
    <w:rsid w:val="00582698"/>
    <w:rsid w:val="00584A63"/>
    <w:rsid w:val="005857FD"/>
    <w:rsid w:val="00586292"/>
    <w:rsid w:val="00587903"/>
    <w:rsid w:val="00596B22"/>
    <w:rsid w:val="00596CCC"/>
    <w:rsid w:val="005A0CA2"/>
    <w:rsid w:val="005A26BF"/>
    <w:rsid w:val="005A479B"/>
    <w:rsid w:val="005C0496"/>
    <w:rsid w:val="005C1E63"/>
    <w:rsid w:val="005C2FA0"/>
    <w:rsid w:val="005C68BF"/>
    <w:rsid w:val="005C6BF4"/>
    <w:rsid w:val="005C799A"/>
    <w:rsid w:val="005C7D83"/>
    <w:rsid w:val="005C7FEE"/>
    <w:rsid w:val="005D0F4B"/>
    <w:rsid w:val="005D178D"/>
    <w:rsid w:val="005D2D55"/>
    <w:rsid w:val="005D465B"/>
    <w:rsid w:val="005E0B92"/>
    <w:rsid w:val="005E13DE"/>
    <w:rsid w:val="005E2338"/>
    <w:rsid w:val="005E3CE0"/>
    <w:rsid w:val="005E65B7"/>
    <w:rsid w:val="005F3C37"/>
    <w:rsid w:val="005F453B"/>
    <w:rsid w:val="0060187D"/>
    <w:rsid w:val="006069D3"/>
    <w:rsid w:val="00610AA2"/>
    <w:rsid w:val="00610B20"/>
    <w:rsid w:val="006127A9"/>
    <w:rsid w:val="0061689F"/>
    <w:rsid w:val="00617C27"/>
    <w:rsid w:val="00620432"/>
    <w:rsid w:val="006239E4"/>
    <w:rsid w:val="00624A87"/>
    <w:rsid w:val="006267DA"/>
    <w:rsid w:val="00630AC1"/>
    <w:rsid w:val="00632A72"/>
    <w:rsid w:val="00636743"/>
    <w:rsid w:val="006541B7"/>
    <w:rsid w:val="00661B66"/>
    <w:rsid w:val="00663B0A"/>
    <w:rsid w:val="00665C44"/>
    <w:rsid w:val="0067131C"/>
    <w:rsid w:val="006713C4"/>
    <w:rsid w:val="0067183D"/>
    <w:rsid w:val="00674BE2"/>
    <w:rsid w:val="006777E7"/>
    <w:rsid w:val="0068484D"/>
    <w:rsid w:val="006932DE"/>
    <w:rsid w:val="00693993"/>
    <w:rsid w:val="006955C1"/>
    <w:rsid w:val="006A0B89"/>
    <w:rsid w:val="006A31EF"/>
    <w:rsid w:val="006A3862"/>
    <w:rsid w:val="006A3B43"/>
    <w:rsid w:val="006A622E"/>
    <w:rsid w:val="006A6CFB"/>
    <w:rsid w:val="006A748D"/>
    <w:rsid w:val="006B2252"/>
    <w:rsid w:val="006B28BA"/>
    <w:rsid w:val="006B2D56"/>
    <w:rsid w:val="006B3574"/>
    <w:rsid w:val="006B65BF"/>
    <w:rsid w:val="006B7BD3"/>
    <w:rsid w:val="006C12EA"/>
    <w:rsid w:val="006C1C29"/>
    <w:rsid w:val="006C6A6A"/>
    <w:rsid w:val="006D0090"/>
    <w:rsid w:val="006D1E5C"/>
    <w:rsid w:val="006D2689"/>
    <w:rsid w:val="006D57C0"/>
    <w:rsid w:val="006E55DC"/>
    <w:rsid w:val="006E6021"/>
    <w:rsid w:val="006E6F61"/>
    <w:rsid w:val="006E7572"/>
    <w:rsid w:val="006E7E93"/>
    <w:rsid w:val="006F0155"/>
    <w:rsid w:val="006F0BCC"/>
    <w:rsid w:val="006F2F65"/>
    <w:rsid w:val="006F4B08"/>
    <w:rsid w:val="006F4FC2"/>
    <w:rsid w:val="006F5654"/>
    <w:rsid w:val="006F5B76"/>
    <w:rsid w:val="006F7B40"/>
    <w:rsid w:val="00700E65"/>
    <w:rsid w:val="007037BD"/>
    <w:rsid w:val="00705222"/>
    <w:rsid w:val="00710CBC"/>
    <w:rsid w:val="00711F34"/>
    <w:rsid w:val="00720F7E"/>
    <w:rsid w:val="007217AF"/>
    <w:rsid w:val="00722301"/>
    <w:rsid w:val="00725557"/>
    <w:rsid w:val="00731306"/>
    <w:rsid w:val="007327CC"/>
    <w:rsid w:val="00732974"/>
    <w:rsid w:val="007338C4"/>
    <w:rsid w:val="00733B81"/>
    <w:rsid w:val="007344B8"/>
    <w:rsid w:val="0073541F"/>
    <w:rsid w:val="007409D4"/>
    <w:rsid w:val="00742507"/>
    <w:rsid w:val="0074692C"/>
    <w:rsid w:val="00750CD9"/>
    <w:rsid w:val="0075418C"/>
    <w:rsid w:val="00755DC2"/>
    <w:rsid w:val="00761337"/>
    <w:rsid w:val="00766D6F"/>
    <w:rsid w:val="00772FF8"/>
    <w:rsid w:val="007737F8"/>
    <w:rsid w:val="00775155"/>
    <w:rsid w:val="0078071E"/>
    <w:rsid w:val="007814FC"/>
    <w:rsid w:val="007821EC"/>
    <w:rsid w:val="00782CBD"/>
    <w:rsid w:val="0078373E"/>
    <w:rsid w:val="00787726"/>
    <w:rsid w:val="007914D6"/>
    <w:rsid w:val="007920B5"/>
    <w:rsid w:val="00793445"/>
    <w:rsid w:val="00793AB5"/>
    <w:rsid w:val="00795BF6"/>
    <w:rsid w:val="00797B4F"/>
    <w:rsid w:val="007A0071"/>
    <w:rsid w:val="007A3A39"/>
    <w:rsid w:val="007A6397"/>
    <w:rsid w:val="007B0127"/>
    <w:rsid w:val="007B7BB9"/>
    <w:rsid w:val="007C052F"/>
    <w:rsid w:val="007C2B1B"/>
    <w:rsid w:val="007C50CA"/>
    <w:rsid w:val="007D0FBC"/>
    <w:rsid w:val="007D15C2"/>
    <w:rsid w:val="007D3C46"/>
    <w:rsid w:val="007D49D7"/>
    <w:rsid w:val="007D5841"/>
    <w:rsid w:val="007D593E"/>
    <w:rsid w:val="007D7C24"/>
    <w:rsid w:val="007E15FE"/>
    <w:rsid w:val="007E1637"/>
    <w:rsid w:val="007E2469"/>
    <w:rsid w:val="007E2FBC"/>
    <w:rsid w:val="007E445D"/>
    <w:rsid w:val="007E5BF3"/>
    <w:rsid w:val="007E5C2F"/>
    <w:rsid w:val="007E78A7"/>
    <w:rsid w:val="007F15AE"/>
    <w:rsid w:val="007F291F"/>
    <w:rsid w:val="007F4D68"/>
    <w:rsid w:val="007F6649"/>
    <w:rsid w:val="007F72B2"/>
    <w:rsid w:val="007F7F12"/>
    <w:rsid w:val="00801F85"/>
    <w:rsid w:val="0080297C"/>
    <w:rsid w:val="00804DDA"/>
    <w:rsid w:val="00811F06"/>
    <w:rsid w:val="008127D0"/>
    <w:rsid w:val="008138ED"/>
    <w:rsid w:val="0081693C"/>
    <w:rsid w:val="00823120"/>
    <w:rsid w:val="008233D5"/>
    <w:rsid w:val="00826C30"/>
    <w:rsid w:val="00834676"/>
    <w:rsid w:val="008349BE"/>
    <w:rsid w:val="00835AD4"/>
    <w:rsid w:val="00836BA0"/>
    <w:rsid w:val="0084293E"/>
    <w:rsid w:val="008467EC"/>
    <w:rsid w:val="00851F4D"/>
    <w:rsid w:val="00855712"/>
    <w:rsid w:val="0085797C"/>
    <w:rsid w:val="00860B07"/>
    <w:rsid w:val="00861C32"/>
    <w:rsid w:val="008640E0"/>
    <w:rsid w:val="00864428"/>
    <w:rsid w:val="00865CA5"/>
    <w:rsid w:val="00871B60"/>
    <w:rsid w:val="00872EB1"/>
    <w:rsid w:val="00880154"/>
    <w:rsid w:val="0088422F"/>
    <w:rsid w:val="00887EF7"/>
    <w:rsid w:val="00892B35"/>
    <w:rsid w:val="00896937"/>
    <w:rsid w:val="00897A27"/>
    <w:rsid w:val="008A323A"/>
    <w:rsid w:val="008B2354"/>
    <w:rsid w:val="008B3286"/>
    <w:rsid w:val="008B407C"/>
    <w:rsid w:val="008C0577"/>
    <w:rsid w:val="008C08B5"/>
    <w:rsid w:val="008C5BBE"/>
    <w:rsid w:val="008C600F"/>
    <w:rsid w:val="008D19D6"/>
    <w:rsid w:val="008D3497"/>
    <w:rsid w:val="008D413A"/>
    <w:rsid w:val="008E017B"/>
    <w:rsid w:val="008E35C5"/>
    <w:rsid w:val="008E367A"/>
    <w:rsid w:val="008E3E84"/>
    <w:rsid w:val="008F6058"/>
    <w:rsid w:val="008F7692"/>
    <w:rsid w:val="00906CED"/>
    <w:rsid w:val="00910807"/>
    <w:rsid w:val="00912890"/>
    <w:rsid w:val="00912A21"/>
    <w:rsid w:val="009153D5"/>
    <w:rsid w:val="009168BC"/>
    <w:rsid w:val="00917414"/>
    <w:rsid w:val="00921590"/>
    <w:rsid w:val="00923E14"/>
    <w:rsid w:val="00925377"/>
    <w:rsid w:val="009300D7"/>
    <w:rsid w:val="00932DDA"/>
    <w:rsid w:val="0093468C"/>
    <w:rsid w:val="00945E45"/>
    <w:rsid w:val="00951392"/>
    <w:rsid w:val="00951A58"/>
    <w:rsid w:val="00956B48"/>
    <w:rsid w:val="009573F8"/>
    <w:rsid w:val="0096089B"/>
    <w:rsid w:val="00961B0B"/>
    <w:rsid w:val="00962F49"/>
    <w:rsid w:val="0097008C"/>
    <w:rsid w:val="00970CC6"/>
    <w:rsid w:val="00973D96"/>
    <w:rsid w:val="00976590"/>
    <w:rsid w:val="00977317"/>
    <w:rsid w:val="00982B51"/>
    <w:rsid w:val="0098342C"/>
    <w:rsid w:val="00986F7F"/>
    <w:rsid w:val="0099055C"/>
    <w:rsid w:val="00992381"/>
    <w:rsid w:val="00995660"/>
    <w:rsid w:val="009A29CF"/>
    <w:rsid w:val="009A3753"/>
    <w:rsid w:val="009A7696"/>
    <w:rsid w:val="009B1242"/>
    <w:rsid w:val="009B428A"/>
    <w:rsid w:val="009B43D7"/>
    <w:rsid w:val="009B7B63"/>
    <w:rsid w:val="009C0116"/>
    <w:rsid w:val="009C075E"/>
    <w:rsid w:val="009C1C03"/>
    <w:rsid w:val="009C1C98"/>
    <w:rsid w:val="009C1F38"/>
    <w:rsid w:val="009C31F0"/>
    <w:rsid w:val="009C43E8"/>
    <w:rsid w:val="009C6B2A"/>
    <w:rsid w:val="009C7CD0"/>
    <w:rsid w:val="009D0E36"/>
    <w:rsid w:val="009D2CC3"/>
    <w:rsid w:val="009D4A17"/>
    <w:rsid w:val="009D6BB4"/>
    <w:rsid w:val="009E076E"/>
    <w:rsid w:val="009E1079"/>
    <w:rsid w:val="009E34F6"/>
    <w:rsid w:val="009E41AE"/>
    <w:rsid w:val="009E67C3"/>
    <w:rsid w:val="009F15A9"/>
    <w:rsid w:val="009F3C8F"/>
    <w:rsid w:val="009F4061"/>
    <w:rsid w:val="009F4648"/>
    <w:rsid w:val="009F674F"/>
    <w:rsid w:val="009F6D0A"/>
    <w:rsid w:val="00A00D11"/>
    <w:rsid w:val="00A01549"/>
    <w:rsid w:val="00A0197B"/>
    <w:rsid w:val="00A06754"/>
    <w:rsid w:val="00A07145"/>
    <w:rsid w:val="00A1581D"/>
    <w:rsid w:val="00A2003F"/>
    <w:rsid w:val="00A246F3"/>
    <w:rsid w:val="00A2764C"/>
    <w:rsid w:val="00A320AC"/>
    <w:rsid w:val="00A320C8"/>
    <w:rsid w:val="00A3535B"/>
    <w:rsid w:val="00A357A8"/>
    <w:rsid w:val="00A36065"/>
    <w:rsid w:val="00A36EC6"/>
    <w:rsid w:val="00A4110C"/>
    <w:rsid w:val="00A426E9"/>
    <w:rsid w:val="00A47296"/>
    <w:rsid w:val="00A50EFA"/>
    <w:rsid w:val="00A5532D"/>
    <w:rsid w:val="00A60B3A"/>
    <w:rsid w:val="00A61E43"/>
    <w:rsid w:val="00A624CA"/>
    <w:rsid w:val="00A63218"/>
    <w:rsid w:val="00A65D1F"/>
    <w:rsid w:val="00A71A74"/>
    <w:rsid w:val="00A73CB2"/>
    <w:rsid w:val="00A73D15"/>
    <w:rsid w:val="00A74587"/>
    <w:rsid w:val="00A747D8"/>
    <w:rsid w:val="00A7679F"/>
    <w:rsid w:val="00A77E2B"/>
    <w:rsid w:val="00A84808"/>
    <w:rsid w:val="00A85356"/>
    <w:rsid w:val="00A86E48"/>
    <w:rsid w:val="00A90860"/>
    <w:rsid w:val="00A90C4F"/>
    <w:rsid w:val="00A91B5F"/>
    <w:rsid w:val="00A9200C"/>
    <w:rsid w:val="00A95A00"/>
    <w:rsid w:val="00A95CCC"/>
    <w:rsid w:val="00AA23EE"/>
    <w:rsid w:val="00AA24E3"/>
    <w:rsid w:val="00AB134A"/>
    <w:rsid w:val="00AB25D1"/>
    <w:rsid w:val="00AB487B"/>
    <w:rsid w:val="00AC0B7A"/>
    <w:rsid w:val="00AC1BF7"/>
    <w:rsid w:val="00AC22C4"/>
    <w:rsid w:val="00AC2FD6"/>
    <w:rsid w:val="00AD43D7"/>
    <w:rsid w:val="00AD62CD"/>
    <w:rsid w:val="00AD64B9"/>
    <w:rsid w:val="00AE2297"/>
    <w:rsid w:val="00AE47FE"/>
    <w:rsid w:val="00AE509F"/>
    <w:rsid w:val="00AE5AEA"/>
    <w:rsid w:val="00AE63DD"/>
    <w:rsid w:val="00AE7936"/>
    <w:rsid w:val="00AF0883"/>
    <w:rsid w:val="00AF114E"/>
    <w:rsid w:val="00AF430E"/>
    <w:rsid w:val="00B00158"/>
    <w:rsid w:val="00B0125D"/>
    <w:rsid w:val="00B01815"/>
    <w:rsid w:val="00B02260"/>
    <w:rsid w:val="00B02A07"/>
    <w:rsid w:val="00B032DC"/>
    <w:rsid w:val="00B04BD2"/>
    <w:rsid w:val="00B10258"/>
    <w:rsid w:val="00B1112C"/>
    <w:rsid w:val="00B11DA2"/>
    <w:rsid w:val="00B12932"/>
    <w:rsid w:val="00B12CC2"/>
    <w:rsid w:val="00B135EF"/>
    <w:rsid w:val="00B143FA"/>
    <w:rsid w:val="00B165A9"/>
    <w:rsid w:val="00B16D37"/>
    <w:rsid w:val="00B20FF6"/>
    <w:rsid w:val="00B21702"/>
    <w:rsid w:val="00B22B0C"/>
    <w:rsid w:val="00B26FDE"/>
    <w:rsid w:val="00B271D6"/>
    <w:rsid w:val="00B31779"/>
    <w:rsid w:val="00B31E7A"/>
    <w:rsid w:val="00B34249"/>
    <w:rsid w:val="00B373DA"/>
    <w:rsid w:val="00B40B7A"/>
    <w:rsid w:val="00B42061"/>
    <w:rsid w:val="00B50D87"/>
    <w:rsid w:val="00B53561"/>
    <w:rsid w:val="00B53FCA"/>
    <w:rsid w:val="00B66599"/>
    <w:rsid w:val="00B67EFE"/>
    <w:rsid w:val="00B707B1"/>
    <w:rsid w:val="00B7122E"/>
    <w:rsid w:val="00B7288D"/>
    <w:rsid w:val="00B80CC5"/>
    <w:rsid w:val="00B84C63"/>
    <w:rsid w:val="00B85491"/>
    <w:rsid w:val="00B86680"/>
    <w:rsid w:val="00B879B9"/>
    <w:rsid w:val="00B921F0"/>
    <w:rsid w:val="00B9220C"/>
    <w:rsid w:val="00B96B22"/>
    <w:rsid w:val="00BA20BC"/>
    <w:rsid w:val="00BA3E60"/>
    <w:rsid w:val="00BA6F90"/>
    <w:rsid w:val="00BA72D1"/>
    <w:rsid w:val="00BB0E36"/>
    <w:rsid w:val="00BB22E6"/>
    <w:rsid w:val="00BB53A6"/>
    <w:rsid w:val="00BB6E02"/>
    <w:rsid w:val="00BB6E40"/>
    <w:rsid w:val="00BB749B"/>
    <w:rsid w:val="00BB79FE"/>
    <w:rsid w:val="00BB7F83"/>
    <w:rsid w:val="00BC45A3"/>
    <w:rsid w:val="00BC46A0"/>
    <w:rsid w:val="00BC739F"/>
    <w:rsid w:val="00BC788E"/>
    <w:rsid w:val="00BD30F6"/>
    <w:rsid w:val="00BD6B88"/>
    <w:rsid w:val="00BE1C8B"/>
    <w:rsid w:val="00BE2304"/>
    <w:rsid w:val="00BE7989"/>
    <w:rsid w:val="00BF0810"/>
    <w:rsid w:val="00BF1FA1"/>
    <w:rsid w:val="00BF32E7"/>
    <w:rsid w:val="00BF4C15"/>
    <w:rsid w:val="00BF5192"/>
    <w:rsid w:val="00BF6D9C"/>
    <w:rsid w:val="00C00EFC"/>
    <w:rsid w:val="00C0187F"/>
    <w:rsid w:val="00C03C7A"/>
    <w:rsid w:val="00C041F5"/>
    <w:rsid w:val="00C070EE"/>
    <w:rsid w:val="00C103A2"/>
    <w:rsid w:val="00C115FF"/>
    <w:rsid w:val="00C1440E"/>
    <w:rsid w:val="00C161A8"/>
    <w:rsid w:val="00C21F27"/>
    <w:rsid w:val="00C224A0"/>
    <w:rsid w:val="00C22F7D"/>
    <w:rsid w:val="00C24DA4"/>
    <w:rsid w:val="00C25610"/>
    <w:rsid w:val="00C26208"/>
    <w:rsid w:val="00C27606"/>
    <w:rsid w:val="00C30FA4"/>
    <w:rsid w:val="00C31383"/>
    <w:rsid w:val="00C31C49"/>
    <w:rsid w:val="00C32BFA"/>
    <w:rsid w:val="00C32EB3"/>
    <w:rsid w:val="00C357D6"/>
    <w:rsid w:val="00C37380"/>
    <w:rsid w:val="00C439CE"/>
    <w:rsid w:val="00C451C9"/>
    <w:rsid w:val="00C45E5D"/>
    <w:rsid w:val="00C474D8"/>
    <w:rsid w:val="00C47C95"/>
    <w:rsid w:val="00C5001D"/>
    <w:rsid w:val="00C516C4"/>
    <w:rsid w:val="00C52F14"/>
    <w:rsid w:val="00C5547A"/>
    <w:rsid w:val="00C565AC"/>
    <w:rsid w:val="00C622F0"/>
    <w:rsid w:val="00C6374A"/>
    <w:rsid w:val="00C6541A"/>
    <w:rsid w:val="00C65644"/>
    <w:rsid w:val="00C65FA6"/>
    <w:rsid w:val="00C66311"/>
    <w:rsid w:val="00C67C43"/>
    <w:rsid w:val="00C67CD9"/>
    <w:rsid w:val="00C70292"/>
    <w:rsid w:val="00C70B5B"/>
    <w:rsid w:val="00C70F02"/>
    <w:rsid w:val="00C7223B"/>
    <w:rsid w:val="00C72D1F"/>
    <w:rsid w:val="00C75684"/>
    <w:rsid w:val="00C77086"/>
    <w:rsid w:val="00C77557"/>
    <w:rsid w:val="00C77F48"/>
    <w:rsid w:val="00C82211"/>
    <w:rsid w:val="00C83CD2"/>
    <w:rsid w:val="00C866E9"/>
    <w:rsid w:val="00C8691C"/>
    <w:rsid w:val="00C9045C"/>
    <w:rsid w:val="00C90BCD"/>
    <w:rsid w:val="00C92451"/>
    <w:rsid w:val="00CA0D63"/>
    <w:rsid w:val="00CA14C1"/>
    <w:rsid w:val="00CA168E"/>
    <w:rsid w:val="00CA4BEE"/>
    <w:rsid w:val="00CA562A"/>
    <w:rsid w:val="00CB30BC"/>
    <w:rsid w:val="00CB3F61"/>
    <w:rsid w:val="00CB540A"/>
    <w:rsid w:val="00CB707A"/>
    <w:rsid w:val="00CC42BC"/>
    <w:rsid w:val="00CD11A3"/>
    <w:rsid w:val="00CD2ABD"/>
    <w:rsid w:val="00CD35C3"/>
    <w:rsid w:val="00CE062F"/>
    <w:rsid w:val="00CE1214"/>
    <w:rsid w:val="00CE7669"/>
    <w:rsid w:val="00CF1BF5"/>
    <w:rsid w:val="00CF6DFE"/>
    <w:rsid w:val="00D0023D"/>
    <w:rsid w:val="00D06483"/>
    <w:rsid w:val="00D07D27"/>
    <w:rsid w:val="00D103FD"/>
    <w:rsid w:val="00D21BD5"/>
    <w:rsid w:val="00D2493B"/>
    <w:rsid w:val="00D26AA7"/>
    <w:rsid w:val="00D3118F"/>
    <w:rsid w:val="00D31576"/>
    <w:rsid w:val="00D31E54"/>
    <w:rsid w:val="00D33069"/>
    <w:rsid w:val="00D3331F"/>
    <w:rsid w:val="00D34704"/>
    <w:rsid w:val="00D40A86"/>
    <w:rsid w:val="00D42550"/>
    <w:rsid w:val="00D42CAE"/>
    <w:rsid w:val="00D46285"/>
    <w:rsid w:val="00D4781F"/>
    <w:rsid w:val="00D5422B"/>
    <w:rsid w:val="00D56BD5"/>
    <w:rsid w:val="00D60196"/>
    <w:rsid w:val="00D60E7D"/>
    <w:rsid w:val="00D61472"/>
    <w:rsid w:val="00D62069"/>
    <w:rsid w:val="00D632E9"/>
    <w:rsid w:val="00D64CAC"/>
    <w:rsid w:val="00D71722"/>
    <w:rsid w:val="00D74DB8"/>
    <w:rsid w:val="00D8065D"/>
    <w:rsid w:val="00D81F6A"/>
    <w:rsid w:val="00D85D1D"/>
    <w:rsid w:val="00D86469"/>
    <w:rsid w:val="00DA3BE6"/>
    <w:rsid w:val="00DA3DDD"/>
    <w:rsid w:val="00DA6438"/>
    <w:rsid w:val="00DA66DF"/>
    <w:rsid w:val="00DA753F"/>
    <w:rsid w:val="00DB298D"/>
    <w:rsid w:val="00DB2BBD"/>
    <w:rsid w:val="00DB54AD"/>
    <w:rsid w:val="00DB57AB"/>
    <w:rsid w:val="00DC0770"/>
    <w:rsid w:val="00DD005A"/>
    <w:rsid w:val="00DD084C"/>
    <w:rsid w:val="00DD6513"/>
    <w:rsid w:val="00DE3FED"/>
    <w:rsid w:val="00DE55E2"/>
    <w:rsid w:val="00DE6510"/>
    <w:rsid w:val="00DE78F3"/>
    <w:rsid w:val="00DF0EB9"/>
    <w:rsid w:val="00E01124"/>
    <w:rsid w:val="00E027DF"/>
    <w:rsid w:val="00E04409"/>
    <w:rsid w:val="00E04B32"/>
    <w:rsid w:val="00E06894"/>
    <w:rsid w:val="00E12318"/>
    <w:rsid w:val="00E1693D"/>
    <w:rsid w:val="00E16E4E"/>
    <w:rsid w:val="00E21562"/>
    <w:rsid w:val="00E217C0"/>
    <w:rsid w:val="00E256C7"/>
    <w:rsid w:val="00E25763"/>
    <w:rsid w:val="00E33EB0"/>
    <w:rsid w:val="00E41287"/>
    <w:rsid w:val="00E42A2E"/>
    <w:rsid w:val="00E5533F"/>
    <w:rsid w:val="00E622B9"/>
    <w:rsid w:val="00E6478A"/>
    <w:rsid w:val="00E65979"/>
    <w:rsid w:val="00E73136"/>
    <w:rsid w:val="00E773D5"/>
    <w:rsid w:val="00E80FD5"/>
    <w:rsid w:val="00E83986"/>
    <w:rsid w:val="00E849A9"/>
    <w:rsid w:val="00E854B1"/>
    <w:rsid w:val="00E90021"/>
    <w:rsid w:val="00E91350"/>
    <w:rsid w:val="00E92F08"/>
    <w:rsid w:val="00EA4307"/>
    <w:rsid w:val="00EA7524"/>
    <w:rsid w:val="00EB361E"/>
    <w:rsid w:val="00EB4BF5"/>
    <w:rsid w:val="00EB6212"/>
    <w:rsid w:val="00EB7A0A"/>
    <w:rsid w:val="00EC56FC"/>
    <w:rsid w:val="00ED00A7"/>
    <w:rsid w:val="00ED193B"/>
    <w:rsid w:val="00EE0EE7"/>
    <w:rsid w:val="00EE1CBE"/>
    <w:rsid w:val="00EE36E8"/>
    <w:rsid w:val="00EE5E70"/>
    <w:rsid w:val="00EE65BC"/>
    <w:rsid w:val="00EF40F7"/>
    <w:rsid w:val="00EF6438"/>
    <w:rsid w:val="00EF65EB"/>
    <w:rsid w:val="00F003B5"/>
    <w:rsid w:val="00F02A95"/>
    <w:rsid w:val="00F047F0"/>
    <w:rsid w:val="00F04FE8"/>
    <w:rsid w:val="00F076A4"/>
    <w:rsid w:val="00F10BB9"/>
    <w:rsid w:val="00F11331"/>
    <w:rsid w:val="00F16449"/>
    <w:rsid w:val="00F16AB4"/>
    <w:rsid w:val="00F20B38"/>
    <w:rsid w:val="00F2193B"/>
    <w:rsid w:val="00F23B4A"/>
    <w:rsid w:val="00F24F4C"/>
    <w:rsid w:val="00F253BF"/>
    <w:rsid w:val="00F31342"/>
    <w:rsid w:val="00F316D8"/>
    <w:rsid w:val="00F325CA"/>
    <w:rsid w:val="00F33859"/>
    <w:rsid w:val="00F3434F"/>
    <w:rsid w:val="00F37F51"/>
    <w:rsid w:val="00F37FE4"/>
    <w:rsid w:val="00F415F4"/>
    <w:rsid w:val="00F4480F"/>
    <w:rsid w:val="00F527E9"/>
    <w:rsid w:val="00F52C83"/>
    <w:rsid w:val="00F6235E"/>
    <w:rsid w:val="00F64ADF"/>
    <w:rsid w:val="00F66B1F"/>
    <w:rsid w:val="00F66E13"/>
    <w:rsid w:val="00F7084A"/>
    <w:rsid w:val="00F70BC7"/>
    <w:rsid w:val="00F76AFB"/>
    <w:rsid w:val="00F77ABD"/>
    <w:rsid w:val="00F80304"/>
    <w:rsid w:val="00F834F1"/>
    <w:rsid w:val="00F84E0B"/>
    <w:rsid w:val="00F85F3E"/>
    <w:rsid w:val="00F867B5"/>
    <w:rsid w:val="00F8693F"/>
    <w:rsid w:val="00F95A52"/>
    <w:rsid w:val="00FA46D1"/>
    <w:rsid w:val="00FA4A64"/>
    <w:rsid w:val="00FA6710"/>
    <w:rsid w:val="00FA7CB8"/>
    <w:rsid w:val="00FB03E6"/>
    <w:rsid w:val="00FB11DA"/>
    <w:rsid w:val="00FB2739"/>
    <w:rsid w:val="00FB3C1D"/>
    <w:rsid w:val="00FB3F74"/>
    <w:rsid w:val="00FB48F6"/>
    <w:rsid w:val="00FB64D9"/>
    <w:rsid w:val="00FB77C6"/>
    <w:rsid w:val="00FC11CA"/>
    <w:rsid w:val="00FC156A"/>
    <w:rsid w:val="00FC23FC"/>
    <w:rsid w:val="00FC30BB"/>
    <w:rsid w:val="00FC4407"/>
    <w:rsid w:val="00FC5987"/>
    <w:rsid w:val="00FD0709"/>
    <w:rsid w:val="00FD4ADF"/>
    <w:rsid w:val="00FD6FD5"/>
    <w:rsid w:val="00FD7019"/>
    <w:rsid w:val="00FE121E"/>
    <w:rsid w:val="00FE1F7D"/>
    <w:rsid w:val="00FE42D2"/>
    <w:rsid w:val="00FE4A64"/>
    <w:rsid w:val="00FE5064"/>
    <w:rsid w:val="00FE519B"/>
    <w:rsid w:val="00FE5FF3"/>
    <w:rsid w:val="00FF04E3"/>
    <w:rsid w:val="00FF2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1A7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610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AA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610AA2"/>
    <w:rPr>
      <w:sz w:val="18"/>
      <w:szCs w:val="18"/>
    </w:rPr>
  </w:style>
  <w:style w:type="paragraph" w:styleId="CommentText">
    <w:name w:val="annotation text"/>
    <w:basedOn w:val="Normal"/>
    <w:link w:val="CommentTextChar"/>
    <w:uiPriority w:val="99"/>
    <w:semiHidden/>
    <w:unhideWhenUsed/>
    <w:rsid w:val="00610AA2"/>
  </w:style>
  <w:style w:type="character" w:customStyle="1" w:styleId="CommentTextChar">
    <w:name w:val="Comment Text Char"/>
    <w:basedOn w:val="DefaultParagraphFont"/>
    <w:link w:val="CommentText"/>
    <w:uiPriority w:val="99"/>
    <w:semiHidden/>
    <w:rsid w:val="00610AA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610AA2"/>
    <w:rPr>
      <w:b/>
      <w:bCs/>
      <w:sz w:val="20"/>
      <w:szCs w:val="20"/>
    </w:rPr>
  </w:style>
  <w:style w:type="character" w:customStyle="1" w:styleId="CommentSubjectChar">
    <w:name w:val="Comment Subject Char"/>
    <w:basedOn w:val="CommentTextChar"/>
    <w:link w:val="CommentSubject"/>
    <w:uiPriority w:val="99"/>
    <w:semiHidden/>
    <w:rsid w:val="00610AA2"/>
    <w:rPr>
      <w:rFonts w:eastAsiaTheme="minorEastAsia"/>
      <w:b/>
      <w:bCs/>
      <w:sz w:val="20"/>
      <w:szCs w:val="20"/>
      <w:lang w:val="fr-FR" w:eastAsia="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7F51"/>
    <w:pPr>
      <w:spacing w:after="0" w:line="240" w:lineRule="auto"/>
    </w:pPr>
    <w:rPr>
      <w:rFonts w:eastAsiaTheme="minorEastAsia"/>
      <w:sz w:val="24"/>
      <w:szCs w:val="24"/>
      <w:lang w:val="fr-FR" w:eastAsia="fr-FR"/>
    </w:rPr>
  </w:style>
  <w:style w:type="paragraph" w:styleId="Heading1">
    <w:name w:val="heading 1"/>
    <w:aliases w:val="Titre de chapitre (mémoire)"/>
    <w:basedOn w:val="Normal"/>
    <w:next w:val="Normal"/>
    <w:link w:val="Heading1Char"/>
    <w:uiPriority w:val="9"/>
    <w:qFormat/>
    <w:rsid w:val="00F4480F"/>
    <w:pPr>
      <w:keepNext/>
      <w:keepLines/>
      <w:spacing w:before="240" w:line="360" w:lineRule="auto"/>
      <w:outlineLvl w:val="0"/>
    </w:pPr>
    <w:rPr>
      <w:rFonts w:eastAsiaTheme="majorEastAsia" w:cstheme="majorBidi"/>
      <w:b/>
      <w:color w:val="000000" w:themeColor="text1"/>
      <w:sz w:val="28"/>
      <w:szCs w:val="32"/>
    </w:rPr>
  </w:style>
  <w:style w:type="paragraph" w:styleId="Heading2">
    <w:name w:val="heading 2"/>
    <w:aliases w:val="Inter-titre (mémoire)"/>
    <w:basedOn w:val="Normal"/>
    <w:next w:val="Normal"/>
    <w:link w:val="Heading2Char"/>
    <w:uiPriority w:val="9"/>
    <w:unhideWhenUsed/>
    <w:qFormat/>
    <w:rsid w:val="00F4480F"/>
    <w:pPr>
      <w:keepNext/>
      <w:keepLines/>
      <w:spacing w:before="40"/>
      <w:outlineLvl w:val="1"/>
    </w:pPr>
    <w:rPr>
      <w:rFonts w:eastAsiaTheme="majorEastAsia" w:cstheme="majorBidi"/>
      <w:b/>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3138"/>
    <w:pPr>
      <w:tabs>
        <w:tab w:val="center" w:pos="4680"/>
        <w:tab w:val="right" w:pos="9360"/>
      </w:tabs>
    </w:pPr>
  </w:style>
  <w:style w:type="character" w:customStyle="1" w:styleId="HeaderChar">
    <w:name w:val="Header Char"/>
    <w:basedOn w:val="DefaultParagraphFont"/>
    <w:link w:val="Header"/>
    <w:uiPriority w:val="99"/>
    <w:rsid w:val="00173138"/>
  </w:style>
  <w:style w:type="paragraph" w:styleId="Footer">
    <w:name w:val="footer"/>
    <w:basedOn w:val="Normal"/>
    <w:link w:val="FooterChar"/>
    <w:uiPriority w:val="99"/>
    <w:unhideWhenUsed/>
    <w:rsid w:val="00173138"/>
    <w:pPr>
      <w:tabs>
        <w:tab w:val="center" w:pos="4680"/>
        <w:tab w:val="right" w:pos="9360"/>
      </w:tabs>
    </w:pPr>
  </w:style>
  <w:style w:type="character" w:customStyle="1" w:styleId="FooterChar">
    <w:name w:val="Footer Char"/>
    <w:basedOn w:val="DefaultParagraphFont"/>
    <w:link w:val="Footer"/>
    <w:uiPriority w:val="99"/>
    <w:rsid w:val="00173138"/>
  </w:style>
  <w:style w:type="character" w:styleId="Hyperlink">
    <w:name w:val="Hyperlink"/>
    <w:basedOn w:val="DefaultParagraphFont"/>
    <w:uiPriority w:val="99"/>
    <w:unhideWhenUsed/>
    <w:rsid w:val="00173138"/>
    <w:rPr>
      <w:color w:val="0563C1" w:themeColor="hyperlink"/>
      <w:u w:val="single"/>
    </w:rPr>
  </w:style>
  <w:style w:type="paragraph" w:styleId="FootnoteText">
    <w:name w:val="footnote text"/>
    <w:aliases w:val="Footnote Text (mémoire)"/>
    <w:basedOn w:val="Normal"/>
    <w:link w:val="FootnoteTextChar"/>
    <w:uiPriority w:val="99"/>
    <w:unhideWhenUsed/>
    <w:rsid w:val="00977317"/>
    <w:rPr>
      <w:sz w:val="20"/>
    </w:rPr>
  </w:style>
  <w:style w:type="character" w:customStyle="1" w:styleId="FootnoteTextChar">
    <w:name w:val="Footnote Text Char"/>
    <w:aliases w:val="Footnote Text (mémoire) Char"/>
    <w:basedOn w:val="DefaultParagraphFont"/>
    <w:link w:val="FootnoteText"/>
    <w:uiPriority w:val="99"/>
    <w:rsid w:val="00977317"/>
    <w:rPr>
      <w:rFonts w:eastAsiaTheme="minorEastAsia"/>
      <w:sz w:val="20"/>
      <w:szCs w:val="24"/>
      <w:lang w:val="fr-FR" w:eastAsia="fr-FR"/>
    </w:rPr>
  </w:style>
  <w:style w:type="character" w:styleId="FootnoteReference">
    <w:name w:val="footnote reference"/>
    <w:basedOn w:val="DefaultParagraphFont"/>
    <w:uiPriority w:val="99"/>
    <w:unhideWhenUsed/>
    <w:rsid w:val="00F37F51"/>
    <w:rPr>
      <w:vertAlign w:val="superscript"/>
    </w:rPr>
  </w:style>
  <w:style w:type="paragraph" w:styleId="ListParagraph">
    <w:name w:val="List Paragraph"/>
    <w:basedOn w:val="Normal"/>
    <w:uiPriority w:val="34"/>
    <w:qFormat/>
    <w:rsid w:val="00F37F51"/>
    <w:pPr>
      <w:ind w:left="720"/>
      <w:contextualSpacing/>
    </w:pPr>
  </w:style>
  <w:style w:type="character" w:styleId="PageNumber">
    <w:name w:val="page number"/>
    <w:basedOn w:val="DefaultParagraphFont"/>
    <w:uiPriority w:val="99"/>
    <w:semiHidden/>
    <w:unhideWhenUsed/>
    <w:rsid w:val="00A50EFA"/>
  </w:style>
  <w:style w:type="paragraph" w:customStyle="1" w:styleId="Mmoire">
    <w:name w:val="Mémoire"/>
    <w:basedOn w:val="Normal"/>
    <w:next w:val="Normal"/>
    <w:qFormat/>
    <w:rsid w:val="006A0B89"/>
    <w:pPr>
      <w:spacing w:line="360" w:lineRule="auto"/>
      <w:jc w:val="both"/>
    </w:pPr>
  </w:style>
  <w:style w:type="character" w:customStyle="1" w:styleId="Heading1Char">
    <w:name w:val="Heading 1 Char"/>
    <w:aliases w:val="Titre de chapitre (mémoire) Char"/>
    <w:basedOn w:val="DefaultParagraphFont"/>
    <w:link w:val="Heading1"/>
    <w:uiPriority w:val="9"/>
    <w:rsid w:val="00F4480F"/>
    <w:rPr>
      <w:rFonts w:eastAsiaTheme="majorEastAsia" w:cstheme="majorBidi"/>
      <w:b/>
      <w:color w:val="000000" w:themeColor="text1"/>
      <w:sz w:val="28"/>
      <w:szCs w:val="32"/>
      <w:lang w:val="fr-FR" w:eastAsia="fr-FR"/>
    </w:rPr>
  </w:style>
  <w:style w:type="character" w:customStyle="1" w:styleId="Heading2Char">
    <w:name w:val="Heading 2 Char"/>
    <w:aliases w:val="Inter-titre (mémoire) Char"/>
    <w:basedOn w:val="DefaultParagraphFont"/>
    <w:link w:val="Heading2"/>
    <w:uiPriority w:val="9"/>
    <w:rsid w:val="00F4480F"/>
    <w:rPr>
      <w:rFonts w:eastAsiaTheme="majorEastAsia" w:cstheme="majorBidi"/>
      <w:b/>
      <w:color w:val="000000" w:themeColor="text1"/>
      <w:sz w:val="24"/>
      <w:szCs w:val="26"/>
      <w:lang w:val="fr-FR" w:eastAsia="fr-FR"/>
    </w:rPr>
  </w:style>
  <w:style w:type="paragraph" w:styleId="BalloonText">
    <w:name w:val="Balloon Text"/>
    <w:basedOn w:val="Normal"/>
    <w:link w:val="BalloonTextChar"/>
    <w:uiPriority w:val="99"/>
    <w:semiHidden/>
    <w:unhideWhenUsed/>
    <w:rsid w:val="00610AA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10AA2"/>
    <w:rPr>
      <w:rFonts w:ascii="Lucida Grande" w:eastAsiaTheme="minorEastAsia" w:hAnsi="Lucida Grande" w:cs="Lucida Grande"/>
      <w:sz w:val="18"/>
      <w:szCs w:val="18"/>
      <w:lang w:val="fr-FR" w:eastAsia="fr-FR"/>
    </w:rPr>
  </w:style>
  <w:style w:type="character" w:styleId="CommentReference">
    <w:name w:val="annotation reference"/>
    <w:basedOn w:val="DefaultParagraphFont"/>
    <w:uiPriority w:val="99"/>
    <w:semiHidden/>
    <w:unhideWhenUsed/>
    <w:rsid w:val="00610AA2"/>
    <w:rPr>
      <w:sz w:val="18"/>
      <w:szCs w:val="18"/>
    </w:rPr>
  </w:style>
  <w:style w:type="paragraph" w:styleId="CommentText">
    <w:name w:val="annotation text"/>
    <w:basedOn w:val="Normal"/>
    <w:link w:val="CommentTextChar"/>
    <w:uiPriority w:val="99"/>
    <w:semiHidden/>
    <w:unhideWhenUsed/>
    <w:rsid w:val="00610AA2"/>
  </w:style>
  <w:style w:type="character" w:customStyle="1" w:styleId="CommentTextChar">
    <w:name w:val="Comment Text Char"/>
    <w:basedOn w:val="DefaultParagraphFont"/>
    <w:link w:val="CommentText"/>
    <w:uiPriority w:val="99"/>
    <w:semiHidden/>
    <w:rsid w:val="00610AA2"/>
    <w:rPr>
      <w:rFonts w:eastAsiaTheme="minorEastAsia"/>
      <w:sz w:val="24"/>
      <w:szCs w:val="24"/>
      <w:lang w:val="fr-FR" w:eastAsia="fr-FR"/>
    </w:rPr>
  </w:style>
  <w:style w:type="paragraph" w:styleId="CommentSubject">
    <w:name w:val="annotation subject"/>
    <w:basedOn w:val="CommentText"/>
    <w:next w:val="CommentText"/>
    <w:link w:val="CommentSubjectChar"/>
    <w:uiPriority w:val="99"/>
    <w:semiHidden/>
    <w:unhideWhenUsed/>
    <w:rsid w:val="00610AA2"/>
    <w:rPr>
      <w:b/>
      <w:bCs/>
      <w:sz w:val="20"/>
      <w:szCs w:val="20"/>
    </w:rPr>
  </w:style>
  <w:style w:type="character" w:customStyle="1" w:styleId="CommentSubjectChar">
    <w:name w:val="Comment Subject Char"/>
    <w:basedOn w:val="CommentTextChar"/>
    <w:link w:val="CommentSubject"/>
    <w:uiPriority w:val="99"/>
    <w:semiHidden/>
    <w:rsid w:val="00610AA2"/>
    <w:rPr>
      <w:rFonts w:eastAsiaTheme="minorEastAsia"/>
      <w:b/>
      <w:bCs/>
      <w:sz w:val="20"/>
      <w:szCs w:val="20"/>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495817">
      <w:bodyDiv w:val="1"/>
      <w:marLeft w:val="0"/>
      <w:marRight w:val="0"/>
      <w:marTop w:val="0"/>
      <w:marBottom w:val="0"/>
      <w:divBdr>
        <w:top w:val="none" w:sz="0" w:space="0" w:color="auto"/>
        <w:left w:val="none" w:sz="0" w:space="0" w:color="auto"/>
        <w:bottom w:val="none" w:sz="0" w:space="0" w:color="auto"/>
        <w:right w:val="none" w:sz="0" w:space="0" w:color="auto"/>
      </w:divBdr>
    </w:div>
    <w:div w:id="274602222">
      <w:bodyDiv w:val="1"/>
      <w:marLeft w:val="0"/>
      <w:marRight w:val="0"/>
      <w:marTop w:val="0"/>
      <w:marBottom w:val="0"/>
      <w:divBdr>
        <w:top w:val="none" w:sz="0" w:space="0" w:color="auto"/>
        <w:left w:val="none" w:sz="0" w:space="0" w:color="auto"/>
        <w:bottom w:val="none" w:sz="0" w:space="0" w:color="auto"/>
        <w:right w:val="none" w:sz="0" w:space="0" w:color="auto"/>
      </w:divBdr>
    </w:div>
    <w:div w:id="334458592">
      <w:bodyDiv w:val="1"/>
      <w:marLeft w:val="0"/>
      <w:marRight w:val="0"/>
      <w:marTop w:val="0"/>
      <w:marBottom w:val="0"/>
      <w:divBdr>
        <w:top w:val="none" w:sz="0" w:space="0" w:color="auto"/>
        <w:left w:val="none" w:sz="0" w:space="0" w:color="auto"/>
        <w:bottom w:val="none" w:sz="0" w:space="0" w:color="auto"/>
        <w:right w:val="none" w:sz="0" w:space="0" w:color="auto"/>
      </w:divBdr>
    </w:div>
    <w:div w:id="366638300">
      <w:bodyDiv w:val="1"/>
      <w:marLeft w:val="0"/>
      <w:marRight w:val="0"/>
      <w:marTop w:val="0"/>
      <w:marBottom w:val="0"/>
      <w:divBdr>
        <w:top w:val="none" w:sz="0" w:space="0" w:color="auto"/>
        <w:left w:val="none" w:sz="0" w:space="0" w:color="auto"/>
        <w:bottom w:val="none" w:sz="0" w:space="0" w:color="auto"/>
        <w:right w:val="none" w:sz="0" w:space="0" w:color="auto"/>
      </w:divBdr>
    </w:div>
    <w:div w:id="532770242">
      <w:bodyDiv w:val="1"/>
      <w:marLeft w:val="0"/>
      <w:marRight w:val="0"/>
      <w:marTop w:val="0"/>
      <w:marBottom w:val="0"/>
      <w:divBdr>
        <w:top w:val="none" w:sz="0" w:space="0" w:color="auto"/>
        <w:left w:val="none" w:sz="0" w:space="0" w:color="auto"/>
        <w:bottom w:val="none" w:sz="0" w:space="0" w:color="auto"/>
        <w:right w:val="none" w:sz="0" w:space="0" w:color="auto"/>
      </w:divBdr>
    </w:div>
    <w:div w:id="1134903410">
      <w:bodyDiv w:val="1"/>
      <w:marLeft w:val="0"/>
      <w:marRight w:val="0"/>
      <w:marTop w:val="0"/>
      <w:marBottom w:val="0"/>
      <w:divBdr>
        <w:top w:val="none" w:sz="0" w:space="0" w:color="auto"/>
        <w:left w:val="none" w:sz="0" w:space="0" w:color="auto"/>
        <w:bottom w:val="none" w:sz="0" w:space="0" w:color="auto"/>
        <w:right w:val="none" w:sz="0" w:space="0" w:color="auto"/>
      </w:divBdr>
    </w:div>
    <w:div w:id="1152677774">
      <w:bodyDiv w:val="1"/>
      <w:marLeft w:val="0"/>
      <w:marRight w:val="0"/>
      <w:marTop w:val="0"/>
      <w:marBottom w:val="0"/>
      <w:divBdr>
        <w:top w:val="none" w:sz="0" w:space="0" w:color="auto"/>
        <w:left w:val="none" w:sz="0" w:space="0" w:color="auto"/>
        <w:bottom w:val="none" w:sz="0" w:space="0" w:color="auto"/>
        <w:right w:val="none" w:sz="0" w:space="0" w:color="auto"/>
      </w:divBdr>
    </w:div>
    <w:div w:id="1971593715">
      <w:bodyDiv w:val="1"/>
      <w:marLeft w:val="0"/>
      <w:marRight w:val="0"/>
      <w:marTop w:val="0"/>
      <w:marBottom w:val="0"/>
      <w:divBdr>
        <w:top w:val="none" w:sz="0" w:space="0" w:color="auto"/>
        <w:left w:val="none" w:sz="0" w:space="0" w:color="auto"/>
        <w:bottom w:val="none" w:sz="0" w:space="0" w:color="auto"/>
        <w:right w:val="none" w:sz="0" w:space="0" w:color="auto"/>
      </w:divBdr>
    </w:div>
    <w:div w:id="202771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julien.bono@unil.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Version="6"/>
</file>

<file path=customXml/itemProps1.xml><?xml version="1.0" encoding="utf-8"?>
<ds:datastoreItem xmlns:ds="http://schemas.openxmlformats.org/officeDocument/2006/customXml" ds:itemID="{9CECC27A-0498-7947-9FA9-CE9E83E6E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17</Pages>
  <Words>5169</Words>
  <Characters>29464</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Julien Bono</dc:creator>
  <cp:keywords>mémoire</cp:keywords>
  <dc:description/>
  <cp:lastModifiedBy>Mireille Berton</cp:lastModifiedBy>
  <cp:revision>2</cp:revision>
  <dcterms:created xsi:type="dcterms:W3CDTF">2016-12-18T17:55:00Z</dcterms:created>
  <dcterms:modified xsi:type="dcterms:W3CDTF">2016-12-18T17:55:00Z</dcterms:modified>
</cp:coreProperties>
</file>