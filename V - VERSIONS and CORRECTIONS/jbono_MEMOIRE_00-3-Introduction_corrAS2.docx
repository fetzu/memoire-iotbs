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F7892" w14:textId="4E646467" w:rsidR="008C08B5" w:rsidRPr="00013E88" w:rsidRDefault="0085390E" w:rsidP="00541737">
      <w:pPr>
        <w:pStyle w:val="Heading1"/>
        <w:rPr>
          <w:lang w:val="fr-CH"/>
        </w:rPr>
      </w:pPr>
      <w:r w:rsidRPr="00013E88">
        <w:rPr>
          <w:lang w:val="fr-CH"/>
        </w:rPr>
        <w:t>Introduction générale</w:t>
      </w:r>
    </w:p>
    <w:p w14:paraId="314FA441" w14:textId="5620B43F" w:rsidR="00BF3D45" w:rsidRDefault="00E65CD8" w:rsidP="00795873">
      <w:pPr>
        <w:pStyle w:val="Mmoire"/>
        <w:rPr>
          <w:color w:val="000000" w:themeColor="text1"/>
          <w:lang w:val="fr-CH"/>
        </w:rPr>
      </w:pPr>
      <w:r>
        <w:rPr>
          <w:lang w:val="fr-CH"/>
        </w:rPr>
        <w:t xml:space="preserve">Le 14 novembre 1994, </w:t>
      </w:r>
      <w:r w:rsidRPr="00E65CD8">
        <w:rPr>
          <w:lang w:val="fr-CH"/>
        </w:rPr>
        <w:t>James Hadley Billington</w:t>
      </w:r>
      <w:r>
        <w:rPr>
          <w:lang w:val="fr-CH"/>
        </w:rPr>
        <w:t xml:space="preserve">, bibliothécaire du </w:t>
      </w:r>
      <w:r w:rsidR="00E65F2B">
        <w:rPr>
          <w:lang w:val="fr-CH"/>
        </w:rPr>
        <w:t xml:space="preserve">Congrès, annonce la liste des </w:t>
      </w:r>
      <w:r>
        <w:rPr>
          <w:lang w:val="fr-CH"/>
        </w:rPr>
        <w:t>films sélectionnés</w:t>
      </w:r>
      <w:r w:rsidR="00E83468">
        <w:rPr>
          <w:lang w:val="fr-CH"/>
        </w:rPr>
        <w:t xml:space="preserve"> </w:t>
      </w:r>
      <w:r w:rsidR="00BD61A4">
        <w:rPr>
          <w:lang w:val="fr-CH"/>
        </w:rPr>
        <w:t xml:space="preserve">par la </w:t>
      </w:r>
      <w:r w:rsidR="00BD61A4" w:rsidRPr="00F375EF">
        <w:rPr>
          <w:lang w:val="fr-CH"/>
        </w:rPr>
        <w:t>National Film Preservation Board</w:t>
      </w:r>
      <w:r w:rsidR="00E10909">
        <w:rPr>
          <w:rStyle w:val="FootnoteReference"/>
          <w:lang w:val="fr-CH"/>
        </w:rPr>
        <w:footnoteReference w:id="1"/>
      </w:r>
      <w:r w:rsidR="00D86A43">
        <w:rPr>
          <w:lang w:val="fr-CH"/>
        </w:rPr>
        <w:t xml:space="preserve"> parmi les propositions du public américain</w:t>
      </w:r>
      <w:r w:rsidR="00BD61A4">
        <w:rPr>
          <w:lang w:val="fr-CH"/>
        </w:rPr>
        <w:t xml:space="preserve"> </w:t>
      </w:r>
      <w:r w:rsidR="00E83468">
        <w:rPr>
          <w:lang w:val="fr-CH"/>
        </w:rPr>
        <w:t>pour entrer da</w:t>
      </w:r>
      <w:r w:rsidR="00E10909">
        <w:rPr>
          <w:lang w:val="fr-CH"/>
        </w:rPr>
        <w:t xml:space="preserve">ns </w:t>
      </w:r>
      <w:r w:rsidR="00E83468">
        <w:rPr>
          <w:lang w:val="fr-CH"/>
        </w:rPr>
        <w:t>National Film Registery</w:t>
      </w:r>
      <w:r w:rsidR="00E83468">
        <w:rPr>
          <w:rStyle w:val="FootnoteReference"/>
          <w:lang w:val="fr-CH"/>
        </w:rPr>
        <w:footnoteReference w:id="2"/>
      </w:r>
      <w:r w:rsidR="00E10909">
        <w:rPr>
          <w:lang w:val="fr-CH"/>
        </w:rPr>
        <w:t>.</w:t>
      </w:r>
      <w:r w:rsidR="003C3035">
        <w:rPr>
          <w:lang w:val="fr-CH"/>
        </w:rPr>
        <w:t xml:space="preserve"> </w:t>
      </w:r>
      <w:del w:id="0" w:author="Anas Sareen" w:date="2016-12-22T09:16:00Z">
        <w:r w:rsidR="003C3035" w:rsidDel="0040686C">
          <w:rPr>
            <w:lang w:val="fr-CH"/>
          </w:rPr>
          <w:delText>Parmi les</w:delText>
        </w:r>
      </w:del>
      <w:ins w:id="1" w:author="Anas Sareen" w:date="2016-12-22T09:16:00Z">
        <w:r w:rsidR="0040686C">
          <w:rPr>
            <w:lang w:val="fr-CH"/>
          </w:rPr>
          <w:t>Des</w:t>
        </w:r>
      </w:ins>
      <w:r w:rsidR="00E65F2B">
        <w:rPr>
          <w:lang w:val="fr-CH"/>
        </w:rPr>
        <w:t xml:space="preserve"> 25</w:t>
      </w:r>
      <w:r w:rsidR="003C3035">
        <w:rPr>
          <w:lang w:val="fr-CH"/>
        </w:rPr>
        <w:t xml:space="preserve"> films</w:t>
      </w:r>
      <w:r w:rsidR="00E65F2B">
        <w:rPr>
          <w:lang w:val="fr-CH"/>
        </w:rPr>
        <w:t xml:space="preserve"> </w:t>
      </w:r>
      <w:r w:rsidR="003C3035">
        <w:rPr>
          <w:lang w:val="fr-CH"/>
        </w:rPr>
        <w:t>sélectionnés</w:t>
      </w:r>
      <w:r w:rsidR="00E65F2B">
        <w:rPr>
          <w:lang w:val="fr-CH"/>
        </w:rPr>
        <w:t xml:space="preserve"> cette </w:t>
      </w:r>
      <w:r w:rsidR="003C3035">
        <w:rPr>
          <w:lang w:val="fr-CH"/>
        </w:rPr>
        <w:t>année-là</w:t>
      </w:r>
      <w:r w:rsidR="00E65F2B">
        <w:rPr>
          <w:lang w:val="fr-CH"/>
        </w:rPr>
        <w:t xml:space="preserve"> pour leur </w:t>
      </w:r>
      <w:r w:rsidR="00AC3D79">
        <w:rPr>
          <w:lang w:val="fr-CH"/>
        </w:rPr>
        <w:t>« importance culturelle, historique ou esthétique</w:t>
      </w:r>
      <w:r w:rsidR="008C41BD">
        <w:rPr>
          <w:lang w:val="fr-CH"/>
        </w:rPr>
        <w:t> »</w:t>
      </w:r>
      <w:r w:rsidR="00AC3D79">
        <w:rPr>
          <w:rStyle w:val="FootnoteReference"/>
          <w:lang w:val="fr-CH"/>
        </w:rPr>
        <w:footnoteReference w:id="3"/>
      </w:r>
      <w:r w:rsidR="008C41BD">
        <w:rPr>
          <w:lang w:val="fr-CH"/>
        </w:rPr>
        <w:t xml:space="preserve"> </w:t>
      </w:r>
      <w:r w:rsidR="00830EE7">
        <w:rPr>
          <w:lang w:val="fr-CH"/>
        </w:rPr>
        <w:t xml:space="preserve">se trouve </w:t>
      </w:r>
      <w:r w:rsidR="00830EE7">
        <w:rPr>
          <w:i/>
          <w:lang w:val="fr-CH"/>
        </w:rPr>
        <w:t>Invasion of the Body Snatchers</w:t>
      </w:r>
      <w:r w:rsidR="00830EE7">
        <w:rPr>
          <w:lang w:val="fr-CH"/>
        </w:rPr>
        <w:t xml:space="preserve"> de Don Siegel</w:t>
      </w:r>
      <w:r w:rsidR="00830EE7">
        <w:rPr>
          <w:rStyle w:val="FootnoteReference"/>
          <w:lang w:val="fr-CH"/>
        </w:rPr>
        <w:footnoteReference w:id="4"/>
      </w:r>
      <w:r w:rsidR="00F31D39">
        <w:rPr>
          <w:lang w:val="fr-CH"/>
        </w:rPr>
        <w:t>.</w:t>
      </w:r>
      <w:r w:rsidR="002F48F5">
        <w:rPr>
          <w:lang w:val="fr-CH"/>
        </w:rPr>
        <w:t xml:space="preserve"> </w:t>
      </w:r>
      <w:r w:rsidR="007F2246">
        <w:rPr>
          <w:lang w:val="fr-CH"/>
        </w:rPr>
        <w:t xml:space="preserve">Comment ce film de genre de série B, </w:t>
      </w:r>
      <w:r w:rsidR="007F2246">
        <w:rPr>
          <w:color w:val="000000" w:themeColor="text1"/>
          <w:lang w:val="fr-CH"/>
        </w:rPr>
        <w:t>réalisé avec un budget moindre</w:t>
      </w:r>
      <w:r w:rsidR="007F2246">
        <w:rPr>
          <w:rStyle w:val="FootnoteReference"/>
          <w:color w:val="000000" w:themeColor="text1"/>
          <w:lang w:val="fr-CH"/>
        </w:rPr>
        <w:footnoteReference w:id="5"/>
      </w:r>
      <w:r w:rsidR="007F2246">
        <w:rPr>
          <w:lang w:val="fr-CH"/>
        </w:rPr>
        <w:t xml:space="preserve">, </w:t>
      </w:r>
      <w:r w:rsidR="007F2246">
        <w:rPr>
          <w:color w:val="000000" w:themeColor="text1"/>
          <w:lang w:val="fr-CH"/>
        </w:rPr>
        <w:t xml:space="preserve">diffusé en double programme avec un film de science-fiction britannique intitulé </w:t>
      </w:r>
      <w:r w:rsidR="007F2246">
        <w:rPr>
          <w:i/>
          <w:color w:val="000000" w:themeColor="text1"/>
          <w:lang w:val="fr-CH"/>
        </w:rPr>
        <w:t>The Atomic Man</w:t>
      </w:r>
      <w:r w:rsidR="007F2246">
        <w:rPr>
          <w:rStyle w:val="FootnoteReference"/>
          <w:i/>
          <w:color w:val="000000" w:themeColor="text1"/>
          <w:lang w:val="fr-CH"/>
        </w:rPr>
        <w:footnoteReference w:id="6"/>
      </w:r>
      <w:r w:rsidR="007F2246">
        <w:rPr>
          <w:color w:val="000000" w:themeColor="text1"/>
          <w:lang w:val="fr-CH"/>
        </w:rPr>
        <w:t xml:space="preserve"> et largement ignoré par la critique, </w:t>
      </w:r>
      <w:r w:rsidR="00B6668F">
        <w:rPr>
          <w:color w:val="000000" w:themeColor="text1"/>
          <w:lang w:val="fr-CH"/>
        </w:rPr>
        <w:t>a</w:t>
      </w:r>
      <w:ins w:id="2" w:author="Anas Sareen" w:date="2016-12-22T09:16:00Z">
        <w:r w:rsidR="0040686C">
          <w:rPr>
            <w:color w:val="000000" w:themeColor="text1"/>
            <w:lang w:val="fr-CH"/>
          </w:rPr>
          <w:t>-t-il</w:t>
        </w:r>
      </w:ins>
      <w:r w:rsidR="00B6668F">
        <w:rPr>
          <w:color w:val="000000" w:themeColor="text1"/>
          <w:lang w:val="fr-CH"/>
        </w:rPr>
        <w:t xml:space="preserve"> pu se forger une place entre </w:t>
      </w:r>
      <w:r w:rsidR="00060DDF" w:rsidRPr="00F375EF">
        <w:rPr>
          <w:i/>
          <w:color w:val="000000" w:themeColor="text1"/>
          <w:lang w:val="fr-CH"/>
        </w:rPr>
        <w:t>Intole</w:t>
      </w:r>
      <w:r w:rsidR="00B6668F" w:rsidRPr="00F375EF">
        <w:rPr>
          <w:i/>
          <w:color w:val="000000" w:themeColor="text1"/>
          <w:lang w:val="fr-CH"/>
        </w:rPr>
        <w:t>rance</w:t>
      </w:r>
      <w:r w:rsidR="00B6668F">
        <w:rPr>
          <w:rStyle w:val="FootnoteReference"/>
          <w:i/>
          <w:color w:val="000000" w:themeColor="text1"/>
          <w:lang w:val="fr-CH"/>
        </w:rPr>
        <w:footnoteReference w:id="7"/>
      </w:r>
      <w:r w:rsidR="00B6668F">
        <w:rPr>
          <w:color w:val="000000" w:themeColor="text1"/>
          <w:lang w:val="fr-CH"/>
        </w:rPr>
        <w:t xml:space="preserve"> et </w:t>
      </w:r>
      <w:r w:rsidR="00B6668F" w:rsidRPr="00F375EF">
        <w:rPr>
          <w:i/>
          <w:color w:val="000000" w:themeColor="text1"/>
          <w:lang w:val="fr-CH"/>
        </w:rPr>
        <w:t>It Happened One Night</w:t>
      </w:r>
      <w:r w:rsidR="00843210">
        <w:rPr>
          <w:rStyle w:val="FootnoteReference"/>
          <w:i/>
          <w:color w:val="000000" w:themeColor="text1"/>
          <w:lang w:val="fr-CH"/>
        </w:rPr>
        <w:footnoteReference w:id="8"/>
      </w:r>
      <w:r w:rsidR="00B6668F">
        <w:rPr>
          <w:color w:val="000000" w:themeColor="text1"/>
          <w:lang w:val="fr-CH"/>
        </w:rPr>
        <w:t xml:space="preserve"> </w:t>
      </w:r>
      <w:r w:rsidR="00B36545">
        <w:rPr>
          <w:color w:val="000000" w:themeColor="text1"/>
          <w:lang w:val="fr-CH"/>
        </w:rPr>
        <w:t>dans</w:t>
      </w:r>
      <w:r w:rsidR="00B6668F">
        <w:rPr>
          <w:color w:val="000000" w:themeColor="text1"/>
          <w:lang w:val="fr-CH"/>
        </w:rPr>
        <w:t xml:space="preserve"> le canon </w:t>
      </w:r>
      <w:del w:id="3" w:author="Anas Sareen" w:date="2016-12-22T09:16:00Z">
        <w:r w:rsidR="00D46B35" w:rsidRPr="00D46B35" w:rsidDel="0040686C">
          <w:rPr>
            <w:color w:val="000000" w:themeColor="text1"/>
            <w:lang w:val="fr-CH"/>
          </w:rPr>
          <w:delText xml:space="preserve">– </w:delText>
        </w:r>
        <w:r w:rsidR="00D46B35" w:rsidDel="0040686C">
          <w:rPr>
            <w:color w:val="000000" w:themeColor="text1"/>
            <w:lang w:val="fr-CH"/>
          </w:rPr>
          <w:delText xml:space="preserve">sanctionné par l’état </w:delText>
        </w:r>
        <w:r w:rsidR="00D46B35" w:rsidRPr="00E95845" w:rsidDel="0040686C">
          <w:rPr>
            <w:color w:val="000000" w:themeColor="text1"/>
            <w:lang w:val="fr-CH"/>
          </w:rPr>
          <w:delText>–</w:delText>
        </w:r>
      </w:del>
      <w:ins w:id="4" w:author="Anas Sareen" w:date="2016-12-22T09:16:00Z">
        <w:r w:rsidR="0040686C">
          <w:rPr>
            <w:color w:val="000000" w:themeColor="text1"/>
            <w:lang w:val="fr-CH"/>
          </w:rPr>
          <w:t>étatique</w:t>
        </w:r>
      </w:ins>
      <w:r w:rsidR="00D46B35">
        <w:rPr>
          <w:color w:val="000000" w:themeColor="text1"/>
          <w:lang w:val="fr-CH"/>
        </w:rPr>
        <w:t xml:space="preserve"> </w:t>
      </w:r>
      <w:r w:rsidR="00B6668F">
        <w:rPr>
          <w:color w:val="000000" w:themeColor="text1"/>
          <w:lang w:val="fr-CH"/>
        </w:rPr>
        <w:t>du cinéma américain</w:t>
      </w:r>
      <w:r w:rsidR="00E95845">
        <w:rPr>
          <w:color w:val="000000" w:themeColor="text1"/>
          <w:lang w:val="fr-CH"/>
        </w:rPr>
        <w:t> ?</w:t>
      </w:r>
      <w:r w:rsidR="00F375EF">
        <w:rPr>
          <w:color w:val="000000" w:themeColor="text1"/>
          <w:lang w:val="fr-CH"/>
        </w:rPr>
        <w:t xml:space="preserve"> À cette question, certains auteurs </w:t>
      </w:r>
      <w:r w:rsidR="00C0308C">
        <w:rPr>
          <w:color w:val="000000" w:themeColor="text1"/>
          <w:lang w:val="fr-CH"/>
        </w:rPr>
        <w:t xml:space="preserve">offrent </w:t>
      </w:r>
      <w:r w:rsidR="001D7DFB">
        <w:rPr>
          <w:color w:val="000000" w:themeColor="text1"/>
          <w:lang w:val="fr-CH"/>
        </w:rPr>
        <w:t>diverses</w:t>
      </w:r>
      <w:r w:rsidR="00C0308C">
        <w:rPr>
          <w:color w:val="000000" w:themeColor="text1"/>
          <w:lang w:val="fr-CH"/>
        </w:rPr>
        <w:t xml:space="preserve"> hypothèses</w:t>
      </w:r>
      <w:r w:rsidR="002D58E6">
        <w:rPr>
          <w:color w:val="000000" w:themeColor="text1"/>
          <w:lang w:val="fr-CH"/>
        </w:rPr>
        <w:t xml:space="preserve"> : </w:t>
      </w:r>
      <w:r w:rsidR="002D58E6" w:rsidRPr="006C4BD5">
        <w:rPr>
          <w:color w:val="000000" w:themeColor="text1"/>
          <w:lang w:val="fr-CH"/>
        </w:rPr>
        <w:t>Katrina Mann</w:t>
      </w:r>
      <w:r w:rsidR="00015869" w:rsidRPr="006C4BD5">
        <w:rPr>
          <w:color w:val="000000" w:themeColor="text1"/>
          <w:lang w:val="fr-CH"/>
        </w:rPr>
        <w:t xml:space="preserve"> </w:t>
      </w:r>
      <w:r w:rsidR="00B5362C" w:rsidRPr="006C4BD5">
        <w:rPr>
          <w:color w:val="000000" w:themeColor="text1"/>
          <w:lang w:val="fr-CH"/>
        </w:rPr>
        <w:t xml:space="preserve">évoque directement la question en citant « la distribution </w:t>
      </w:r>
      <w:r w:rsidR="00300D47" w:rsidRPr="006C4BD5">
        <w:rPr>
          <w:color w:val="000000" w:themeColor="text1"/>
          <w:lang w:val="fr-CH"/>
        </w:rPr>
        <w:t xml:space="preserve">de films </w:t>
      </w:r>
      <w:r w:rsidR="00B5362C" w:rsidRPr="006C4BD5">
        <w:rPr>
          <w:color w:val="000000" w:themeColor="text1"/>
          <w:lang w:val="fr-CH"/>
        </w:rPr>
        <w:t>sur le marché télévisuel, le changement de statut de Siegel dan</w:t>
      </w:r>
      <w:r w:rsidR="00733139" w:rsidRPr="006C4BD5">
        <w:rPr>
          <w:color w:val="000000" w:themeColor="text1"/>
          <w:lang w:val="fr-CH"/>
        </w:rPr>
        <w:t>s le début des</w:t>
      </w:r>
      <w:r w:rsidR="00B5362C" w:rsidRPr="006C4BD5">
        <w:rPr>
          <w:color w:val="000000" w:themeColor="text1"/>
          <w:lang w:val="fr-CH"/>
        </w:rPr>
        <w:t xml:space="preserve"> années 1970 et l’apparition d</w:t>
      </w:r>
      <w:r w:rsidR="00205AE4" w:rsidRPr="006C4BD5">
        <w:rPr>
          <w:color w:val="000000" w:themeColor="text1"/>
          <w:lang w:val="fr-CH"/>
        </w:rPr>
        <w:t>e la théorie de l’auteur dans les milieux académiques et critiques, le remake de 1978, une augmentation d’observations d’</w:t>
      </w:r>
      <w:r w:rsidR="004E6D1F" w:rsidRPr="006C4BD5">
        <w:rPr>
          <w:color w:val="000000" w:themeColor="text1"/>
          <w:lang w:val="fr-CH"/>
        </w:rPr>
        <w:t>OVNI dans les années 1970 et une augmentation de la popularité de la science-fiction et horreur culte. »</w:t>
      </w:r>
      <w:r w:rsidR="004E6D1F" w:rsidRPr="006C4BD5">
        <w:rPr>
          <w:rStyle w:val="FootnoteReference"/>
          <w:color w:val="000000" w:themeColor="text1"/>
          <w:lang w:val="fr-CH"/>
        </w:rPr>
        <w:footnoteReference w:id="9"/>
      </w:r>
      <w:r w:rsidR="008E73F4" w:rsidRPr="006C4BD5">
        <w:rPr>
          <w:color w:val="000000" w:themeColor="text1"/>
          <w:lang w:val="fr-CH"/>
        </w:rPr>
        <w:t>.</w:t>
      </w:r>
      <w:r w:rsidR="00DF0B2F" w:rsidRPr="006C4BD5">
        <w:rPr>
          <w:color w:val="000000" w:themeColor="text1"/>
          <w:lang w:val="fr-CH"/>
        </w:rPr>
        <w:t xml:space="preserve"> Jean-François Rauger affirme que celle-ci est </w:t>
      </w:r>
      <w:r w:rsidR="006C4BD5" w:rsidRPr="006C4BD5">
        <w:rPr>
          <w:color w:val="000000" w:themeColor="text1"/>
          <w:lang w:val="fr-CH"/>
        </w:rPr>
        <w:t>due au</w:t>
      </w:r>
      <w:r w:rsidR="00DF0B2F" w:rsidRPr="006C4BD5">
        <w:rPr>
          <w:color w:val="000000" w:themeColor="text1"/>
          <w:lang w:val="fr-CH"/>
        </w:rPr>
        <w:t xml:space="preserve"> « talent de son réalisateur, de sa façon </w:t>
      </w:r>
      <w:r w:rsidR="00DF0B2F" w:rsidRPr="001E0ED2">
        <w:rPr>
          <w:color w:val="000000" w:themeColor="text1"/>
          <w:lang w:val="fr-CH"/>
        </w:rPr>
        <w:t xml:space="preserve">proprement géniale de construire une atmosphère de plus en plus terrifiante par la simple force de la mise </w:t>
      </w:r>
      <w:r w:rsidR="00DF0B2F" w:rsidRPr="001E0ED2">
        <w:rPr>
          <w:color w:val="000000" w:themeColor="text1"/>
          <w:lang w:val="fr-CH"/>
        </w:rPr>
        <w:lastRenderedPageBreak/>
        <w:t>en scène »</w:t>
      </w:r>
      <w:r w:rsidR="00DF0B2F" w:rsidRPr="001E0ED2">
        <w:rPr>
          <w:rStyle w:val="FootnoteReference"/>
          <w:color w:val="000000" w:themeColor="text1"/>
          <w:lang w:val="fr-CH"/>
        </w:rPr>
        <w:footnoteReference w:id="10"/>
      </w:r>
      <w:r w:rsidR="001E0ED2">
        <w:rPr>
          <w:color w:val="000000" w:themeColor="text1"/>
          <w:lang w:val="fr-CH"/>
        </w:rPr>
        <w:t xml:space="preserve">, alors que Cyril Béghin l’explique plutôt par </w:t>
      </w:r>
      <w:r w:rsidR="009B4A98">
        <w:rPr>
          <w:color w:val="000000" w:themeColor="text1"/>
          <w:lang w:val="fr-CH"/>
        </w:rPr>
        <w:t>« la revalorisation des films de série B »</w:t>
      </w:r>
      <w:r w:rsidR="009B4A98">
        <w:rPr>
          <w:rStyle w:val="FootnoteReference"/>
          <w:color w:val="000000" w:themeColor="text1"/>
          <w:lang w:val="fr-CH"/>
        </w:rPr>
        <w:footnoteReference w:id="11"/>
      </w:r>
      <w:r w:rsidR="000F064C">
        <w:rPr>
          <w:color w:val="000000" w:themeColor="text1"/>
          <w:lang w:val="fr-CH"/>
        </w:rPr>
        <w:t xml:space="preserve">, </w:t>
      </w:r>
      <w:r w:rsidR="00331CD8">
        <w:rPr>
          <w:color w:val="000000" w:themeColor="text1"/>
          <w:lang w:val="fr-CH"/>
        </w:rPr>
        <w:t xml:space="preserve">Mark </w:t>
      </w:r>
      <w:r w:rsidR="00743C01">
        <w:rPr>
          <w:color w:val="000000" w:themeColor="text1"/>
          <w:lang w:val="fr-CH"/>
        </w:rPr>
        <w:t>Venner</w:t>
      </w:r>
      <w:r w:rsidR="000F064C">
        <w:rPr>
          <w:color w:val="000000" w:themeColor="text1"/>
          <w:lang w:val="fr-CH"/>
        </w:rPr>
        <w:t xml:space="preserve"> par</w:t>
      </w:r>
      <w:r w:rsidR="00331CD8">
        <w:rPr>
          <w:color w:val="000000" w:themeColor="text1"/>
          <w:lang w:val="fr-CH"/>
        </w:rPr>
        <w:t xml:space="preserve"> « l’exercice allégorique en paranoïa filmique étrangement ouverte aux interprétations</w:t>
      </w:r>
      <w:r w:rsidR="000F064C">
        <w:rPr>
          <w:color w:val="000000" w:themeColor="text1"/>
          <w:lang w:val="fr-CH"/>
        </w:rPr>
        <w:t xml:space="preserve"> [du film]</w:t>
      </w:r>
      <w:r w:rsidR="00331CD8">
        <w:rPr>
          <w:color w:val="000000" w:themeColor="text1"/>
          <w:lang w:val="fr-CH"/>
        </w:rPr>
        <w:t>. »</w:t>
      </w:r>
      <w:r w:rsidR="00331CD8">
        <w:rPr>
          <w:rStyle w:val="FootnoteReference"/>
          <w:color w:val="000000" w:themeColor="text1"/>
          <w:lang w:val="fr-CH"/>
        </w:rPr>
        <w:footnoteReference w:id="12"/>
      </w:r>
      <w:r w:rsidR="00331CD8">
        <w:rPr>
          <w:color w:val="000000" w:themeColor="text1"/>
          <w:lang w:val="fr-CH"/>
        </w:rPr>
        <w:t xml:space="preserve"> </w:t>
      </w:r>
      <w:r w:rsidR="004C2700" w:rsidRPr="001E0ED2">
        <w:rPr>
          <w:color w:val="000000" w:themeColor="text1"/>
          <w:lang w:val="fr-CH"/>
        </w:rPr>
        <w:t xml:space="preserve"> </w:t>
      </w:r>
      <w:r w:rsidR="003D1066">
        <w:rPr>
          <w:color w:val="000000" w:themeColor="text1"/>
          <w:lang w:val="fr-CH"/>
        </w:rPr>
        <w:t>et Kathleen</w:t>
      </w:r>
      <w:r w:rsidR="00CF66ED" w:rsidRPr="000F064C">
        <w:rPr>
          <w:color w:val="000000" w:themeColor="text1"/>
          <w:lang w:val="fr-CH"/>
        </w:rPr>
        <w:t xml:space="preserve"> </w:t>
      </w:r>
      <w:r w:rsidR="00E73B01" w:rsidRPr="000F064C">
        <w:rPr>
          <w:color w:val="000000" w:themeColor="text1"/>
          <w:lang w:val="fr-CH"/>
        </w:rPr>
        <w:t>Loock</w:t>
      </w:r>
      <w:r w:rsidR="00117944">
        <w:rPr>
          <w:color w:val="000000" w:themeColor="text1"/>
          <w:lang w:val="fr-CH"/>
        </w:rPr>
        <w:t xml:space="preserve"> </w:t>
      </w:r>
      <w:r w:rsidR="00EE0030">
        <w:rPr>
          <w:color w:val="000000" w:themeColor="text1"/>
          <w:lang w:val="fr-CH"/>
        </w:rPr>
        <w:t xml:space="preserve">simplement </w:t>
      </w:r>
      <w:r w:rsidR="00117944">
        <w:rPr>
          <w:color w:val="000000" w:themeColor="text1"/>
          <w:lang w:val="fr-CH"/>
        </w:rPr>
        <w:t>par ses remakes</w:t>
      </w:r>
      <w:r w:rsidR="00117944">
        <w:rPr>
          <w:rStyle w:val="FootnoteReference"/>
          <w:color w:val="000000" w:themeColor="text1"/>
          <w:lang w:val="fr-CH"/>
        </w:rPr>
        <w:footnoteReference w:id="13"/>
      </w:r>
      <w:r w:rsidR="00891E81" w:rsidRPr="000F064C">
        <w:rPr>
          <w:color w:val="000000" w:themeColor="text1"/>
          <w:lang w:val="fr-CH"/>
        </w:rPr>
        <w:t>.</w:t>
      </w:r>
      <w:r w:rsidR="00F47EC7" w:rsidRPr="000F064C">
        <w:rPr>
          <w:color w:val="000000" w:themeColor="text1"/>
          <w:lang w:val="fr-CH"/>
        </w:rPr>
        <w:t xml:space="preserve"> </w:t>
      </w:r>
      <w:r w:rsidR="00F47EC7" w:rsidRPr="001E0ED2">
        <w:rPr>
          <w:color w:val="000000" w:themeColor="text1"/>
          <w:lang w:val="fr-CH"/>
        </w:rPr>
        <w:t xml:space="preserve">Si </w:t>
      </w:r>
      <w:r w:rsidR="00CA29C0" w:rsidRPr="001E0ED2">
        <w:rPr>
          <w:color w:val="000000" w:themeColor="text1"/>
          <w:lang w:val="fr-CH"/>
        </w:rPr>
        <w:t>c</w:t>
      </w:r>
      <w:r w:rsidR="00F47EC7" w:rsidRPr="001E0ED2">
        <w:rPr>
          <w:color w:val="000000" w:themeColor="text1"/>
          <w:lang w:val="fr-CH"/>
        </w:rPr>
        <w:t>es hypothèses</w:t>
      </w:r>
      <w:r w:rsidR="00CA29C0" w:rsidRPr="001E0ED2">
        <w:rPr>
          <w:color w:val="000000" w:themeColor="text1"/>
          <w:lang w:val="fr-CH"/>
        </w:rPr>
        <w:t xml:space="preserve"> diverses</w:t>
      </w:r>
      <w:r w:rsidR="00F47EC7" w:rsidRPr="001E0ED2">
        <w:rPr>
          <w:color w:val="000000" w:themeColor="text1"/>
          <w:lang w:val="fr-CH"/>
        </w:rPr>
        <w:t xml:space="preserve"> sont avancées dans les discours relatifs</w:t>
      </w:r>
      <w:r w:rsidR="00163D68">
        <w:rPr>
          <w:rStyle w:val="FootnoteReference"/>
          <w:color w:val="000000" w:themeColor="text1"/>
          <w:lang w:val="fr-CH"/>
        </w:rPr>
        <w:footnoteReference w:id="14"/>
      </w:r>
      <w:r w:rsidR="00F47EC7" w:rsidRPr="001E0ED2">
        <w:rPr>
          <w:color w:val="000000" w:themeColor="text1"/>
          <w:lang w:val="fr-CH"/>
        </w:rPr>
        <w:t xml:space="preserve"> au film, aucun des auteurs ne cherche</w:t>
      </w:r>
      <w:r w:rsidR="005115E5">
        <w:rPr>
          <w:color w:val="000000" w:themeColor="text1"/>
          <w:lang w:val="fr-CH"/>
        </w:rPr>
        <w:t xml:space="preserve"> pourtant</w:t>
      </w:r>
      <w:r w:rsidR="00F47EC7">
        <w:rPr>
          <w:color w:val="000000" w:themeColor="text1"/>
          <w:lang w:val="fr-CH"/>
        </w:rPr>
        <w:t xml:space="preserve"> à </w:t>
      </w:r>
      <w:r w:rsidR="005115E5">
        <w:rPr>
          <w:color w:val="000000" w:themeColor="text1"/>
          <w:lang w:val="fr-CH"/>
        </w:rPr>
        <w:t xml:space="preserve">les </w:t>
      </w:r>
      <w:r w:rsidR="00F47EC7">
        <w:rPr>
          <w:color w:val="000000" w:themeColor="text1"/>
          <w:lang w:val="fr-CH"/>
        </w:rPr>
        <w:t xml:space="preserve">justifier </w:t>
      </w:r>
      <w:r w:rsidR="005115E5">
        <w:rPr>
          <w:color w:val="000000" w:themeColor="text1"/>
          <w:lang w:val="fr-CH"/>
        </w:rPr>
        <w:t>ou les étudier</w:t>
      </w:r>
      <w:r w:rsidR="00F47EC7">
        <w:rPr>
          <w:color w:val="000000" w:themeColor="text1"/>
          <w:lang w:val="fr-CH"/>
        </w:rPr>
        <w:t xml:space="preserve">. Ce travail de mémoire a pour objectif, à travers une étude détaillée des textes filmiques et des discours sur le film, de </w:t>
      </w:r>
      <w:r w:rsidR="005E3089">
        <w:rPr>
          <w:color w:val="000000" w:themeColor="text1"/>
          <w:lang w:val="fr-CH"/>
        </w:rPr>
        <w:t>choisir l’une d’entre elles afin d’y déceler un processus de canonisation.</w:t>
      </w:r>
    </w:p>
    <w:p w14:paraId="4C249313" w14:textId="55443F69" w:rsidR="00B63573" w:rsidRPr="00D90B26" w:rsidRDefault="00FD791C" w:rsidP="00C85094">
      <w:pPr>
        <w:pStyle w:val="Mmoire"/>
        <w:rPr>
          <w:highlight w:val="yellow"/>
          <w:lang w:val="fr-CH"/>
        </w:rPr>
      </w:pPr>
      <w:r>
        <w:rPr>
          <w:lang w:val="fr-CH"/>
        </w:rPr>
        <w:tab/>
      </w:r>
      <w:r w:rsidR="00590DCE" w:rsidRPr="00D90B26">
        <w:rPr>
          <w:highlight w:val="yellow"/>
          <w:lang w:val="fr-CH"/>
        </w:rPr>
        <w:t>Dans</w:t>
      </w:r>
      <w:r w:rsidR="00381432" w:rsidRPr="00D90B26">
        <w:rPr>
          <w:highlight w:val="yellow"/>
          <w:lang w:val="fr-CH"/>
        </w:rPr>
        <w:t xml:space="preserve"> </w:t>
      </w:r>
      <w:ins w:id="5" w:author="Anas Sareen" w:date="2016-12-22T09:17:00Z">
        <w:r w:rsidR="0040686C">
          <w:rPr>
            <w:highlight w:val="yellow"/>
            <w:lang w:val="fr-CH"/>
          </w:rPr>
          <w:t xml:space="preserve">son article </w:t>
        </w:r>
      </w:ins>
      <w:bookmarkStart w:id="6" w:name="_GoBack"/>
      <w:bookmarkEnd w:id="6"/>
      <w:del w:id="7" w:author="Anas Sareen" w:date="2016-12-22T09:17:00Z">
        <w:r w:rsidR="00381432" w:rsidRPr="00D90B26" w:rsidDel="0040686C">
          <w:rPr>
            <w:highlight w:val="yellow"/>
            <w:lang w:val="fr-CH"/>
          </w:rPr>
          <w:delText xml:space="preserve">le très discuté et cité article </w:delText>
        </w:r>
      </w:del>
      <w:r w:rsidR="00381432" w:rsidRPr="00D90B26">
        <w:rPr>
          <w:highlight w:val="yellow"/>
          <w:lang w:val="fr-CH"/>
        </w:rPr>
        <w:t>« </w:t>
      </w:r>
      <w:r w:rsidR="00381432" w:rsidRPr="00932B1C">
        <w:rPr>
          <w:highlight w:val="yellow"/>
          <w:lang w:val="fr-CH"/>
        </w:rPr>
        <w:t>Innovation and Repetition: Between Modern and Post-Modern Aesthetics</w:t>
      </w:r>
      <w:r w:rsidR="00381432" w:rsidRPr="00D90B26">
        <w:rPr>
          <w:highlight w:val="yellow"/>
          <w:lang w:val="fr-CH"/>
        </w:rPr>
        <w:t> »</w:t>
      </w:r>
      <w:r w:rsidR="0052565A" w:rsidRPr="00D90B26">
        <w:rPr>
          <w:rStyle w:val="FootnoteReference"/>
          <w:highlight w:val="yellow"/>
          <w:lang w:val="fr-CH"/>
        </w:rPr>
        <w:footnoteReference w:id="15"/>
      </w:r>
      <w:r w:rsidR="00324328" w:rsidRPr="00D90B26">
        <w:rPr>
          <w:highlight w:val="yellow"/>
          <w:lang w:val="fr-CH"/>
        </w:rPr>
        <w:t xml:space="preserve">, Umberto Eco </w:t>
      </w:r>
      <w:r w:rsidR="00004CB0" w:rsidRPr="00D90B26">
        <w:rPr>
          <w:highlight w:val="yellow"/>
          <w:lang w:val="fr-CH"/>
        </w:rPr>
        <w:t>op</w:t>
      </w:r>
      <w:r w:rsidR="008E30AC" w:rsidRPr="00D90B26">
        <w:rPr>
          <w:highlight w:val="yellow"/>
          <w:lang w:val="fr-CH"/>
        </w:rPr>
        <w:t xml:space="preserve">pose une conception moderne de la valeur artistique dont le critère était « la </w:t>
      </w:r>
      <w:r w:rsidR="00FE4E98" w:rsidRPr="00D90B26">
        <w:rPr>
          <w:highlight w:val="yellow"/>
          <w:lang w:val="fr-CH"/>
        </w:rPr>
        <w:t>nouveauté</w:t>
      </w:r>
      <w:r w:rsidR="008E30AC" w:rsidRPr="00D90B26">
        <w:rPr>
          <w:highlight w:val="yellow"/>
          <w:lang w:val="fr-CH"/>
        </w:rPr>
        <w:t xml:space="preserve">́, un </w:t>
      </w:r>
      <w:r w:rsidR="00FE4E98" w:rsidRPr="00D90B26">
        <w:rPr>
          <w:highlight w:val="yellow"/>
          <w:lang w:val="fr-CH"/>
        </w:rPr>
        <w:t>degré</w:t>
      </w:r>
      <w:r w:rsidR="008E30AC" w:rsidRPr="00D90B26">
        <w:rPr>
          <w:highlight w:val="yellow"/>
          <w:lang w:val="fr-CH"/>
        </w:rPr>
        <w:t xml:space="preserve">́ d'information </w:t>
      </w:r>
      <w:r w:rsidR="00FE4E98" w:rsidRPr="00D90B26">
        <w:rPr>
          <w:highlight w:val="yellow"/>
          <w:lang w:val="fr-CH"/>
        </w:rPr>
        <w:t>élevé</w:t>
      </w:r>
      <w:r w:rsidR="008E30AC" w:rsidRPr="00D90B26">
        <w:rPr>
          <w:highlight w:val="yellow"/>
          <w:lang w:val="fr-CH"/>
        </w:rPr>
        <w:t>́. »</w:t>
      </w:r>
      <w:r w:rsidR="008E30AC" w:rsidRPr="00D90B26">
        <w:rPr>
          <w:rStyle w:val="FootnoteReference"/>
          <w:highlight w:val="yellow"/>
          <w:lang w:val="fr-CH"/>
        </w:rPr>
        <w:footnoteReference w:id="16"/>
      </w:r>
      <w:r w:rsidR="00910E90" w:rsidRPr="00D90B26">
        <w:rPr>
          <w:highlight w:val="yellow"/>
          <w:lang w:val="fr-CH"/>
        </w:rPr>
        <w:t xml:space="preserve"> à une </w:t>
      </w:r>
      <w:r w:rsidR="00795B2C" w:rsidRPr="00D90B26">
        <w:rPr>
          <w:highlight w:val="yellow"/>
          <w:lang w:val="fr-CH"/>
        </w:rPr>
        <w:t>conception post-moderne dont le plaisir est dérivé d’une « série de variations possibles est potentiellement infinie »</w:t>
      </w:r>
      <w:r w:rsidR="00722CFB" w:rsidRPr="00D90B26">
        <w:rPr>
          <w:rStyle w:val="FootnoteReference"/>
          <w:highlight w:val="yellow"/>
          <w:lang w:val="fr-CH"/>
        </w:rPr>
        <w:footnoteReference w:id="17"/>
      </w:r>
      <w:r w:rsidR="00B62F25" w:rsidRPr="00D90B26">
        <w:rPr>
          <w:highlight w:val="yellow"/>
          <w:lang w:val="fr-CH"/>
        </w:rPr>
        <w:t>. Eco explique que selon une conception moderne de la valeur artistique, une œuvre « bien faite »</w:t>
      </w:r>
      <w:r w:rsidR="00B62F25" w:rsidRPr="00D90B26">
        <w:rPr>
          <w:rStyle w:val="FootnoteReference"/>
          <w:highlight w:val="yellow"/>
          <w:lang w:val="fr-CH"/>
        </w:rPr>
        <w:footnoteReference w:id="18"/>
      </w:r>
      <w:r w:rsidR="00B62F25" w:rsidRPr="00D90B26">
        <w:rPr>
          <w:highlight w:val="yellow"/>
          <w:lang w:val="fr-CH"/>
        </w:rPr>
        <w:t xml:space="preserve"> doit répondre à deux critères : </w:t>
      </w:r>
    </w:p>
    <w:p w14:paraId="759F7AE8" w14:textId="080B6DB6" w:rsidR="00FD791C" w:rsidRPr="00D90B26" w:rsidRDefault="00B62F25" w:rsidP="006D0CB4">
      <w:pPr>
        <w:spacing w:after="120"/>
        <w:ind w:left="720"/>
        <w:rPr>
          <w:highlight w:val="yellow"/>
          <w:lang w:val="fr-CH"/>
        </w:rPr>
      </w:pPr>
      <w:r w:rsidRPr="00D90B26">
        <w:rPr>
          <w:highlight w:val="yellow"/>
          <w:lang w:val="fr-CH"/>
        </w:rPr>
        <w:t xml:space="preserve">« (a) elle doit parvenir à une dialectique entre ordre et </w:t>
      </w:r>
      <w:r w:rsidR="00543060" w:rsidRPr="00D90B26">
        <w:rPr>
          <w:highlight w:val="yellow"/>
          <w:lang w:val="fr-CH"/>
        </w:rPr>
        <w:t>nouveauté</w:t>
      </w:r>
      <w:r w:rsidRPr="00D90B26">
        <w:rPr>
          <w:highlight w:val="yellow"/>
          <w:lang w:val="fr-CH"/>
        </w:rPr>
        <w:t xml:space="preserve">́ - autrement dit, entre </w:t>
      </w:r>
      <w:r w:rsidR="00543060" w:rsidRPr="00D90B26">
        <w:rPr>
          <w:highlight w:val="yellow"/>
          <w:lang w:val="fr-CH"/>
        </w:rPr>
        <w:t>procédé</w:t>
      </w:r>
      <w:r w:rsidRPr="00D90B26">
        <w:rPr>
          <w:highlight w:val="yellow"/>
          <w:lang w:val="fr-CH"/>
        </w:rPr>
        <w:t>́ et innovation</w:t>
      </w:r>
      <w:r w:rsidR="00543060" w:rsidRPr="00D90B26">
        <w:rPr>
          <w:highlight w:val="yellow"/>
          <w:lang w:val="fr-CH"/>
        </w:rPr>
        <w:t xml:space="preserve"> ; (b) cette dialectique doit ê</w:t>
      </w:r>
      <w:r w:rsidRPr="00D90B26">
        <w:rPr>
          <w:highlight w:val="yellow"/>
          <w:lang w:val="fr-CH"/>
        </w:rPr>
        <w:t xml:space="preserve">tre </w:t>
      </w:r>
      <w:r w:rsidR="00543060" w:rsidRPr="00D90B26">
        <w:rPr>
          <w:highlight w:val="yellow"/>
          <w:lang w:val="fr-CH"/>
        </w:rPr>
        <w:t>perçue</w:t>
      </w:r>
      <w:r w:rsidRPr="00D90B26">
        <w:rPr>
          <w:highlight w:val="yellow"/>
          <w:lang w:val="fr-CH"/>
        </w:rPr>
        <w:t xml:space="preserve"> par le consommateur, qui ne doit pas seulement saisir le contenu du message, mais aussi la </w:t>
      </w:r>
      <w:r w:rsidR="00543060" w:rsidRPr="00D90B26">
        <w:rPr>
          <w:highlight w:val="yellow"/>
          <w:lang w:val="fr-CH"/>
        </w:rPr>
        <w:t>manière</w:t>
      </w:r>
      <w:r w:rsidRPr="00D90B26">
        <w:rPr>
          <w:highlight w:val="yellow"/>
          <w:lang w:val="fr-CH"/>
        </w:rPr>
        <w:t xml:space="preserve"> dont le message transmet ce contenu.</w:t>
      </w:r>
      <w:r w:rsidR="00543060" w:rsidRPr="00D90B26">
        <w:rPr>
          <w:highlight w:val="yellow"/>
          <w:lang w:val="fr-CH"/>
        </w:rPr>
        <w:t> »</w:t>
      </w:r>
      <w:r w:rsidR="00F26A76" w:rsidRPr="00D90B26">
        <w:rPr>
          <w:rStyle w:val="FootnoteReference"/>
          <w:highlight w:val="yellow"/>
          <w:lang w:val="fr-CH"/>
        </w:rPr>
        <w:footnoteReference w:id="19"/>
      </w:r>
    </w:p>
    <w:p w14:paraId="78750A39" w14:textId="05BFEC02" w:rsidR="00B63573" w:rsidRPr="00B63573" w:rsidRDefault="006D0CB4" w:rsidP="006D0CB4">
      <w:pPr>
        <w:pStyle w:val="Mmoire"/>
        <w:rPr>
          <w:lang w:val="fr-CH"/>
        </w:rPr>
      </w:pPr>
      <w:r w:rsidRPr="00D90B26">
        <w:rPr>
          <w:highlight w:val="yellow"/>
          <w:lang w:val="fr-CH"/>
        </w:rPr>
        <w:t xml:space="preserve">Comme le précise ensuite l’auteur, ces critères </w:t>
      </w:r>
      <w:r w:rsidR="00DB6D87" w:rsidRPr="00D90B26">
        <w:rPr>
          <w:highlight w:val="yellow"/>
          <w:lang w:val="fr-CH"/>
        </w:rPr>
        <w:t>n’excluent pas les répétitions</w:t>
      </w:r>
      <w:r w:rsidR="00CB6EA4" w:rsidRPr="00D90B26">
        <w:rPr>
          <w:highlight w:val="yellow"/>
          <w:lang w:val="fr-CH"/>
        </w:rPr>
        <w:t> :</w:t>
      </w:r>
      <w:r w:rsidR="00CB6EA4">
        <w:rPr>
          <w:lang w:val="fr-CH"/>
        </w:rPr>
        <w:t xml:space="preserve"> </w:t>
      </w:r>
    </w:p>
    <w:p w14:paraId="3B96977B" w14:textId="35A27262" w:rsidR="006872C3" w:rsidRDefault="00BF3D45" w:rsidP="00795873">
      <w:pPr>
        <w:pStyle w:val="Mmoire"/>
        <w:rPr>
          <w:color w:val="000000" w:themeColor="text1"/>
          <w:lang w:val="fr-CH"/>
        </w:rPr>
      </w:pPr>
      <w:r>
        <w:rPr>
          <w:color w:val="000000" w:themeColor="text1"/>
          <w:lang w:val="fr-CH"/>
        </w:rPr>
        <w:lastRenderedPageBreak/>
        <w:tab/>
        <w:t>L’approche choisie par dans ce travail consiste à expliquer le processus de canonisation à travers les remakes du film. En effet, le film de Siegel n’est pas la seule adaptation cinématographique de ses textes sources</w:t>
      </w:r>
      <w:r>
        <w:rPr>
          <w:rStyle w:val="FootnoteReference"/>
          <w:color w:val="000000" w:themeColor="text1"/>
          <w:lang w:val="fr-CH"/>
        </w:rPr>
        <w:footnoteReference w:id="20"/>
      </w:r>
      <w:r w:rsidR="00497DDA">
        <w:rPr>
          <w:color w:val="000000" w:themeColor="text1"/>
          <w:lang w:val="fr-CH"/>
        </w:rPr>
        <w:t> : le film connaît trois versions ultérieures en 1978</w:t>
      </w:r>
      <w:r w:rsidR="002F4224">
        <w:rPr>
          <w:rStyle w:val="FootnoteReference"/>
          <w:color w:val="000000" w:themeColor="text1"/>
          <w:lang w:val="fr-CH"/>
        </w:rPr>
        <w:footnoteReference w:id="21"/>
      </w:r>
      <w:r w:rsidR="00497DDA">
        <w:rPr>
          <w:color w:val="000000" w:themeColor="text1"/>
          <w:lang w:val="fr-CH"/>
        </w:rPr>
        <w:t>, 1993</w:t>
      </w:r>
      <w:r w:rsidR="002F4224">
        <w:rPr>
          <w:rStyle w:val="FootnoteReference"/>
          <w:color w:val="000000" w:themeColor="text1"/>
          <w:lang w:val="fr-CH"/>
        </w:rPr>
        <w:footnoteReference w:id="22"/>
      </w:r>
      <w:r w:rsidR="00497DDA">
        <w:rPr>
          <w:color w:val="000000" w:themeColor="text1"/>
          <w:lang w:val="fr-CH"/>
        </w:rPr>
        <w:t xml:space="preserve"> et 2007</w:t>
      </w:r>
      <w:r w:rsidR="002F4224">
        <w:rPr>
          <w:rStyle w:val="FootnoteReference"/>
          <w:color w:val="000000" w:themeColor="text1"/>
          <w:lang w:val="fr-CH"/>
        </w:rPr>
        <w:footnoteReference w:id="23"/>
      </w:r>
      <w:r w:rsidR="00497DDA">
        <w:rPr>
          <w:color w:val="000000" w:themeColor="text1"/>
          <w:lang w:val="fr-CH"/>
        </w:rPr>
        <w:t>.</w:t>
      </w:r>
      <w:r w:rsidR="00802D10">
        <w:rPr>
          <w:color w:val="000000" w:themeColor="text1"/>
          <w:lang w:val="fr-CH"/>
        </w:rPr>
        <w:t xml:space="preserve"> Ces trois autres adaptations du récit de Jack Finney</w:t>
      </w:r>
      <w:r w:rsidR="00491F92">
        <w:rPr>
          <w:color w:val="000000" w:themeColor="text1"/>
          <w:lang w:val="fr-CH"/>
        </w:rPr>
        <w:t xml:space="preserve">, toutes issues de l’industrie cinématographique </w:t>
      </w:r>
      <w:r w:rsidR="00C245FB">
        <w:rPr>
          <w:color w:val="000000" w:themeColor="text1"/>
          <w:lang w:val="fr-CH"/>
        </w:rPr>
        <w:t>h</w:t>
      </w:r>
      <w:r w:rsidR="00491F92">
        <w:rPr>
          <w:color w:val="000000" w:themeColor="text1"/>
          <w:lang w:val="fr-CH"/>
        </w:rPr>
        <w:t xml:space="preserve">ollywoodienne, proposent de revisiter l’histoire originale en la déplaçant dans leur contexte historique respectif : la première dans la période </w:t>
      </w:r>
      <w:r w:rsidR="005C38D8">
        <w:rPr>
          <w:color w:val="000000" w:themeColor="text1"/>
          <w:lang w:val="fr-CH"/>
        </w:rPr>
        <w:t>de la contreculture et de la Détente</w:t>
      </w:r>
      <w:r w:rsidR="002325F1">
        <w:rPr>
          <w:rStyle w:val="FootnoteReference"/>
          <w:color w:val="000000" w:themeColor="text1"/>
          <w:lang w:val="fr-CH"/>
        </w:rPr>
        <w:footnoteReference w:id="24"/>
      </w:r>
      <w:r w:rsidR="005C38D8">
        <w:rPr>
          <w:color w:val="000000" w:themeColor="text1"/>
          <w:lang w:val="fr-CH"/>
        </w:rPr>
        <w:t>, la seconde dans la période d’hégémonie américaine et de la première Guerre du Golfe</w:t>
      </w:r>
      <w:r w:rsidR="002325F1">
        <w:rPr>
          <w:rStyle w:val="FootnoteReference"/>
          <w:color w:val="000000" w:themeColor="text1"/>
          <w:lang w:val="fr-CH"/>
        </w:rPr>
        <w:footnoteReference w:id="25"/>
      </w:r>
      <w:r w:rsidR="005C38D8">
        <w:rPr>
          <w:color w:val="000000" w:themeColor="text1"/>
          <w:lang w:val="fr-CH"/>
        </w:rPr>
        <w:t>, et la troisième dans celle du post 11-septembre de la Guerre contre la Terreur</w:t>
      </w:r>
      <w:r w:rsidR="002325F1">
        <w:rPr>
          <w:rStyle w:val="FootnoteReference"/>
          <w:color w:val="000000" w:themeColor="text1"/>
          <w:lang w:val="fr-CH"/>
        </w:rPr>
        <w:footnoteReference w:id="26"/>
      </w:r>
      <w:r w:rsidR="005C38D8">
        <w:rPr>
          <w:color w:val="000000" w:themeColor="text1"/>
          <w:lang w:val="fr-CH"/>
        </w:rPr>
        <w:t>.</w:t>
      </w:r>
      <w:r w:rsidR="00965D4C">
        <w:rPr>
          <w:color w:val="000000" w:themeColor="text1"/>
          <w:lang w:val="fr-CH"/>
        </w:rPr>
        <w:t xml:space="preserve"> Ce travail ne propose pas une relecture de ces textes vis-à-vis de leur contexte socio-historique, </w:t>
      </w:r>
      <w:r w:rsidR="006872C3">
        <w:rPr>
          <w:color w:val="000000" w:themeColor="text1"/>
          <w:lang w:val="fr-CH"/>
        </w:rPr>
        <w:t>mais plutôt de voir quelles conditions ont permis ces remakes, comment ces derniers problématisent leur relation avec le film de Siegel et comment les discours qu’ils ont engendrés ont permis une légitimation du film de 1956 et son entrée dans certains canons cinématographiques.</w:t>
      </w:r>
    </w:p>
    <w:p w14:paraId="3705BE76" w14:textId="77777777" w:rsidR="006872C3" w:rsidRDefault="006872C3" w:rsidP="00795873">
      <w:pPr>
        <w:pStyle w:val="Mmoire"/>
        <w:rPr>
          <w:color w:val="000000" w:themeColor="text1"/>
          <w:lang w:val="fr-CH"/>
        </w:rPr>
      </w:pPr>
    </w:p>
    <w:p w14:paraId="19A9559A" w14:textId="2E82EAB3" w:rsidR="00CD7B02" w:rsidRDefault="006872C3" w:rsidP="00795873">
      <w:pPr>
        <w:pStyle w:val="Mmoire"/>
        <w:rPr>
          <w:color w:val="000000" w:themeColor="text1"/>
          <w:lang w:val="fr-CH"/>
        </w:rPr>
      </w:pPr>
      <w:r>
        <w:rPr>
          <w:color w:val="000000" w:themeColor="text1"/>
          <w:lang w:val="fr-CH"/>
        </w:rPr>
        <w:tab/>
        <w:t xml:space="preserve">Dans un premier temps, il conviendra d’effectuer un bilan historiographique de notre objet. Ce bilan commence par problématiser la question du canon : comment définit-on le canon ? Comment ce canon est-il établi </w:t>
      </w:r>
      <w:r w:rsidR="00563601">
        <w:rPr>
          <w:color w:val="000000" w:themeColor="text1"/>
          <w:lang w:val="fr-CH"/>
        </w:rPr>
        <w:t xml:space="preserve">et est-il amené à évoluer ? </w:t>
      </w:r>
      <w:r w:rsidR="00230C0B">
        <w:rPr>
          <w:color w:val="000000" w:themeColor="text1"/>
          <w:lang w:val="fr-CH"/>
        </w:rPr>
        <w:t>L</w:t>
      </w:r>
      <w:r w:rsidR="0097633F">
        <w:rPr>
          <w:color w:val="000000" w:themeColor="text1"/>
          <w:lang w:val="fr-CH"/>
        </w:rPr>
        <w:t>a question de définition du canon sera abordée d’un point de vue épistémologique mais également considérée dans son aspect comme pratique culturelle</w:t>
      </w:r>
      <w:r w:rsidR="00563601">
        <w:rPr>
          <w:color w:val="000000" w:themeColor="text1"/>
          <w:lang w:val="fr-CH"/>
        </w:rPr>
        <w:t>. Il s’agira ensuite de revenir la réception théorique du film et de ses remakes : à quel moment la critique commence-t-elle à considérer le film de Siegel comme un « classique » ?</w:t>
      </w:r>
      <w:r w:rsidR="00EE2433">
        <w:rPr>
          <w:color w:val="000000" w:themeColor="text1"/>
          <w:lang w:val="fr-CH"/>
        </w:rPr>
        <w:t xml:space="preserve"> Quel est la place accordée aux versions ultérieures du film dans la réception critique d’un remake ?</w:t>
      </w:r>
      <w:r w:rsidR="002748E0">
        <w:rPr>
          <w:color w:val="000000" w:themeColor="text1"/>
          <w:lang w:val="fr-CH"/>
        </w:rPr>
        <w:t xml:space="preserve"> Pour se faire, les réceptions critiques de la presse quotidiennes et spécialisée américaine et française seront analysées. Le film présentant une hybridité générique, la sous-partie suivante évoluera les discours qu’elle engendre et la </w:t>
      </w:r>
      <w:r w:rsidR="002748E0">
        <w:rPr>
          <w:color w:val="000000" w:themeColor="text1"/>
          <w:lang w:val="fr-CH"/>
        </w:rPr>
        <w:lastRenderedPageBreak/>
        <w:t xml:space="preserve">manière dont cette hybridité informera les remakes et leur </w:t>
      </w:r>
      <w:r w:rsidR="000011CF">
        <w:rPr>
          <w:color w:val="000000" w:themeColor="text1"/>
          <w:lang w:val="fr-CH"/>
        </w:rPr>
        <w:t>réception</w:t>
      </w:r>
      <w:r w:rsidR="002748E0">
        <w:rPr>
          <w:color w:val="000000" w:themeColor="text1"/>
          <w:lang w:val="fr-CH"/>
        </w:rPr>
        <w:t xml:space="preserve">. Finalement, </w:t>
      </w:r>
      <w:r w:rsidR="00012622">
        <w:rPr>
          <w:color w:val="000000" w:themeColor="text1"/>
          <w:lang w:val="fr-CH"/>
        </w:rPr>
        <w:t>il sera question de faire état du « délire d’interprétations »</w:t>
      </w:r>
      <w:r w:rsidR="00012622">
        <w:rPr>
          <w:rStyle w:val="FootnoteReference"/>
          <w:color w:val="000000" w:themeColor="text1"/>
          <w:lang w:val="fr-CH"/>
        </w:rPr>
        <w:footnoteReference w:id="27"/>
      </w:r>
      <w:r w:rsidR="00F404D0">
        <w:rPr>
          <w:color w:val="000000" w:themeColor="text1"/>
          <w:lang w:val="fr-CH"/>
        </w:rPr>
        <w:t xml:space="preserve"> suscité dans les discours académiques relatif aux films, et de voir comment ces analyses relèvent une « </w:t>
      </w:r>
      <w:r w:rsidR="00816C9D">
        <w:rPr>
          <w:color w:val="000000" w:themeColor="text1"/>
          <w:lang w:val="fr-CH"/>
        </w:rPr>
        <w:t xml:space="preserve">grande </w:t>
      </w:r>
      <w:r w:rsidR="00F404D0">
        <w:rPr>
          <w:color w:val="000000" w:themeColor="text1"/>
          <w:lang w:val="fr-CH"/>
        </w:rPr>
        <w:t>instabilité</w:t>
      </w:r>
      <w:r w:rsidR="00816C9D">
        <w:rPr>
          <w:color w:val="000000" w:themeColor="text1"/>
          <w:lang w:val="fr-CH"/>
        </w:rPr>
        <w:t xml:space="preserve"> de son</w:t>
      </w:r>
      <w:r w:rsidR="00F404D0">
        <w:rPr>
          <w:color w:val="000000" w:themeColor="text1"/>
          <w:lang w:val="fr-CH"/>
        </w:rPr>
        <w:t xml:space="preserve"> texte »</w:t>
      </w:r>
      <w:r w:rsidR="00F404D0">
        <w:rPr>
          <w:rStyle w:val="FootnoteReference"/>
          <w:color w:val="000000" w:themeColor="text1"/>
          <w:lang w:val="fr-CH"/>
        </w:rPr>
        <w:footnoteReference w:id="28"/>
      </w:r>
      <w:r w:rsidR="00CD7B02">
        <w:rPr>
          <w:color w:val="000000" w:themeColor="text1"/>
          <w:lang w:val="fr-CH"/>
        </w:rPr>
        <w:t>.</w:t>
      </w:r>
    </w:p>
    <w:p w14:paraId="6D8ADC43" w14:textId="40EFD6ED" w:rsidR="00FE2361" w:rsidRDefault="00D25CFB" w:rsidP="00795873">
      <w:pPr>
        <w:pStyle w:val="Mmoire"/>
        <w:rPr>
          <w:color w:val="000000" w:themeColor="text1"/>
          <w:lang w:val="fr-CH"/>
        </w:rPr>
      </w:pPr>
      <w:r>
        <w:rPr>
          <w:color w:val="000000" w:themeColor="text1"/>
          <w:lang w:val="fr-CH"/>
        </w:rPr>
        <w:tab/>
        <w:t>Dans l</w:t>
      </w:r>
      <w:r w:rsidR="00C074C8">
        <w:rPr>
          <w:color w:val="000000" w:themeColor="text1"/>
          <w:lang w:val="fr-CH"/>
        </w:rPr>
        <w:t>a</w:t>
      </w:r>
      <w:r>
        <w:rPr>
          <w:color w:val="000000" w:themeColor="text1"/>
          <w:lang w:val="fr-CH"/>
        </w:rPr>
        <w:t xml:space="preserve"> deuxième </w:t>
      </w:r>
      <w:r w:rsidR="00C074C8">
        <w:rPr>
          <w:color w:val="000000" w:themeColor="text1"/>
          <w:lang w:val="fr-CH"/>
        </w:rPr>
        <w:t>partie</w:t>
      </w:r>
      <w:r>
        <w:rPr>
          <w:color w:val="000000" w:themeColor="text1"/>
          <w:lang w:val="fr-CH"/>
        </w:rPr>
        <w:t xml:space="preserve">, il sera question de la source littéraire du film : l’histoire de Finney publiée d’abord en trois parties sous forme feuilltonante dans le magazine </w:t>
      </w:r>
      <w:r>
        <w:rPr>
          <w:i/>
          <w:color w:val="000000" w:themeColor="text1"/>
          <w:lang w:val="fr-CH"/>
        </w:rPr>
        <w:t>Collider’s</w:t>
      </w:r>
      <w:r>
        <w:rPr>
          <w:color w:val="000000" w:themeColor="text1"/>
          <w:lang w:val="fr-CH"/>
        </w:rPr>
        <w:t xml:space="preserve"> en 1954</w:t>
      </w:r>
      <w:r>
        <w:rPr>
          <w:rStyle w:val="FootnoteReference"/>
          <w:color w:val="000000" w:themeColor="text1"/>
          <w:lang w:val="fr-CH"/>
        </w:rPr>
        <w:footnoteReference w:id="29"/>
      </w:r>
      <w:r>
        <w:rPr>
          <w:color w:val="000000" w:themeColor="text1"/>
          <w:lang w:val="fr-CH"/>
        </w:rPr>
        <w:t xml:space="preserve"> puis sous forme de roman</w:t>
      </w:r>
      <w:r>
        <w:rPr>
          <w:rStyle w:val="FootnoteReference"/>
          <w:color w:val="000000" w:themeColor="text1"/>
          <w:lang w:val="fr-CH"/>
        </w:rPr>
        <w:footnoteReference w:id="30"/>
      </w:r>
      <w:r>
        <w:rPr>
          <w:color w:val="000000" w:themeColor="text1"/>
          <w:lang w:val="fr-CH"/>
        </w:rPr>
        <w:t xml:space="preserve"> l’année suivante.</w:t>
      </w:r>
      <w:r w:rsidR="007B429A">
        <w:rPr>
          <w:color w:val="000000" w:themeColor="text1"/>
          <w:lang w:val="fr-CH"/>
        </w:rPr>
        <w:t xml:space="preserve"> Quels changements entrainent la publication de l’histoire sous forme romanesque ? </w:t>
      </w:r>
      <w:r w:rsidR="00C57E8B">
        <w:rPr>
          <w:color w:val="000000" w:themeColor="text1"/>
          <w:lang w:val="fr-CH"/>
        </w:rPr>
        <w:t xml:space="preserve">En quoi la production simultanée du film de Siegel a-t-elle influencée de changement de format ? </w:t>
      </w:r>
      <w:r w:rsidR="00E660B5">
        <w:rPr>
          <w:color w:val="000000" w:themeColor="text1"/>
          <w:lang w:val="fr-CH"/>
        </w:rPr>
        <w:t>En quoi ces changements, et l’instabilité qu’ils entrainent, créent-ils des conditions favorables pour les remakes ultérieurs ? Comment la suite d’adaptation affecte-t-elle l</w:t>
      </w:r>
      <w:r w:rsidR="00DE2C97">
        <w:rPr>
          <w:color w:val="000000" w:themeColor="text1"/>
          <w:lang w:val="fr-CH"/>
        </w:rPr>
        <w:t>e parcours de publication du roman ?</w:t>
      </w:r>
      <w:r w:rsidR="00E9749C">
        <w:rPr>
          <w:color w:val="000000" w:themeColor="text1"/>
          <w:lang w:val="fr-CH"/>
        </w:rPr>
        <w:t xml:space="preserve"> </w:t>
      </w:r>
      <w:r w:rsidR="00C074C8">
        <w:rPr>
          <w:color w:val="000000" w:themeColor="text1"/>
          <w:lang w:val="fr-CH"/>
        </w:rPr>
        <w:t xml:space="preserve">La partie </w:t>
      </w:r>
      <w:r w:rsidR="005B2D55">
        <w:rPr>
          <w:color w:val="000000" w:themeColor="text1"/>
          <w:lang w:val="fr-CH"/>
        </w:rPr>
        <w:t xml:space="preserve">commencera par </w:t>
      </w:r>
      <w:r w:rsidR="00FB01D6">
        <w:rPr>
          <w:color w:val="000000" w:themeColor="text1"/>
          <w:lang w:val="fr-CH"/>
        </w:rPr>
        <w:t xml:space="preserve">analyser la première adaptation du texte de Finney au cinéma en retraçant sa pré-production et production expéditive, sa post-production </w:t>
      </w:r>
      <w:r w:rsidR="00D43CCC">
        <w:rPr>
          <w:color w:val="000000" w:themeColor="text1"/>
          <w:lang w:val="fr-CH"/>
        </w:rPr>
        <w:t>difficile</w:t>
      </w:r>
      <w:r w:rsidR="00FB01D6">
        <w:rPr>
          <w:color w:val="000000" w:themeColor="text1"/>
          <w:lang w:val="fr-CH"/>
        </w:rPr>
        <w:t xml:space="preserve"> </w:t>
      </w:r>
      <w:r w:rsidR="00D43CCC" w:rsidRPr="00E95845">
        <w:rPr>
          <w:color w:val="000000" w:themeColor="text1"/>
          <w:lang w:val="fr-CH"/>
        </w:rPr>
        <w:t>–</w:t>
      </w:r>
      <w:r w:rsidR="00D43CCC">
        <w:rPr>
          <w:color w:val="000000" w:themeColor="text1"/>
          <w:lang w:val="fr-CH"/>
        </w:rPr>
        <w:t xml:space="preserve">ralentie </w:t>
      </w:r>
      <w:r w:rsidR="00FB01D6">
        <w:rPr>
          <w:color w:val="000000" w:themeColor="text1"/>
          <w:lang w:val="fr-CH"/>
        </w:rPr>
        <w:t>par les divergences entre réalisateur, scénariste, producteur et studio</w:t>
      </w:r>
      <w:r w:rsidR="00D43CCC" w:rsidRPr="00E95845">
        <w:rPr>
          <w:color w:val="000000" w:themeColor="text1"/>
          <w:lang w:val="fr-CH"/>
        </w:rPr>
        <w:t>–</w:t>
      </w:r>
      <w:r w:rsidR="00D43CCC">
        <w:rPr>
          <w:color w:val="000000" w:themeColor="text1"/>
          <w:lang w:val="fr-CH"/>
        </w:rPr>
        <w:t xml:space="preserve"> et </w:t>
      </w:r>
      <w:r w:rsidR="00702B2C">
        <w:rPr>
          <w:color w:val="000000" w:themeColor="text1"/>
          <w:lang w:val="fr-CH"/>
        </w:rPr>
        <w:t>les changements opérés</w:t>
      </w:r>
      <w:r w:rsidR="00D43CCC">
        <w:rPr>
          <w:color w:val="000000" w:themeColor="text1"/>
          <w:lang w:val="fr-CH"/>
        </w:rPr>
        <w:t xml:space="preserve"> par cette adaptation.</w:t>
      </w:r>
      <w:r w:rsidR="00702B2C">
        <w:rPr>
          <w:color w:val="000000" w:themeColor="text1"/>
          <w:lang w:val="fr-CH"/>
        </w:rPr>
        <w:t xml:space="preserve"> Se posera ensuite la question du passage de la forme feuilltonante à la forme romanesque et de. Finalement, il sera question de considérer le roman </w:t>
      </w:r>
      <w:r w:rsidR="00702B2C">
        <w:rPr>
          <w:i/>
          <w:color w:val="000000" w:themeColor="text1"/>
          <w:lang w:val="fr-CH"/>
        </w:rPr>
        <w:t>The Body Snatchers</w:t>
      </w:r>
      <w:r w:rsidR="00702B2C">
        <w:rPr>
          <w:color w:val="000000" w:themeColor="text1"/>
          <w:lang w:val="fr-CH"/>
        </w:rPr>
        <w:t xml:space="preserve"> comme une série parallèle à la </w:t>
      </w:r>
      <w:r w:rsidR="00FE2361">
        <w:rPr>
          <w:color w:val="000000" w:themeColor="text1"/>
          <w:lang w:val="fr-CH"/>
        </w:rPr>
        <w:t>série</w:t>
      </w:r>
      <w:r w:rsidR="00702B2C">
        <w:rPr>
          <w:color w:val="000000" w:themeColor="text1"/>
          <w:lang w:val="fr-CH"/>
        </w:rPr>
        <w:t xml:space="preserve"> filmique à travers l’histoire de </w:t>
      </w:r>
      <w:r w:rsidR="00FE2361">
        <w:rPr>
          <w:color w:val="000000" w:themeColor="text1"/>
          <w:lang w:val="fr-CH"/>
        </w:rPr>
        <w:t>sa</w:t>
      </w:r>
      <w:r w:rsidR="00702B2C">
        <w:rPr>
          <w:color w:val="000000" w:themeColor="text1"/>
          <w:lang w:val="fr-CH"/>
        </w:rPr>
        <w:t xml:space="preserve"> publication et les changements opérés par l’auteur et ses éditeurs dans les rééditions ultérieures du roman original.</w:t>
      </w:r>
    </w:p>
    <w:p w14:paraId="18B61796" w14:textId="39A111CC" w:rsidR="009359E6" w:rsidRDefault="00FE2361" w:rsidP="001E1F99">
      <w:pPr>
        <w:pStyle w:val="Mmoire"/>
        <w:rPr>
          <w:color w:val="000000" w:themeColor="text1"/>
          <w:lang w:val="fr-CH"/>
        </w:rPr>
      </w:pPr>
      <w:r>
        <w:rPr>
          <w:color w:val="000000" w:themeColor="text1"/>
          <w:lang w:val="fr-CH"/>
        </w:rPr>
        <w:tab/>
      </w:r>
      <w:r w:rsidR="001E1F99">
        <w:rPr>
          <w:color w:val="000000" w:themeColor="text1"/>
          <w:lang w:val="fr-CH"/>
        </w:rPr>
        <w:t>L</w:t>
      </w:r>
      <w:r w:rsidR="00C074C8">
        <w:rPr>
          <w:color w:val="000000" w:themeColor="text1"/>
          <w:lang w:val="fr-CH"/>
        </w:rPr>
        <w:t>a</w:t>
      </w:r>
      <w:r>
        <w:rPr>
          <w:color w:val="000000" w:themeColor="text1"/>
          <w:lang w:val="fr-CH"/>
        </w:rPr>
        <w:t xml:space="preserve"> troisième </w:t>
      </w:r>
      <w:r w:rsidR="00C074C8">
        <w:rPr>
          <w:color w:val="000000" w:themeColor="text1"/>
          <w:lang w:val="fr-CH"/>
        </w:rPr>
        <w:t>partie</w:t>
      </w:r>
      <w:r>
        <w:rPr>
          <w:color w:val="000000" w:themeColor="text1"/>
          <w:lang w:val="fr-CH"/>
        </w:rPr>
        <w:t xml:space="preserve"> se concentre sur les textes filmiques des trois remakes : comment ces remakes successifs problématisent les tensions entre réflexivité et originalité face aux itérations précédentes ? Quels choix sont opérés par les scénaristes, réalisateurs et producteurs des remakes ? Quelles sont les conséquences des changements d’une version à l’autre du film dans le contexte de sérialité ?</w:t>
      </w:r>
      <w:r w:rsidR="00576209">
        <w:rPr>
          <w:color w:val="000000" w:themeColor="text1"/>
          <w:lang w:val="fr-CH"/>
        </w:rPr>
        <w:t xml:space="preserve"> </w:t>
      </w:r>
      <w:r w:rsidR="00966C96">
        <w:rPr>
          <w:color w:val="000000" w:themeColor="text1"/>
          <w:lang w:val="fr-CH"/>
        </w:rPr>
        <w:t xml:space="preserve"> </w:t>
      </w:r>
      <w:r w:rsidR="00597685">
        <w:rPr>
          <w:color w:val="000000" w:themeColor="text1"/>
          <w:lang w:val="fr-CH"/>
        </w:rPr>
        <w:t xml:space="preserve">Plutôt que de considérer les films comme s’inscrivant dans leur </w:t>
      </w:r>
      <w:r w:rsidR="00597685">
        <w:rPr>
          <w:color w:val="000000" w:themeColor="text1"/>
          <w:lang w:val="fr-CH"/>
        </w:rPr>
        <w:lastRenderedPageBreak/>
        <w:t xml:space="preserve">contexte socio-politique propre, il sera question de les aborder comme </w:t>
      </w:r>
      <w:r w:rsidR="0077388B">
        <w:rPr>
          <w:color w:val="000000" w:themeColor="text1"/>
          <w:lang w:val="fr-CH"/>
        </w:rPr>
        <w:t>partie</w:t>
      </w:r>
      <w:r w:rsidR="00597685">
        <w:rPr>
          <w:color w:val="000000" w:themeColor="text1"/>
          <w:lang w:val="fr-CH"/>
        </w:rPr>
        <w:t xml:space="preserve"> d’</w:t>
      </w:r>
      <w:r w:rsidR="00D12C0D">
        <w:rPr>
          <w:color w:val="000000" w:themeColor="text1"/>
          <w:lang w:val="fr-CH"/>
        </w:rPr>
        <w:t xml:space="preserve">une série filmique: de voir comment chaque film </w:t>
      </w:r>
      <w:r w:rsidR="002C1D08">
        <w:rPr>
          <w:color w:val="000000" w:themeColor="text1"/>
          <w:lang w:val="fr-CH"/>
        </w:rPr>
        <w:t>oscille entre révérence et détachement aux films qui ont précédé.</w:t>
      </w:r>
      <w:r w:rsidR="00EB6926">
        <w:rPr>
          <w:color w:val="000000" w:themeColor="text1"/>
          <w:lang w:val="fr-CH"/>
        </w:rPr>
        <w:t xml:space="preserve"> Cette analyse se fait en isolant certai</w:t>
      </w:r>
      <w:r w:rsidR="00C83B9C">
        <w:rPr>
          <w:color w:val="000000" w:themeColor="text1"/>
          <w:lang w:val="fr-CH"/>
        </w:rPr>
        <w:t xml:space="preserve">nes manifestations </w:t>
      </w:r>
      <w:r w:rsidR="00F90BB9">
        <w:rPr>
          <w:color w:val="000000" w:themeColor="text1"/>
          <w:lang w:val="fr-CH"/>
        </w:rPr>
        <w:t>narratives</w:t>
      </w:r>
      <w:r w:rsidR="00C83B9C">
        <w:rPr>
          <w:color w:val="000000" w:themeColor="text1"/>
          <w:lang w:val="fr-CH"/>
        </w:rPr>
        <w:t xml:space="preserve"> et </w:t>
      </w:r>
      <w:r w:rsidR="00F90BB9">
        <w:rPr>
          <w:color w:val="000000" w:themeColor="text1"/>
          <w:lang w:val="fr-CH"/>
        </w:rPr>
        <w:t>formelles</w:t>
      </w:r>
      <w:r w:rsidR="00C83B9C" w:rsidRPr="00473673">
        <w:rPr>
          <w:color w:val="000000" w:themeColor="text1"/>
          <w:lang w:val="fr-CH"/>
        </w:rPr>
        <w:t>,</w:t>
      </w:r>
      <w:r w:rsidR="00C83B9C">
        <w:rPr>
          <w:color w:val="000000" w:themeColor="text1"/>
          <w:lang w:val="fr-CH"/>
        </w:rPr>
        <w:t xml:space="preserve"> mais également en démontrant le jeu </w:t>
      </w:r>
      <w:r w:rsidR="00023686">
        <w:rPr>
          <w:color w:val="000000" w:themeColor="text1"/>
          <w:lang w:val="fr-CH"/>
        </w:rPr>
        <w:t>sur les attentes du spectateur dans le contexte de la série.</w:t>
      </w:r>
      <w:r w:rsidR="006D393B">
        <w:rPr>
          <w:color w:val="000000" w:themeColor="text1"/>
          <w:lang w:val="fr-CH"/>
        </w:rPr>
        <w:t xml:space="preserve"> Il s’agira ensuite d’aborder </w:t>
      </w:r>
      <w:r w:rsidR="00C60BF0">
        <w:rPr>
          <w:color w:val="000000" w:themeColor="text1"/>
          <w:lang w:val="fr-CH"/>
        </w:rPr>
        <w:t>les conséquences</w:t>
      </w:r>
      <w:r w:rsidR="006D393B">
        <w:rPr>
          <w:color w:val="000000" w:themeColor="text1"/>
          <w:lang w:val="fr-CH"/>
        </w:rPr>
        <w:t xml:space="preserve"> du déplacement spatio-temporel du récit </w:t>
      </w:r>
      <w:r w:rsidR="002544DD">
        <w:rPr>
          <w:color w:val="000000" w:themeColor="text1"/>
          <w:lang w:val="fr-CH"/>
        </w:rPr>
        <w:t xml:space="preserve">opéré par chaque remake sur la cohérence de la </w:t>
      </w:r>
      <w:r w:rsidR="001826B1">
        <w:rPr>
          <w:color w:val="000000" w:themeColor="text1"/>
          <w:lang w:val="fr-CH"/>
        </w:rPr>
        <w:t>série ;</w:t>
      </w:r>
      <w:r w:rsidR="002544DD">
        <w:rPr>
          <w:color w:val="000000" w:themeColor="text1"/>
          <w:lang w:val="fr-CH"/>
        </w:rPr>
        <w:t xml:space="preserve"> et de mettre à l’épreuve son appellation de remake au profit d’autres formes de sérialité.</w:t>
      </w:r>
    </w:p>
    <w:p w14:paraId="08A70D2C" w14:textId="66833558" w:rsidR="00D631B6" w:rsidRPr="00D631B6" w:rsidRDefault="009359E6" w:rsidP="00D631B6">
      <w:pPr>
        <w:pStyle w:val="Mmoire"/>
        <w:rPr>
          <w:color w:val="000000" w:themeColor="text1"/>
          <w:lang w:val="fr-CH"/>
        </w:rPr>
      </w:pPr>
      <w:r>
        <w:rPr>
          <w:color w:val="000000" w:themeColor="text1"/>
          <w:lang w:val="fr-CH"/>
        </w:rPr>
        <w:tab/>
        <w:t>Finalement, l</w:t>
      </w:r>
      <w:r w:rsidR="005B1FDD">
        <w:rPr>
          <w:color w:val="000000" w:themeColor="text1"/>
          <w:lang w:val="fr-CH"/>
        </w:rPr>
        <w:t>a</w:t>
      </w:r>
      <w:r>
        <w:rPr>
          <w:color w:val="000000" w:themeColor="text1"/>
          <w:lang w:val="fr-CH"/>
        </w:rPr>
        <w:t xml:space="preserve"> quatrième et derni</w:t>
      </w:r>
      <w:r w:rsidR="005B1FDD">
        <w:rPr>
          <w:color w:val="000000" w:themeColor="text1"/>
          <w:lang w:val="fr-CH"/>
        </w:rPr>
        <w:t>è</w:t>
      </w:r>
      <w:r>
        <w:rPr>
          <w:color w:val="000000" w:themeColor="text1"/>
          <w:lang w:val="fr-CH"/>
        </w:rPr>
        <w:t>r</w:t>
      </w:r>
      <w:r w:rsidR="005B1FDD">
        <w:rPr>
          <w:color w:val="000000" w:themeColor="text1"/>
          <w:lang w:val="fr-CH"/>
        </w:rPr>
        <w:t>e</w:t>
      </w:r>
      <w:r>
        <w:rPr>
          <w:color w:val="000000" w:themeColor="text1"/>
          <w:lang w:val="fr-CH"/>
        </w:rPr>
        <w:t xml:space="preserve"> </w:t>
      </w:r>
      <w:r w:rsidR="005B1FDD">
        <w:rPr>
          <w:color w:val="000000" w:themeColor="text1"/>
          <w:lang w:val="fr-CH"/>
        </w:rPr>
        <w:t>partie</w:t>
      </w:r>
      <w:r>
        <w:rPr>
          <w:color w:val="000000" w:themeColor="text1"/>
          <w:lang w:val="fr-CH"/>
        </w:rPr>
        <w:t xml:space="preserve"> abordera les discours autour de la série filmique. Comment les réalisateurs affirment leur statut d’auteur dans leurs discours sur leur film ? Quel sont les modalités de diffusion de la série, et comment ces dernières ont elle créés des conditions cadres idéales à la canonisation du film de Siegel ? Quel est la place de l’objet </w:t>
      </w:r>
      <w:r>
        <w:rPr>
          <w:i/>
          <w:color w:val="000000" w:themeColor="text1"/>
          <w:lang w:val="fr-CH"/>
        </w:rPr>
        <w:t>Invasion of the Body Snatchers</w:t>
      </w:r>
      <w:r>
        <w:rPr>
          <w:color w:val="000000" w:themeColor="text1"/>
          <w:lang w:val="fr-CH"/>
        </w:rPr>
        <w:t xml:space="preserve"> dans les discours académiques et para-académiques, et </w:t>
      </w:r>
      <w:r w:rsidR="005C5534">
        <w:rPr>
          <w:color w:val="000000" w:themeColor="text1"/>
          <w:lang w:val="fr-CH"/>
        </w:rPr>
        <w:t xml:space="preserve">comment ces derniers ont-ils </w:t>
      </w:r>
      <w:r w:rsidR="00E0308E">
        <w:rPr>
          <w:color w:val="000000" w:themeColor="text1"/>
          <w:lang w:val="fr-CH"/>
        </w:rPr>
        <w:t>contribué à son inscription dans l’imaginaire collectif des historiens et théoriciens du cinéma ?</w:t>
      </w:r>
      <w:r w:rsidR="005E264A">
        <w:rPr>
          <w:color w:val="000000" w:themeColor="text1"/>
          <w:lang w:val="fr-CH"/>
        </w:rPr>
        <w:t xml:space="preserve"> Les discours des réalisateurs autour de leur film</w:t>
      </w:r>
      <w:r w:rsidR="00142848">
        <w:rPr>
          <w:color w:val="000000" w:themeColor="text1"/>
          <w:lang w:val="fr-CH"/>
        </w:rPr>
        <w:t xml:space="preserve">, bien qu’à toujours considérer avec </w:t>
      </w:r>
      <w:r w:rsidR="00BE3BBD">
        <w:rPr>
          <w:color w:val="000000" w:themeColor="text1"/>
          <w:lang w:val="fr-CH"/>
        </w:rPr>
        <w:t xml:space="preserve">prudence, problématisent </w:t>
      </w:r>
      <w:r w:rsidR="00DF193A">
        <w:rPr>
          <w:color w:val="000000" w:themeColor="text1"/>
          <w:lang w:val="fr-CH"/>
        </w:rPr>
        <w:t xml:space="preserve">encore une fois la tension entre leur statut d’auteur et la série dans laquelle ils s’inscrivent. La question de la diffusion est quand-à-elle essentielle car elle </w:t>
      </w:r>
      <w:r w:rsidR="00E15698">
        <w:rPr>
          <w:color w:val="000000" w:themeColor="text1"/>
          <w:lang w:val="fr-CH"/>
        </w:rPr>
        <w:t xml:space="preserve">détermine l’accessibilité d’un film, particulièrement pour le grand public puisque ce dernier dispose de ressources très limitées pour voir en film en dehors des circuits de distribution habituels. Finalement, il convient de montrer comment les discours académiques nombreux autour du corpus de films ont contribué à éveiller l’intérêt d’historiens et théoriciens du cinéma et suscité ainsi une </w:t>
      </w:r>
      <w:r w:rsidR="00821757">
        <w:rPr>
          <w:color w:val="000000" w:themeColor="text1"/>
          <w:lang w:val="fr-CH"/>
        </w:rPr>
        <w:t>manne d’études les concernant</w:t>
      </w:r>
      <w:r w:rsidR="00DE02DE">
        <w:rPr>
          <w:color w:val="000000" w:themeColor="text1"/>
          <w:lang w:val="fr-CH"/>
        </w:rPr>
        <w:t>.</w:t>
      </w:r>
    </w:p>
    <w:p w14:paraId="01CF8080" w14:textId="77777777" w:rsidR="003C145A" w:rsidRDefault="003C145A" w:rsidP="003C145A">
      <w:pPr>
        <w:rPr>
          <w:lang w:val="fr-CH"/>
        </w:rPr>
      </w:pPr>
    </w:p>
    <w:p w14:paraId="108165F3" w14:textId="64C0E04F" w:rsidR="003C145A" w:rsidRPr="000A32D8" w:rsidRDefault="003C145A" w:rsidP="008D2C4A">
      <w:pPr>
        <w:pStyle w:val="Mmoire"/>
        <w:rPr>
          <w:lang w:val="fr-CH"/>
        </w:rPr>
      </w:pPr>
      <w:r>
        <w:rPr>
          <w:lang w:val="fr-CH"/>
        </w:rPr>
        <w:tab/>
      </w:r>
      <w:r w:rsidR="008D2C4A">
        <w:rPr>
          <w:lang w:val="fr-CH"/>
        </w:rPr>
        <w:t>Ce travail ne prétend pas définir un processus de canonisation applicable à tous les films, m</w:t>
      </w:r>
      <w:r w:rsidR="00B41DED">
        <w:rPr>
          <w:lang w:val="fr-CH"/>
        </w:rPr>
        <w:t xml:space="preserve">ais propose de déceler certains de ses mécanismes à travers l’objet d’étude particulier que compose la série des </w:t>
      </w:r>
      <w:r w:rsidR="00B41DED">
        <w:rPr>
          <w:i/>
          <w:lang w:val="fr-CH"/>
        </w:rPr>
        <w:t>Invasion of the Body Snatchers</w:t>
      </w:r>
      <w:r w:rsidR="00B41DED">
        <w:rPr>
          <w:lang w:val="fr-CH"/>
        </w:rPr>
        <w:t>.</w:t>
      </w:r>
      <w:r w:rsidR="00633530">
        <w:rPr>
          <w:lang w:val="fr-CH"/>
        </w:rPr>
        <w:t xml:space="preserve"> Au terme de l’étude, l’objectif est de </w:t>
      </w:r>
      <w:r w:rsidR="001D485E">
        <w:rPr>
          <w:lang w:val="fr-CH"/>
        </w:rPr>
        <w:t>vérifier les hypothèses émises à l’épreuve d’une étude axée sur les textes (littéraires et filmiques) et les</w:t>
      </w:r>
      <w:r w:rsidR="000A32D8">
        <w:rPr>
          <w:lang w:val="fr-CH"/>
        </w:rPr>
        <w:t xml:space="preserve"> discours autours de ces textes : que, dans le cas de </w:t>
      </w:r>
      <w:r w:rsidR="000A32D8">
        <w:rPr>
          <w:i/>
          <w:lang w:val="fr-CH"/>
        </w:rPr>
        <w:t>Invasion of the Body Snatchers</w:t>
      </w:r>
      <w:r w:rsidR="000A32D8">
        <w:rPr>
          <w:lang w:val="fr-CH"/>
        </w:rPr>
        <w:t>, le remake est l’un des éléments centraux ayant contribué au</w:t>
      </w:r>
      <w:r w:rsidR="004978B8">
        <w:rPr>
          <w:lang w:val="fr-CH"/>
        </w:rPr>
        <w:t xml:space="preserve"> processus de canonisation.</w:t>
      </w:r>
    </w:p>
    <w:sectPr w:rsidR="003C145A" w:rsidRPr="000A32D8" w:rsidSect="006127A9">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53FA3" w14:textId="77777777" w:rsidR="00CB6D61" w:rsidRDefault="00CB6D61" w:rsidP="00173138">
      <w:r>
        <w:separator/>
      </w:r>
    </w:p>
  </w:endnote>
  <w:endnote w:type="continuationSeparator" w:id="0">
    <w:p w14:paraId="24C76F25" w14:textId="77777777" w:rsidR="00CB6D61" w:rsidRDefault="00CB6D61"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altName w:val="Times New Roman"/>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40686C">
      <w:rPr>
        <w:rStyle w:val="PageNumber"/>
        <w:noProof/>
        <w:sz w:val="22"/>
      </w:rPr>
      <w:t>2</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1CBA7" w14:textId="77777777" w:rsidR="00CB6D61" w:rsidRDefault="00CB6D61" w:rsidP="00173138">
      <w:r>
        <w:separator/>
      </w:r>
    </w:p>
  </w:footnote>
  <w:footnote w:type="continuationSeparator" w:id="0">
    <w:p w14:paraId="5A627385" w14:textId="77777777" w:rsidR="00CB6D61" w:rsidRDefault="00CB6D61" w:rsidP="00173138">
      <w:r>
        <w:continuationSeparator/>
      </w:r>
    </w:p>
  </w:footnote>
  <w:footnote w:id="1">
    <w:p w14:paraId="3AE1EBF3" w14:textId="3BBF661E" w:rsidR="00E10909" w:rsidRPr="00F2058B" w:rsidRDefault="00E10909">
      <w:pPr>
        <w:pStyle w:val="FootnoteText"/>
        <w:rPr>
          <w:lang w:val="fr-CH"/>
        </w:rPr>
      </w:pPr>
      <w:r>
        <w:rPr>
          <w:rStyle w:val="FootnoteReference"/>
        </w:rPr>
        <w:footnoteRef/>
      </w:r>
      <w:r w:rsidRPr="00C54802">
        <w:rPr>
          <w:lang w:val="fr-CH"/>
        </w:rPr>
        <w:t xml:space="preserve"> </w:t>
      </w:r>
      <w:r w:rsidR="007B6B1F" w:rsidRPr="00C54802">
        <w:rPr>
          <w:lang w:val="fr-CH"/>
        </w:rPr>
        <w:t>Un comité compos</w:t>
      </w:r>
      <w:r w:rsidR="00C54802" w:rsidRPr="00C54802">
        <w:rPr>
          <w:lang w:val="fr-CH"/>
        </w:rPr>
        <w:t xml:space="preserve">é </w:t>
      </w:r>
      <w:r w:rsidR="007B6B1F" w:rsidRPr="00C54802">
        <w:rPr>
          <w:lang w:val="fr-CH"/>
        </w:rPr>
        <w:t xml:space="preserve">de </w:t>
      </w:r>
      <w:r w:rsidR="00C54802" w:rsidRPr="00C54802">
        <w:rPr>
          <w:lang w:val="fr-CH"/>
        </w:rPr>
        <w:t>22 membres</w:t>
      </w:r>
      <w:r w:rsidR="00C54802">
        <w:rPr>
          <w:lang w:val="fr-CH"/>
        </w:rPr>
        <w:t xml:space="preserve"> représentant une institution de l’industrie, académique, de l’archivage ou artistique. </w:t>
      </w:r>
      <w:r w:rsidR="00F2058B" w:rsidRPr="00F2058B">
        <w:rPr>
          <w:lang w:val="fr-CH"/>
        </w:rPr>
        <w:t>Pour une liste des instit</w:t>
      </w:r>
      <w:r w:rsidR="00F2058B">
        <w:rPr>
          <w:lang w:val="fr-CH"/>
        </w:rPr>
        <w:t>utions</w:t>
      </w:r>
      <w:r w:rsidR="00F2058B" w:rsidRPr="00F2058B">
        <w:rPr>
          <w:lang w:val="fr-CH"/>
        </w:rPr>
        <w:t xml:space="preserve"> v</w:t>
      </w:r>
      <w:r w:rsidR="00C54802" w:rsidRPr="00F2058B">
        <w:rPr>
          <w:lang w:val="fr-CH"/>
        </w:rPr>
        <w:t>oir « Board Members », Library of Congress :</w:t>
      </w:r>
      <w:r w:rsidR="0002023A" w:rsidRPr="00F2058B">
        <w:rPr>
          <w:lang w:val="fr-CH"/>
        </w:rPr>
        <w:t xml:space="preserve"> </w:t>
      </w:r>
      <w:r w:rsidR="00C54802" w:rsidRPr="00F2058B">
        <w:rPr>
          <w:lang w:val="fr-CH"/>
        </w:rPr>
        <w:t xml:space="preserve">National Film Preservation Board, </w:t>
      </w:r>
      <w:r w:rsidR="0040686C">
        <w:fldChar w:fldCharType="begin"/>
      </w:r>
      <w:r w:rsidR="0040686C">
        <w:instrText xml:space="preserve"> HYPERLINK "https://www.loc.gov/programs/national-film-preservation-board/about-this-program/board-members/" </w:instrText>
      </w:r>
      <w:r w:rsidR="0040686C">
        <w:fldChar w:fldCharType="separate"/>
      </w:r>
      <w:r w:rsidR="00C54802" w:rsidRPr="00F2058B">
        <w:rPr>
          <w:rStyle w:val="Hyperlink"/>
          <w:lang w:val="fr-CH"/>
        </w:rPr>
        <w:t>https://www.loc.gov/programs/national-film-preservation-board/about-this-program/board-members/</w:t>
      </w:r>
      <w:r w:rsidR="0040686C">
        <w:rPr>
          <w:rStyle w:val="Hyperlink"/>
          <w:lang w:val="fr-CH"/>
        </w:rPr>
        <w:fldChar w:fldCharType="end"/>
      </w:r>
      <w:r w:rsidR="00C54802" w:rsidRPr="00F2058B">
        <w:rPr>
          <w:lang w:val="fr-CH"/>
        </w:rPr>
        <w:t xml:space="preserve"> (consulté le 16.12.2016).</w:t>
      </w:r>
    </w:p>
  </w:footnote>
  <w:footnote w:id="2">
    <w:p w14:paraId="0263625C" w14:textId="4AC9FC8B" w:rsidR="00E83468" w:rsidRPr="00783F3F" w:rsidRDefault="00E83468">
      <w:pPr>
        <w:pStyle w:val="FootnoteText"/>
        <w:rPr>
          <w:lang w:val="fr-CH"/>
        </w:rPr>
      </w:pPr>
      <w:r>
        <w:rPr>
          <w:rStyle w:val="FootnoteReference"/>
        </w:rPr>
        <w:footnoteRef/>
      </w:r>
      <w:r w:rsidR="004646E2" w:rsidRPr="004646E2">
        <w:rPr>
          <w:color w:val="000000" w:themeColor="text1"/>
          <w:lang w:val="en-GB"/>
        </w:rPr>
        <w:t xml:space="preserve"> –</w:t>
      </w:r>
      <w:r w:rsidR="004646E2">
        <w:rPr>
          <w:lang w:val="en-GB"/>
        </w:rPr>
        <w:t xml:space="preserve">, </w:t>
      </w:r>
      <w:r w:rsidRPr="00E83468">
        <w:rPr>
          <w:lang w:val="en-GB"/>
        </w:rPr>
        <w:t>« 25 Films Added to National Registry »</w:t>
      </w:r>
      <w:r>
        <w:rPr>
          <w:lang w:val="en-GB"/>
        </w:rPr>
        <w:t xml:space="preserve">, </w:t>
      </w:r>
      <w:r>
        <w:rPr>
          <w:i/>
          <w:lang w:val="en-GB"/>
        </w:rPr>
        <w:t>The New York Times</w:t>
      </w:r>
      <w:r w:rsidR="00783F3F">
        <w:rPr>
          <w:i/>
          <w:lang w:val="en-GB"/>
        </w:rPr>
        <w:t xml:space="preserve"> </w:t>
      </w:r>
      <w:r w:rsidR="00783F3F">
        <w:rPr>
          <w:lang w:val="en-GB"/>
        </w:rPr>
        <w:t xml:space="preserve">[en </w:t>
      </w:r>
      <w:proofErr w:type="spellStart"/>
      <w:r w:rsidR="00783F3F">
        <w:rPr>
          <w:lang w:val="en-GB"/>
        </w:rPr>
        <w:t>ligne</w:t>
      </w:r>
      <w:proofErr w:type="spellEnd"/>
      <w:r w:rsidR="00783F3F">
        <w:rPr>
          <w:lang w:val="en-GB"/>
        </w:rPr>
        <w:t>]</w:t>
      </w:r>
      <w:r>
        <w:rPr>
          <w:lang w:val="en-GB"/>
        </w:rPr>
        <w:t xml:space="preserve">, 15 </w:t>
      </w:r>
      <w:proofErr w:type="spellStart"/>
      <w:r>
        <w:rPr>
          <w:lang w:val="en-GB"/>
        </w:rPr>
        <w:t>novembre</w:t>
      </w:r>
      <w:proofErr w:type="spellEnd"/>
      <w:r>
        <w:rPr>
          <w:lang w:val="en-GB"/>
        </w:rPr>
        <w:t xml:space="preserve"> 1994</w:t>
      </w:r>
      <w:r w:rsidR="004646E2">
        <w:rPr>
          <w:lang w:val="en-GB"/>
        </w:rPr>
        <w:t>.</w:t>
      </w:r>
      <w:r w:rsidR="00783F3F">
        <w:rPr>
          <w:lang w:val="en-GB"/>
        </w:rPr>
        <w:t xml:space="preserve"> </w:t>
      </w:r>
      <w:r w:rsidR="00783F3F" w:rsidRPr="00783F3F">
        <w:rPr>
          <w:lang w:val="fr-CH"/>
        </w:rPr>
        <w:t xml:space="preserve">Adresse: </w:t>
      </w:r>
      <w:r w:rsidR="0040686C">
        <w:fldChar w:fldCharType="begin"/>
      </w:r>
      <w:r w:rsidR="0040686C">
        <w:instrText xml:space="preserve"> HYPERLINK "http://www.nytimes.com/1994/11/15/movies/25-film</w:instrText>
      </w:r>
      <w:r w:rsidR="0040686C">
        <w:instrText xml:space="preserve">s-added-to-national-registry.html" </w:instrText>
      </w:r>
      <w:r w:rsidR="0040686C">
        <w:fldChar w:fldCharType="separate"/>
      </w:r>
      <w:r w:rsidR="00783F3F" w:rsidRPr="00255081">
        <w:rPr>
          <w:rStyle w:val="Hyperlink"/>
          <w:lang w:val="fr-CH"/>
        </w:rPr>
        <w:t>http://www.nytimes.com/1994/11/15/movies/25-films-added-to-national-registry.html</w:t>
      </w:r>
      <w:r w:rsidR="0040686C">
        <w:rPr>
          <w:rStyle w:val="Hyperlink"/>
          <w:lang w:val="fr-CH"/>
        </w:rPr>
        <w:fldChar w:fldCharType="end"/>
      </w:r>
      <w:r w:rsidR="00783F3F">
        <w:rPr>
          <w:lang w:val="fr-CH"/>
        </w:rPr>
        <w:t xml:space="preserve"> (consulté le 16.12.2016)</w:t>
      </w:r>
      <w:r w:rsidR="008A3B4D">
        <w:rPr>
          <w:lang w:val="fr-CH"/>
        </w:rPr>
        <w:t>.</w:t>
      </w:r>
    </w:p>
  </w:footnote>
  <w:footnote w:id="3">
    <w:p w14:paraId="5473983D" w14:textId="2832A856" w:rsidR="00AC3D79" w:rsidRPr="00024431" w:rsidRDefault="00AC3D79">
      <w:pPr>
        <w:pStyle w:val="FootnoteText"/>
        <w:rPr>
          <w:lang w:val="en-GB"/>
        </w:rPr>
      </w:pPr>
      <w:r>
        <w:rPr>
          <w:rStyle w:val="FootnoteReference"/>
        </w:rPr>
        <w:footnoteRef/>
      </w:r>
      <w:r w:rsidRPr="00AC3D79">
        <w:rPr>
          <w:lang w:val="en-GB"/>
        </w:rPr>
        <w:t xml:space="preserve"> </w:t>
      </w:r>
      <w:r w:rsidR="00024431" w:rsidRPr="00024431">
        <w:rPr>
          <w:lang w:val="en-GB"/>
        </w:rPr>
        <w:t>«</w:t>
      </w:r>
      <w:r w:rsidR="00024431">
        <w:rPr>
          <w:lang w:val="en-GB"/>
        </w:rPr>
        <w:t xml:space="preserve"> </w:t>
      </w:r>
      <w:proofErr w:type="gramStart"/>
      <w:r w:rsidR="00024431">
        <w:rPr>
          <w:lang w:val="en-GB"/>
        </w:rPr>
        <w:t>c</w:t>
      </w:r>
      <w:r w:rsidRPr="00AC3D79">
        <w:rPr>
          <w:lang w:val="en-GB"/>
        </w:rPr>
        <w:t>ulturally</w:t>
      </w:r>
      <w:proofErr w:type="gramEnd"/>
      <w:r w:rsidRPr="00AC3D79">
        <w:rPr>
          <w:lang w:val="en-GB"/>
        </w:rPr>
        <w:t>, historical</w:t>
      </w:r>
      <w:r w:rsidR="00024431">
        <w:rPr>
          <w:lang w:val="en-GB"/>
        </w:rPr>
        <w:t>ly, or aesthetically significant</w:t>
      </w:r>
      <w:r w:rsidRPr="00AC3D79">
        <w:rPr>
          <w:lang w:val="en-GB"/>
        </w:rPr>
        <w:t>.</w:t>
      </w:r>
      <w:r w:rsidR="00024431">
        <w:rPr>
          <w:lang w:val="en-GB"/>
        </w:rPr>
        <w:t xml:space="preserve"> </w:t>
      </w:r>
      <w:r w:rsidR="00024431" w:rsidRPr="00024431">
        <w:rPr>
          <w:lang w:val="en-GB"/>
        </w:rPr>
        <w:t>»</w:t>
      </w:r>
      <w:r w:rsidR="00024431">
        <w:rPr>
          <w:lang w:val="en-GB"/>
        </w:rPr>
        <w:t>.</w:t>
      </w:r>
      <w:r w:rsidR="00024431" w:rsidRPr="00024431">
        <w:rPr>
          <w:lang w:val="en-GB"/>
        </w:rPr>
        <w:t xml:space="preserve"> « </w:t>
      </w:r>
      <w:r w:rsidR="00024431">
        <w:rPr>
          <w:lang w:val="en-GB"/>
        </w:rPr>
        <w:t xml:space="preserve">Frequently Asked Questions </w:t>
      </w:r>
      <w:r w:rsidR="00024431" w:rsidRPr="00024431">
        <w:rPr>
          <w:lang w:val="en-GB"/>
        </w:rPr>
        <w:t xml:space="preserve">», Library of </w:t>
      </w:r>
      <w:proofErr w:type="gramStart"/>
      <w:r w:rsidR="00024431" w:rsidRPr="00024431">
        <w:rPr>
          <w:lang w:val="en-GB"/>
        </w:rPr>
        <w:t>Congress :</w:t>
      </w:r>
      <w:proofErr w:type="gramEnd"/>
      <w:r w:rsidR="00024431" w:rsidRPr="00024431">
        <w:rPr>
          <w:lang w:val="en-GB"/>
        </w:rPr>
        <w:t xml:space="preserve"> National Film Preservation Board, </w:t>
      </w:r>
      <w:hyperlink r:id="rId1" w:history="1">
        <w:r w:rsidR="00024431" w:rsidRPr="00255081">
          <w:rPr>
            <w:rStyle w:val="Hyperlink"/>
            <w:lang w:val="en-GB"/>
          </w:rPr>
          <w:t>https://www.loc.gov/programs/national-film-preservation-board/film-registry/frequently-asked-questions/</w:t>
        </w:r>
      </w:hyperlink>
      <w:r w:rsidR="00024431">
        <w:rPr>
          <w:lang w:val="en-GB"/>
        </w:rPr>
        <w:t xml:space="preserve"> </w:t>
      </w:r>
      <w:r w:rsidR="00024431" w:rsidRPr="00024431">
        <w:rPr>
          <w:lang w:val="en-GB"/>
        </w:rPr>
        <w:t>(</w:t>
      </w:r>
      <w:proofErr w:type="spellStart"/>
      <w:r w:rsidR="00024431" w:rsidRPr="00024431">
        <w:rPr>
          <w:lang w:val="en-GB"/>
        </w:rPr>
        <w:t>consulté</w:t>
      </w:r>
      <w:proofErr w:type="spellEnd"/>
      <w:r w:rsidR="00024431" w:rsidRPr="00024431">
        <w:rPr>
          <w:lang w:val="en-GB"/>
        </w:rPr>
        <w:t xml:space="preserve"> le 16.12.2016).</w:t>
      </w:r>
    </w:p>
  </w:footnote>
  <w:footnote w:id="4">
    <w:p w14:paraId="76C87EB4" w14:textId="39535359" w:rsidR="00830EE7" w:rsidRPr="00830EE7" w:rsidRDefault="00830EE7">
      <w:pPr>
        <w:pStyle w:val="FootnoteText"/>
        <w:rPr>
          <w:lang w:val="fr-CH"/>
        </w:rPr>
      </w:pPr>
      <w:r>
        <w:rPr>
          <w:rStyle w:val="FootnoteReference"/>
        </w:rPr>
        <w:footnoteRef/>
      </w:r>
      <w:r w:rsidRPr="00830EE7">
        <w:rPr>
          <w:lang w:val="fr-CH"/>
        </w:rP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5">
    <w:p w14:paraId="1A3992DA" w14:textId="77777777" w:rsidR="007F2246" w:rsidRPr="00F11331" w:rsidRDefault="007F2246" w:rsidP="007F2246">
      <w:pPr>
        <w:pStyle w:val="FootnoteText"/>
        <w:rPr>
          <w:szCs w:val="20"/>
          <w:lang w:val="en-US"/>
        </w:rPr>
      </w:pPr>
      <w:r w:rsidRPr="00F11331">
        <w:rPr>
          <w:rStyle w:val="FootnoteReference"/>
          <w:szCs w:val="20"/>
          <w:lang w:val="en-US"/>
        </w:rPr>
        <w:footnoteRef/>
      </w:r>
      <w:r w:rsidRPr="00F11331">
        <w:rPr>
          <w:szCs w:val="20"/>
          <w:lang w:val="en-US"/>
        </w:rPr>
        <w:t xml:space="preserve"> 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 p. 3.</w:t>
      </w:r>
    </w:p>
  </w:footnote>
  <w:footnote w:id="6">
    <w:p w14:paraId="5901E5E6" w14:textId="77777777" w:rsidR="007F2246" w:rsidRPr="001A0F46" w:rsidRDefault="007F2246" w:rsidP="007F2246">
      <w:pPr>
        <w:pStyle w:val="FootnoteText"/>
        <w:rPr>
          <w:szCs w:val="20"/>
          <w:lang w:val="en-GB"/>
        </w:rPr>
      </w:pPr>
      <w:r w:rsidRPr="008C600F">
        <w:rPr>
          <w:rStyle w:val="FootnoteReference"/>
          <w:szCs w:val="20"/>
        </w:rPr>
        <w:footnoteRef/>
      </w:r>
      <w:r w:rsidRPr="001A0F46">
        <w:rPr>
          <w:szCs w:val="20"/>
          <w:lang w:val="en-GB"/>
        </w:rPr>
        <w:t xml:space="preserve"> Barry Keith Grant, </w:t>
      </w:r>
      <w:r w:rsidRPr="001A0F46">
        <w:rPr>
          <w:i/>
          <w:szCs w:val="20"/>
          <w:lang w:val="en-GB"/>
        </w:rPr>
        <w:t>op. cit.</w:t>
      </w:r>
      <w:r w:rsidRPr="001A0F46">
        <w:rPr>
          <w:szCs w:val="20"/>
          <w:lang w:val="en-GB"/>
        </w:rPr>
        <w:t>, p. 7.</w:t>
      </w:r>
    </w:p>
  </w:footnote>
  <w:footnote w:id="7">
    <w:p w14:paraId="031E62E2" w14:textId="63ED74EA" w:rsidR="00B6668F" w:rsidRPr="00B6668F" w:rsidRDefault="00B6668F">
      <w:pPr>
        <w:pStyle w:val="FootnoteText"/>
        <w:rPr>
          <w:lang w:val="en-GB"/>
        </w:rPr>
      </w:pPr>
      <w:r>
        <w:rPr>
          <w:rStyle w:val="FootnoteReference"/>
        </w:rPr>
        <w:footnoteRef/>
      </w:r>
      <w:r w:rsidRPr="00B6668F">
        <w:rPr>
          <w:lang w:val="en-GB"/>
        </w:rPr>
        <w:t xml:space="preserve"> </w:t>
      </w:r>
      <w:proofErr w:type="gramStart"/>
      <w:r>
        <w:rPr>
          <w:i/>
          <w:lang w:val="en-GB"/>
        </w:rPr>
        <w:t>Intolerance</w:t>
      </w:r>
      <w:r>
        <w:rPr>
          <w:lang w:val="en-GB"/>
        </w:rPr>
        <w:t xml:space="preserve"> (</w:t>
      </w:r>
      <w:proofErr w:type="spellStart"/>
      <w:r>
        <w:rPr>
          <w:i/>
          <w:lang w:val="en-GB"/>
        </w:rPr>
        <w:t>Intolérance</w:t>
      </w:r>
      <w:proofErr w:type="spellEnd"/>
      <w:r>
        <w:rPr>
          <w:lang w:val="en-GB"/>
        </w:rPr>
        <w:t xml:space="preserve">, </w:t>
      </w:r>
      <w:r w:rsidRPr="00B6668F">
        <w:rPr>
          <w:lang w:val="en-GB"/>
        </w:rPr>
        <w:t>D. W. Griffith</w:t>
      </w:r>
      <w:r>
        <w:rPr>
          <w:lang w:val="en-GB"/>
        </w:rPr>
        <w:t>, 1916)</w:t>
      </w:r>
      <w:r w:rsidR="005B0545">
        <w:rPr>
          <w:lang w:val="en-GB"/>
        </w:rPr>
        <w:t>.</w:t>
      </w:r>
      <w:proofErr w:type="gramEnd"/>
    </w:p>
  </w:footnote>
  <w:footnote w:id="8">
    <w:p w14:paraId="4658B979" w14:textId="27AB30A4" w:rsidR="00843210" w:rsidRPr="00843210" w:rsidRDefault="00843210">
      <w:pPr>
        <w:pStyle w:val="FootnoteText"/>
        <w:rPr>
          <w:i/>
          <w:lang w:val="en-GB"/>
        </w:rPr>
      </w:pPr>
      <w:r>
        <w:rPr>
          <w:rStyle w:val="FootnoteReference"/>
        </w:rPr>
        <w:footnoteRef/>
      </w:r>
      <w:r w:rsidRPr="00843210">
        <w:rPr>
          <w:lang w:val="en-GB"/>
        </w:rPr>
        <w:t xml:space="preserve"> </w:t>
      </w:r>
      <w:r>
        <w:rPr>
          <w:i/>
          <w:lang w:val="en-GB"/>
        </w:rPr>
        <w:t>It Happened One Night</w:t>
      </w:r>
      <w:r>
        <w:rPr>
          <w:lang w:val="en-GB"/>
        </w:rPr>
        <w:t xml:space="preserve"> (</w:t>
      </w:r>
      <w:r w:rsidRPr="00843210">
        <w:rPr>
          <w:i/>
          <w:lang w:val="en-GB"/>
        </w:rPr>
        <w:t>New York-Miami</w:t>
      </w:r>
      <w:r>
        <w:rPr>
          <w:lang w:val="en-GB"/>
        </w:rPr>
        <w:t>, Frank Capra, 1934)</w:t>
      </w:r>
      <w:r w:rsidR="005B0545">
        <w:rPr>
          <w:lang w:val="en-GB"/>
        </w:rPr>
        <w:t>.</w:t>
      </w:r>
    </w:p>
  </w:footnote>
  <w:footnote w:id="9">
    <w:p w14:paraId="2E3D3AED" w14:textId="744C7A89" w:rsidR="004E6D1F" w:rsidRPr="004E6D1F" w:rsidRDefault="004E6D1F">
      <w:pPr>
        <w:pStyle w:val="FootnoteText"/>
        <w:rPr>
          <w:lang w:val="en-GB"/>
        </w:rPr>
      </w:pPr>
      <w:r>
        <w:rPr>
          <w:rStyle w:val="FootnoteReference"/>
        </w:rPr>
        <w:footnoteRef/>
      </w:r>
      <w:r w:rsidRPr="004E6D1F">
        <w:rPr>
          <w:lang w:val="en-GB"/>
        </w:rPr>
        <w:t xml:space="preserve"> </w:t>
      </w:r>
      <w:r w:rsidR="009A2AC7" w:rsidRPr="00024431">
        <w:rPr>
          <w:lang w:val="en-GB"/>
        </w:rPr>
        <w:t>«</w:t>
      </w:r>
      <w:r w:rsidR="009A2AC7">
        <w:rPr>
          <w:lang w:val="en-GB"/>
        </w:rPr>
        <w:t xml:space="preserve"> </w:t>
      </w:r>
      <w:proofErr w:type="gramStart"/>
      <w:r w:rsidR="009A2AC7">
        <w:rPr>
          <w:lang w:val="en-GB"/>
        </w:rPr>
        <w:t>film</w:t>
      </w:r>
      <w:proofErr w:type="gramEnd"/>
      <w:r w:rsidR="009A2AC7">
        <w:rPr>
          <w:lang w:val="en-GB"/>
        </w:rPr>
        <w:t xml:space="preserve"> distribution within the television market, the directional reappearance of Don Siegel in the early 1970s and the rise of auteur theory in academia and critical audiences, the 1978 remake of the film, the resurgence of UFO sightings in thee 1970s, and the rise in popularity of cult science fiction and horror film</w:t>
      </w:r>
      <w:r w:rsidR="009A2AC7" w:rsidRPr="00AC3D79">
        <w:rPr>
          <w:lang w:val="en-GB"/>
        </w:rPr>
        <w:t>.</w:t>
      </w:r>
      <w:r w:rsidR="009A2AC7">
        <w:rPr>
          <w:lang w:val="en-GB"/>
        </w:rPr>
        <w:t xml:space="preserve"> </w:t>
      </w:r>
      <w:r w:rsidR="009A2AC7" w:rsidRPr="00024431">
        <w:rPr>
          <w:lang w:val="en-GB"/>
        </w:rPr>
        <w:t>»</w:t>
      </w:r>
      <w:r w:rsidR="00932B1C">
        <w:rPr>
          <w:lang w:val="en-GB"/>
        </w:rPr>
        <w:t xml:space="preserve"> [</w:t>
      </w:r>
      <w:r w:rsidRPr="004E6D1F">
        <w:rPr>
          <w:lang w:val="en-US"/>
        </w:rPr>
        <w:t xml:space="preserve">Katrina Mann, « ‹ You're Next! ›: Postwar Hegemony Besieged in Invasion of the Body Snatchers », </w:t>
      </w:r>
      <w:r w:rsidRPr="004E6D1F">
        <w:rPr>
          <w:i/>
          <w:lang w:val="en-US"/>
        </w:rPr>
        <w:t>Cinema Journal</w:t>
      </w:r>
      <w:r w:rsidRPr="004E6D1F">
        <w:rPr>
          <w:lang w:val="en-US"/>
        </w:rPr>
        <w:t xml:space="preserve">, Vol. 44, No. 1, </w:t>
      </w:r>
      <w:proofErr w:type="spellStart"/>
      <w:r w:rsidRPr="004E6D1F">
        <w:rPr>
          <w:lang w:val="en-US"/>
        </w:rPr>
        <w:t>automne</w:t>
      </w:r>
      <w:proofErr w:type="spellEnd"/>
      <w:r>
        <w:rPr>
          <w:lang w:val="en-US"/>
        </w:rPr>
        <w:t xml:space="preserve"> 2004, p. 66</w:t>
      </w:r>
      <w:r w:rsidR="00932B1C">
        <w:rPr>
          <w:lang w:val="en-US"/>
        </w:rPr>
        <w:t>]</w:t>
      </w:r>
      <w:r>
        <w:rPr>
          <w:lang w:val="en-US"/>
        </w:rPr>
        <w:t>.</w:t>
      </w:r>
    </w:p>
  </w:footnote>
  <w:footnote w:id="10">
    <w:p w14:paraId="2A3BD817" w14:textId="7A7649CD" w:rsidR="00DF0B2F" w:rsidRPr="00DF0B2F" w:rsidRDefault="00DF0B2F">
      <w:pPr>
        <w:pStyle w:val="FootnoteText"/>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11">
    <w:p w14:paraId="54CC7144" w14:textId="1FE6E0DB" w:rsidR="009B4A98" w:rsidRPr="009B4A98" w:rsidRDefault="009B4A98">
      <w:pPr>
        <w:pStyle w:val="FootnoteText"/>
        <w:rPr>
          <w:lang w:val="fr-CH"/>
        </w:rPr>
      </w:pPr>
      <w:r>
        <w:rPr>
          <w:rStyle w:val="FootnoteReference"/>
        </w:rPr>
        <w:footnoteRef/>
      </w:r>
      <w:r>
        <w:t xml:space="preserve"> </w:t>
      </w:r>
      <w:r w:rsidRPr="009B4A98">
        <w:rPr>
          <w:lang w:val="fr-CH"/>
        </w:rPr>
        <w:t xml:space="preserve">Cyril </w:t>
      </w:r>
      <w:r>
        <w:rPr>
          <w:lang w:val="fr-CH"/>
        </w:rPr>
        <w:t xml:space="preserve">Béghin </w:t>
      </w:r>
      <w:r w:rsidRPr="009B4A98">
        <w:rPr>
          <w:lang w:val="fr-CH"/>
        </w:rPr>
        <w:t xml:space="preserve">(réd.), « L’invasion des profanateurs de sépultures », </w:t>
      </w:r>
      <w:r w:rsidRPr="009B4A98">
        <w:rPr>
          <w:i/>
          <w:lang w:val="fr-CH"/>
        </w:rPr>
        <w:t>Livret et fiche transmettre le cinéma</w:t>
      </w:r>
      <w:r w:rsidRPr="009B4A98">
        <w:rPr>
          <w:lang w:val="fr-CH"/>
        </w:rPr>
        <w:t>, Cah</w:t>
      </w:r>
      <w:r w:rsidR="00A8195F">
        <w:rPr>
          <w:lang w:val="fr-CH"/>
        </w:rPr>
        <w:t>iers du cinéma/CNC, Paris, 2014, p. 20.</w:t>
      </w:r>
    </w:p>
  </w:footnote>
  <w:footnote w:id="12">
    <w:p w14:paraId="0C74E2A1" w14:textId="2DC44C71" w:rsidR="00331CD8" w:rsidRPr="00230C0B" w:rsidRDefault="00331CD8">
      <w:pPr>
        <w:pStyle w:val="FootnoteText"/>
        <w:rPr>
          <w:lang w:val="en-GB"/>
        </w:rPr>
      </w:pPr>
      <w:r>
        <w:rPr>
          <w:rStyle w:val="FootnoteReference"/>
        </w:rPr>
        <w:footnoteRef/>
      </w:r>
      <w:r w:rsidRPr="00331CD8">
        <w:rPr>
          <w:lang w:val="en-GB"/>
        </w:rPr>
        <w:t xml:space="preserve"> « </w:t>
      </w:r>
      <w:proofErr w:type="gramStart"/>
      <w:r w:rsidRPr="00331CD8">
        <w:rPr>
          <w:lang w:val="en-GB"/>
        </w:rPr>
        <w:t>classic</w:t>
      </w:r>
      <w:proofErr w:type="gramEnd"/>
      <w:r w:rsidRPr="00331CD8">
        <w:rPr>
          <w:lang w:val="en-GB"/>
        </w:rPr>
        <w:t xml:space="preserve"> allegorical exercise in cinematic paranoia is strangely open to interpretation »</w:t>
      </w:r>
      <w:r>
        <w:rPr>
          <w:lang w:val="en-GB"/>
        </w:rPr>
        <w:t xml:space="preserve"> </w:t>
      </w:r>
      <w:r w:rsidR="00553B8F">
        <w:rPr>
          <w:lang w:val="en-GB"/>
        </w:rPr>
        <w:t>[</w:t>
      </w:r>
      <w:r w:rsidR="00BF7C62" w:rsidRPr="00230C0B">
        <w:rPr>
          <w:lang w:val="en-GB"/>
        </w:rPr>
        <w:t xml:space="preserve">Mark </w:t>
      </w:r>
      <w:proofErr w:type="spellStart"/>
      <w:r w:rsidR="00BF7C62" w:rsidRPr="00230C0B">
        <w:rPr>
          <w:lang w:val="en-GB"/>
        </w:rPr>
        <w:t>Venner</w:t>
      </w:r>
      <w:proofErr w:type="spellEnd"/>
      <w:r w:rsidR="00BF7C62" w:rsidRPr="00230C0B">
        <w:rPr>
          <w:lang w:val="en-GB"/>
        </w:rPr>
        <w:t xml:space="preserve">, « The Cinema of Paranoia », </w:t>
      </w:r>
      <w:r w:rsidR="00BF7C62" w:rsidRPr="00230C0B">
        <w:rPr>
          <w:i/>
          <w:lang w:val="en-GB"/>
        </w:rPr>
        <w:t>Film Ireland</w:t>
      </w:r>
      <w:r w:rsidR="00BF7C62" w:rsidRPr="00230C0B">
        <w:rPr>
          <w:lang w:val="en-GB"/>
        </w:rPr>
        <w:t xml:space="preserve">, No. 84, </w:t>
      </w:r>
      <w:proofErr w:type="spellStart"/>
      <w:r w:rsidR="00BF7C62" w:rsidRPr="00230C0B">
        <w:rPr>
          <w:lang w:val="en-GB"/>
        </w:rPr>
        <w:t>décembre</w:t>
      </w:r>
      <w:proofErr w:type="spellEnd"/>
      <w:r w:rsidR="00BF7C62" w:rsidRPr="00230C0B">
        <w:rPr>
          <w:lang w:val="en-GB"/>
        </w:rPr>
        <w:t xml:space="preserve"> 2001/</w:t>
      </w:r>
      <w:proofErr w:type="spellStart"/>
      <w:r w:rsidR="00BF7C62" w:rsidRPr="00230C0B">
        <w:rPr>
          <w:lang w:val="en-GB"/>
        </w:rPr>
        <w:t>janvier</w:t>
      </w:r>
      <w:proofErr w:type="spellEnd"/>
      <w:r w:rsidR="00BF7C62" w:rsidRPr="00230C0B">
        <w:rPr>
          <w:lang w:val="en-GB"/>
        </w:rPr>
        <w:t xml:space="preserve"> 2002, p. 23</w:t>
      </w:r>
      <w:r w:rsidR="00553B8F">
        <w:rPr>
          <w:lang w:val="en-GB"/>
        </w:rPr>
        <w:t>]</w:t>
      </w:r>
      <w:r w:rsidR="00BF7C62" w:rsidRPr="00230C0B">
        <w:rPr>
          <w:lang w:val="en-GB"/>
        </w:rPr>
        <w:t>.</w:t>
      </w:r>
    </w:p>
  </w:footnote>
  <w:footnote w:id="13">
    <w:p w14:paraId="404F25A1" w14:textId="0DFC9F47" w:rsidR="00117944" w:rsidRPr="00BD64C1" w:rsidRDefault="00117944">
      <w:pPr>
        <w:pStyle w:val="FootnoteText"/>
        <w:rPr>
          <w:lang w:val="en-US"/>
        </w:rPr>
      </w:pPr>
      <w:r>
        <w:rPr>
          <w:rStyle w:val="FootnoteReference"/>
        </w:rPr>
        <w:footnoteRef/>
      </w:r>
      <w:r w:rsidRPr="00BD64C1">
        <w:rPr>
          <w:lang w:val="en-GB"/>
        </w:rPr>
        <w:t xml:space="preserve"> </w:t>
      </w:r>
      <w:r w:rsidR="00BD64C1" w:rsidRPr="00BD64C1">
        <w:rPr>
          <w:lang w:val="en-US"/>
        </w:rPr>
        <w:t>Kathleen</w:t>
      </w:r>
      <w:r w:rsidR="00BD64C1">
        <w:rPr>
          <w:lang w:val="en-US"/>
        </w:rPr>
        <w:t xml:space="preserve"> </w:t>
      </w:r>
      <w:proofErr w:type="spellStart"/>
      <w:r w:rsidR="00BD64C1">
        <w:rPr>
          <w:lang w:val="en-US"/>
        </w:rPr>
        <w:t>Loock</w:t>
      </w:r>
      <w:proofErr w:type="spellEnd"/>
      <w:r w:rsidR="00BD64C1" w:rsidRPr="00BD64C1">
        <w:rPr>
          <w:lang w:val="en-US"/>
        </w:rPr>
        <w:t xml:space="preserve">, « The Return of the Pod People: Remaking Cultural Anxieties in </w:t>
      </w:r>
      <w:r w:rsidR="00BD64C1" w:rsidRPr="00BD64C1">
        <w:rPr>
          <w:i/>
          <w:lang w:val="en-US"/>
        </w:rPr>
        <w:t>Invasion of the Body Snatchers</w:t>
      </w:r>
      <w:r w:rsidR="00BD64C1" w:rsidRPr="00BD64C1">
        <w:rPr>
          <w:lang w:val="en-US"/>
        </w:rPr>
        <w:t xml:space="preserve"> », in Constantine </w:t>
      </w:r>
      <w:proofErr w:type="spellStart"/>
      <w:r w:rsidR="00BD64C1" w:rsidRPr="00BD64C1">
        <w:rPr>
          <w:lang w:val="en-US"/>
        </w:rPr>
        <w:t>Vervis</w:t>
      </w:r>
      <w:proofErr w:type="spellEnd"/>
      <w:r w:rsidR="00BD64C1" w:rsidRPr="00BD64C1">
        <w:rPr>
          <w:lang w:val="en-US"/>
        </w:rPr>
        <w:t xml:space="preserve"> </w:t>
      </w:r>
      <w:proofErr w:type="gramStart"/>
      <w:r w:rsidR="00BD64C1" w:rsidRPr="00BD64C1">
        <w:rPr>
          <w:lang w:val="en-US"/>
        </w:rPr>
        <w:t>et</w:t>
      </w:r>
      <w:proofErr w:type="gramEnd"/>
      <w:r w:rsidR="00BD64C1" w:rsidRPr="00BD64C1">
        <w:rPr>
          <w:lang w:val="en-US"/>
        </w:rPr>
        <w:t xml:space="preserve"> Kathleen </w:t>
      </w:r>
      <w:proofErr w:type="spellStart"/>
      <w:r w:rsidR="00BD64C1" w:rsidRPr="00BD64C1">
        <w:rPr>
          <w:lang w:val="en-US"/>
        </w:rPr>
        <w:t>Loock</w:t>
      </w:r>
      <w:proofErr w:type="spellEnd"/>
      <w:r w:rsidR="00BD64C1" w:rsidRPr="00BD64C1">
        <w:rPr>
          <w:lang w:val="en-US"/>
        </w:rPr>
        <w:t xml:space="preserve"> (</w:t>
      </w:r>
      <w:proofErr w:type="spellStart"/>
      <w:r w:rsidR="00BD64C1" w:rsidRPr="00BD64C1">
        <w:rPr>
          <w:lang w:val="en-US"/>
        </w:rPr>
        <w:t>éd</w:t>
      </w:r>
      <w:proofErr w:type="spellEnd"/>
      <w:r w:rsidR="00BD64C1" w:rsidRPr="00BD64C1">
        <w:rPr>
          <w:lang w:val="en-US"/>
        </w:rPr>
        <w:t xml:space="preserve">.), </w:t>
      </w:r>
      <w:r w:rsidR="00BD64C1" w:rsidRPr="00BD64C1">
        <w:rPr>
          <w:i/>
          <w:lang w:val="en-US"/>
        </w:rPr>
        <w:t>Film Remakes, Adaptations and Fan Productions: Remake/Remodel</w:t>
      </w:r>
      <w:r w:rsidR="00BD64C1" w:rsidRPr="00BD64C1">
        <w:rPr>
          <w:lang w:val="en-US"/>
        </w:rPr>
        <w:t xml:space="preserve">, </w:t>
      </w:r>
      <w:proofErr w:type="spellStart"/>
      <w:r w:rsidR="00BD64C1" w:rsidRPr="00BD64C1">
        <w:rPr>
          <w:lang w:val="en-US"/>
        </w:rPr>
        <w:t>Londres</w:t>
      </w:r>
      <w:proofErr w:type="spellEnd"/>
      <w:r w:rsidR="00BD64C1" w:rsidRPr="00BD64C1">
        <w:rPr>
          <w:lang w:val="en-US"/>
        </w:rPr>
        <w:t>, Palgrave MacMillan, 201</w:t>
      </w:r>
      <w:r w:rsidR="00C908DB">
        <w:rPr>
          <w:lang w:val="en-US"/>
        </w:rPr>
        <w:t>2, p. 123.</w:t>
      </w:r>
    </w:p>
  </w:footnote>
  <w:footnote w:id="14">
    <w:p w14:paraId="2536F312" w14:textId="1206F215" w:rsidR="00163D68" w:rsidRPr="00163D68" w:rsidRDefault="00163D68">
      <w:pPr>
        <w:pStyle w:val="FootnoteText"/>
      </w:pPr>
      <w:r>
        <w:rPr>
          <w:rStyle w:val="FootnoteReference"/>
        </w:rPr>
        <w:footnoteRef/>
      </w:r>
      <w:r>
        <w:t xml:space="preserve"> Dans chaque instance pour justifier indirectement l’approche de l’</w:t>
      </w:r>
      <w:r w:rsidR="00240202">
        <w:t xml:space="preserve">auteur, par exemple pour </w:t>
      </w:r>
      <w:proofErr w:type="spellStart"/>
      <w:r w:rsidR="00240202">
        <w:t>Loock</w:t>
      </w:r>
      <w:proofErr w:type="spellEnd"/>
      <w:r w:rsidR="00240202">
        <w:t xml:space="preserve"> qui attribue la </w:t>
      </w:r>
      <w:r w:rsidR="009B3149">
        <w:t>pérennité</w:t>
      </w:r>
      <w:r w:rsidR="00240202">
        <w:t xml:space="preserve"> du film aux remakes… dans un ouvrage consacré au remake.</w:t>
      </w:r>
    </w:p>
  </w:footnote>
  <w:footnote w:id="15">
    <w:p w14:paraId="5F30BF43" w14:textId="4DD07E4A" w:rsidR="0052565A" w:rsidRPr="004A77BC" w:rsidRDefault="0052565A">
      <w:pPr>
        <w:pStyle w:val="FootnoteText"/>
      </w:pPr>
      <w:r>
        <w:rPr>
          <w:rStyle w:val="FootnoteReference"/>
        </w:rPr>
        <w:footnoteRef/>
      </w:r>
      <w:r w:rsidRPr="004A77BC">
        <w:t xml:space="preserve"> </w:t>
      </w:r>
      <w:r w:rsidR="004A77BC" w:rsidRPr="004A77BC">
        <w:t xml:space="preserve">Article originalement </w:t>
      </w:r>
      <w:proofErr w:type="spellStart"/>
      <w:r w:rsidR="004A77BC" w:rsidRPr="004A77BC">
        <w:t>publé</w:t>
      </w:r>
      <w:proofErr w:type="spellEnd"/>
      <w:r w:rsidR="004A77BC" w:rsidRPr="004A77BC">
        <w:t xml:space="preserve"> en anglais dans </w:t>
      </w:r>
      <w:proofErr w:type="spellStart"/>
      <w:r w:rsidR="004A77BC" w:rsidRPr="004A77BC">
        <w:t>Daedalus</w:t>
      </w:r>
      <w:proofErr w:type="spellEnd"/>
      <w:r w:rsidR="004A77BC">
        <w:t xml:space="preserve"> (</w:t>
      </w:r>
      <w:r w:rsidRPr="004A77BC">
        <w:t xml:space="preserve">Umberto Eco, « Innovation and </w:t>
      </w:r>
      <w:proofErr w:type="spellStart"/>
      <w:r w:rsidRPr="004A77BC">
        <w:t>Repetition</w:t>
      </w:r>
      <w:proofErr w:type="spellEnd"/>
      <w:r w:rsidRPr="004A77BC">
        <w:t xml:space="preserve">: </w:t>
      </w:r>
      <w:proofErr w:type="spellStart"/>
      <w:r w:rsidRPr="004A77BC">
        <w:t>Between</w:t>
      </w:r>
      <w:proofErr w:type="spellEnd"/>
      <w:r w:rsidRPr="004A77BC">
        <w:t xml:space="preserve"> Modern and Post-Modern </w:t>
      </w:r>
      <w:proofErr w:type="spellStart"/>
      <w:r w:rsidRPr="004A77BC">
        <w:t>Aesthetics</w:t>
      </w:r>
      <w:proofErr w:type="spellEnd"/>
      <w:r w:rsidR="00393288" w:rsidRPr="004A77BC">
        <w:t xml:space="preserve"> »,</w:t>
      </w:r>
      <w:r w:rsidR="004A77BC" w:rsidRPr="004A77BC">
        <w:t xml:space="preserve"> </w:t>
      </w:r>
      <w:proofErr w:type="spellStart"/>
      <w:r w:rsidR="004A77BC" w:rsidRPr="004A77BC">
        <w:rPr>
          <w:i/>
        </w:rPr>
        <w:t>Daedalus</w:t>
      </w:r>
      <w:proofErr w:type="spellEnd"/>
      <w:r w:rsidR="004A77BC" w:rsidRPr="004A77BC">
        <w:t>, Vol. 114, No. 4, automne 1985, pp. 161-184</w:t>
      </w:r>
      <w:r w:rsidR="004A77BC">
        <w:t>),</w:t>
      </w:r>
      <w:r w:rsidR="004A77BC" w:rsidRPr="004A77BC">
        <w:t xml:space="preserve"> </w:t>
      </w:r>
      <w:r w:rsidR="004A77BC">
        <w:t>l</w:t>
      </w:r>
      <w:r w:rsidR="004A77BC" w:rsidRPr="004A77BC">
        <w:t xml:space="preserve">es citations et la </w:t>
      </w:r>
      <w:r w:rsidR="005D63BE">
        <w:t>pagination</w:t>
      </w:r>
      <w:r w:rsidR="004A77BC">
        <w:t xml:space="preserve"> utilisées ici </w:t>
      </w:r>
      <w:r w:rsidR="009360B7">
        <w:t>correspondent</w:t>
      </w:r>
      <w:r w:rsidR="004A77BC">
        <w:t xml:space="preserve"> </w:t>
      </w:r>
      <w:r w:rsidR="009360B7">
        <w:t>à</w:t>
      </w:r>
      <w:r w:rsidR="004A77BC">
        <w:t xml:space="preserve"> traduction française publiée dans </w:t>
      </w:r>
      <w:r w:rsidR="004A77BC">
        <w:rPr>
          <w:i/>
        </w:rPr>
        <w:t>Réseaux</w:t>
      </w:r>
      <w:r w:rsidR="004A77BC">
        <w:t xml:space="preserve"> (Umberto Eco, </w:t>
      </w:r>
      <w:r w:rsidR="004A77BC" w:rsidRPr="009A37E4">
        <w:rPr>
          <w:rFonts w:cs="Times New Roman"/>
          <w:color w:val="000000"/>
          <w:lang w:val="fr-CH"/>
        </w:rPr>
        <w:t>« Innovation et répétition : Entre esthétique modern</w:t>
      </w:r>
      <w:r w:rsidR="004A77BC">
        <w:rPr>
          <w:rFonts w:cs="Times New Roman"/>
          <w:color w:val="000000"/>
          <w:lang w:val="fr-CH"/>
        </w:rPr>
        <w:t>e</w:t>
      </w:r>
      <w:r w:rsidR="004A77BC" w:rsidRPr="009A37E4">
        <w:rPr>
          <w:rFonts w:cs="Times New Roman"/>
          <w:color w:val="000000"/>
          <w:lang w:val="fr-CH"/>
        </w:rPr>
        <w:t xml:space="preserve"> et post-moderne »</w:t>
      </w:r>
      <w:r w:rsidR="004A77BC">
        <w:rPr>
          <w:rFonts w:cs="Times New Roman"/>
          <w:color w:val="000000"/>
          <w:lang w:val="fr-CH"/>
        </w:rPr>
        <w:t>, trad. de l’américain par Marie-Christine Gam</w:t>
      </w:r>
      <w:r w:rsidR="001F06C3">
        <w:rPr>
          <w:rFonts w:cs="Times New Roman"/>
          <w:color w:val="000000"/>
          <w:lang w:val="fr-CH"/>
        </w:rPr>
        <w:t>b</w:t>
      </w:r>
      <w:r w:rsidR="004A77BC">
        <w:rPr>
          <w:rFonts w:cs="Times New Roman"/>
          <w:color w:val="000000"/>
          <w:lang w:val="fr-CH"/>
        </w:rPr>
        <w:t xml:space="preserve">erini, </w:t>
      </w:r>
      <w:r w:rsidR="004A77BC">
        <w:rPr>
          <w:rFonts w:cs="Times New Roman"/>
          <w:i/>
          <w:color w:val="000000"/>
          <w:lang w:val="fr-CH"/>
        </w:rPr>
        <w:t>Réseaux</w:t>
      </w:r>
      <w:r w:rsidR="004A77BC">
        <w:rPr>
          <w:rFonts w:cs="Times New Roman"/>
          <w:color w:val="000000"/>
          <w:lang w:val="fr-CH"/>
        </w:rPr>
        <w:t xml:space="preserve">, Vol. 12, No. 68, 1994 [1985], </w:t>
      </w:r>
      <w:r w:rsidR="004A77BC" w:rsidRPr="00137EB6">
        <w:rPr>
          <w:rFonts w:cs="Times New Roman"/>
          <w:color w:val="000000"/>
          <w:lang w:val="fr-CH"/>
        </w:rPr>
        <w:t>pp. 9-26</w:t>
      </w:r>
      <w:r w:rsidR="004A77BC">
        <w:rPr>
          <w:rFonts w:cs="Times New Roman"/>
          <w:color w:val="000000"/>
          <w:lang w:val="fr-CH"/>
        </w:rPr>
        <w:t>).</w:t>
      </w:r>
    </w:p>
  </w:footnote>
  <w:footnote w:id="16">
    <w:p w14:paraId="2D0366B6" w14:textId="7513F63C" w:rsidR="008E30AC" w:rsidRPr="008E30AC" w:rsidRDefault="008E30AC">
      <w:pPr>
        <w:pStyle w:val="FootnoteText"/>
        <w:rPr>
          <w:lang w:val="en-GB"/>
        </w:rPr>
      </w:pPr>
      <w:r>
        <w:rPr>
          <w:rStyle w:val="FootnoteReference"/>
        </w:rPr>
        <w:footnoteRef/>
      </w:r>
      <w:r w:rsidRPr="008E30AC">
        <w:rPr>
          <w:lang w:val="en-GB"/>
        </w:rPr>
        <w:t xml:space="preserve"> Umberto Eco, </w:t>
      </w:r>
      <w:r w:rsidRPr="008E30AC">
        <w:rPr>
          <w:i/>
          <w:lang w:val="en-GB"/>
        </w:rPr>
        <w:t>op. cit.</w:t>
      </w:r>
      <w:r w:rsidRPr="008E30AC">
        <w:rPr>
          <w:lang w:val="en-GB"/>
        </w:rPr>
        <w:t xml:space="preserve">, p. </w:t>
      </w:r>
      <w:r w:rsidR="00314CB5">
        <w:rPr>
          <w:lang w:val="en-GB"/>
        </w:rPr>
        <w:t>11.</w:t>
      </w:r>
    </w:p>
  </w:footnote>
  <w:footnote w:id="17">
    <w:p w14:paraId="72692D1E" w14:textId="67946D98" w:rsidR="00722CFB" w:rsidRPr="00722CFB" w:rsidRDefault="00722CFB">
      <w:pPr>
        <w:pStyle w:val="FootnoteText"/>
        <w:rPr>
          <w:lang w:val="en-GB"/>
        </w:rPr>
      </w:pPr>
      <w:r>
        <w:rPr>
          <w:rStyle w:val="FootnoteReference"/>
        </w:rPr>
        <w:footnoteRef/>
      </w:r>
      <w:r w:rsidRPr="00722CFB">
        <w:rPr>
          <w:lang w:val="en-GB"/>
        </w:rPr>
        <w:t xml:space="preserve"> </w:t>
      </w:r>
      <w:r w:rsidRPr="008E30AC">
        <w:rPr>
          <w:lang w:val="en-GB"/>
        </w:rPr>
        <w:t xml:space="preserve">Umberto Eco, </w:t>
      </w:r>
      <w:r w:rsidRPr="008E30AC">
        <w:rPr>
          <w:i/>
          <w:lang w:val="en-GB"/>
        </w:rPr>
        <w:t>op. cit.</w:t>
      </w:r>
      <w:r w:rsidRPr="008E30AC">
        <w:rPr>
          <w:lang w:val="en-GB"/>
        </w:rPr>
        <w:t xml:space="preserve">, p. </w:t>
      </w:r>
      <w:r>
        <w:rPr>
          <w:lang w:val="en-GB"/>
        </w:rPr>
        <w:t>22.</w:t>
      </w:r>
    </w:p>
  </w:footnote>
  <w:footnote w:id="18">
    <w:p w14:paraId="4F3955CF" w14:textId="2A05D3FE" w:rsidR="00B62F25" w:rsidRPr="00F26A76" w:rsidRDefault="00B62F25">
      <w:pPr>
        <w:pStyle w:val="FootnoteText"/>
        <w:rPr>
          <w:lang w:val="en-GB"/>
        </w:rPr>
      </w:pPr>
      <w:r>
        <w:rPr>
          <w:rStyle w:val="FootnoteReference"/>
        </w:rPr>
        <w:footnoteRef/>
      </w:r>
      <w:r w:rsidRPr="00F26A76">
        <w:rPr>
          <w:lang w:val="en-GB"/>
        </w:rPr>
        <w:t xml:space="preserve"> </w:t>
      </w:r>
      <w:r w:rsidR="00F26A76" w:rsidRPr="008E30AC">
        <w:rPr>
          <w:lang w:val="en-GB"/>
        </w:rPr>
        <w:t xml:space="preserve">Umberto Eco, </w:t>
      </w:r>
      <w:r w:rsidR="00F26A76" w:rsidRPr="008E30AC">
        <w:rPr>
          <w:i/>
          <w:lang w:val="en-GB"/>
        </w:rPr>
        <w:t>op. cit.</w:t>
      </w:r>
      <w:r w:rsidR="00F26A76" w:rsidRPr="008E30AC">
        <w:rPr>
          <w:lang w:val="en-GB"/>
        </w:rPr>
        <w:t xml:space="preserve">, p. </w:t>
      </w:r>
      <w:r w:rsidR="00F26A76">
        <w:rPr>
          <w:lang w:val="en-GB"/>
        </w:rPr>
        <w:t>18.</w:t>
      </w:r>
    </w:p>
  </w:footnote>
  <w:footnote w:id="19">
    <w:p w14:paraId="397CA5ED" w14:textId="4CF52DF8" w:rsidR="00F26A76" w:rsidRPr="00F26A76" w:rsidRDefault="00F26A76">
      <w:pPr>
        <w:pStyle w:val="FootnoteText"/>
        <w:rPr>
          <w:lang w:val="en-GB"/>
        </w:rPr>
      </w:pPr>
      <w:r>
        <w:rPr>
          <w:rStyle w:val="FootnoteReference"/>
        </w:rPr>
        <w:footnoteRef/>
      </w:r>
      <w:r w:rsidRPr="00F26A76">
        <w:rPr>
          <w:lang w:val="en-GB"/>
        </w:rPr>
        <w:t xml:space="preserve"> </w:t>
      </w:r>
      <w:r w:rsidRPr="008E30AC">
        <w:rPr>
          <w:lang w:val="en-GB"/>
        </w:rPr>
        <w:t xml:space="preserve">Umberto Eco, </w:t>
      </w:r>
      <w:r w:rsidRPr="008E30AC">
        <w:rPr>
          <w:i/>
          <w:lang w:val="en-GB"/>
        </w:rPr>
        <w:t>op. cit.</w:t>
      </w:r>
      <w:r w:rsidRPr="008E30AC">
        <w:rPr>
          <w:lang w:val="en-GB"/>
        </w:rPr>
        <w:t xml:space="preserve">, p. </w:t>
      </w:r>
      <w:r>
        <w:rPr>
          <w:lang w:val="en-GB"/>
        </w:rPr>
        <w:t>19</w:t>
      </w:r>
      <w:r w:rsidR="0087496B">
        <w:rPr>
          <w:lang w:val="en-GB"/>
        </w:rPr>
        <w:t>.</w:t>
      </w:r>
    </w:p>
  </w:footnote>
  <w:footnote w:id="20">
    <w:p w14:paraId="2D90EFED" w14:textId="2812C507" w:rsidR="00BF3D45" w:rsidRPr="00497DDA" w:rsidRDefault="00BF3D45">
      <w:pPr>
        <w:pStyle w:val="FootnoteText"/>
        <w:rPr>
          <w:lang w:val="fr-CH"/>
        </w:rPr>
      </w:pPr>
      <w:r>
        <w:rPr>
          <w:rStyle w:val="FootnoteReference"/>
        </w:rPr>
        <w:footnoteRef/>
      </w:r>
      <w:r w:rsidRPr="00497DDA">
        <w:rPr>
          <w:lang w:val="fr-CH"/>
        </w:rPr>
        <w:t xml:space="preserve"> </w:t>
      </w:r>
      <w:r w:rsidRPr="00497DDA">
        <w:rPr>
          <w:lang w:val="fr-CH"/>
        </w:rPr>
        <w:t xml:space="preserve">Les multiples versions de </w:t>
      </w:r>
      <w:r w:rsidRPr="00497DDA">
        <w:rPr>
          <w:i/>
          <w:lang w:val="fr-CH"/>
        </w:rPr>
        <w:t>The Body Snatchers</w:t>
      </w:r>
      <w:r w:rsidRPr="00497DDA">
        <w:rPr>
          <w:lang w:val="fr-CH"/>
        </w:rPr>
        <w:t xml:space="preserve"> de Jack Finney, dont l’historique de publication sera détaillée dans la premier</w:t>
      </w:r>
      <w:r w:rsidR="005B1FDD">
        <w:rPr>
          <w:lang w:val="fr-CH"/>
        </w:rPr>
        <w:t>e</w:t>
      </w:r>
      <w:r w:rsidRPr="00497DDA">
        <w:rPr>
          <w:lang w:val="fr-CH"/>
        </w:rPr>
        <w:t xml:space="preserve"> </w:t>
      </w:r>
      <w:r w:rsidR="005B1FDD">
        <w:rPr>
          <w:lang w:val="fr-CH"/>
        </w:rPr>
        <w:t>partie</w:t>
      </w:r>
      <w:r w:rsidRPr="00497DDA">
        <w:rPr>
          <w:lang w:val="fr-CH"/>
        </w:rPr>
        <w:t xml:space="preserve"> du travail.</w:t>
      </w:r>
    </w:p>
  </w:footnote>
  <w:footnote w:id="21">
    <w:p w14:paraId="165F5331" w14:textId="6A5606F7" w:rsidR="002F4224" w:rsidRPr="004516EB" w:rsidRDefault="002F4224">
      <w:pPr>
        <w:pStyle w:val="FootnoteText"/>
        <w:rPr>
          <w:lang w:val="en-US"/>
        </w:rPr>
      </w:pPr>
      <w:r>
        <w:rPr>
          <w:rStyle w:val="FootnoteReference"/>
        </w:rPr>
        <w:footnoteRef/>
      </w:r>
      <w:r w:rsidRPr="002F4224">
        <w:rPr>
          <w:lang w:val="en-GB"/>
        </w:rPr>
        <w:t xml:space="preserve"> </w:t>
      </w:r>
      <w:proofErr w:type="gramStart"/>
      <w:r w:rsidR="004516EB" w:rsidRPr="002B0B0C">
        <w:rPr>
          <w:i/>
          <w:lang w:val="en-US"/>
        </w:rPr>
        <w:t xml:space="preserve">Invasion of the Body Snatchers </w:t>
      </w:r>
      <w:r w:rsidR="004516EB" w:rsidRPr="002B0B0C">
        <w:rPr>
          <w:lang w:val="en-US"/>
        </w:rPr>
        <w:t>(</w:t>
      </w:r>
      <w:proofErr w:type="spellStart"/>
      <w:r w:rsidR="004516EB" w:rsidRPr="002B0B0C">
        <w:rPr>
          <w:i/>
          <w:lang w:val="en-GB"/>
        </w:rPr>
        <w:t>L'invasion</w:t>
      </w:r>
      <w:proofErr w:type="spellEnd"/>
      <w:r w:rsidR="004516EB" w:rsidRPr="002B0B0C">
        <w:rPr>
          <w:i/>
          <w:lang w:val="en-GB"/>
        </w:rPr>
        <w:t xml:space="preserve"> des </w:t>
      </w:r>
      <w:proofErr w:type="spellStart"/>
      <w:r w:rsidR="004516EB" w:rsidRPr="002B0B0C">
        <w:rPr>
          <w:i/>
          <w:lang w:val="en-GB"/>
        </w:rPr>
        <w:t>profanateurs</w:t>
      </w:r>
      <w:proofErr w:type="spellEnd"/>
      <w:r w:rsidR="004516EB">
        <w:rPr>
          <w:lang w:val="en-US"/>
        </w:rPr>
        <w:t>,</w:t>
      </w:r>
      <w:r w:rsidR="004516EB" w:rsidRPr="002B0B0C">
        <w:rPr>
          <w:lang w:val="en-US"/>
        </w:rPr>
        <w:t xml:space="preserve"> Philip Kaufman, 1978</w:t>
      </w:r>
      <w:r w:rsidR="004516EB">
        <w:rPr>
          <w:lang w:val="en-US"/>
        </w:rPr>
        <w:t>).</w:t>
      </w:r>
      <w:proofErr w:type="gramEnd"/>
    </w:p>
  </w:footnote>
  <w:footnote w:id="22">
    <w:p w14:paraId="291F6E40" w14:textId="5DDB6824" w:rsidR="002F4224" w:rsidRPr="002F4224" w:rsidRDefault="002F4224">
      <w:pPr>
        <w:pStyle w:val="FootnoteText"/>
        <w:rPr>
          <w:lang w:val="en-GB"/>
        </w:rPr>
      </w:pPr>
      <w:r>
        <w:rPr>
          <w:rStyle w:val="FootnoteReference"/>
        </w:rPr>
        <w:footnoteRef/>
      </w:r>
      <w:r w:rsidRPr="002F4224">
        <w:rPr>
          <w:lang w:val="en-GB"/>
        </w:rPr>
        <w:t xml:space="preserve"> </w:t>
      </w:r>
      <w:proofErr w:type="gramStart"/>
      <w:r w:rsidR="004516EB" w:rsidRPr="00250E3D">
        <w:rPr>
          <w:i/>
          <w:lang w:val="en-US"/>
        </w:rPr>
        <w:t xml:space="preserve">Body Snatchers </w:t>
      </w:r>
      <w:r w:rsidR="004516EB" w:rsidRPr="00250E3D">
        <w:rPr>
          <w:lang w:val="en-US"/>
        </w:rPr>
        <w:t>(</w:t>
      </w:r>
      <w:r w:rsidR="004516EB" w:rsidRPr="00250E3D">
        <w:rPr>
          <w:i/>
          <w:lang w:val="en-US"/>
        </w:rPr>
        <w:t xml:space="preserve">Body Snatchers, </w:t>
      </w:r>
      <w:proofErr w:type="spellStart"/>
      <w:r w:rsidR="004516EB" w:rsidRPr="00250E3D">
        <w:rPr>
          <w:i/>
          <w:lang w:val="en-GB"/>
        </w:rPr>
        <w:t>l'invasion</w:t>
      </w:r>
      <w:proofErr w:type="spellEnd"/>
      <w:r w:rsidR="004516EB" w:rsidRPr="00250E3D">
        <w:rPr>
          <w:i/>
          <w:lang w:val="en-US"/>
        </w:rPr>
        <w:t xml:space="preserve"> continue</w:t>
      </w:r>
      <w:r w:rsidR="004516EB">
        <w:rPr>
          <w:lang w:val="en-US"/>
        </w:rPr>
        <w:t>,</w:t>
      </w:r>
      <w:r w:rsidR="004516EB" w:rsidRPr="00250E3D">
        <w:rPr>
          <w:lang w:val="en-US"/>
        </w:rPr>
        <w:t xml:space="preserve"> Abel Ferrara, 1993</w:t>
      </w:r>
      <w:r w:rsidR="004516EB">
        <w:rPr>
          <w:lang w:val="en-US"/>
        </w:rPr>
        <w:t>).</w:t>
      </w:r>
      <w:proofErr w:type="gramEnd"/>
    </w:p>
  </w:footnote>
  <w:footnote w:id="23">
    <w:p w14:paraId="1AA5F63E" w14:textId="2DB18C6A" w:rsidR="002F4224" w:rsidRPr="002F4224" w:rsidRDefault="002F4224">
      <w:pPr>
        <w:pStyle w:val="FootnoteText"/>
        <w:rPr>
          <w:lang w:val="en-GB"/>
        </w:rPr>
      </w:pPr>
      <w:r>
        <w:rPr>
          <w:rStyle w:val="FootnoteReference"/>
        </w:rPr>
        <w:footnoteRef/>
      </w:r>
      <w:r w:rsidRPr="002F4224">
        <w:rPr>
          <w:lang w:val="en-GB"/>
        </w:rPr>
        <w:t xml:space="preserve"> </w:t>
      </w:r>
      <w:proofErr w:type="gramStart"/>
      <w:r w:rsidR="004516EB" w:rsidRPr="00D61472">
        <w:rPr>
          <w:i/>
          <w:lang w:val="en-US"/>
        </w:rPr>
        <w:t xml:space="preserve">The Invasion </w:t>
      </w:r>
      <w:r w:rsidR="004516EB" w:rsidRPr="00D61472">
        <w:rPr>
          <w:lang w:val="en-US"/>
        </w:rPr>
        <w:t>(</w:t>
      </w:r>
      <w:r w:rsidR="004516EB" w:rsidRPr="00D61472">
        <w:rPr>
          <w:i/>
          <w:lang w:val="en-US"/>
        </w:rPr>
        <w:t>Invasion</w:t>
      </w:r>
      <w:r w:rsidR="004516EB">
        <w:rPr>
          <w:lang w:val="en-US"/>
        </w:rPr>
        <w:t>,</w:t>
      </w:r>
      <w:r w:rsidR="004516EB" w:rsidRPr="00D61472">
        <w:rPr>
          <w:lang w:val="en-US"/>
        </w:rPr>
        <w:t xml:space="preserve"> Oliver </w:t>
      </w:r>
      <w:proofErr w:type="spellStart"/>
      <w:r w:rsidR="004516EB" w:rsidRPr="00D61472">
        <w:rPr>
          <w:lang w:val="en-US"/>
        </w:rPr>
        <w:t>Hirschbiegel</w:t>
      </w:r>
      <w:proofErr w:type="spellEnd"/>
      <w:r w:rsidR="004516EB" w:rsidRPr="00D61472">
        <w:rPr>
          <w:lang w:val="en-US"/>
        </w:rPr>
        <w:t>, 2007</w:t>
      </w:r>
      <w:r w:rsidR="004516EB">
        <w:rPr>
          <w:lang w:val="en-US"/>
        </w:rPr>
        <w:t>).</w:t>
      </w:r>
      <w:proofErr w:type="gramEnd"/>
    </w:p>
  </w:footnote>
  <w:footnote w:id="24">
    <w:p w14:paraId="3CE52777" w14:textId="2A4A9D62" w:rsidR="002325F1" w:rsidRPr="00012622" w:rsidRDefault="002325F1">
      <w:pPr>
        <w:pStyle w:val="FootnoteText"/>
        <w:rPr>
          <w:lang w:val="en-GB"/>
        </w:rPr>
      </w:pPr>
      <w:r>
        <w:rPr>
          <w:rStyle w:val="FootnoteReference"/>
        </w:rPr>
        <w:footnoteRef/>
      </w:r>
      <w:r w:rsidRPr="00012622">
        <w:rPr>
          <w:lang w:val="en-GB"/>
        </w:rPr>
        <w:t xml:space="preserve"> </w:t>
      </w:r>
      <w:r w:rsidR="0019610A" w:rsidRPr="00E43216">
        <w:rPr>
          <w:lang w:val="en-GB"/>
        </w:rPr>
        <w:t>Mark C.</w:t>
      </w:r>
      <w:r w:rsidR="0019610A">
        <w:rPr>
          <w:lang w:val="en-GB"/>
        </w:rPr>
        <w:t xml:space="preserve"> Carnes</w:t>
      </w:r>
      <w:r w:rsidR="0019610A" w:rsidRPr="00E43216">
        <w:rPr>
          <w:lang w:val="en-GB"/>
        </w:rPr>
        <w:t xml:space="preserve"> </w:t>
      </w:r>
      <w:proofErr w:type="gramStart"/>
      <w:r w:rsidR="0019610A" w:rsidRPr="00E43216">
        <w:rPr>
          <w:lang w:val="en-GB"/>
        </w:rPr>
        <w:t>et</w:t>
      </w:r>
      <w:proofErr w:type="gramEnd"/>
      <w:r w:rsidR="0019610A" w:rsidRPr="00E43216">
        <w:rPr>
          <w:lang w:val="en-GB"/>
        </w:rPr>
        <w:t xml:space="preserve"> John A.</w:t>
      </w:r>
      <w:r w:rsidR="0019610A">
        <w:rPr>
          <w:lang w:val="en-GB"/>
        </w:rPr>
        <w:t xml:space="preserve"> </w:t>
      </w:r>
      <w:proofErr w:type="spellStart"/>
      <w:r w:rsidR="0019610A">
        <w:rPr>
          <w:lang w:val="en-GB"/>
        </w:rPr>
        <w:t>Garraty</w:t>
      </w:r>
      <w:proofErr w:type="spellEnd"/>
      <w:r w:rsidR="0019610A" w:rsidRPr="00E43216">
        <w:rPr>
          <w:lang w:val="en-GB"/>
        </w:rPr>
        <w:t xml:space="preserve">, </w:t>
      </w:r>
      <w:r w:rsidR="0019610A" w:rsidRPr="00E43216">
        <w:rPr>
          <w:i/>
          <w:lang w:val="en-GB"/>
        </w:rPr>
        <w:t>The American Nation: A History of the United States (Fourteenth Edition)</w:t>
      </w:r>
      <w:r w:rsidR="0019610A" w:rsidRPr="00E43216">
        <w:rPr>
          <w:lang w:val="en-GB"/>
        </w:rPr>
        <w:t>, Boston, Prentice Hall, 2012 [2003]</w:t>
      </w:r>
      <w:r w:rsidR="0019610A">
        <w:rPr>
          <w:lang w:val="en-GB"/>
        </w:rPr>
        <w:t>, pp. 786-787.</w:t>
      </w:r>
    </w:p>
  </w:footnote>
  <w:footnote w:id="25">
    <w:p w14:paraId="028301B6" w14:textId="58E0E5CC" w:rsidR="002325F1" w:rsidRPr="00012622" w:rsidRDefault="002325F1">
      <w:pPr>
        <w:pStyle w:val="FootnoteText"/>
        <w:rPr>
          <w:lang w:val="en-GB"/>
        </w:rPr>
      </w:pPr>
      <w:r>
        <w:rPr>
          <w:rStyle w:val="FootnoteReference"/>
        </w:rPr>
        <w:footnoteRef/>
      </w:r>
      <w:r w:rsidRPr="00012622">
        <w:rPr>
          <w:lang w:val="en-GB"/>
        </w:rPr>
        <w:t xml:space="preserve"> </w:t>
      </w:r>
      <w:r w:rsidR="007971E0" w:rsidRPr="00E43216">
        <w:rPr>
          <w:lang w:val="en-GB"/>
        </w:rPr>
        <w:t>Mark C.</w:t>
      </w:r>
      <w:r w:rsidR="007971E0">
        <w:rPr>
          <w:lang w:val="en-GB"/>
        </w:rPr>
        <w:t xml:space="preserve"> Carnes</w:t>
      </w:r>
      <w:r w:rsidR="007971E0" w:rsidRPr="00E43216">
        <w:rPr>
          <w:lang w:val="en-GB"/>
        </w:rPr>
        <w:t xml:space="preserve"> </w:t>
      </w:r>
      <w:proofErr w:type="gramStart"/>
      <w:r w:rsidR="007971E0" w:rsidRPr="00E43216">
        <w:rPr>
          <w:lang w:val="en-GB"/>
        </w:rPr>
        <w:t>et</w:t>
      </w:r>
      <w:proofErr w:type="gramEnd"/>
      <w:r w:rsidR="007971E0" w:rsidRPr="00E43216">
        <w:rPr>
          <w:lang w:val="en-GB"/>
        </w:rPr>
        <w:t xml:space="preserve"> John A.</w:t>
      </w:r>
      <w:r w:rsidR="007971E0">
        <w:rPr>
          <w:lang w:val="en-GB"/>
        </w:rPr>
        <w:t xml:space="preserve"> </w:t>
      </w:r>
      <w:proofErr w:type="spellStart"/>
      <w:r w:rsidR="007971E0">
        <w:rPr>
          <w:lang w:val="en-GB"/>
        </w:rPr>
        <w:t>Garraty</w:t>
      </w:r>
      <w:proofErr w:type="spellEnd"/>
      <w:r w:rsidR="007971E0" w:rsidRPr="00E43216">
        <w:rPr>
          <w:lang w:val="en-GB"/>
        </w:rPr>
        <w:t xml:space="preserve">, </w:t>
      </w:r>
      <w:r w:rsidR="007971E0">
        <w:rPr>
          <w:i/>
          <w:lang w:val="en-GB"/>
        </w:rPr>
        <w:t>op. cit.</w:t>
      </w:r>
      <w:r w:rsidR="007971E0">
        <w:rPr>
          <w:lang w:val="en-GB"/>
        </w:rPr>
        <w:t>, pp. 815-817.</w:t>
      </w:r>
    </w:p>
  </w:footnote>
  <w:footnote w:id="26">
    <w:p w14:paraId="0111B1D0" w14:textId="1C75FBD7" w:rsidR="002325F1" w:rsidRPr="002325F1" w:rsidRDefault="002325F1">
      <w:pPr>
        <w:pStyle w:val="FootnoteText"/>
        <w:rPr>
          <w:lang w:val="en-GB"/>
        </w:rPr>
      </w:pPr>
      <w:r>
        <w:rPr>
          <w:rStyle w:val="FootnoteReference"/>
        </w:rPr>
        <w:footnoteRef/>
      </w:r>
      <w:r w:rsidRPr="002325F1">
        <w:rPr>
          <w:lang w:val="en-GB"/>
        </w:rPr>
        <w:t xml:space="preserve"> </w:t>
      </w:r>
      <w:r w:rsidR="004235DC" w:rsidRPr="00E43216">
        <w:rPr>
          <w:lang w:val="en-GB"/>
        </w:rPr>
        <w:t>Mark C.</w:t>
      </w:r>
      <w:r w:rsidR="004235DC">
        <w:rPr>
          <w:lang w:val="en-GB"/>
        </w:rPr>
        <w:t xml:space="preserve"> Carnes</w:t>
      </w:r>
      <w:r w:rsidR="004235DC" w:rsidRPr="00E43216">
        <w:rPr>
          <w:lang w:val="en-GB"/>
        </w:rPr>
        <w:t xml:space="preserve"> </w:t>
      </w:r>
      <w:proofErr w:type="gramStart"/>
      <w:r w:rsidR="004235DC" w:rsidRPr="00E43216">
        <w:rPr>
          <w:lang w:val="en-GB"/>
        </w:rPr>
        <w:t>et</w:t>
      </w:r>
      <w:proofErr w:type="gramEnd"/>
      <w:r w:rsidR="004235DC" w:rsidRPr="00E43216">
        <w:rPr>
          <w:lang w:val="en-GB"/>
        </w:rPr>
        <w:t xml:space="preserve"> John A.</w:t>
      </w:r>
      <w:r w:rsidR="004235DC">
        <w:rPr>
          <w:lang w:val="en-GB"/>
        </w:rPr>
        <w:t xml:space="preserve"> </w:t>
      </w:r>
      <w:proofErr w:type="spellStart"/>
      <w:r w:rsidR="004235DC">
        <w:rPr>
          <w:lang w:val="en-GB"/>
        </w:rPr>
        <w:t>Garraty</w:t>
      </w:r>
      <w:proofErr w:type="spellEnd"/>
      <w:r w:rsidR="004235DC" w:rsidRPr="00E43216">
        <w:rPr>
          <w:lang w:val="en-GB"/>
        </w:rPr>
        <w:t xml:space="preserve">, </w:t>
      </w:r>
      <w:r w:rsidR="004235DC">
        <w:rPr>
          <w:i/>
          <w:lang w:val="en-GB"/>
        </w:rPr>
        <w:t>op. cit.</w:t>
      </w:r>
      <w:r w:rsidR="004235DC">
        <w:rPr>
          <w:lang w:val="en-GB"/>
        </w:rPr>
        <w:t>, pp. 856-</w:t>
      </w:r>
      <w:r w:rsidR="00990C84">
        <w:rPr>
          <w:lang w:val="en-GB"/>
        </w:rPr>
        <w:t>865</w:t>
      </w:r>
      <w:r w:rsidR="004235DC">
        <w:rPr>
          <w:lang w:val="en-GB"/>
        </w:rPr>
        <w:t>.</w:t>
      </w:r>
    </w:p>
  </w:footnote>
  <w:footnote w:id="27">
    <w:p w14:paraId="1784DE2C" w14:textId="5102301B" w:rsidR="00012622" w:rsidRPr="000C1B01" w:rsidRDefault="00012622">
      <w:pPr>
        <w:pStyle w:val="FootnoteText"/>
        <w:rPr>
          <w:lang w:val="fr-CH"/>
        </w:rPr>
      </w:pPr>
      <w:r>
        <w:rPr>
          <w:rStyle w:val="FootnoteReference"/>
        </w:rPr>
        <w:footnoteRef/>
      </w:r>
      <w:r w:rsidRPr="000C1B01">
        <w:rPr>
          <w:lang w:val="fr-CH"/>
        </w:rPr>
        <w:t xml:space="preserve"> </w:t>
      </w:r>
      <w:r w:rsidRPr="000C1B01">
        <w:rPr>
          <w:lang w:val="fr-CH"/>
        </w:rPr>
        <w:t xml:space="preserve">Raymond Durgnat cité dans Henry K. Miller (éd.), </w:t>
      </w:r>
      <w:r w:rsidRPr="000C1B01">
        <w:rPr>
          <w:i/>
          <w:lang w:val="fr-CH"/>
        </w:rPr>
        <w:t>The Essential Raymond Durgnat</w:t>
      </w:r>
      <w:r w:rsidRPr="000C1B01">
        <w:rPr>
          <w:lang w:val="fr-CH"/>
        </w:rPr>
        <w:t>,</w:t>
      </w:r>
      <w:r w:rsidR="00F32376" w:rsidRPr="000C1B01">
        <w:rPr>
          <w:szCs w:val="20"/>
          <w:lang w:val="fr-CH"/>
        </w:rPr>
        <w:t xml:space="preserve"> London, BFI/Palgrave MacMillan, 201</w:t>
      </w:r>
      <w:r w:rsidR="002D3091" w:rsidRPr="000C1B01">
        <w:rPr>
          <w:szCs w:val="20"/>
          <w:lang w:val="fr-CH"/>
        </w:rPr>
        <w:t>4, p. 3.</w:t>
      </w:r>
    </w:p>
  </w:footnote>
  <w:footnote w:id="28">
    <w:p w14:paraId="280EA997" w14:textId="655BF51B" w:rsidR="00F404D0" w:rsidRPr="00F404D0" w:rsidRDefault="00F404D0">
      <w:pPr>
        <w:pStyle w:val="FootnoteText"/>
        <w:rPr>
          <w:lang w:val="en-GB"/>
        </w:rPr>
      </w:pPr>
      <w:r>
        <w:rPr>
          <w:rStyle w:val="FootnoteReference"/>
        </w:rPr>
        <w:footnoteRef/>
      </w:r>
      <w:r w:rsidRPr="00F404D0">
        <w:rPr>
          <w:lang w:val="en-GB"/>
        </w:rPr>
        <w:t xml:space="preserve"> </w:t>
      </w:r>
      <w:r w:rsidR="00B06CE7" w:rsidRPr="00B06CE7">
        <w:rPr>
          <w:color w:val="000000" w:themeColor="text1"/>
          <w:lang w:val="en-GB"/>
        </w:rPr>
        <w:t>« </w:t>
      </w:r>
      <w:r w:rsidR="00B06CE7">
        <w:rPr>
          <w:i/>
          <w:color w:val="000000" w:themeColor="text1"/>
          <w:lang w:val="en-GB"/>
        </w:rPr>
        <w:t xml:space="preserve">Invasion of the Body Snatchers </w:t>
      </w:r>
      <w:r w:rsidR="00B06CE7">
        <w:rPr>
          <w:color w:val="000000" w:themeColor="text1"/>
          <w:lang w:val="en-GB"/>
        </w:rPr>
        <w:t xml:space="preserve">[…] was a highly unstable text. </w:t>
      </w:r>
      <w:r w:rsidR="00B06CE7" w:rsidRPr="00B06CE7">
        <w:rPr>
          <w:color w:val="000000" w:themeColor="text1"/>
          <w:lang w:val="en-GB"/>
        </w:rPr>
        <w:t xml:space="preserve">» </w:t>
      </w:r>
      <w:r w:rsidR="00983DEA">
        <w:rPr>
          <w:color w:val="000000" w:themeColor="text1"/>
          <w:lang w:val="en-GB"/>
        </w:rPr>
        <w:t>[</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 p. 4</w:t>
      </w:r>
      <w:r w:rsidR="00983DEA">
        <w:rPr>
          <w:szCs w:val="20"/>
          <w:lang w:val="en-US"/>
        </w:rPr>
        <w:t>]</w:t>
      </w:r>
      <w:r>
        <w:rPr>
          <w:szCs w:val="20"/>
          <w:lang w:val="en-US"/>
        </w:rPr>
        <w:t>.</w:t>
      </w:r>
    </w:p>
  </w:footnote>
  <w:footnote w:id="29">
    <w:p w14:paraId="433A4E04" w14:textId="3974CC28" w:rsidR="00D25CFB" w:rsidRPr="00D25CFB" w:rsidRDefault="00D25CFB">
      <w:pPr>
        <w:pStyle w:val="FootnoteText"/>
        <w:rPr>
          <w:lang w:val="en-GB"/>
        </w:rPr>
      </w:pPr>
      <w:r>
        <w:rPr>
          <w:rStyle w:val="FootnoteReference"/>
        </w:rPr>
        <w:footnoteRef/>
      </w:r>
      <w:r w:rsidRPr="00D25CF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xml:space="preserve">, 26 </w:t>
      </w:r>
      <w:proofErr w:type="spellStart"/>
      <w:r w:rsidRPr="00632CE0">
        <w:rPr>
          <w:lang w:val="en-GB"/>
        </w:rPr>
        <w:t>novembre</w:t>
      </w:r>
      <w:proofErr w:type="spellEnd"/>
      <w:r w:rsidRPr="00632CE0">
        <w:rPr>
          <w:lang w:val="en-GB"/>
        </w:rPr>
        <w:t xml:space="preserve"> 1954</w:t>
      </w:r>
      <w:r w:rsidR="007F0CF6">
        <w:rPr>
          <w:lang w:val="en-GB"/>
        </w:rPr>
        <w:t>,</w:t>
      </w:r>
      <w:r w:rsidR="007F0CF6" w:rsidRPr="007F0CF6">
        <w:rPr>
          <w:lang w:val="en-GB"/>
        </w:rPr>
        <w:t xml:space="preserve"> </w:t>
      </w:r>
      <w:r w:rsidR="007F0CF6">
        <w:rPr>
          <w:lang w:val="en-GB"/>
        </w:rPr>
        <w:t>pp. 26-27 + 90-99</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proofErr w:type="spellStart"/>
      <w:r w:rsidRPr="00790665">
        <w:rPr>
          <w:lang w:val="en-GB"/>
        </w:rPr>
        <w:t>décembre</w:t>
      </w:r>
      <w:proofErr w:type="spellEnd"/>
      <w:r>
        <w:rPr>
          <w:lang w:val="en-GB"/>
        </w:rPr>
        <w:t xml:space="preserve"> 1954</w:t>
      </w:r>
      <w:r w:rsidR="005A498E">
        <w:rPr>
          <w:lang w:val="en-GB"/>
        </w:rPr>
        <w:t>, pp. 114-125</w:t>
      </w:r>
      <w:r>
        <w:rPr>
          <w:lang w:val="en-GB"/>
        </w:rPr>
        <w:t xml:space="preserve">; </w:t>
      </w:r>
      <w:r w:rsidR="007F0CF6" w:rsidRPr="0033473D">
        <w:rPr>
          <w:lang w:val="en-GB"/>
        </w:rPr>
        <w:t xml:space="preserve">Jack Finney, </w:t>
      </w:r>
      <w:r w:rsidR="007F0CF6" w:rsidRPr="0033473D">
        <w:rPr>
          <w:lang w:val="en-US"/>
        </w:rPr>
        <w:t xml:space="preserve">« </w:t>
      </w:r>
      <w:r w:rsidR="007F0CF6" w:rsidRPr="0033473D">
        <w:rPr>
          <w:i/>
          <w:lang w:val="en-US"/>
        </w:rPr>
        <w:t xml:space="preserve">The Body Snatchers (Conclusion) </w:t>
      </w:r>
      <w:r w:rsidR="007F0CF6" w:rsidRPr="0033473D">
        <w:rPr>
          <w:lang w:val="en-GB"/>
        </w:rPr>
        <w:t xml:space="preserve">», </w:t>
      </w:r>
      <w:r w:rsidR="007F0CF6" w:rsidRPr="0033473D">
        <w:rPr>
          <w:i/>
          <w:lang w:val="en-GB"/>
        </w:rPr>
        <w:t>Collider’s</w:t>
      </w:r>
      <w:r w:rsidR="007F0CF6" w:rsidRPr="0033473D">
        <w:rPr>
          <w:lang w:val="en-GB"/>
        </w:rPr>
        <w:t xml:space="preserve">, 24 </w:t>
      </w:r>
      <w:proofErr w:type="spellStart"/>
      <w:r w:rsidR="007F0CF6" w:rsidRPr="0033473D">
        <w:rPr>
          <w:lang w:val="en-GB"/>
        </w:rPr>
        <w:t>décembre</w:t>
      </w:r>
      <w:proofErr w:type="spellEnd"/>
      <w:r w:rsidR="007F0CF6">
        <w:rPr>
          <w:lang w:val="en-GB"/>
        </w:rPr>
        <w:t xml:space="preserve"> 1954,</w:t>
      </w:r>
      <w:r w:rsidR="007A47E4">
        <w:rPr>
          <w:lang w:val="en-GB"/>
        </w:rPr>
        <w:t xml:space="preserve"> pp. 62-73.</w:t>
      </w:r>
    </w:p>
  </w:footnote>
  <w:footnote w:id="30">
    <w:p w14:paraId="55EDB62C" w14:textId="029A3C98" w:rsidR="00D25CFB" w:rsidRPr="00D25CFB" w:rsidRDefault="00D25CFB">
      <w:pPr>
        <w:pStyle w:val="FootnoteText"/>
        <w:rPr>
          <w:lang w:val="en-GB"/>
        </w:rPr>
      </w:pPr>
      <w:r>
        <w:rPr>
          <w:rStyle w:val="FootnoteReference"/>
        </w:rPr>
        <w:footnoteRef/>
      </w:r>
      <w:r w:rsidRPr="00D25CFB">
        <w:rPr>
          <w:lang w:val="en-GB"/>
        </w:rPr>
        <w:t xml:space="preserve"> </w:t>
      </w:r>
      <w:r w:rsidR="00D84DD3" w:rsidRPr="00A83481">
        <w:rPr>
          <w:lang w:val="en-GB"/>
        </w:rPr>
        <w:t xml:space="preserve">Jack Finney, </w:t>
      </w:r>
      <w:r w:rsidR="00D84DD3" w:rsidRPr="00492CF8">
        <w:rPr>
          <w:rFonts w:cs="Times New Roman"/>
          <w:i/>
          <w:color w:val="000000"/>
          <w:lang w:val="en-US"/>
        </w:rPr>
        <w:t>The Body Snatchers</w:t>
      </w:r>
      <w:r w:rsidR="00D84DD3" w:rsidRPr="00492CF8">
        <w:rPr>
          <w:rFonts w:cs="Times New Roman"/>
          <w:color w:val="000000"/>
          <w:lang w:val="en-US"/>
        </w:rPr>
        <w:t>, New York, Dell Books, 1955.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144AA0BA"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013E88">
      <w:rPr>
        <w:rFonts w:ascii="Baskerville" w:hAnsi="Baskerville"/>
        <w:b/>
        <w:color w:val="7F7F7F" w:themeColor="text1" w:themeTint="80"/>
        <w:sz w:val="20"/>
      </w:rPr>
      <w:t>Introduction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11CF"/>
    <w:rsid w:val="00003BA3"/>
    <w:rsid w:val="00004CB0"/>
    <w:rsid w:val="00005E71"/>
    <w:rsid w:val="00012622"/>
    <w:rsid w:val="00013E88"/>
    <w:rsid w:val="00015869"/>
    <w:rsid w:val="0002023A"/>
    <w:rsid w:val="00023686"/>
    <w:rsid w:val="00024431"/>
    <w:rsid w:val="00026DEC"/>
    <w:rsid w:val="00040314"/>
    <w:rsid w:val="00040872"/>
    <w:rsid w:val="00060DDF"/>
    <w:rsid w:val="000634E0"/>
    <w:rsid w:val="00083709"/>
    <w:rsid w:val="00084430"/>
    <w:rsid w:val="000A32D8"/>
    <w:rsid w:val="000B5190"/>
    <w:rsid w:val="000C1B01"/>
    <w:rsid w:val="000D04D2"/>
    <w:rsid w:val="000D2034"/>
    <w:rsid w:val="000E0580"/>
    <w:rsid w:val="000E1904"/>
    <w:rsid w:val="000F064C"/>
    <w:rsid w:val="000F68B8"/>
    <w:rsid w:val="00106EE2"/>
    <w:rsid w:val="00111C76"/>
    <w:rsid w:val="00117944"/>
    <w:rsid w:val="0014073B"/>
    <w:rsid w:val="00142848"/>
    <w:rsid w:val="00146748"/>
    <w:rsid w:val="00163D68"/>
    <w:rsid w:val="00165D3F"/>
    <w:rsid w:val="00173138"/>
    <w:rsid w:val="0017320C"/>
    <w:rsid w:val="001826B1"/>
    <w:rsid w:val="0019610A"/>
    <w:rsid w:val="001A1430"/>
    <w:rsid w:val="001C7833"/>
    <w:rsid w:val="001D485E"/>
    <w:rsid w:val="001D7DFB"/>
    <w:rsid w:val="001E0ED2"/>
    <w:rsid w:val="001E1F99"/>
    <w:rsid w:val="001F06C3"/>
    <w:rsid w:val="00205AE4"/>
    <w:rsid w:val="00211C03"/>
    <w:rsid w:val="00220532"/>
    <w:rsid w:val="002210A4"/>
    <w:rsid w:val="002219FC"/>
    <w:rsid w:val="002235F1"/>
    <w:rsid w:val="00230627"/>
    <w:rsid w:val="00230C0B"/>
    <w:rsid w:val="002325F1"/>
    <w:rsid w:val="00233B8F"/>
    <w:rsid w:val="00237C1E"/>
    <w:rsid w:val="00240202"/>
    <w:rsid w:val="002544DD"/>
    <w:rsid w:val="00266588"/>
    <w:rsid w:val="00267D45"/>
    <w:rsid w:val="00271693"/>
    <w:rsid w:val="002748E0"/>
    <w:rsid w:val="00283880"/>
    <w:rsid w:val="00284103"/>
    <w:rsid w:val="00291917"/>
    <w:rsid w:val="002C1D08"/>
    <w:rsid w:val="002D3091"/>
    <w:rsid w:val="002D513A"/>
    <w:rsid w:val="002D58E6"/>
    <w:rsid w:val="002D772A"/>
    <w:rsid w:val="002D7B33"/>
    <w:rsid w:val="002F4224"/>
    <w:rsid w:val="002F48F5"/>
    <w:rsid w:val="00300D47"/>
    <w:rsid w:val="0030216F"/>
    <w:rsid w:val="00313F77"/>
    <w:rsid w:val="00314418"/>
    <w:rsid w:val="00314CB5"/>
    <w:rsid w:val="00323E78"/>
    <w:rsid w:val="00324328"/>
    <w:rsid w:val="00331CD8"/>
    <w:rsid w:val="00336723"/>
    <w:rsid w:val="003404E5"/>
    <w:rsid w:val="003423A7"/>
    <w:rsid w:val="00344D50"/>
    <w:rsid w:val="00357951"/>
    <w:rsid w:val="00371D86"/>
    <w:rsid w:val="00381432"/>
    <w:rsid w:val="003821C7"/>
    <w:rsid w:val="003837F8"/>
    <w:rsid w:val="003873C4"/>
    <w:rsid w:val="003878FF"/>
    <w:rsid w:val="003905E9"/>
    <w:rsid w:val="00393288"/>
    <w:rsid w:val="003B18DC"/>
    <w:rsid w:val="003C145A"/>
    <w:rsid w:val="003C3035"/>
    <w:rsid w:val="003C75D1"/>
    <w:rsid w:val="003D1066"/>
    <w:rsid w:val="003E168C"/>
    <w:rsid w:val="003E611C"/>
    <w:rsid w:val="003E71E3"/>
    <w:rsid w:val="003F6C81"/>
    <w:rsid w:val="00400038"/>
    <w:rsid w:val="004025E2"/>
    <w:rsid w:val="0040686C"/>
    <w:rsid w:val="00411460"/>
    <w:rsid w:val="00417F55"/>
    <w:rsid w:val="004235DC"/>
    <w:rsid w:val="00423903"/>
    <w:rsid w:val="004516EB"/>
    <w:rsid w:val="00461A37"/>
    <w:rsid w:val="004646E2"/>
    <w:rsid w:val="00465ED2"/>
    <w:rsid w:val="0047279B"/>
    <w:rsid w:val="00473673"/>
    <w:rsid w:val="00474C42"/>
    <w:rsid w:val="00483043"/>
    <w:rsid w:val="00491F92"/>
    <w:rsid w:val="004978B8"/>
    <w:rsid w:val="00497DDA"/>
    <w:rsid w:val="004A5426"/>
    <w:rsid w:val="004A77BC"/>
    <w:rsid w:val="004B4329"/>
    <w:rsid w:val="004C2700"/>
    <w:rsid w:val="004C4C04"/>
    <w:rsid w:val="004D4B6F"/>
    <w:rsid w:val="004E5182"/>
    <w:rsid w:val="004E62A3"/>
    <w:rsid w:val="004E6D1F"/>
    <w:rsid w:val="004E747B"/>
    <w:rsid w:val="004F6744"/>
    <w:rsid w:val="00510CB6"/>
    <w:rsid w:val="005115E5"/>
    <w:rsid w:val="00515D4E"/>
    <w:rsid w:val="00515D8C"/>
    <w:rsid w:val="0052565A"/>
    <w:rsid w:val="00541737"/>
    <w:rsid w:val="00541F81"/>
    <w:rsid w:val="00543060"/>
    <w:rsid w:val="00553B8F"/>
    <w:rsid w:val="00563601"/>
    <w:rsid w:val="00576209"/>
    <w:rsid w:val="00581670"/>
    <w:rsid w:val="00581E90"/>
    <w:rsid w:val="00584A63"/>
    <w:rsid w:val="005857FD"/>
    <w:rsid w:val="00590DCE"/>
    <w:rsid w:val="00596CCC"/>
    <w:rsid w:val="00597685"/>
    <w:rsid w:val="005A498E"/>
    <w:rsid w:val="005B0545"/>
    <w:rsid w:val="005B1FDD"/>
    <w:rsid w:val="005B2D55"/>
    <w:rsid w:val="005C38D8"/>
    <w:rsid w:val="005C5534"/>
    <w:rsid w:val="005C6BF4"/>
    <w:rsid w:val="005D60F0"/>
    <w:rsid w:val="005D63BE"/>
    <w:rsid w:val="005E264A"/>
    <w:rsid w:val="005E3089"/>
    <w:rsid w:val="005E65B7"/>
    <w:rsid w:val="005F3C37"/>
    <w:rsid w:val="00605EE3"/>
    <w:rsid w:val="006127A9"/>
    <w:rsid w:val="006153F9"/>
    <w:rsid w:val="0061689F"/>
    <w:rsid w:val="00624AD3"/>
    <w:rsid w:val="00633530"/>
    <w:rsid w:val="00663B0A"/>
    <w:rsid w:val="00665C44"/>
    <w:rsid w:val="00674BE2"/>
    <w:rsid w:val="006872C3"/>
    <w:rsid w:val="006A0694"/>
    <w:rsid w:val="006A0B89"/>
    <w:rsid w:val="006A31EF"/>
    <w:rsid w:val="006A3862"/>
    <w:rsid w:val="006B2252"/>
    <w:rsid w:val="006B3574"/>
    <w:rsid w:val="006B65BF"/>
    <w:rsid w:val="006C4BD5"/>
    <w:rsid w:val="006C6A6A"/>
    <w:rsid w:val="006D0090"/>
    <w:rsid w:val="006D0CB4"/>
    <w:rsid w:val="006D393B"/>
    <w:rsid w:val="006D57C0"/>
    <w:rsid w:val="00702188"/>
    <w:rsid w:val="00702B2C"/>
    <w:rsid w:val="00722301"/>
    <w:rsid w:val="00722CFB"/>
    <w:rsid w:val="00730A52"/>
    <w:rsid w:val="00732974"/>
    <w:rsid w:val="00733139"/>
    <w:rsid w:val="007344B8"/>
    <w:rsid w:val="0073541F"/>
    <w:rsid w:val="00743C01"/>
    <w:rsid w:val="0074692C"/>
    <w:rsid w:val="00766D6F"/>
    <w:rsid w:val="0077388B"/>
    <w:rsid w:val="00782CBD"/>
    <w:rsid w:val="0078373E"/>
    <w:rsid w:val="00783F3F"/>
    <w:rsid w:val="007914D6"/>
    <w:rsid w:val="00795873"/>
    <w:rsid w:val="00795B2C"/>
    <w:rsid w:val="007971E0"/>
    <w:rsid w:val="007A0071"/>
    <w:rsid w:val="007A3A39"/>
    <w:rsid w:val="007A47E4"/>
    <w:rsid w:val="007B002C"/>
    <w:rsid w:val="007B429A"/>
    <w:rsid w:val="007B6B1F"/>
    <w:rsid w:val="007D593E"/>
    <w:rsid w:val="007D6FC8"/>
    <w:rsid w:val="007F0CF6"/>
    <w:rsid w:val="007F2246"/>
    <w:rsid w:val="00801F85"/>
    <w:rsid w:val="0080297C"/>
    <w:rsid w:val="00802D10"/>
    <w:rsid w:val="008138ED"/>
    <w:rsid w:val="0081693C"/>
    <w:rsid w:val="00816C9D"/>
    <w:rsid w:val="00821757"/>
    <w:rsid w:val="00826675"/>
    <w:rsid w:val="00830EE7"/>
    <w:rsid w:val="008349BE"/>
    <w:rsid w:val="00843210"/>
    <w:rsid w:val="008444AC"/>
    <w:rsid w:val="0085390E"/>
    <w:rsid w:val="0085797C"/>
    <w:rsid w:val="0087496B"/>
    <w:rsid w:val="00891E81"/>
    <w:rsid w:val="0089275A"/>
    <w:rsid w:val="00897A27"/>
    <w:rsid w:val="008A323A"/>
    <w:rsid w:val="008A3B4D"/>
    <w:rsid w:val="008C08B5"/>
    <w:rsid w:val="008C3A45"/>
    <w:rsid w:val="008C41BD"/>
    <w:rsid w:val="008C600F"/>
    <w:rsid w:val="008D19D6"/>
    <w:rsid w:val="008D2C4A"/>
    <w:rsid w:val="008E30AC"/>
    <w:rsid w:val="008E367A"/>
    <w:rsid w:val="008E3E84"/>
    <w:rsid w:val="008E73F4"/>
    <w:rsid w:val="008F5CB2"/>
    <w:rsid w:val="008F6058"/>
    <w:rsid w:val="008F7692"/>
    <w:rsid w:val="00910E90"/>
    <w:rsid w:val="00917414"/>
    <w:rsid w:val="00923E14"/>
    <w:rsid w:val="00925377"/>
    <w:rsid w:val="00932B1C"/>
    <w:rsid w:val="00932DDA"/>
    <w:rsid w:val="0093468C"/>
    <w:rsid w:val="009359E6"/>
    <w:rsid w:val="009360B7"/>
    <w:rsid w:val="0096089B"/>
    <w:rsid w:val="00962F49"/>
    <w:rsid w:val="00965D4C"/>
    <w:rsid w:val="00966458"/>
    <w:rsid w:val="00966C96"/>
    <w:rsid w:val="00970CC6"/>
    <w:rsid w:val="0097620D"/>
    <w:rsid w:val="0097633F"/>
    <w:rsid w:val="00977317"/>
    <w:rsid w:val="00983DEA"/>
    <w:rsid w:val="0099055C"/>
    <w:rsid w:val="00990C84"/>
    <w:rsid w:val="009A2AC7"/>
    <w:rsid w:val="009A7696"/>
    <w:rsid w:val="009B1242"/>
    <w:rsid w:val="009B3149"/>
    <w:rsid w:val="009B43D7"/>
    <w:rsid w:val="009B4A98"/>
    <w:rsid w:val="009C43E8"/>
    <w:rsid w:val="009E58E8"/>
    <w:rsid w:val="009E67C3"/>
    <w:rsid w:val="009F3C8F"/>
    <w:rsid w:val="009F4648"/>
    <w:rsid w:val="009F674F"/>
    <w:rsid w:val="00A07145"/>
    <w:rsid w:val="00A2003F"/>
    <w:rsid w:val="00A320AC"/>
    <w:rsid w:val="00A328A7"/>
    <w:rsid w:val="00A50EFA"/>
    <w:rsid w:val="00A5532D"/>
    <w:rsid w:val="00A60B3A"/>
    <w:rsid w:val="00A63218"/>
    <w:rsid w:val="00A73D15"/>
    <w:rsid w:val="00A8195F"/>
    <w:rsid w:val="00A85356"/>
    <w:rsid w:val="00A90860"/>
    <w:rsid w:val="00A91B5F"/>
    <w:rsid w:val="00A9200C"/>
    <w:rsid w:val="00A95CCC"/>
    <w:rsid w:val="00AA23EE"/>
    <w:rsid w:val="00AA261C"/>
    <w:rsid w:val="00AB093C"/>
    <w:rsid w:val="00AC3D79"/>
    <w:rsid w:val="00AC727E"/>
    <w:rsid w:val="00AD2F3E"/>
    <w:rsid w:val="00AD62CD"/>
    <w:rsid w:val="00AD64B9"/>
    <w:rsid w:val="00AE5AEA"/>
    <w:rsid w:val="00AE63DD"/>
    <w:rsid w:val="00AF114E"/>
    <w:rsid w:val="00AF770B"/>
    <w:rsid w:val="00B00158"/>
    <w:rsid w:val="00B02260"/>
    <w:rsid w:val="00B032DC"/>
    <w:rsid w:val="00B06CE7"/>
    <w:rsid w:val="00B11DA2"/>
    <w:rsid w:val="00B16D37"/>
    <w:rsid w:val="00B22B0C"/>
    <w:rsid w:val="00B31E7A"/>
    <w:rsid w:val="00B36545"/>
    <w:rsid w:val="00B41DED"/>
    <w:rsid w:val="00B50D87"/>
    <w:rsid w:val="00B5362C"/>
    <w:rsid w:val="00B62F25"/>
    <w:rsid w:val="00B63573"/>
    <w:rsid w:val="00B6668F"/>
    <w:rsid w:val="00B96B22"/>
    <w:rsid w:val="00BA6F90"/>
    <w:rsid w:val="00BA72D1"/>
    <w:rsid w:val="00BB6E40"/>
    <w:rsid w:val="00BD61A4"/>
    <w:rsid w:val="00BD64C1"/>
    <w:rsid w:val="00BE3BBD"/>
    <w:rsid w:val="00BF0810"/>
    <w:rsid w:val="00BF32E7"/>
    <w:rsid w:val="00BF3D45"/>
    <w:rsid w:val="00BF7C62"/>
    <w:rsid w:val="00C00EFC"/>
    <w:rsid w:val="00C0308C"/>
    <w:rsid w:val="00C03C7A"/>
    <w:rsid w:val="00C074C8"/>
    <w:rsid w:val="00C103A2"/>
    <w:rsid w:val="00C115FF"/>
    <w:rsid w:val="00C17427"/>
    <w:rsid w:val="00C245FB"/>
    <w:rsid w:val="00C25610"/>
    <w:rsid w:val="00C27606"/>
    <w:rsid w:val="00C30FA4"/>
    <w:rsid w:val="00C32EB3"/>
    <w:rsid w:val="00C439CE"/>
    <w:rsid w:val="00C451C9"/>
    <w:rsid w:val="00C45E5D"/>
    <w:rsid w:val="00C5001D"/>
    <w:rsid w:val="00C54802"/>
    <w:rsid w:val="00C5547A"/>
    <w:rsid w:val="00C57E8B"/>
    <w:rsid w:val="00C60BF0"/>
    <w:rsid w:val="00C65644"/>
    <w:rsid w:val="00C70B5B"/>
    <w:rsid w:val="00C75684"/>
    <w:rsid w:val="00C83B9C"/>
    <w:rsid w:val="00C85094"/>
    <w:rsid w:val="00C8691C"/>
    <w:rsid w:val="00C908DB"/>
    <w:rsid w:val="00CA0D63"/>
    <w:rsid w:val="00CA29C0"/>
    <w:rsid w:val="00CA4BEE"/>
    <w:rsid w:val="00CA6FC5"/>
    <w:rsid w:val="00CB6D61"/>
    <w:rsid w:val="00CB6EA4"/>
    <w:rsid w:val="00CB707A"/>
    <w:rsid w:val="00CD2ABD"/>
    <w:rsid w:val="00CD5E43"/>
    <w:rsid w:val="00CD7B02"/>
    <w:rsid w:val="00CE062F"/>
    <w:rsid w:val="00CF66ED"/>
    <w:rsid w:val="00D0023D"/>
    <w:rsid w:val="00D06483"/>
    <w:rsid w:val="00D12C0D"/>
    <w:rsid w:val="00D2493B"/>
    <w:rsid w:val="00D25CFB"/>
    <w:rsid w:val="00D26AA7"/>
    <w:rsid w:val="00D31576"/>
    <w:rsid w:val="00D41A51"/>
    <w:rsid w:val="00D42550"/>
    <w:rsid w:val="00D42CAE"/>
    <w:rsid w:val="00D43CCC"/>
    <w:rsid w:val="00D46285"/>
    <w:rsid w:val="00D46B35"/>
    <w:rsid w:val="00D5422B"/>
    <w:rsid w:val="00D60196"/>
    <w:rsid w:val="00D62069"/>
    <w:rsid w:val="00D631B6"/>
    <w:rsid w:val="00D75487"/>
    <w:rsid w:val="00D81B82"/>
    <w:rsid w:val="00D84DD3"/>
    <w:rsid w:val="00D85D1D"/>
    <w:rsid w:val="00D86A43"/>
    <w:rsid w:val="00D90B26"/>
    <w:rsid w:val="00DB57AB"/>
    <w:rsid w:val="00DB6D87"/>
    <w:rsid w:val="00DE02DE"/>
    <w:rsid w:val="00DE2C97"/>
    <w:rsid w:val="00DE6510"/>
    <w:rsid w:val="00DF0B2F"/>
    <w:rsid w:val="00DF193A"/>
    <w:rsid w:val="00E027DF"/>
    <w:rsid w:val="00E0308E"/>
    <w:rsid w:val="00E07AB0"/>
    <w:rsid w:val="00E10909"/>
    <w:rsid w:val="00E15698"/>
    <w:rsid w:val="00E16E4E"/>
    <w:rsid w:val="00E217C0"/>
    <w:rsid w:val="00E256C7"/>
    <w:rsid w:val="00E25763"/>
    <w:rsid w:val="00E6478A"/>
    <w:rsid w:val="00E65CD8"/>
    <w:rsid w:val="00E65F2B"/>
    <w:rsid w:val="00E660B5"/>
    <w:rsid w:val="00E73B01"/>
    <w:rsid w:val="00E773D5"/>
    <w:rsid w:val="00E80FD5"/>
    <w:rsid w:val="00E83468"/>
    <w:rsid w:val="00E95845"/>
    <w:rsid w:val="00E9749C"/>
    <w:rsid w:val="00EB361E"/>
    <w:rsid w:val="00EB4BF5"/>
    <w:rsid w:val="00EB6212"/>
    <w:rsid w:val="00EB6926"/>
    <w:rsid w:val="00EE0030"/>
    <w:rsid w:val="00EE1CBE"/>
    <w:rsid w:val="00EE2433"/>
    <w:rsid w:val="00EE65BC"/>
    <w:rsid w:val="00EF6438"/>
    <w:rsid w:val="00F04FE8"/>
    <w:rsid w:val="00F11331"/>
    <w:rsid w:val="00F16449"/>
    <w:rsid w:val="00F2058B"/>
    <w:rsid w:val="00F2193B"/>
    <w:rsid w:val="00F26A76"/>
    <w:rsid w:val="00F31D39"/>
    <w:rsid w:val="00F32376"/>
    <w:rsid w:val="00F33859"/>
    <w:rsid w:val="00F375EF"/>
    <w:rsid w:val="00F37F51"/>
    <w:rsid w:val="00F404D0"/>
    <w:rsid w:val="00F42D4C"/>
    <w:rsid w:val="00F4480F"/>
    <w:rsid w:val="00F47EC7"/>
    <w:rsid w:val="00F55BC2"/>
    <w:rsid w:val="00F6235E"/>
    <w:rsid w:val="00F6485F"/>
    <w:rsid w:val="00F66B1F"/>
    <w:rsid w:val="00F7084A"/>
    <w:rsid w:val="00F8693F"/>
    <w:rsid w:val="00F90BB9"/>
    <w:rsid w:val="00F95A52"/>
    <w:rsid w:val="00FA22D2"/>
    <w:rsid w:val="00FB01D6"/>
    <w:rsid w:val="00FB3F74"/>
    <w:rsid w:val="00FC30BB"/>
    <w:rsid w:val="00FD0709"/>
    <w:rsid w:val="00FD7019"/>
    <w:rsid w:val="00FD791C"/>
    <w:rsid w:val="00FE2361"/>
    <w:rsid w:val="00FE2855"/>
    <w:rsid w:val="00FE4E98"/>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4068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86C"/>
    <w:rPr>
      <w:rFonts w:ascii="Lucida Grande" w:eastAsiaTheme="minorEastAsia" w:hAnsi="Lucida Grande" w:cs="Lucida Grande"/>
      <w:sz w:val="18"/>
      <w:szCs w:val="18"/>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4068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86C"/>
    <w:rPr>
      <w:rFonts w:ascii="Lucida Grande" w:eastAsiaTheme="minorEastAsia" w:hAnsi="Lucida Grande" w:cs="Lucida Grande"/>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484472738">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99465232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loc.gov/programs/national-film-preservation-board/film-registry/frequently-asked-quest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A083761-8258-3F48-905D-C0D5187A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1418</Words>
  <Characters>8084</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3</cp:revision>
  <dcterms:created xsi:type="dcterms:W3CDTF">2016-12-22T09:12:00Z</dcterms:created>
  <dcterms:modified xsi:type="dcterms:W3CDTF">2016-12-22T09:18:00Z</dcterms:modified>
</cp:coreProperties>
</file>