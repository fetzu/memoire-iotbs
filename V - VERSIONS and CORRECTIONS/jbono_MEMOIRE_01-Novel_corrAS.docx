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315328B" w14:textId="747740A2" w:rsidR="00E217C0" w:rsidRDefault="00E217C0" w:rsidP="00E80FD5">
      <w:pPr>
        <w:rPr>
          <w:rFonts w:cs="Times New Roman"/>
          <w:color w:val="000000"/>
          <w:lang w:val="en-US"/>
        </w:rPr>
      </w:pPr>
    </w:p>
    <w:p w14:paraId="09AF7892" w14:textId="06AFB321" w:rsidR="008C08B5" w:rsidRPr="00B81E15" w:rsidRDefault="00B81E15" w:rsidP="00541737">
      <w:pPr>
        <w:pStyle w:val="Heading1"/>
        <w:rPr>
          <w:lang w:val="fr-CH"/>
        </w:rPr>
      </w:pPr>
      <w:r w:rsidRPr="00B81E15">
        <w:rPr>
          <w:lang w:val="fr-CH"/>
        </w:rPr>
        <w:t>Mauvaises graines, de la nouvelle sérialisée au film</w:t>
      </w:r>
    </w:p>
    <w:p w14:paraId="23D0B7F0" w14:textId="024A06AC" w:rsidR="00B81E15" w:rsidDel="004316F7" w:rsidRDefault="00B859D0" w:rsidP="005545D7">
      <w:pPr>
        <w:pStyle w:val="Mmoire"/>
        <w:rPr>
          <w:del w:id="0" w:author="Anas Sareen" w:date="2016-12-11T16:56:00Z"/>
          <w:lang w:val="fr-CH"/>
        </w:rPr>
      </w:pPr>
      <w:r>
        <w:rPr>
          <w:lang w:val="fr-CH"/>
        </w:rPr>
        <w:t xml:space="preserve">Ce chapitre </w:t>
      </w:r>
      <w:del w:id="1" w:author="Anas Sareen" w:date="2016-12-11T16:54:00Z">
        <w:r w:rsidDel="004316F7">
          <w:rPr>
            <w:lang w:val="fr-CH"/>
          </w:rPr>
          <w:delText xml:space="preserve">propose de </w:delText>
        </w:r>
      </w:del>
      <w:r>
        <w:rPr>
          <w:lang w:val="fr-CH"/>
        </w:rPr>
        <w:t>s’intéresse</w:t>
      </w:r>
      <w:del w:id="2" w:author="Anas Sareen" w:date="2016-12-11T16:54:00Z">
        <w:r w:rsidDel="004316F7">
          <w:rPr>
            <w:lang w:val="fr-CH"/>
          </w:rPr>
          <w:delText>r</w:delText>
        </w:r>
      </w:del>
      <w:r>
        <w:rPr>
          <w:lang w:val="fr-CH"/>
        </w:rPr>
        <w:t xml:space="preserve"> aux origines littéraires de la série </w:t>
      </w:r>
      <w:r>
        <w:rPr>
          <w:i/>
          <w:lang w:val="fr-CH"/>
        </w:rPr>
        <w:t>Invasion of the Body Snatchers </w:t>
      </w:r>
      <w:r>
        <w:rPr>
          <w:lang w:val="fr-CH"/>
        </w:rPr>
        <w:t>: dans un premier temps, il sera question de l’adaptation du feuilleton de Jack Finney</w:t>
      </w:r>
      <w:r w:rsidR="005E6AE3">
        <w:rPr>
          <w:lang w:val="fr-CH"/>
        </w:rPr>
        <w:t xml:space="preserve"> paru dans </w:t>
      </w:r>
      <w:r w:rsidR="005E6AE3">
        <w:rPr>
          <w:i/>
          <w:lang w:val="fr-CH"/>
        </w:rPr>
        <w:t xml:space="preserve">Collider’s </w:t>
      </w:r>
      <w:r w:rsidR="005E6AE3">
        <w:rPr>
          <w:lang w:val="fr-CH"/>
        </w:rPr>
        <w:t>durant les derniers mois de 1954</w:t>
      </w:r>
      <w:r w:rsidR="005E6AE3">
        <w:rPr>
          <w:rStyle w:val="FootnoteReference"/>
          <w:lang w:val="fr-CH"/>
        </w:rPr>
        <w:footnoteReference w:id="1"/>
      </w:r>
      <w:r w:rsidR="005E6AE3">
        <w:rPr>
          <w:lang w:val="fr-CH"/>
        </w:rPr>
        <w:t xml:space="preserve"> et de son adaptation au grand écran pour le film de Don Siegel, et, dans un deuxième temps, il s’agira de voir quels changements se manifestent dans les versions ultérieures de l’histoire de Jack Finney et en quoi ceux-ci </w:t>
      </w:r>
      <w:r w:rsidR="008920D7">
        <w:rPr>
          <w:lang w:val="fr-CH"/>
        </w:rPr>
        <w:t>peuvent trouver échos dans les adaptations cinématographiques successives du feuilleton original.</w:t>
      </w:r>
      <w:r w:rsidR="0003595A">
        <w:rPr>
          <w:lang w:val="fr-CH"/>
        </w:rPr>
        <w:t xml:space="preserve"> Finalement, il sera question de </w:t>
      </w:r>
      <w:del w:id="3" w:author="Anas Sareen" w:date="2016-12-11T16:55:00Z">
        <w:r w:rsidR="0003595A" w:rsidDel="004316F7">
          <w:rPr>
            <w:lang w:val="fr-CH"/>
          </w:rPr>
          <w:delText>dresser un premier bilan</w:delText>
        </w:r>
      </w:del>
      <w:ins w:id="4" w:author="Anas Sareen" w:date="2016-12-11T16:55:00Z">
        <w:r w:rsidR="004316F7">
          <w:rPr>
            <w:lang w:val="fr-CH"/>
          </w:rPr>
          <w:t>proposer des commentaires préliminaires sur le processus</w:t>
        </w:r>
      </w:ins>
      <w:r w:rsidR="0003595A">
        <w:rPr>
          <w:lang w:val="fr-CH"/>
        </w:rPr>
        <w:t xml:space="preserve"> de canonisation du roman de Jack Finney et de la place des quatre films dans ce processus.</w:t>
      </w:r>
      <w:ins w:id="5" w:author="Anas Sareen" w:date="2016-12-11T16:56:00Z">
        <w:r w:rsidR="004316F7">
          <w:rPr>
            <w:lang w:val="fr-CH"/>
          </w:rPr>
          <w:t xml:space="preserve"> </w:t>
        </w:r>
      </w:ins>
    </w:p>
    <w:p w14:paraId="138F7B73" w14:textId="729729EB" w:rsidR="005545D7" w:rsidRPr="00024386" w:rsidRDefault="005545D7" w:rsidP="005545D7">
      <w:pPr>
        <w:pStyle w:val="Mmoire"/>
        <w:rPr>
          <w:lang w:val="fr-CH"/>
        </w:rPr>
      </w:pPr>
      <w:del w:id="6" w:author="Anas Sareen" w:date="2016-12-11T16:56:00Z">
        <w:r w:rsidDel="004316F7">
          <w:rPr>
            <w:lang w:val="fr-CH"/>
          </w:rPr>
          <w:tab/>
        </w:r>
      </w:del>
      <w:r w:rsidR="00B14250">
        <w:rPr>
          <w:lang w:val="fr-CH"/>
        </w:rPr>
        <w:t>L</w:t>
      </w:r>
      <w:r>
        <w:rPr>
          <w:lang w:val="fr-CH"/>
        </w:rPr>
        <w:t>’envergure de ce travail ne permet</w:t>
      </w:r>
      <w:r w:rsidR="00B14250">
        <w:rPr>
          <w:lang w:val="fr-CH"/>
        </w:rPr>
        <w:t>tant</w:t>
      </w:r>
      <w:r>
        <w:rPr>
          <w:lang w:val="fr-CH"/>
        </w:rPr>
        <w:t xml:space="preserve"> pas de prendre en considération la masse considérable de théories et d’articles académiques consacrés aux théories de l’adaptation</w:t>
      </w:r>
      <w:r w:rsidR="00B14250">
        <w:rPr>
          <w:lang w:val="fr-CH"/>
        </w:rPr>
        <w:t xml:space="preserve">, </w:t>
      </w:r>
      <w:r w:rsidR="006C361A">
        <w:rPr>
          <w:lang w:val="fr-CH"/>
        </w:rPr>
        <w:t>il se limitera</w:t>
      </w:r>
      <w:r w:rsidR="00024386">
        <w:rPr>
          <w:lang w:val="fr-CH"/>
        </w:rPr>
        <w:t xml:space="preserve"> donc à offrir un compte rendu de la </w:t>
      </w:r>
      <w:r w:rsidR="00024386">
        <w:rPr>
          <w:i/>
          <w:lang w:val="fr-CH"/>
        </w:rPr>
        <w:t>généalogie</w:t>
      </w:r>
      <w:r w:rsidR="00024386">
        <w:rPr>
          <w:lang w:val="fr-CH"/>
        </w:rPr>
        <w:t xml:space="preserve"> du film de Siegel et à discuter les points essentiels qui </w:t>
      </w:r>
      <w:r w:rsidR="00A354BF">
        <w:rPr>
          <w:lang w:val="fr-CH"/>
        </w:rPr>
        <w:t>rassemblent et différencient le film de 1956 et son œuvre source</w:t>
      </w:r>
      <w:r w:rsidR="009D12F5">
        <w:rPr>
          <w:lang w:val="fr-CH"/>
        </w:rPr>
        <w:t xml:space="preserve"> sous ses deux formes</w:t>
      </w:r>
      <w:r w:rsidR="00A354BF">
        <w:rPr>
          <w:lang w:val="fr-CH"/>
        </w:rPr>
        <w:t>.</w:t>
      </w:r>
    </w:p>
    <w:p w14:paraId="6CEEB91E" w14:textId="77777777" w:rsidR="004316F7" w:rsidRDefault="004316F7" w:rsidP="0003595A">
      <w:pPr>
        <w:pStyle w:val="Heading2"/>
        <w:rPr>
          <w:ins w:id="7" w:author="Anas Sareen" w:date="2016-12-11T16:56:00Z"/>
        </w:rPr>
      </w:pPr>
    </w:p>
    <w:p w14:paraId="1151E095" w14:textId="3F020AFA" w:rsidR="00EB361E" w:rsidRPr="0003595A" w:rsidRDefault="00E0481F" w:rsidP="0003595A">
      <w:pPr>
        <w:pStyle w:val="Heading2"/>
      </w:pPr>
      <w:r w:rsidRPr="0003595A">
        <w:t xml:space="preserve">Adaptation : du </w:t>
      </w:r>
      <w:r w:rsidR="00536AD8" w:rsidRPr="0003595A">
        <w:t>feuilleton</w:t>
      </w:r>
      <w:r w:rsidRPr="0003595A">
        <w:t xml:space="preserve"> à la série B</w:t>
      </w:r>
    </w:p>
    <w:p w14:paraId="69BF381E" w14:textId="24D04EC4" w:rsidR="005A0318" w:rsidRDefault="00920E18" w:rsidP="00CB1744">
      <w:pPr>
        <w:pStyle w:val="Mmoire"/>
      </w:pPr>
      <w:r>
        <w:t xml:space="preserve">C’est </w:t>
      </w:r>
      <w:r w:rsidR="00B30410">
        <w:t xml:space="preserve">dans le magazine </w:t>
      </w:r>
      <w:proofErr w:type="spellStart"/>
      <w:r w:rsidR="00796617">
        <w:t>bi-</w:t>
      </w:r>
      <w:r w:rsidR="00B30410">
        <w:t>hebdomadaire</w:t>
      </w:r>
      <w:proofErr w:type="spellEnd"/>
      <w:r w:rsidR="00796617">
        <w:rPr>
          <w:rStyle w:val="FootnoteReference"/>
        </w:rPr>
        <w:footnoteReference w:id="2"/>
      </w:r>
      <w:r w:rsidR="00B30410">
        <w:t xml:space="preserve"> </w:t>
      </w:r>
      <w:proofErr w:type="spellStart"/>
      <w:r w:rsidR="00B30410" w:rsidRPr="004316F7">
        <w:rPr>
          <w:i/>
          <w:rPrChange w:id="11" w:author="Anas Sareen" w:date="2016-12-11T16:57:00Z">
            <w:rPr/>
          </w:rPrChange>
        </w:rPr>
        <w:t>Collider’s</w:t>
      </w:r>
      <w:proofErr w:type="spellEnd"/>
      <w:r w:rsidR="00B30410">
        <w:t xml:space="preserve">, </w:t>
      </w:r>
      <w:r w:rsidRPr="00B30410">
        <w:t>entre</w:t>
      </w:r>
      <w:r>
        <w:t xml:space="preserve"> des publicités pour du tabac à pipe et des cadeaux de </w:t>
      </w:r>
      <w:r w:rsidR="00C97860">
        <w:t>noël</w:t>
      </w:r>
      <w:r w:rsidR="003F0739">
        <w:t>,</w:t>
      </w:r>
      <w:r>
        <w:t xml:space="preserve"> que l’on retrouve </w:t>
      </w:r>
      <w:r w:rsidR="00C97860">
        <w:t xml:space="preserve">la première publication du feuilleton de Jack </w:t>
      </w:r>
      <w:proofErr w:type="spellStart"/>
      <w:r w:rsidR="00C97860">
        <w:t>Finney</w:t>
      </w:r>
      <w:proofErr w:type="spellEnd"/>
      <w:r w:rsidR="00C97860">
        <w:t>.</w:t>
      </w:r>
      <w:del w:id="12" w:author="Anas Sareen" w:date="2016-12-11T16:58:00Z">
        <w:r w:rsidR="00D00CF9" w:rsidDel="004316F7">
          <w:delText xml:space="preserve"> En 1954,</w:delText>
        </w:r>
      </w:del>
      <w:r w:rsidR="00D00CF9">
        <w:t xml:space="preserve"> </w:t>
      </w:r>
      <w:proofErr w:type="spellStart"/>
      <w:r w:rsidR="00D00CF9">
        <w:t>Finney</w:t>
      </w:r>
      <w:proofErr w:type="spellEnd"/>
      <w:r w:rsidR="00D00CF9">
        <w:t xml:space="preserve"> n’en est pas à</w:t>
      </w:r>
      <w:r w:rsidR="000D7EC9">
        <w:t xml:space="preserve"> sa première nouvelle </w:t>
      </w:r>
      <w:ins w:id="13" w:author="Anas Sareen" w:date="2016-12-11T16:58:00Z">
        <w:r w:rsidR="004316F7">
          <w:t xml:space="preserve">en 1954 </w:t>
        </w:r>
      </w:ins>
      <w:r w:rsidR="000D7EC9">
        <w:t xml:space="preserve">(il publie régulièrement de la fiction dans </w:t>
      </w:r>
      <w:proofErr w:type="spellStart"/>
      <w:r w:rsidR="000D7EC9">
        <w:rPr>
          <w:i/>
        </w:rPr>
        <w:t>Collider’s</w:t>
      </w:r>
      <w:proofErr w:type="spellEnd"/>
      <w:r w:rsidR="000D7EC9">
        <w:t xml:space="preserve"> et d’autres magazines depuis 1947), ni à son premier récit de science-fiction, </w:t>
      </w:r>
      <w:del w:id="14" w:author="Anas Sareen" w:date="2016-12-11T16:58:00Z">
        <w:r w:rsidR="000D7EC9" w:rsidDel="004316F7">
          <w:delText xml:space="preserve">ni </w:delText>
        </w:r>
      </w:del>
      <w:ins w:id="15" w:author="Anas Sareen" w:date="2016-12-11T16:58:00Z">
        <w:r w:rsidR="004316F7">
          <w:t xml:space="preserve">ou </w:t>
        </w:r>
      </w:ins>
      <w:r w:rsidR="00FF69FA">
        <w:t xml:space="preserve">à sa </w:t>
      </w:r>
      <w:r w:rsidR="00FF69FA">
        <w:lastRenderedPageBreak/>
        <w:t>première œuvre adaptée au cinéma</w:t>
      </w:r>
      <w:r w:rsidR="00FF69FA">
        <w:rPr>
          <w:rStyle w:val="FootnoteReference"/>
        </w:rPr>
        <w:footnoteReference w:id="3"/>
      </w:r>
      <w:r w:rsidR="008411A0">
        <w:t>.</w:t>
      </w:r>
      <w:r w:rsidR="00E240F8">
        <w:t xml:space="preserve"> Dans </w:t>
      </w:r>
      <w:r w:rsidR="00AE43D1">
        <w:t xml:space="preserve">une réponse à une lettre à Arthur </w:t>
      </w:r>
      <w:proofErr w:type="spellStart"/>
      <w:r w:rsidR="00AE43D1">
        <w:t>LeGacy</w:t>
      </w:r>
      <w:proofErr w:type="spellEnd"/>
      <w:r w:rsidR="00AE43D1">
        <w:t>, l’auteur affirme « Tous mes livres sont écrits de cette manière [avec un film en tête] »</w:t>
      </w:r>
      <w:r w:rsidR="00AE43D1">
        <w:rPr>
          <w:rStyle w:val="FootnoteReference"/>
        </w:rPr>
        <w:footnoteReference w:id="4"/>
      </w:r>
      <w:r w:rsidR="00DE294E">
        <w:t xml:space="preserve">, « j’ai toujours affirmé que ne n’écris pas </w:t>
      </w:r>
      <w:r w:rsidR="00D7527F">
        <w:t>réellement</w:t>
      </w:r>
      <w:r w:rsidR="00DE294E">
        <w:t xml:space="preserve"> des romans, j’écris des films –</w:t>
      </w:r>
      <w:ins w:id="16" w:author="Anas Sareen" w:date="2016-12-11T16:59:00Z">
        <w:r w:rsidR="004316F7">
          <w:t xml:space="preserve"> </w:t>
        </w:r>
      </w:ins>
      <w:r w:rsidR="00DE294E">
        <w:t>le roman étant une bonne manière de rendre les producteurs attentifs à mes idées de films »</w:t>
      </w:r>
      <w:r w:rsidR="00DE294E">
        <w:rPr>
          <w:rStyle w:val="FootnoteReference"/>
        </w:rPr>
        <w:footnoteReference w:id="5"/>
      </w:r>
      <w:r w:rsidR="00DE294E">
        <w:t xml:space="preserve">. </w:t>
      </w:r>
      <w:r w:rsidR="00852715">
        <w:t xml:space="preserve">Si ces propos </w:t>
      </w:r>
      <w:r w:rsidR="00852715">
        <w:rPr>
          <w:i/>
        </w:rPr>
        <w:t>a posteriori</w:t>
      </w:r>
      <w:r w:rsidR="00852715">
        <w:t xml:space="preserve"> (la correspondance entre </w:t>
      </w:r>
      <w:proofErr w:type="spellStart"/>
      <w:r w:rsidR="00852715">
        <w:t>LeGacy</w:t>
      </w:r>
      <w:proofErr w:type="spellEnd"/>
      <w:r w:rsidR="00852715">
        <w:t xml:space="preserve"> et </w:t>
      </w:r>
      <w:proofErr w:type="spellStart"/>
      <w:r w:rsidR="00852715">
        <w:t>Finney</w:t>
      </w:r>
      <w:proofErr w:type="spellEnd"/>
      <w:r w:rsidR="00852715">
        <w:t xml:space="preserve"> ayant eu lieu entre janvier et mai 1975</w:t>
      </w:r>
      <w:r w:rsidR="00852715">
        <w:rPr>
          <w:rStyle w:val="FootnoteReference"/>
        </w:rPr>
        <w:footnoteReference w:id="6"/>
      </w:r>
      <w:r w:rsidR="002816FF">
        <w:t>)</w:t>
      </w:r>
      <w:r w:rsidR="00587A5C">
        <w:t xml:space="preserve"> sont </w:t>
      </w:r>
      <w:r w:rsidR="00C61B05">
        <w:t xml:space="preserve">à considérer avec un certain recul, </w:t>
      </w:r>
      <w:r w:rsidR="003E52B7">
        <w:t xml:space="preserve">une </w:t>
      </w:r>
      <w:del w:id="17" w:author="Anas Sareen" w:date="2016-12-11T16:59:00Z">
        <w:r w:rsidR="003E52B7" w:rsidDel="004316F7">
          <w:delText xml:space="preserve">très </w:delText>
        </w:r>
      </w:del>
      <w:ins w:id="18" w:author="Anas Sareen" w:date="2016-12-11T16:59:00Z">
        <w:r w:rsidR="004316F7">
          <w:t>majorité</w:t>
        </w:r>
      </w:ins>
      <w:del w:id="19" w:author="Anas Sareen" w:date="2016-12-11T16:59:00Z">
        <w:r w:rsidR="003E52B7" w:rsidDel="004316F7">
          <w:delText>grande partie</w:delText>
        </w:r>
      </w:del>
      <w:r w:rsidR="003E52B7">
        <w:t xml:space="preserve"> des dialogues originaux du feuilleton sont présents dans </w:t>
      </w:r>
      <w:r w:rsidR="00AC471C">
        <w:t>le film</w:t>
      </w:r>
      <w:r w:rsidR="003E52B7">
        <w:t xml:space="preserve">, parfois </w:t>
      </w:r>
      <w:del w:id="20" w:author="Anas Sareen" w:date="2016-12-11T17:00:00Z">
        <w:r w:rsidR="003E52B7" w:rsidDel="004316F7">
          <w:delText xml:space="preserve">transférés </w:delText>
        </w:r>
      </w:del>
      <w:ins w:id="21" w:author="Anas Sareen" w:date="2016-12-11T17:00:00Z">
        <w:r w:rsidR="004316F7">
          <w:t xml:space="preserve">reproduits </w:t>
        </w:r>
      </w:ins>
      <w:r w:rsidR="003E52B7">
        <w:t xml:space="preserve">de manière </w:t>
      </w:r>
      <w:del w:id="22" w:author="Anas Sareen" w:date="2016-12-11T17:00:00Z">
        <w:r w:rsidR="003E52B7" w:rsidDel="004316F7">
          <w:delText>intacte</w:delText>
        </w:r>
      </w:del>
      <w:ins w:id="23" w:author="Anas Sareen" w:date="2016-12-11T17:00:00Z">
        <w:r w:rsidR="004316F7">
          <w:t>exacte</w:t>
        </w:r>
      </w:ins>
      <w:r w:rsidR="003E52B7">
        <w:t>.</w:t>
      </w:r>
      <w:r w:rsidR="0081034D">
        <w:t xml:space="preserve"> </w:t>
      </w:r>
      <w:commentRangeStart w:id="24"/>
      <w:r w:rsidR="00CB1744">
        <w:t xml:space="preserve">Barry Keith Grand relève que certaines descriptions évoquent un style </w:t>
      </w:r>
      <w:r w:rsidR="00CB1744">
        <w:rPr>
          <w:i/>
        </w:rPr>
        <w:t>film noir</w:t>
      </w:r>
      <w:r w:rsidR="00CB1744">
        <w:t xml:space="preserve"> qui influencera l’aspect visuel de l’adaptation de Siegel</w:t>
      </w:r>
      <w:r w:rsidR="00CB1744">
        <w:rPr>
          <w:rStyle w:val="FootnoteReference"/>
        </w:rPr>
        <w:footnoteReference w:id="7"/>
      </w:r>
      <w:r w:rsidR="00CB1744">
        <w:t>.</w:t>
      </w:r>
      <w:commentRangeEnd w:id="24"/>
      <w:r w:rsidR="004316F7">
        <w:rPr>
          <w:rStyle w:val="CommentReference"/>
        </w:rPr>
        <w:commentReference w:id="24"/>
      </w:r>
    </w:p>
    <w:p w14:paraId="5A0F7231" w14:textId="0EA82B55" w:rsidR="004B1784" w:rsidRDefault="004B1784" w:rsidP="00616D97">
      <w:pPr>
        <w:pStyle w:val="Mmoire"/>
      </w:pPr>
      <w:r>
        <w:tab/>
      </w:r>
      <w:r w:rsidR="00616D97">
        <w:t xml:space="preserve">Le producteur Walter Wagner a reconnu très tôt le potentiel du feuilleton de </w:t>
      </w:r>
      <w:proofErr w:type="spellStart"/>
      <w:r w:rsidR="00616D97">
        <w:t>Finney</w:t>
      </w:r>
      <w:proofErr w:type="spellEnd"/>
      <w:r w:rsidR="00616D97">
        <w:t xml:space="preserve">, en amorçant dès la publication de la première partie en novembre 1954 les négociations pour </w:t>
      </w:r>
      <w:ins w:id="25" w:author="Anas Sareen" w:date="2016-12-11T17:01:00Z">
        <w:r w:rsidR="004316F7">
          <w:t xml:space="preserve">en </w:t>
        </w:r>
      </w:ins>
      <w:r w:rsidR="00616D97">
        <w:t>acquérir les droits</w:t>
      </w:r>
      <w:r w:rsidR="00616D97">
        <w:rPr>
          <w:rStyle w:val="FootnoteReference"/>
        </w:rPr>
        <w:footnoteReference w:id="8"/>
      </w:r>
      <w:ins w:id="26" w:author="Anas Sareen" w:date="2016-12-11T17:01:00Z">
        <w:r w:rsidR="004316F7">
          <w:t>. Ces</w:t>
        </w:r>
      </w:ins>
      <w:del w:id="27" w:author="Anas Sareen" w:date="2016-12-11T17:01:00Z">
        <w:r w:rsidR="001359D0" w:rsidDel="004316F7">
          <w:delText>,</w:delText>
        </w:r>
      </w:del>
      <w:r w:rsidR="001359D0">
        <w:t xml:space="preserve"> négociations</w:t>
      </w:r>
      <w:del w:id="28" w:author="Anas Sareen" w:date="2016-12-11T17:01:00Z">
        <w:r w:rsidR="001359D0" w:rsidDel="004316F7">
          <w:delText xml:space="preserve"> qui</w:delText>
        </w:r>
      </w:del>
      <w:r w:rsidR="001359D0">
        <w:t xml:space="preserve"> aboutissent durant le mois de janvier 1955 </w:t>
      </w:r>
      <w:ins w:id="29" w:author="Anas Sareen" w:date="2016-12-11T17:01:00Z">
        <w:r w:rsidR="004316F7">
          <w:t xml:space="preserve">et </w:t>
        </w:r>
      </w:ins>
      <w:r w:rsidR="001359D0">
        <w:t>donn</w:t>
      </w:r>
      <w:ins w:id="30" w:author="Anas Sareen" w:date="2016-12-11T17:01:00Z">
        <w:r w:rsidR="004316F7">
          <w:t>e</w:t>
        </w:r>
      </w:ins>
      <w:del w:id="31" w:author="Anas Sareen" w:date="2016-12-11T17:01:00Z">
        <w:r w:rsidR="001359D0" w:rsidDel="004316F7">
          <w:delText>a</w:delText>
        </w:r>
      </w:del>
      <w:r w:rsidR="001359D0">
        <w:t xml:space="preserve">nt lieu à un premier jet du scénario par Daniel </w:t>
      </w:r>
      <w:proofErr w:type="spellStart"/>
      <w:r w:rsidR="001359D0">
        <w:t>Mainwaring</w:t>
      </w:r>
      <w:proofErr w:type="spellEnd"/>
      <w:r w:rsidR="001359D0">
        <w:t xml:space="preserve"> le 10 février</w:t>
      </w:r>
      <w:r w:rsidR="001359D0">
        <w:rPr>
          <w:rStyle w:val="FootnoteReference"/>
        </w:rPr>
        <w:footnoteReference w:id="9"/>
      </w:r>
      <w:ins w:id="32" w:author="Anas Sareen" w:date="2016-12-11T17:01:00Z">
        <w:r w:rsidR="004316F7">
          <w:t>,</w:t>
        </w:r>
      </w:ins>
      <w:r w:rsidR="00040A85">
        <w:t xml:space="preserve"> et </w:t>
      </w:r>
      <w:del w:id="33" w:author="Anas Sareen" w:date="2016-12-11T17:01:00Z">
        <w:r w:rsidR="00040A85" w:rsidDel="004316F7">
          <w:delText xml:space="preserve">finalement </w:delText>
        </w:r>
      </w:del>
      <w:ins w:id="34" w:author="Anas Sareen" w:date="2016-12-11T17:01:00Z">
        <w:r w:rsidR="004316F7">
          <w:t xml:space="preserve">à </w:t>
        </w:r>
      </w:ins>
      <w:r w:rsidR="00040A85">
        <w:t>un tournage</w:t>
      </w:r>
      <w:ins w:id="35" w:author="Anas Sareen" w:date="2016-12-11T17:01:00Z">
        <w:r w:rsidR="004316F7">
          <w:t xml:space="preserve"> bouclé</w:t>
        </w:r>
      </w:ins>
      <w:r w:rsidR="00040A85">
        <w:t xml:space="preserve"> en 23 jours entre mars et avril de la même année</w:t>
      </w:r>
      <w:r w:rsidR="00676AEE">
        <w:rPr>
          <w:rStyle w:val="FootnoteReference"/>
        </w:rPr>
        <w:footnoteReference w:id="10"/>
      </w:r>
      <w:r w:rsidR="001359D0">
        <w:t>.</w:t>
      </w:r>
      <w:r w:rsidR="00E22D03">
        <w:t xml:space="preserve"> Mais cet élan considérable</w:t>
      </w:r>
      <w:r w:rsidR="00442D8B">
        <w:rPr>
          <w:rStyle w:val="FootnoteReference"/>
        </w:rPr>
        <w:footnoteReference w:id="11"/>
      </w:r>
      <w:r w:rsidR="00E22D03">
        <w:t xml:space="preserve"> dans l’écriture et la production du film va </w:t>
      </w:r>
      <w:del w:id="36" w:author="Anas Sareen" w:date="2016-12-11T17:01:00Z">
        <w:r w:rsidR="00E22D03" w:rsidDel="004316F7">
          <w:delText>connaître un</w:delText>
        </w:r>
      </w:del>
      <w:ins w:id="37" w:author="Anas Sareen" w:date="2016-12-11T17:01:00Z">
        <w:r w:rsidR="004316F7">
          <w:t>rencontrer un</w:t>
        </w:r>
      </w:ins>
      <w:r w:rsidR="00E22D03">
        <w:t xml:space="preserve"> frein</w:t>
      </w:r>
      <w:del w:id="38" w:author="Anas Sareen" w:date="2016-12-11T17:02:00Z">
        <w:r w:rsidR="00E22D03" w:rsidDel="004316F7">
          <w:delText>age</w:delText>
        </w:r>
      </w:del>
      <w:r w:rsidR="00E22D03">
        <w:t xml:space="preserve"> une fois le montage terminé : les </w:t>
      </w:r>
      <w:r w:rsidR="00A06D05">
        <w:t xml:space="preserve">quatre </w:t>
      </w:r>
      <w:r w:rsidR="00E22D03">
        <w:t>projections test organisées</w:t>
      </w:r>
      <w:r w:rsidR="00D60C44">
        <w:t xml:space="preserve"> par Wagner </w:t>
      </w:r>
      <w:r w:rsidR="00714EA0">
        <w:t xml:space="preserve">entre juin et </w:t>
      </w:r>
      <w:r w:rsidR="00A06D05">
        <w:t>aout</w:t>
      </w:r>
      <w:r w:rsidR="00714EA0">
        <w:t xml:space="preserve"> 1955</w:t>
      </w:r>
      <w:r w:rsidR="00714EA0">
        <w:rPr>
          <w:rStyle w:val="FootnoteReference"/>
        </w:rPr>
        <w:footnoteReference w:id="12"/>
      </w:r>
      <w:r w:rsidR="00E53E01">
        <w:t xml:space="preserve"> vont </w:t>
      </w:r>
      <w:r w:rsidR="00D60C44">
        <w:t xml:space="preserve">le </w:t>
      </w:r>
      <w:r w:rsidR="00E53E01">
        <w:t xml:space="preserve">conduire </w:t>
      </w:r>
      <w:r w:rsidR="00D60C44">
        <w:t xml:space="preserve">à douter de </w:t>
      </w:r>
      <w:del w:id="39" w:author="Anas Sareen" w:date="2016-12-11T17:02:00Z">
        <w:r w:rsidR="00D60C44" w:rsidDel="004316F7">
          <w:delText xml:space="preserve">l’impact </w:delText>
        </w:r>
      </w:del>
      <w:ins w:id="40" w:author="Anas Sareen" w:date="2016-12-11T17:02:00Z">
        <w:r w:rsidR="004316F7">
          <w:t xml:space="preserve">la valeur </w:t>
        </w:r>
      </w:ins>
      <w:r w:rsidR="00D60C44">
        <w:t>de son film. Le producteur cite</w:t>
      </w:r>
      <w:r w:rsidR="00F150B4">
        <w:t xml:space="preserve"> une dégradation de la réception</w:t>
      </w:r>
      <w:r w:rsidR="00243AF4">
        <w:t xml:space="preserve"> </w:t>
      </w:r>
      <w:r w:rsidR="00F150B4">
        <w:t xml:space="preserve">par le public lors de la quatrième </w:t>
      </w:r>
      <w:r w:rsidR="00F150B4">
        <w:lastRenderedPageBreak/>
        <w:t xml:space="preserve">projection-test qu’il attribue </w:t>
      </w:r>
      <w:del w:id="41" w:author="Anas Sareen" w:date="2016-12-11T17:02:00Z">
        <w:r w:rsidR="00F150B4" w:rsidDel="004316F7">
          <w:delText>par le</w:delText>
        </w:r>
      </w:del>
      <w:ins w:id="42" w:author="Anas Sareen" w:date="2016-12-11T17:02:00Z">
        <w:r w:rsidR="004316F7">
          <w:t>au</w:t>
        </w:r>
      </w:ins>
      <w:r w:rsidR="00F150B4">
        <w:t xml:space="preserve"> « traitement antipathique »</w:t>
      </w:r>
      <w:r w:rsidR="00F150B4">
        <w:rPr>
          <w:rStyle w:val="FootnoteReference"/>
        </w:rPr>
        <w:footnoteReference w:id="13"/>
      </w:r>
      <w:r w:rsidR="00327516">
        <w:t xml:space="preserve"> des modifications </w:t>
      </w:r>
      <w:del w:id="43" w:author="Anas Sareen" w:date="2016-12-11T17:03:00Z">
        <w:r w:rsidR="00327516" w:rsidDel="004316F7">
          <w:delText xml:space="preserve">(au </w:delText>
        </w:r>
      </w:del>
      <w:ins w:id="44" w:author="Anas Sareen" w:date="2016-12-11T17:03:00Z">
        <w:r w:rsidR="004316F7">
          <w:t xml:space="preserve">relatives au </w:t>
        </w:r>
      </w:ins>
      <w:r w:rsidR="00327516">
        <w:t>montage</w:t>
      </w:r>
      <w:del w:id="45" w:author="Anas Sareen" w:date="2016-12-11T17:03:00Z">
        <w:r w:rsidR="00327516" w:rsidDel="004316F7">
          <w:delText>)</w:delText>
        </w:r>
      </w:del>
      <w:r w:rsidR="00327516">
        <w:t xml:space="preserve"> </w:t>
      </w:r>
      <w:del w:id="46" w:author="Anas Sareen" w:date="2016-12-11T17:03:00Z">
        <w:r w:rsidR="00327516" w:rsidDel="004316F7">
          <w:delText xml:space="preserve">apportées </w:delText>
        </w:r>
      </w:del>
      <w:ins w:id="47" w:author="Anas Sareen" w:date="2016-12-11T17:03:00Z">
        <w:r w:rsidR="004316F7">
          <w:t>d</w:t>
        </w:r>
      </w:ins>
      <w:del w:id="48" w:author="Anas Sareen" w:date="2016-12-11T17:03:00Z">
        <w:r w:rsidR="00327516" w:rsidDel="004316F7">
          <w:delText>a</w:delText>
        </w:r>
      </w:del>
      <w:r w:rsidR="00327516">
        <w:t>u film.</w:t>
      </w:r>
      <w:r w:rsidR="000559F1">
        <w:t xml:space="preserve"> </w:t>
      </w:r>
      <w:r w:rsidR="00345374">
        <w:t xml:space="preserve">En réalité, les </w:t>
      </w:r>
      <w:r w:rsidR="00E87D4F">
        <w:t>incertitudes</w:t>
      </w:r>
      <w:r w:rsidR="00345374">
        <w:t xml:space="preserve"> de </w:t>
      </w:r>
      <w:r w:rsidR="00E87D4F">
        <w:t xml:space="preserve">Wagner par rapport au film </w:t>
      </w:r>
      <w:del w:id="49" w:author="Anas Sareen" w:date="2016-12-11T17:03:00Z">
        <w:r w:rsidR="00E87D4F" w:rsidDel="004316F7">
          <w:delText xml:space="preserve">auraient </w:delText>
        </w:r>
      </w:del>
      <w:ins w:id="50" w:author="Anas Sareen" w:date="2016-12-11T17:03:00Z">
        <w:r w:rsidR="004316F7">
          <w:t xml:space="preserve">avaient </w:t>
        </w:r>
      </w:ins>
      <w:r w:rsidR="00E87D4F">
        <w:t xml:space="preserve">déjà </w:t>
      </w:r>
      <w:r w:rsidR="00DA4D71">
        <w:t>commencé</w:t>
      </w:r>
      <w:r w:rsidR="00E87D4F">
        <w:t xml:space="preserve"> avant les premières projections test</w:t>
      </w:r>
      <w:r w:rsidR="00DA4D71">
        <w:rPr>
          <w:rStyle w:val="FootnoteReference"/>
        </w:rPr>
        <w:footnoteReference w:id="14"/>
      </w:r>
      <w:ins w:id="51" w:author="Anas Sareen" w:date="2016-12-11T17:04:00Z">
        <w:r w:rsidR="004316F7">
          <w:t>. En effet,</w:t>
        </w:r>
      </w:ins>
      <w:r w:rsidR="00442DA6">
        <w:t xml:space="preserve"> durant le tournage du film</w:t>
      </w:r>
      <w:ins w:id="52" w:author="Anas Sareen" w:date="2016-12-11T17:04:00Z">
        <w:r w:rsidR="004316F7">
          <w:t> :</w:t>
        </w:r>
      </w:ins>
      <w:del w:id="53" w:author="Anas Sareen" w:date="2016-12-11T17:04:00Z">
        <w:r w:rsidR="00E87D4F" w:rsidDel="004316F7">
          <w:delText> :</w:delText>
        </w:r>
      </w:del>
      <w:r w:rsidR="00442DA6">
        <w:t xml:space="preserve"> </w:t>
      </w:r>
      <w:proofErr w:type="spellStart"/>
      <w:r w:rsidR="00442DA6">
        <w:t>McGee</w:t>
      </w:r>
      <w:proofErr w:type="spellEnd"/>
      <w:r w:rsidR="00442DA6">
        <w:t xml:space="preserve"> évoque une lettre </w:t>
      </w:r>
      <w:r w:rsidR="00203883">
        <w:t xml:space="preserve">datée du 28 mars 1955 </w:t>
      </w:r>
      <w:r w:rsidR="00442DA6">
        <w:t xml:space="preserve">adressée à un </w:t>
      </w:r>
      <w:r w:rsidR="00442DA6">
        <w:rPr>
          <w:i/>
        </w:rPr>
        <w:t xml:space="preserve">studio </w:t>
      </w:r>
      <w:proofErr w:type="spellStart"/>
      <w:r w:rsidR="00442DA6">
        <w:rPr>
          <w:i/>
        </w:rPr>
        <w:t>executive</w:t>
      </w:r>
      <w:proofErr w:type="spellEnd"/>
      <w:r w:rsidR="00442DA6">
        <w:t xml:space="preserve"> de </w:t>
      </w:r>
      <w:proofErr w:type="spellStart"/>
      <w:r w:rsidR="00442DA6">
        <w:t>Allied</w:t>
      </w:r>
      <w:proofErr w:type="spellEnd"/>
      <w:r w:rsidR="00442DA6">
        <w:t xml:space="preserve"> </w:t>
      </w:r>
      <w:proofErr w:type="spellStart"/>
      <w:r w:rsidR="00442DA6">
        <w:t>Artists</w:t>
      </w:r>
      <w:proofErr w:type="spellEnd"/>
      <w:r w:rsidR="00442DA6">
        <w:t xml:space="preserve"> en Angleterre afin de demander les droits d’utiliser un </w:t>
      </w:r>
      <w:del w:id="54" w:author="Anas Sareen" w:date="2016-12-11T17:05:00Z">
        <w:r w:rsidR="00442DA6" w:rsidDel="004316F7">
          <w:delText xml:space="preserve">récent </w:delText>
        </w:r>
      </w:del>
      <w:r w:rsidR="00442DA6">
        <w:t xml:space="preserve">discours </w:t>
      </w:r>
      <w:ins w:id="55" w:author="Anas Sareen" w:date="2016-12-11T17:05:00Z">
        <w:r w:rsidR="004316F7">
          <w:t xml:space="preserve">récemment </w:t>
        </w:r>
      </w:ins>
      <w:r w:rsidR="00442DA6">
        <w:t>prononc</w:t>
      </w:r>
      <w:r w:rsidR="00203883">
        <w:t>é</w:t>
      </w:r>
      <w:r w:rsidR="00442DA6">
        <w:t xml:space="preserve"> par Winston Churchill</w:t>
      </w:r>
      <w:r w:rsidR="007206C2">
        <w:t xml:space="preserve"> </w:t>
      </w:r>
      <w:del w:id="56" w:author="Anas Sareen" w:date="2016-12-11T17:05:00Z">
        <w:r w:rsidR="007206C2" w:rsidDel="004316F7">
          <w:delText xml:space="preserve">en </w:delText>
        </w:r>
      </w:del>
      <w:ins w:id="57" w:author="Anas Sareen" w:date="2016-12-11T17:05:00Z">
        <w:r w:rsidR="004316F7">
          <w:t>pour l’</w:t>
        </w:r>
      </w:ins>
      <w:r w:rsidR="007206C2">
        <w:t xml:space="preserve">introduction </w:t>
      </w:r>
      <w:ins w:id="58" w:author="Anas Sareen" w:date="2016-12-11T17:05:00Z">
        <w:r w:rsidR="004316F7">
          <w:t>d</w:t>
        </w:r>
      </w:ins>
      <w:del w:id="59" w:author="Anas Sareen" w:date="2016-12-11T17:05:00Z">
        <w:r w:rsidR="007206C2" w:rsidDel="004316F7">
          <w:delText>a</w:delText>
        </w:r>
      </w:del>
      <w:r w:rsidR="007206C2">
        <w:t>u film</w:t>
      </w:r>
      <w:r w:rsidR="00203883">
        <w:rPr>
          <w:rStyle w:val="FootnoteReference"/>
        </w:rPr>
        <w:footnoteReference w:id="15"/>
      </w:r>
      <w:r w:rsidR="007206C2">
        <w:t xml:space="preserve">. Le 8 juillet, après trois des projections-test, </w:t>
      </w:r>
      <w:r w:rsidR="00990D12">
        <w:t xml:space="preserve">Wagner rédige un mémorandum adressé au studio suggérant </w:t>
      </w:r>
      <w:r w:rsidR="0038713A">
        <w:t xml:space="preserve">–entre autres– </w:t>
      </w:r>
      <w:r w:rsidR="00990D12">
        <w:t>un monologue d’ouverture prononcé par Orson Welles</w:t>
      </w:r>
      <w:r w:rsidR="00990D12">
        <w:rPr>
          <w:rStyle w:val="FootnoteReference"/>
        </w:rPr>
        <w:footnoteReference w:id="16"/>
      </w:r>
      <w:r w:rsidR="00B037C9">
        <w:t xml:space="preserve"> : </w:t>
      </w:r>
      <w:commentRangeStart w:id="60"/>
      <w:r w:rsidR="00B037C9">
        <w:t>une autre manifestation de l’insatisfaction du producteur envers l’ouverture de son film</w:t>
      </w:r>
      <w:commentRangeEnd w:id="60"/>
      <w:r w:rsidR="004316F7">
        <w:rPr>
          <w:rStyle w:val="CommentReference"/>
        </w:rPr>
        <w:commentReference w:id="60"/>
      </w:r>
      <w:r w:rsidR="00B037C9">
        <w:t xml:space="preserve">. </w:t>
      </w:r>
      <w:r w:rsidR="001647B1">
        <w:t>Grant attribue ces changements</w:t>
      </w:r>
      <w:r w:rsidR="001647B1">
        <w:rPr>
          <w:rStyle w:val="FootnoteReference"/>
        </w:rPr>
        <w:footnoteReference w:id="17"/>
      </w:r>
      <w:r w:rsidR="002762C4">
        <w:t xml:space="preserve"> à une volonté de « rendre le message du film plus explicite »</w:t>
      </w:r>
      <w:r w:rsidR="002762C4">
        <w:rPr>
          <w:rStyle w:val="FootnoteReference"/>
        </w:rPr>
        <w:footnoteReference w:id="18"/>
      </w:r>
      <w:r w:rsidR="002762C4">
        <w:t xml:space="preserve"> et « d’aider les spectateurs à suivre l’histoire »</w:t>
      </w:r>
      <w:r w:rsidR="002762C4">
        <w:rPr>
          <w:rStyle w:val="FootnoteReference"/>
        </w:rPr>
        <w:footnoteReference w:id="19"/>
      </w:r>
      <w:r w:rsidR="00B65731">
        <w:t xml:space="preserve">, </w:t>
      </w:r>
      <w:proofErr w:type="spellStart"/>
      <w:r w:rsidR="00B65731">
        <w:t>LaValley</w:t>
      </w:r>
      <w:proofErr w:type="spellEnd"/>
      <w:r w:rsidR="00B65731">
        <w:t xml:space="preserve"> et </w:t>
      </w:r>
      <w:proofErr w:type="spellStart"/>
      <w:r w:rsidR="00B65731">
        <w:t>McGee</w:t>
      </w:r>
      <w:proofErr w:type="spellEnd"/>
      <w:r w:rsidR="00B65731">
        <w:t xml:space="preserve"> s’accordent à dire que ces changements manifestent une volonté de la part du producteur « d’élever le thème »</w:t>
      </w:r>
      <w:r w:rsidR="00B65731">
        <w:rPr>
          <w:rStyle w:val="FootnoteReference"/>
        </w:rPr>
        <w:footnoteReference w:id="20"/>
      </w:r>
      <w:r w:rsidR="00B65731">
        <w:t xml:space="preserve"> du film</w:t>
      </w:r>
      <w:r w:rsidR="00DD5163">
        <w:t xml:space="preserve"> en lui accordant une note de « respectabilité »</w:t>
      </w:r>
      <w:r w:rsidR="00DD5163">
        <w:rPr>
          <w:rStyle w:val="FootnoteReference"/>
        </w:rPr>
        <w:footnoteReference w:id="21"/>
      </w:r>
      <w:r w:rsidR="004A7775">
        <w:t>.</w:t>
      </w:r>
      <w:r w:rsidR="00F448BA">
        <w:t xml:space="preserve"> Une lecture </w:t>
      </w:r>
      <w:r w:rsidR="009C4C51">
        <w:t>attentive du feuilleton original fait pourtant remarquer que Churchill n’était pas absent du récit source : le discours « </w:t>
      </w:r>
      <w:r w:rsidR="009C4C51" w:rsidRPr="000453E3">
        <w:rPr>
          <w:lang w:val="fr-CH"/>
        </w:rPr>
        <w:t>We shall fight them in the field</w:t>
      </w:r>
      <w:r w:rsidR="00B97D1C" w:rsidRPr="000453E3">
        <w:rPr>
          <w:lang w:val="fr-CH"/>
        </w:rPr>
        <w:t>s</w:t>
      </w:r>
      <w:r w:rsidR="009C4C51" w:rsidRPr="000453E3">
        <w:rPr>
          <w:lang w:val="fr-CH"/>
        </w:rPr>
        <w:t>… </w:t>
      </w:r>
      <w:r w:rsidR="009C4C51">
        <w:t xml:space="preserve">» </w:t>
      </w:r>
      <w:proofErr w:type="gramStart"/>
      <w:r w:rsidR="009C4C51">
        <w:t>est</w:t>
      </w:r>
      <w:proofErr w:type="gramEnd"/>
      <w:r w:rsidR="009C4C51">
        <w:t xml:space="preserve"> cité dans les derniers paragraphes du feuilleton</w:t>
      </w:r>
      <w:r w:rsidR="009675C6">
        <w:rPr>
          <w:rStyle w:val="FootnoteReference"/>
        </w:rPr>
        <w:footnoteReference w:id="22"/>
      </w:r>
      <w:r w:rsidR="009C4C51">
        <w:t xml:space="preserve">, </w:t>
      </w:r>
      <w:r w:rsidR="0033473D">
        <w:t xml:space="preserve">la citation étant nominativement attribuée à </w:t>
      </w:r>
      <w:r w:rsidR="009C4C51">
        <w:t>l’homme d’état britannique</w:t>
      </w:r>
      <w:r w:rsidR="007272D0">
        <w:rPr>
          <w:rStyle w:val="FootnoteReference"/>
        </w:rPr>
        <w:footnoteReference w:id="23"/>
      </w:r>
      <w:r w:rsidR="00FA48CC">
        <w:t xml:space="preserve">. </w:t>
      </w:r>
      <w:r w:rsidR="00E714B8">
        <w:t>Ces désaccords entre producteur, réalisateur et studio</w:t>
      </w:r>
      <w:r w:rsidR="00E714B8">
        <w:rPr>
          <w:rStyle w:val="FootnoteReference"/>
        </w:rPr>
        <w:footnoteReference w:id="24"/>
      </w:r>
      <w:r w:rsidR="000277EA">
        <w:t xml:space="preserve"> </w:t>
      </w:r>
      <w:del w:id="61" w:author="Anas Sareen" w:date="2016-12-11T17:07:00Z">
        <w:r w:rsidR="000277EA" w:rsidDel="004316F7">
          <w:delText xml:space="preserve">montrent </w:delText>
        </w:r>
      </w:del>
      <w:proofErr w:type="spellStart"/>
      <w:ins w:id="62" w:author="Anas Sareen" w:date="2016-12-11T17:07:00Z">
        <w:r w:rsidR="004316F7">
          <w:t>résonent</w:t>
        </w:r>
        <w:proofErr w:type="spellEnd"/>
        <w:r w:rsidR="004316F7">
          <w:t xml:space="preserve"> avec l’</w:t>
        </w:r>
      </w:ins>
      <w:del w:id="63" w:author="Anas Sareen" w:date="2016-12-11T17:07:00Z">
        <w:r w:rsidR="00B903D1" w:rsidDel="004316F7">
          <w:delText xml:space="preserve">une certaine </w:delText>
        </w:r>
      </w:del>
      <w:r w:rsidR="00B903D1">
        <w:t>« </w:t>
      </w:r>
      <w:r w:rsidR="000277EA">
        <w:t>instabilité</w:t>
      </w:r>
      <w:r w:rsidR="00B903D1">
        <w:t> »</w:t>
      </w:r>
      <w:r w:rsidR="00B903D1">
        <w:rPr>
          <w:rStyle w:val="FootnoteReference"/>
        </w:rPr>
        <w:footnoteReference w:id="25"/>
      </w:r>
      <w:r w:rsidR="000277EA">
        <w:t xml:space="preserve"> du texte dans sa forme filmique</w:t>
      </w:r>
      <w:ins w:id="64" w:author="Anas Sareen" w:date="2016-12-11T17:07:00Z">
        <w:r w:rsidR="004316F7">
          <w:t>,</w:t>
        </w:r>
      </w:ins>
      <w:r w:rsidR="000277EA">
        <w:t xml:space="preserve"> </w:t>
      </w:r>
      <w:del w:id="65" w:author="Anas Sareen" w:date="2016-12-11T17:07:00Z">
        <w:r w:rsidR="00E91206" w:rsidDel="004316F7">
          <w:delText>déjà discutée dans</w:delText>
        </w:r>
      </w:del>
      <w:ins w:id="66" w:author="Anas Sareen" w:date="2016-12-11T17:07:00Z">
        <w:r w:rsidR="004316F7">
          <w:t>que</w:t>
        </w:r>
      </w:ins>
      <w:r w:rsidR="00E91206">
        <w:t xml:space="preserve"> les monographies dédiées au film</w:t>
      </w:r>
      <w:ins w:id="67" w:author="Anas Sareen" w:date="2016-12-11T17:07:00Z">
        <w:r w:rsidR="004316F7">
          <w:t xml:space="preserve"> ne manquent pas de souligner</w:t>
        </w:r>
      </w:ins>
      <w:r w:rsidR="00E91206">
        <w:t xml:space="preserve"> –à travers le contexte politique, </w:t>
      </w:r>
      <w:r w:rsidR="00E91206">
        <w:rPr>
          <w:i/>
        </w:rPr>
        <w:t xml:space="preserve">la </w:t>
      </w:r>
      <w:proofErr w:type="spellStart"/>
      <w:r w:rsidR="00E91206">
        <w:rPr>
          <w:i/>
        </w:rPr>
        <w:t>blacklist</w:t>
      </w:r>
      <w:proofErr w:type="spellEnd"/>
      <w:r w:rsidR="00E91206">
        <w:t xml:space="preserve">, le contexte de production et les aspirations </w:t>
      </w:r>
      <w:r w:rsidR="00E91206">
        <w:lastRenderedPageBreak/>
        <w:t>individuelles des professionnels impliqués</w:t>
      </w:r>
      <w:ins w:id="68" w:author="Anas Sareen" w:date="2016-12-11T17:07:00Z">
        <w:r w:rsidR="004316F7">
          <w:t xml:space="preserve">. </w:t>
        </w:r>
      </w:ins>
      <w:del w:id="69" w:author="Anas Sareen" w:date="2016-12-11T17:07:00Z">
        <w:r w:rsidR="00E91206" w:rsidDel="004316F7">
          <w:delText xml:space="preserve"> ;</w:delText>
        </w:r>
      </w:del>
      <w:del w:id="70" w:author="Anas Sareen" w:date="2016-12-11T17:08:00Z">
        <w:r w:rsidR="00E91206" w:rsidDel="004316F7">
          <w:delText xml:space="preserve"> </w:delText>
        </w:r>
      </w:del>
      <w:ins w:id="71" w:author="Anas Sareen" w:date="2016-12-11T17:07:00Z">
        <w:r w:rsidR="004316F7">
          <w:t>Néanmoins</w:t>
        </w:r>
      </w:ins>
      <w:del w:id="72" w:author="Anas Sareen" w:date="2016-12-11T17:07:00Z">
        <w:r w:rsidR="00E91206" w:rsidDel="004316F7">
          <w:delText>p</w:delText>
        </w:r>
      </w:del>
      <w:del w:id="73" w:author="Anas Sareen" w:date="2016-12-11T17:08:00Z">
        <w:r w:rsidR="00E91206" w:rsidDel="004316F7">
          <w:delText>ourtant</w:delText>
        </w:r>
      </w:del>
      <w:r w:rsidR="00031E71">
        <w:t>, et</w:t>
      </w:r>
      <w:del w:id="74" w:author="Anas Sareen" w:date="2016-12-11T17:08:00Z">
        <w:r w:rsidR="00031E71" w:rsidDel="004316F7">
          <w:delText xml:space="preserve"> ce</w:delText>
        </w:r>
      </w:del>
      <w:r w:rsidR="00031E71">
        <w:t xml:space="preserve"> probablement à cause du processus expéditif d’adaptation dans le cas de </w:t>
      </w:r>
      <w:r w:rsidR="00031E71">
        <w:rPr>
          <w:i/>
        </w:rPr>
        <w:t xml:space="preserve">Invasion of the Body </w:t>
      </w:r>
      <w:proofErr w:type="spellStart"/>
      <w:r w:rsidR="00031E71">
        <w:rPr>
          <w:i/>
        </w:rPr>
        <w:t>Snatchers</w:t>
      </w:r>
      <w:proofErr w:type="spellEnd"/>
      <w:r w:rsidR="00031E71">
        <w:t>,</w:t>
      </w:r>
      <w:r w:rsidR="00E91206">
        <w:t xml:space="preserve"> aucune étude ne se concentre sur les différences textuelles entre le film et son œuvre source</w:t>
      </w:r>
      <w:r w:rsidR="00031E71">
        <w:t xml:space="preserve">. Il est pourtant difficile d’imaginer que le désaccord entre les parties impliquées n’ait pas trouvé racine dès l’écriture du scénario par </w:t>
      </w:r>
      <w:proofErr w:type="spellStart"/>
      <w:r w:rsidR="00031E71">
        <w:t>Mainwaring</w:t>
      </w:r>
      <w:proofErr w:type="spellEnd"/>
      <w:r w:rsidR="00031E71">
        <w:t xml:space="preserve">. Ce </w:t>
      </w:r>
      <w:del w:id="75" w:author="Anas Sareen" w:date="2016-12-11T17:09:00Z">
        <w:r w:rsidR="00031E71" w:rsidDel="00A367DD">
          <w:delText xml:space="preserve">travail </w:delText>
        </w:r>
      </w:del>
      <w:ins w:id="76" w:author="Anas Sareen" w:date="2016-12-11T17:09:00Z">
        <w:r w:rsidR="00A367DD">
          <w:t xml:space="preserve">chapitre </w:t>
        </w:r>
      </w:ins>
      <w:r w:rsidR="00031E71">
        <w:t>propose donc, en acceptant le problème posé par certaines pièces manquantes</w:t>
      </w:r>
      <w:r w:rsidR="00031E71">
        <w:rPr>
          <w:rStyle w:val="FootnoteReference"/>
        </w:rPr>
        <w:footnoteReference w:id="26"/>
      </w:r>
      <w:r w:rsidR="00473CD2">
        <w:t xml:space="preserve">, d’effectuer une comparaison entre le feuilleton publié dans </w:t>
      </w:r>
      <w:proofErr w:type="spellStart"/>
      <w:r w:rsidR="00473CD2">
        <w:rPr>
          <w:i/>
        </w:rPr>
        <w:t>Collider’s</w:t>
      </w:r>
      <w:proofErr w:type="spellEnd"/>
      <w:r w:rsidR="00473CD2">
        <w:t xml:space="preserve"> et le film dans sa version finale (tout en prenant compte, si possible, des changements apportés à cette dernière sur la base des </w:t>
      </w:r>
      <w:r w:rsidR="007A7A71">
        <w:t>notes</w:t>
      </w:r>
      <w:r w:rsidR="00473CD2">
        <w:t xml:space="preserve"> de Siegel</w:t>
      </w:r>
      <w:r w:rsidR="00473CD2">
        <w:rPr>
          <w:rStyle w:val="FootnoteReference"/>
        </w:rPr>
        <w:footnoteReference w:id="27"/>
      </w:r>
      <w:r w:rsidR="00473CD2">
        <w:t xml:space="preserve"> et Wagner</w:t>
      </w:r>
      <w:r w:rsidR="00473CD2">
        <w:rPr>
          <w:rStyle w:val="FootnoteReference"/>
        </w:rPr>
        <w:footnoteReference w:id="28"/>
      </w:r>
      <w:r w:rsidR="00473CD2">
        <w:t>).</w:t>
      </w:r>
    </w:p>
    <w:p w14:paraId="795C034B" w14:textId="447A2319" w:rsidR="00C50AD0" w:rsidRPr="002F7A81" w:rsidRDefault="00C50AD0" w:rsidP="003D1296">
      <w:pPr>
        <w:pStyle w:val="Mmoire"/>
      </w:pPr>
      <w:r>
        <w:tab/>
      </w:r>
      <w:r w:rsidR="00F44F69">
        <w:t xml:space="preserve">Si la scène d’ouverture du film est l’une des sources de conflit entre Siegel, Wagner et le studio, la scène finale du film </w:t>
      </w:r>
      <w:del w:id="77" w:author="Anas Sareen" w:date="2016-12-11T17:09:00Z">
        <w:r w:rsidR="00F44F69" w:rsidDel="00A367DD">
          <w:delText>est également un point de désaccord</w:delText>
        </w:r>
      </w:del>
      <w:ins w:id="78" w:author="Anas Sareen" w:date="2016-12-11T17:09:00Z">
        <w:r w:rsidR="00A367DD">
          <w:t>en est un autre</w:t>
        </w:r>
      </w:ins>
      <w:r w:rsidR="00F44F69">
        <w:t xml:space="preserve">. Les griefs </w:t>
      </w:r>
      <w:del w:id="79" w:author="Anas Sareen" w:date="2016-12-11T17:09:00Z">
        <w:r w:rsidR="00F44F69" w:rsidDel="00A367DD">
          <w:delText>exprimés par</w:delText>
        </w:r>
      </w:del>
      <w:ins w:id="80" w:author="Anas Sareen" w:date="2016-12-11T17:09:00Z">
        <w:r w:rsidR="00A367DD">
          <w:t>que</w:t>
        </w:r>
      </w:ins>
      <w:r w:rsidR="00F44F69">
        <w:t xml:space="preserve"> Wagner</w:t>
      </w:r>
      <w:ins w:id="81" w:author="Anas Sareen" w:date="2016-12-11T17:09:00Z">
        <w:r w:rsidR="00A367DD">
          <w:t xml:space="preserve"> exprime</w:t>
        </w:r>
      </w:ins>
      <w:r w:rsidR="00F44F69">
        <w:t xml:space="preserve"> quant à la volonté de rendre le film plus compréhensible pour le spectateur vont reconduire à l’ajout d’un </w:t>
      </w:r>
      <w:r w:rsidR="00F44F69">
        <w:rPr>
          <w:i/>
        </w:rPr>
        <w:t>récit cadre</w:t>
      </w:r>
      <w:r w:rsidR="00F44F69">
        <w:t xml:space="preserve"> sous la forme de deux scènes dans lesquelles Miles, dans un poste de police d’une ville avoisinante, va tenter de convaincre les autorités</w:t>
      </w:r>
      <w:r w:rsidR="00F44F69">
        <w:rPr>
          <w:rStyle w:val="FootnoteReference"/>
        </w:rPr>
        <w:footnoteReference w:id="29"/>
      </w:r>
      <w:r w:rsidR="000C200C">
        <w:t xml:space="preserve"> du danger imminent. </w:t>
      </w:r>
      <w:r w:rsidR="009052C0">
        <w:t xml:space="preserve">Cette scène, tournée par Siegel </w:t>
      </w:r>
      <w:r w:rsidR="006F26B6">
        <w:t>le 16 septembre</w:t>
      </w:r>
      <w:r w:rsidR="006F26B6">
        <w:rPr>
          <w:rStyle w:val="FootnoteReference"/>
        </w:rPr>
        <w:footnoteReference w:id="30"/>
      </w:r>
      <w:r w:rsidR="006F26B6">
        <w:t xml:space="preserve"> (soit 4 mois après la fin du tournage du film dans sa forme originale), est la source d’un certain nombre de discussions aussi bien dans les articles académiques que critiques ultérieures relatives au film. </w:t>
      </w:r>
      <w:commentRangeStart w:id="82"/>
      <w:r w:rsidR="006F26B6">
        <w:t xml:space="preserve">Si certains commentateurs mesurent les implications de cet ajout sur l’effet produit par le film </w:t>
      </w:r>
      <w:r w:rsidR="006F26B6" w:rsidRPr="00A367DD">
        <w:rPr>
          <w:highlight w:val="yellow"/>
          <w:rPrChange w:id="83" w:author="Anas Sareen" w:date="2016-12-11T17:10:00Z">
            <w:rPr/>
          </w:rPrChange>
        </w:rPr>
        <w:t>(particulièrement sa fin)</w:t>
      </w:r>
      <w:r w:rsidR="00F245C7">
        <w:t> : rendant la fin d’une part « plus optimiste »</w:t>
      </w:r>
      <w:r w:rsidR="00F245C7">
        <w:rPr>
          <w:rStyle w:val="FootnoteReference"/>
        </w:rPr>
        <w:footnoteReference w:id="31"/>
      </w:r>
      <w:r w:rsidR="0054296B">
        <w:t xml:space="preserve"> ou « moins puissant</w:t>
      </w:r>
      <w:r w:rsidR="00254653">
        <w:t>e</w:t>
      </w:r>
      <w:r w:rsidR="0054296B">
        <w:t> »</w:t>
      </w:r>
      <w:r w:rsidR="0054296B">
        <w:rPr>
          <w:rStyle w:val="FootnoteReference"/>
        </w:rPr>
        <w:footnoteReference w:id="32"/>
      </w:r>
      <w:r w:rsidR="00254653">
        <w:t xml:space="preserve">, et, d’autre part, </w:t>
      </w:r>
      <w:r w:rsidR="00BD7D03">
        <w:t>confiant à l’autorité fédérale</w:t>
      </w:r>
      <w:r w:rsidR="00BD7D03">
        <w:rPr>
          <w:rStyle w:val="FootnoteReference"/>
        </w:rPr>
        <w:footnoteReference w:id="33"/>
      </w:r>
      <w:r w:rsidR="00AB71A4">
        <w:t xml:space="preserve"> la mission de remédier à la situation</w:t>
      </w:r>
      <w:r w:rsidR="006A66A1">
        <w:rPr>
          <w:rStyle w:val="FootnoteReference"/>
        </w:rPr>
        <w:footnoteReference w:id="34"/>
      </w:r>
      <w:r w:rsidR="00AB71A4">
        <w:t xml:space="preserve"> (</w:t>
      </w:r>
      <w:r w:rsidR="00AB71A4" w:rsidRPr="00A367DD">
        <w:rPr>
          <w:highlight w:val="yellow"/>
          <w:rPrChange w:id="85" w:author="Anas Sareen" w:date="2016-12-11T17:10:00Z">
            <w:rPr/>
          </w:rPrChange>
        </w:rPr>
        <w:t>bien que, comme le fait remarquer</w:t>
      </w:r>
      <w:r w:rsidR="00AB71A4">
        <w:t xml:space="preserve"> </w:t>
      </w:r>
      <w:r w:rsidR="00AB71A4" w:rsidRPr="00A367DD">
        <w:rPr>
          <w:highlight w:val="yellow"/>
          <w:rPrChange w:id="86" w:author="Anas Sareen" w:date="2016-12-11T17:10:00Z">
            <w:rPr/>
          </w:rPrChange>
        </w:rPr>
        <w:lastRenderedPageBreak/>
        <w:t xml:space="preserve">M. Keith </w:t>
      </w:r>
      <w:proofErr w:type="spellStart"/>
      <w:r w:rsidR="00AB71A4" w:rsidRPr="00A367DD">
        <w:rPr>
          <w:highlight w:val="yellow"/>
          <w:rPrChange w:id="87" w:author="Anas Sareen" w:date="2016-12-11T17:10:00Z">
            <w:rPr/>
          </w:rPrChange>
        </w:rPr>
        <w:t>Booker</w:t>
      </w:r>
      <w:proofErr w:type="spellEnd"/>
      <w:r w:rsidR="00AB71A4" w:rsidRPr="00A367DD">
        <w:rPr>
          <w:highlight w:val="yellow"/>
          <w:rPrChange w:id="88" w:author="Anas Sareen" w:date="2016-12-11T17:10:00Z">
            <w:rPr/>
          </w:rPrChange>
        </w:rPr>
        <w:t xml:space="preserve">, « la possibilité que le FBI, la police et l’armée soit déjà </w:t>
      </w:r>
      <w:r w:rsidR="006123B3" w:rsidRPr="00A367DD">
        <w:rPr>
          <w:highlight w:val="yellow"/>
          <w:rPrChange w:id="89" w:author="Anas Sareen" w:date="2016-12-11T17:10:00Z">
            <w:rPr/>
          </w:rPrChange>
        </w:rPr>
        <w:t>contrôlées</w:t>
      </w:r>
      <w:r w:rsidR="00AB71A4" w:rsidRPr="00A367DD">
        <w:rPr>
          <w:highlight w:val="yellow"/>
          <w:rPrChange w:id="90" w:author="Anas Sareen" w:date="2016-12-11T17:10:00Z">
            <w:rPr/>
          </w:rPrChange>
        </w:rPr>
        <w:t xml:space="preserve"> par les </w:t>
      </w:r>
      <w:proofErr w:type="spellStart"/>
      <w:r w:rsidR="00AB71A4" w:rsidRPr="00A367DD">
        <w:rPr>
          <w:i/>
          <w:highlight w:val="yellow"/>
          <w:rPrChange w:id="91" w:author="Anas Sareen" w:date="2016-12-11T17:10:00Z">
            <w:rPr>
              <w:i/>
            </w:rPr>
          </w:rPrChange>
        </w:rPr>
        <w:t>pod</w:t>
      </w:r>
      <w:proofErr w:type="spellEnd"/>
      <w:r w:rsidR="00AB71A4" w:rsidRPr="00A367DD">
        <w:rPr>
          <w:i/>
          <w:highlight w:val="yellow"/>
          <w:rPrChange w:id="92" w:author="Anas Sareen" w:date="2016-12-11T17:10:00Z">
            <w:rPr>
              <w:i/>
            </w:rPr>
          </w:rPrChange>
        </w:rPr>
        <w:t xml:space="preserve"> people</w:t>
      </w:r>
      <w:r w:rsidR="00AB71A4" w:rsidRPr="00A367DD">
        <w:rPr>
          <w:highlight w:val="yellow"/>
          <w:rPrChange w:id="93" w:author="Anas Sareen" w:date="2016-12-11T17:10:00Z">
            <w:rPr/>
          </w:rPrChange>
        </w:rPr>
        <w:t xml:space="preserve"> existe. »</w:t>
      </w:r>
      <w:r w:rsidR="00AB71A4" w:rsidRPr="00A367DD">
        <w:rPr>
          <w:rStyle w:val="FootnoteReference"/>
          <w:highlight w:val="yellow"/>
          <w:rPrChange w:id="94" w:author="Anas Sareen" w:date="2016-12-11T17:10:00Z">
            <w:rPr>
              <w:rStyle w:val="FootnoteReference"/>
            </w:rPr>
          </w:rPrChange>
        </w:rPr>
        <w:footnoteReference w:id="35"/>
      </w:r>
      <w:r w:rsidR="00AB71A4" w:rsidRPr="00A367DD">
        <w:rPr>
          <w:highlight w:val="yellow"/>
          <w:rPrChange w:id="97" w:author="Anas Sareen" w:date="2016-12-11T17:10:00Z">
            <w:rPr/>
          </w:rPrChange>
        </w:rPr>
        <w:t>)</w:t>
      </w:r>
      <w:r w:rsidR="008A3891" w:rsidRPr="00A367DD">
        <w:rPr>
          <w:highlight w:val="yellow"/>
          <w:rPrChange w:id="98" w:author="Anas Sareen" w:date="2016-12-11T17:10:00Z">
            <w:rPr/>
          </w:rPrChange>
        </w:rPr>
        <w:t>,</w:t>
      </w:r>
      <w:r w:rsidR="008A3891">
        <w:t xml:space="preserve"> aucun lien n’est établi entre la fin présentée par le film et celle du feuilleton.</w:t>
      </w:r>
      <w:commentRangeEnd w:id="82"/>
      <w:r w:rsidR="00A367DD">
        <w:rPr>
          <w:rStyle w:val="CommentReference"/>
        </w:rPr>
        <w:commentReference w:id="82"/>
      </w:r>
      <w:r w:rsidR="001928C0">
        <w:t xml:space="preserve"> Dans le </w:t>
      </w:r>
      <w:del w:id="99" w:author="Anas Sareen" w:date="2016-12-11T17:12:00Z">
        <w:r w:rsidR="00F300CD" w:rsidDel="00674BEA">
          <w:delText xml:space="preserve">pénultième </w:delText>
        </w:r>
      </w:del>
      <w:r w:rsidR="00F300CD">
        <w:t>chapitre</w:t>
      </w:r>
      <w:r w:rsidR="001928C0">
        <w:t xml:space="preserve"> </w:t>
      </w:r>
      <w:ins w:id="100" w:author="Anas Sareen" w:date="2016-12-11T17:12:00Z">
        <w:r w:rsidR="00674BEA">
          <w:t xml:space="preserve">pénultième </w:t>
        </w:r>
      </w:ins>
      <w:r w:rsidR="001928C0">
        <w:t xml:space="preserve">du feuilleton, </w:t>
      </w:r>
      <w:r w:rsidR="00F300CD">
        <w:t>Miles utilise ses dernières forces</w:t>
      </w:r>
      <w:r w:rsidR="00F300CD">
        <w:rPr>
          <w:rStyle w:val="FootnoteReference"/>
        </w:rPr>
        <w:footnoteReference w:id="36"/>
      </w:r>
      <w:r w:rsidR="00F300CD">
        <w:t xml:space="preserve"> </w:t>
      </w:r>
      <w:r w:rsidR="003F645A">
        <w:t>pour rassembler assez d’essence afin de démarrer un incen</w:t>
      </w:r>
      <w:r w:rsidR="002F1683">
        <w:t xml:space="preserve">die dans un champ de culture </w:t>
      </w:r>
      <w:del w:id="101" w:author="Anas Sareen" w:date="2016-12-11T17:12:00Z">
        <w:r w:rsidR="002F1683" w:rsidDel="00674BEA">
          <w:delText xml:space="preserve">comme </w:delText>
        </w:r>
      </w:del>
      <w:ins w:id="102" w:author="Anas Sareen" w:date="2016-12-11T17:12:00Z">
        <w:r w:rsidR="00674BEA">
          <w:t xml:space="preserve">dans </w:t>
        </w:r>
      </w:ins>
      <w:r w:rsidR="002F1683">
        <w:t>un geste de dernier recours</w:t>
      </w:r>
      <w:r w:rsidR="002F1683">
        <w:rPr>
          <w:rStyle w:val="FootnoteReference"/>
        </w:rPr>
        <w:footnoteReference w:id="37"/>
      </w:r>
      <w:r w:rsidR="001A3843">
        <w:t>.</w:t>
      </w:r>
      <w:r w:rsidR="005D6855">
        <w:t xml:space="preserve"> Le feu </w:t>
      </w:r>
      <w:del w:id="103" w:author="Anas Sareen" w:date="2016-12-11T17:13:00Z">
        <w:r w:rsidR="005D6855" w:rsidDel="00674BEA">
          <w:delText>démarré par Miles</w:delText>
        </w:r>
      </w:del>
      <w:ins w:id="104" w:author="Anas Sareen" w:date="2016-12-11T17:13:00Z">
        <w:r w:rsidR="00674BEA">
          <w:t>qu’il démarre</w:t>
        </w:r>
      </w:ins>
      <w:r w:rsidR="005D6855">
        <w:t xml:space="preserve"> n’a pas pour effet de chasser les </w:t>
      </w:r>
      <w:proofErr w:type="spellStart"/>
      <w:r w:rsidR="005D6855">
        <w:t>pods</w:t>
      </w:r>
      <w:proofErr w:type="spellEnd"/>
      <w:r w:rsidR="005D6855">
        <w:t xml:space="preserve">, mais d’alerter </w:t>
      </w:r>
      <w:r w:rsidR="005D6855">
        <w:rPr>
          <w:i/>
        </w:rPr>
        <w:t>in extremis</w:t>
      </w:r>
      <w:r w:rsidR="005D6855">
        <w:t xml:space="preserve"> le FBI</w:t>
      </w:r>
      <w:r w:rsidR="0008260D">
        <w:t xml:space="preserve"> qui arrive à l</w:t>
      </w:r>
      <w:del w:id="105" w:author="Anas Sareen" w:date="2016-12-11T17:13:00Z">
        <w:r w:rsidR="0008260D" w:rsidDel="00674BEA">
          <w:delText>a</w:delText>
        </w:r>
      </w:del>
      <w:ins w:id="106" w:author="Anas Sareen" w:date="2016-12-11T17:13:00Z">
        <w:r w:rsidR="00674BEA">
          <w:t>’</w:t>
        </w:r>
      </w:ins>
      <w:del w:id="107" w:author="Anas Sareen" w:date="2016-12-11T17:13:00Z">
        <w:r w:rsidR="0008260D" w:rsidDel="00674BEA">
          <w:delText xml:space="preserve"> rescousse</w:delText>
        </w:r>
      </w:del>
      <w:ins w:id="108" w:author="Anas Sareen" w:date="2016-12-11T17:13:00Z">
        <w:r w:rsidR="00674BEA">
          <w:t>appui</w:t>
        </w:r>
      </w:ins>
      <w:r w:rsidR="0008260D">
        <w:t xml:space="preserve"> « dans un brouhaha venant de l’autoroute »</w:t>
      </w:r>
      <w:r w:rsidR="0008260D">
        <w:rPr>
          <w:rStyle w:val="FootnoteReference"/>
        </w:rPr>
        <w:footnoteReference w:id="38"/>
      </w:r>
      <w:r w:rsidR="00F100BD">
        <w:t xml:space="preserve">, ces derniers ayant également « intercepté les personnes tentant de transporter des </w:t>
      </w:r>
      <w:proofErr w:type="spellStart"/>
      <w:r w:rsidR="00F100BD">
        <w:t>pods</w:t>
      </w:r>
      <w:proofErr w:type="spellEnd"/>
      <w:r w:rsidR="00F100BD">
        <w:t xml:space="preserve"> vers d’autres villes »</w:t>
      </w:r>
      <w:r w:rsidR="00F100BD">
        <w:rPr>
          <w:rStyle w:val="FootnoteReference"/>
        </w:rPr>
        <w:footnoteReference w:id="39"/>
      </w:r>
      <w:r w:rsidR="00AE5CFD">
        <w:t xml:space="preserve">. </w:t>
      </w:r>
      <w:r w:rsidR="00EE16E5">
        <w:t>Le feuilleton et le</w:t>
      </w:r>
      <w:r w:rsidR="00AE5CFD">
        <w:t xml:space="preserve"> film, contrairement à la version originalement tournée et voulue par le réalisateur, </w:t>
      </w:r>
      <w:r w:rsidR="00EE16E5">
        <w:t xml:space="preserve">partagent donc ce recours final à l’autorité </w:t>
      </w:r>
      <w:proofErr w:type="gramStart"/>
      <w:r w:rsidR="00EE16E5">
        <w:t>qu’</w:t>
      </w:r>
      <w:r w:rsidR="00C92102">
        <w:t>incarne</w:t>
      </w:r>
      <w:proofErr w:type="gramEnd"/>
      <w:r w:rsidR="00C92102">
        <w:t xml:space="preserve"> le FBI et une résolution du </w:t>
      </w:r>
      <w:r w:rsidR="005575CD">
        <w:t>conflit</w:t>
      </w:r>
      <w:r w:rsidR="00C92102">
        <w:t xml:space="preserve">. </w:t>
      </w:r>
      <w:del w:id="111" w:author="Anas Sareen" w:date="2016-12-11T17:13:00Z">
        <w:r w:rsidR="005575CD" w:rsidDel="00674BEA">
          <w:delText>Si cett</w:delText>
        </w:r>
        <w:r w:rsidR="004024E0" w:rsidDel="00674BEA">
          <w:delText>e remarque à son importance</w:delText>
        </w:r>
      </w:del>
      <w:ins w:id="112" w:author="Anas Sareen" w:date="2016-12-11T17:13:00Z">
        <w:r w:rsidR="00674BEA">
          <w:t>Cette fin importe</w:t>
        </w:r>
      </w:ins>
      <w:del w:id="113" w:author="Anas Sareen" w:date="2016-12-11T17:14:00Z">
        <w:r w:rsidR="004024E0" w:rsidDel="00674BEA">
          <w:delText>,</w:delText>
        </w:r>
      </w:del>
      <w:r w:rsidR="004024E0">
        <w:t xml:space="preserve"> </w:t>
      </w:r>
      <w:del w:id="114" w:author="Anas Sareen" w:date="2016-12-11T17:14:00Z">
        <w:r w:rsidR="004024E0" w:rsidDel="00674BEA">
          <w:delText>c’est parce que</w:delText>
        </w:r>
      </w:del>
      <w:ins w:id="115" w:author="Anas Sareen" w:date="2016-12-11T17:14:00Z">
        <w:r w:rsidR="00674BEA">
          <w:t>car</w:t>
        </w:r>
      </w:ins>
      <w:r w:rsidR="004024E0">
        <w:t xml:space="preserve"> le récit cadre </w:t>
      </w:r>
      <w:r w:rsidR="004024E0" w:rsidRPr="00674BEA">
        <w:rPr>
          <w:i/>
        </w:rPr>
        <w:t>imposé</w:t>
      </w:r>
      <w:r w:rsidR="004024E0">
        <w:t xml:space="preserve"> par les studios </w:t>
      </w:r>
      <w:r w:rsidR="00707C2A">
        <w:t xml:space="preserve">est systématiquement perçu par la critique comme trahissant la volonté originale d’un auteur. Or, il s’avère que le tournage des deux scènes composant le récit cadre </w:t>
      </w:r>
      <w:r w:rsidR="00471644">
        <w:t>ait</w:t>
      </w:r>
      <w:r w:rsidR="00707C2A">
        <w:t xml:space="preserve"> été dirigé par Siegel lui-même</w:t>
      </w:r>
      <w:r w:rsidR="00707C2A">
        <w:rPr>
          <w:rStyle w:val="FootnoteReference"/>
        </w:rPr>
        <w:footnoteReference w:id="40"/>
      </w:r>
      <w:r w:rsidR="001F1423">
        <w:t xml:space="preserve"> et que celui-ci avoue</w:t>
      </w:r>
      <w:del w:id="116" w:author="Anas Sareen" w:date="2016-12-11T17:15:00Z">
        <w:r w:rsidR="001F1423" w:rsidDel="00F62E57">
          <w:delText>rait</w:delText>
        </w:r>
      </w:del>
      <w:r w:rsidR="001F1423">
        <w:t xml:space="preserve"> que les ajouts apportés au</w:t>
      </w:r>
      <w:ins w:id="117" w:author="Anas Sareen" w:date="2016-12-11T17:15:00Z">
        <w:r w:rsidR="00F62E57">
          <w:t>rait aidé le</w:t>
        </w:r>
      </w:ins>
      <w:r w:rsidR="001F1423">
        <w:t xml:space="preserve"> film auraient</w:t>
      </w:r>
      <w:del w:id="118" w:author="Anas Sareen" w:date="2016-12-11T17:15:00Z">
        <w:r w:rsidR="001F1423" w:rsidDel="00F62E57">
          <w:delText xml:space="preserve"> aidé ce dernier</w:delText>
        </w:r>
      </w:del>
      <w:r w:rsidR="001F1423">
        <w:rPr>
          <w:rStyle w:val="FootnoteReference"/>
        </w:rPr>
        <w:footnoteReference w:id="41"/>
      </w:r>
      <w:r w:rsidR="001F1423">
        <w:t>.</w:t>
      </w:r>
      <w:r w:rsidR="00995AE9">
        <w:t xml:space="preserve"> Le désaveu de Siegel par rapport au récit cadre émane d’une entrevue accordée à Stuart M. </w:t>
      </w:r>
      <w:proofErr w:type="spellStart"/>
      <w:r w:rsidR="00995AE9">
        <w:t>Kaminsky</w:t>
      </w:r>
      <w:proofErr w:type="spellEnd"/>
      <w:r w:rsidR="00995AE9">
        <w:t xml:space="preserve"> en 1976</w:t>
      </w:r>
      <w:r w:rsidR="00995AE9">
        <w:rPr>
          <w:rStyle w:val="FootnoteReference"/>
        </w:rPr>
        <w:footnoteReference w:id="42"/>
      </w:r>
      <w:r w:rsidR="00AB4DF5">
        <w:t xml:space="preserve"> et semble avoir largement influencé la lecture négative </w:t>
      </w:r>
      <w:del w:id="120" w:author="Anas Sareen" w:date="2016-12-11T17:16:00Z">
        <w:r w:rsidR="00AB4DF5" w:rsidDel="00F62E57">
          <w:delText>faite de ce</w:delText>
        </w:r>
      </w:del>
      <w:ins w:id="121" w:author="Anas Sareen" w:date="2016-12-11T17:16:00Z">
        <w:r w:rsidR="00F62E57">
          <w:t>du</w:t>
        </w:r>
      </w:ins>
      <w:r w:rsidR="00AB4DF5">
        <w:t xml:space="preserve"> récit cadre</w:t>
      </w:r>
      <w:r w:rsidR="00AB4DF5">
        <w:rPr>
          <w:rStyle w:val="FootnoteReference"/>
        </w:rPr>
        <w:footnoteReference w:id="43"/>
      </w:r>
      <w:r w:rsidR="00AB4DF5">
        <w:t>.</w:t>
      </w:r>
      <w:r w:rsidR="00207DF1">
        <w:t xml:space="preserve"> Si cette variation entre la fin du feuilleton </w:t>
      </w:r>
      <w:r w:rsidR="0036714B">
        <w:t xml:space="preserve">et celle </w:t>
      </w:r>
      <w:r w:rsidR="0036714B">
        <w:rPr>
          <w:i/>
        </w:rPr>
        <w:t>planifiée</w:t>
      </w:r>
      <w:r w:rsidR="0036714B">
        <w:t xml:space="preserve"> pour le film n’a finalement pas pris forme, elle nous informe d’une </w:t>
      </w:r>
      <w:r w:rsidR="0036714B">
        <w:lastRenderedPageBreak/>
        <w:t>part sur les attentes d’un public dans un contexte socioculturel bien précis</w:t>
      </w:r>
      <w:r w:rsidR="0036714B">
        <w:rPr>
          <w:rStyle w:val="FootnoteReference"/>
        </w:rPr>
        <w:footnoteReference w:id="44"/>
      </w:r>
      <w:r w:rsidR="004447A0">
        <w:t xml:space="preserve"> </w:t>
      </w:r>
      <w:r w:rsidR="002367B5">
        <w:t>et,</w:t>
      </w:r>
      <w:r w:rsidR="004447A0">
        <w:t xml:space="preserve"> d’autre part, </w:t>
      </w:r>
      <w:r w:rsidR="002367B5">
        <w:t xml:space="preserve">sur les tensions existantes entre le texte </w:t>
      </w:r>
      <w:r w:rsidR="002367B5">
        <w:rPr>
          <w:i/>
        </w:rPr>
        <w:t>à priori</w:t>
      </w:r>
      <w:r w:rsidR="002367B5">
        <w:t xml:space="preserve"> figé</w:t>
      </w:r>
      <w:r w:rsidR="002367B5">
        <w:rPr>
          <w:rStyle w:val="FootnoteReference"/>
        </w:rPr>
        <w:footnoteReference w:id="45"/>
      </w:r>
      <w:r w:rsidR="002F7A81">
        <w:t xml:space="preserve"> de </w:t>
      </w:r>
      <w:proofErr w:type="spellStart"/>
      <w:r w:rsidR="002F7A81">
        <w:t>Finney</w:t>
      </w:r>
      <w:proofErr w:type="spellEnd"/>
      <w:r w:rsidR="002F7A81">
        <w:t xml:space="preserve"> et un texte </w:t>
      </w:r>
      <w:r w:rsidR="002F7A81" w:rsidRPr="002F7A81">
        <w:rPr>
          <w:i/>
        </w:rPr>
        <w:t>en devenir</w:t>
      </w:r>
      <w:r w:rsidR="002F7A81">
        <w:t xml:space="preserve"> de </w:t>
      </w:r>
      <w:proofErr w:type="spellStart"/>
      <w:r w:rsidR="00D95E23">
        <w:t>Mainwaring</w:t>
      </w:r>
      <w:proofErr w:type="spellEnd"/>
      <w:r w:rsidR="00D95E23">
        <w:t>/Wagner/</w:t>
      </w:r>
      <w:r w:rsidR="002F7A81">
        <w:t>Siegel</w:t>
      </w:r>
      <w:r w:rsidR="00D95E23">
        <w:t>/</w:t>
      </w:r>
      <w:proofErr w:type="spellStart"/>
      <w:r w:rsidR="00D95E23">
        <w:t>Allied</w:t>
      </w:r>
      <w:proofErr w:type="spellEnd"/>
      <w:r w:rsidR="00D95E23">
        <w:t xml:space="preserve"> </w:t>
      </w:r>
      <w:proofErr w:type="spellStart"/>
      <w:r w:rsidR="00D95E23">
        <w:t>Artists</w:t>
      </w:r>
      <w:proofErr w:type="spellEnd"/>
      <w:r w:rsidR="002F7A81">
        <w:t>.</w:t>
      </w:r>
      <w:r w:rsidR="007E15AF">
        <w:t xml:space="preserve"> Mais l’ajout du récit cadre est loin d’être le seul changement apporté au feuilleton dans le cadre de son adaptation au grand écran : </w:t>
      </w:r>
      <w:r w:rsidR="00D949C8">
        <w:t>un certain nombre de passage sont modifiés ou supprimés, et un certain</w:t>
      </w:r>
      <w:r w:rsidR="00CE7BD2">
        <w:t xml:space="preserve"> nombre de scènes sont ajoutées ; il s’agît à présent de s’intéresser à quelques-unes d’entre elles afin </w:t>
      </w:r>
      <w:del w:id="126" w:author="Anas Sareen" w:date="2016-12-11T17:17:00Z">
        <w:r w:rsidR="00CE7BD2" w:rsidDel="00F62E57">
          <w:delText>de mesurer</w:delText>
        </w:r>
      </w:del>
      <w:ins w:id="127" w:author="Anas Sareen" w:date="2016-12-11T17:17:00Z">
        <w:r w:rsidR="00F62E57">
          <w:t>d’interpréter</w:t>
        </w:r>
      </w:ins>
      <w:r w:rsidR="00CE7BD2">
        <w:t xml:space="preserve"> leur implication </w:t>
      </w:r>
      <w:del w:id="128" w:author="Anas Sareen" w:date="2016-12-11T17:17:00Z">
        <w:r w:rsidR="00CE7BD2" w:rsidDel="00F62E57">
          <w:delText xml:space="preserve">sur </w:delText>
        </w:r>
      </w:del>
      <w:ins w:id="129" w:author="Anas Sareen" w:date="2016-12-11T17:17:00Z">
        <w:r w:rsidR="00F62E57">
          <w:t xml:space="preserve">pour </w:t>
        </w:r>
      </w:ins>
      <w:r w:rsidR="00CE7BD2">
        <w:t>le texte filmique.</w:t>
      </w:r>
    </w:p>
    <w:p w14:paraId="359713AE" w14:textId="150D3900" w:rsidR="00945FF0" w:rsidRDefault="00945FF0" w:rsidP="003D1296">
      <w:pPr>
        <w:pStyle w:val="Mmoire"/>
        <w:rPr>
          <w:lang w:val="fr-CH"/>
        </w:rPr>
      </w:pPr>
      <w:r>
        <w:tab/>
      </w:r>
      <w:r w:rsidR="000453E3">
        <w:t>Un des changements importants à lieu dans la scène d’</w:t>
      </w:r>
      <w:r w:rsidR="000453E3" w:rsidRPr="003D1296">
        <w:rPr>
          <w:i/>
        </w:rPr>
        <w:t>explication</w:t>
      </w:r>
      <w:del w:id="130" w:author="Anas Sareen" w:date="2016-12-11T17:21:00Z">
        <w:r w:rsidR="00144EE3" w:rsidDel="00D43576">
          <w:rPr>
            <w:rStyle w:val="FootnoteReference"/>
            <w:i/>
          </w:rPr>
          <w:footnoteReference w:id="46"/>
        </w:r>
      </w:del>
      <w:r w:rsidR="003D1296">
        <w:t xml:space="preserve">, prenant </w:t>
      </w:r>
      <w:ins w:id="133" w:author="Anas Sareen" w:date="2016-12-11T17:17:00Z">
        <w:r w:rsidR="00F62E57">
          <w:t xml:space="preserve">la </w:t>
        </w:r>
      </w:ins>
      <w:r w:rsidR="003D1296">
        <w:t xml:space="preserve">forme d’un dialogue entre Miles et un </w:t>
      </w:r>
      <w:r w:rsidR="003D1296" w:rsidRPr="00F62E57">
        <w:rPr>
          <w:rPrChange w:id="134" w:author="Anas Sareen" w:date="2016-12-11T17:17:00Z">
            <w:rPr>
              <w:i/>
            </w:rPr>
          </w:rPrChange>
        </w:rPr>
        <w:t>porte-parole</w:t>
      </w:r>
      <w:r w:rsidR="003D1296">
        <w:t xml:space="preserve"> des </w:t>
      </w:r>
      <w:proofErr w:type="spellStart"/>
      <w:r w:rsidR="003D1296">
        <w:rPr>
          <w:i/>
        </w:rPr>
        <w:t>pod</w:t>
      </w:r>
      <w:proofErr w:type="spellEnd"/>
      <w:r w:rsidR="003D1296">
        <w:rPr>
          <w:i/>
        </w:rPr>
        <w:t xml:space="preserve"> people</w:t>
      </w:r>
      <w:r w:rsidR="00687CF3">
        <w:t xml:space="preserve">. Dans les deux textes, cette scène </w:t>
      </w:r>
      <w:del w:id="135" w:author="Anas Sareen" w:date="2016-12-11T17:18:00Z">
        <w:r w:rsidR="00687CF3" w:rsidDel="00F62E57">
          <w:delText xml:space="preserve">remplit </w:delText>
        </w:r>
      </w:del>
      <w:r w:rsidR="00687CF3">
        <w:t>a pour fonction principale d’expliquer au lecteur/spectateur les intentions des envahisseurs</w:t>
      </w:r>
      <w:r w:rsidR="00687CF3">
        <w:rPr>
          <w:rStyle w:val="FootnoteReference"/>
        </w:rPr>
        <w:footnoteReference w:id="47"/>
      </w:r>
      <w:r w:rsidR="00687CF3">
        <w:t> ; dans le cas de (</w:t>
      </w:r>
      <w:r w:rsidR="00687CF3">
        <w:rPr>
          <w:i/>
        </w:rPr>
        <w:t>Invasion of</w:t>
      </w:r>
      <w:r w:rsidR="00687CF3">
        <w:t xml:space="preserve">) </w:t>
      </w:r>
      <w:r w:rsidR="00687CF3">
        <w:rPr>
          <w:i/>
        </w:rPr>
        <w:t xml:space="preserve">The Body </w:t>
      </w:r>
      <w:proofErr w:type="spellStart"/>
      <w:r w:rsidR="00687CF3">
        <w:rPr>
          <w:i/>
        </w:rPr>
        <w:t>Snatchers</w:t>
      </w:r>
      <w:proofErr w:type="spellEnd"/>
      <w:r w:rsidR="00687CF3">
        <w:t xml:space="preserve">, l’échange est également la seule occasion donnée aux </w:t>
      </w:r>
      <w:proofErr w:type="spellStart"/>
      <w:r w:rsidR="00687CF3">
        <w:rPr>
          <w:i/>
        </w:rPr>
        <w:t>pod</w:t>
      </w:r>
      <w:proofErr w:type="spellEnd"/>
      <w:r w:rsidR="00687CF3">
        <w:rPr>
          <w:i/>
        </w:rPr>
        <w:t xml:space="preserve"> people</w:t>
      </w:r>
      <w:r w:rsidR="00687CF3">
        <w:t xml:space="preserve"> de justifier leur démarche et de tenter de convaincre les protagonistes non-transformés de se soumettre à leur destinée apparente. Pourtant, cette </w:t>
      </w:r>
      <w:r w:rsidR="00687CF3" w:rsidRPr="00F62E57">
        <w:rPr>
          <w:rPrChange w:id="139" w:author="Anas Sareen" w:date="2016-12-11T17:18:00Z">
            <w:rPr>
              <w:i/>
            </w:rPr>
          </w:rPrChange>
        </w:rPr>
        <w:t>scène</w:t>
      </w:r>
      <w:r w:rsidR="00687CF3" w:rsidRPr="00F62E57">
        <w:t xml:space="preserve"> </w:t>
      </w:r>
      <w:r w:rsidR="00687CF3" w:rsidRPr="00F62E57">
        <w:rPr>
          <w:rPrChange w:id="140" w:author="Anas Sareen" w:date="2016-12-11T17:18:00Z">
            <w:rPr>
              <w:i/>
            </w:rPr>
          </w:rPrChange>
        </w:rPr>
        <w:t>clé</w:t>
      </w:r>
      <w:r w:rsidR="00687CF3">
        <w:t xml:space="preserve"> </w:t>
      </w:r>
      <w:del w:id="141" w:author="Anas Sareen" w:date="2016-12-11T17:18:00Z">
        <w:r w:rsidR="00687CF3" w:rsidDel="00F62E57">
          <w:delText>repose sur un mécanisme différent</w:delText>
        </w:r>
      </w:del>
      <w:ins w:id="142" w:author="Anas Sareen" w:date="2016-12-11T17:18:00Z">
        <w:r w:rsidR="00F62E57">
          <w:t xml:space="preserve">est articulée </w:t>
        </w:r>
      </w:ins>
      <w:ins w:id="143" w:author="Anas Sareen" w:date="2016-12-11T17:19:00Z">
        <w:r w:rsidR="00D43576">
          <w:t>différemment</w:t>
        </w:r>
      </w:ins>
      <w:r w:rsidR="00687CF3">
        <w:t xml:space="preserve"> dans les deux versions des textes, </w:t>
      </w:r>
      <w:commentRangeStart w:id="144"/>
      <w:r w:rsidR="00687CF3">
        <w:t xml:space="preserve">aussi bien </w:t>
      </w:r>
      <w:ins w:id="145" w:author="Anas Sareen" w:date="2016-12-11T17:18:00Z">
        <w:r w:rsidR="00D43576">
          <w:t xml:space="preserve">que </w:t>
        </w:r>
      </w:ins>
      <w:r w:rsidR="00687CF3">
        <w:t>dans leur « durée </w:t>
      </w:r>
      <w:commentRangeEnd w:id="144"/>
      <w:r w:rsidR="00D43576">
        <w:rPr>
          <w:rStyle w:val="CommentReference"/>
        </w:rPr>
        <w:commentReference w:id="144"/>
      </w:r>
      <w:r w:rsidR="00687CF3">
        <w:t>»</w:t>
      </w:r>
      <w:r w:rsidR="00687CF3">
        <w:rPr>
          <w:rStyle w:val="FootnoteReference"/>
        </w:rPr>
        <w:footnoteReference w:id="48"/>
      </w:r>
      <w:r w:rsidR="00584083">
        <w:t>. Dans le feuilleton, le rôle du porte-parole</w:t>
      </w:r>
      <w:r w:rsidR="00B13E43">
        <w:t xml:space="preserve"> est laiss</w:t>
      </w:r>
      <w:r w:rsidR="00987BDF">
        <w:t>é</w:t>
      </w:r>
      <w:r w:rsidR="0035154E">
        <w:t xml:space="preserve"> à</w:t>
      </w:r>
      <w:r w:rsidR="00B13E43">
        <w:t xml:space="preserve"> L. Bernard </w:t>
      </w:r>
      <w:proofErr w:type="spellStart"/>
      <w:r w:rsidR="00584083">
        <w:t>Budlong</w:t>
      </w:r>
      <w:proofErr w:type="spellEnd"/>
      <w:r w:rsidR="00584083">
        <w:t>,</w:t>
      </w:r>
      <w:r w:rsidR="00B13E43">
        <w:t xml:space="preserve"> un « professeur de biologie </w:t>
      </w:r>
      <w:r w:rsidR="00FA0DA1">
        <w:t xml:space="preserve">et de botanique </w:t>
      </w:r>
      <w:r w:rsidR="00B13E43">
        <w:t>d’une université locale »</w:t>
      </w:r>
      <w:r w:rsidR="00B13E43">
        <w:rPr>
          <w:rStyle w:val="FootnoteReference"/>
        </w:rPr>
        <w:footnoteReference w:id="49"/>
      </w:r>
      <w:r w:rsidR="00B13E43">
        <w:t xml:space="preserve"> présenté dans la seconde partie par le biais d’un article</w:t>
      </w:r>
      <w:r w:rsidR="00584083">
        <w:t xml:space="preserve"> </w:t>
      </w:r>
      <w:r w:rsidR="002358EB">
        <w:t>publié dans un quotidien local concernant des « </w:t>
      </w:r>
      <w:r w:rsidR="002358EB">
        <w:rPr>
          <w:i/>
        </w:rPr>
        <w:t xml:space="preserve">objets </w:t>
      </w:r>
      <w:r w:rsidR="000963CE">
        <w:rPr>
          <w:i/>
        </w:rPr>
        <w:t>mystérieux</w:t>
      </w:r>
      <w:r w:rsidR="002358EB">
        <w:rPr>
          <w:i/>
        </w:rPr>
        <w:t xml:space="preserve"> </w:t>
      </w:r>
      <w:r w:rsidR="002358EB">
        <w:t>trouvés dans une ferme à l’ouest de la ville »</w:t>
      </w:r>
      <w:r w:rsidR="002358EB">
        <w:rPr>
          <w:rStyle w:val="FootnoteReference"/>
        </w:rPr>
        <w:footnoteReference w:id="50"/>
      </w:r>
      <w:r w:rsidR="00604B4B">
        <w:t xml:space="preserve">. C’est Miles, accompagné de </w:t>
      </w:r>
      <w:proofErr w:type="spellStart"/>
      <w:r w:rsidR="00604B4B">
        <w:t>Becky</w:t>
      </w:r>
      <w:proofErr w:type="spellEnd"/>
      <w:r w:rsidR="00604B4B">
        <w:t xml:space="preserve">, qui va activement chercher le contact avec </w:t>
      </w:r>
      <w:del w:id="148" w:author="Anas Sareen" w:date="2016-12-11T17:19:00Z">
        <w:r w:rsidR="00604B4B" w:rsidDel="00D43576">
          <w:delText>cette personne</w:delText>
        </w:r>
      </w:del>
      <w:ins w:id="149" w:author="Anas Sareen" w:date="2016-12-11T17:19:00Z">
        <w:r w:rsidR="00D43576">
          <w:t>le professeur</w:t>
        </w:r>
      </w:ins>
      <w:r w:rsidR="00604B4B">
        <w:t xml:space="preserve"> afin </w:t>
      </w:r>
      <w:del w:id="150" w:author="Anas Sareen" w:date="2016-12-11T17:19:00Z">
        <w:r w:rsidR="00604B4B" w:rsidDel="00D43576">
          <w:delText>d’obtenir des éclaircissements concernant</w:delText>
        </w:r>
      </w:del>
      <w:ins w:id="151" w:author="Anas Sareen" w:date="2016-12-11T17:19:00Z">
        <w:r w:rsidR="00D43576">
          <w:t>de comprendre</w:t>
        </w:r>
      </w:ins>
      <w:r w:rsidR="00604B4B">
        <w:t xml:space="preserve"> les événements </w:t>
      </w:r>
      <w:del w:id="152" w:author="Anas Sareen" w:date="2016-12-11T17:19:00Z">
        <w:r w:rsidR="00604B4B" w:rsidDel="00D43576">
          <w:delText xml:space="preserve">frappant </w:delText>
        </w:r>
      </w:del>
      <w:ins w:id="153" w:author="Anas Sareen" w:date="2016-12-11T17:19:00Z">
        <w:r w:rsidR="00D43576">
          <w:t xml:space="preserve">qui frappent </w:t>
        </w:r>
      </w:ins>
      <w:r w:rsidR="00604B4B">
        <w:t>la ville.</w:t>
      </w:r>
      <w:r w:rsidR="006E04EF">
        <w:t xml:space="preserve"> Une fois au domicile du Prof. </w:t>
      </w:r>
      <w:proofErr w:type="spellStart"/>
      <w:r w:rsidR="006E04EF">
        <w:t>Budlong</w:t>
      </w:r>
      <w:proofErr w:type="spellEnd"/>
      <w:r w:rsidR="006E04EF">
        <w:t>, une longue scène d’explication</w:t>
      </w:r>
      <w:r w:rsidR="006E04EF">
        <w:rPr>
          <w:rStyle w:val="FootnoteReference"/>
        </w:rPr>
        <w:footnoteReference w:id="51"/>
      </w:r>
      <w:r w:rsidR="007A72D6">
        <w:t xml:space="preserve">, sous forme d’un dialogue </w:t>
      </w:r>
      <w:ins w:id="154" w:author="Anas Sareen" w:date="2016-12-11T17:20:00Z">
        <w:r w:rsidR="00D43576">
          <w:t xml:space="preserve">a lieu </w:t>
        </w:r>
      </w:ins>
      <w:r w:rsidR="007A72D6">
        <w:lastRenderedPageBreak/>
        <w:t>entre les deux personnages</w:t>
      </w:r>
      <w:r w:rsidR="007A72D6">
        <w:rPr>
          <w:rStyle w:val="FootnoteReference"/>
        </w:rPr>
        <w:footnoteReference w:id="52"/>
      </w:r>
      <w:r w:rsidR="00BD163D">
        <w:t xml:space="preserve"> dans lequel le </w:t>
      </w:r>
      <w:del w:id="155" w:author="Anas Sareen" w:date="2016-12-11T17:24:00Z">
        <w:r w:rsidR="00BD163D" w:rsidDel="00D43576">
          <w:delText>Prof. Budlong</w:delText>
        </w:r>
      </w:del>
      <w:ins w:id="156" w:author="Anas Sareen" w:date="2016-12-11T17:24:00Z">
        <w:r w:rsidR="00D43576">
          <w:t>professeur</w:t>
        </w:r>
      </w:ins>
      <w:r w:rsidR="00BD163D">
        <w:t xml:space="preserve"> commence par réfuter le contenu de l’article (</w:t>
      </w:r>
      <w:r w:rsidR="00E10598">
        <w:t>il affirme que le « journaliste l’a piégé »</w:t>
      </w:r>
      <w:r w:rsidR="00E10598">
        <w:rPr>
          <w:rStyle w:val="FootnoteReference"/>
        </w:rPr>
        <w:footnoteReference w:id="53"/>
      </w:r>
      <w:r w:rsidR="00E10598">
        <w:t xml:space="preserve"> et </w:t>
      </w:r>
      <w:r w:rsidR="009C7DCF">
        <w:t>a</w:t>
      </w:r>
      <w:r w:rsidR="00E10598">
        <w:t xml:space="preserve"> déformé ses dires</w:t>
      </w:r>
      <w:r w:rsidR="00EA50A4">
        <w:rPr>
          <w:rStyle w:val="FootnoteReference"/>
        </w:rPr>
        <w:footnoteReference w:id="54"/>
      </w:r>
      <w:r w:rsidR="00E10598">
        <w:t>)</w:t>
      </w:r>
      <w:ins w:id="157" w:author="Anas Sareen" w:date="2016-12-11T17:24:00Z">
        <w:r w:rsidR="00D43576">
          <w:t>. Cependant,</w:t>
        </w:r>
      </w:ins>
      <w:r w:rsidR="00BD163D">
        <w:t xml:space="preserve"> </w:t>
      </w:r>
      <w:del w:id="158" w:author="Anas Sareen" w:date="2016-12-11T17:24:00Z">
        <w:r w:rsidR="00281E86" w:rsidDel="00D43576">
          <w:delText xml:space="preserve">mais </w:delText>
        </w:r>
      </w:del>
      <w:r w:rsidR="00281E86">
        <w:t xml:space="preserve">au moment de partir, Miles </w:t>
      </w:r>
      <w:del w:id="159" w:author="Anas Sareen" w:date="2016-12-11T17:24:00Z">
        <w:r w:rsidR="00281E86" w:rsidDel="00D43576">
          <w:delText>–comme</w:delText>
        </w:r>
      </w:del>
      <w:ins w:id="160" w:author="Anas Sareen" w:date="2016-12-11T17:24:00Z">
        <w:r w:rsidR="00D43576">
          <w:t>se positionne en</w:t>
        </w:r>
      </w:ins>
      <w:del w:id="161" w:author="Anas Sareen" w:date="2016-12-11T17:24:00Z">
        <w:r w:rsidR="00281E86" w:rsidDel="00D43576">
          <w:delText xml:space="preserve"> un</w:delText>
        </w:r>
      </w:del>
      <w:r w:rsidR="00281E86">
        <w:t xml:space="preserve"> enquêteur</w:t>
      </w:r>
      <w:r w:rsidR="00281E86">
        <w:rPr>
          <w:rStyle w:val="FootnoteReference"/>
        </w:rPr>
        <w:footnoteReference w:id="55"/>
      </w:r>
      <w:ins w:id="162" w:author="Anas Sareen" w:date="2016-12-11T17:24:00Z">
        <w:r w:rsidR="00D43576">
          <w:t xml:space="preserve"> et</w:t>
        </w:r>
      </w:ins>
      <w:del w:id="163" w:author="Anas Sareen" w:date="2016-12-11T17:24:00Z">
        <w:r w:rsidR="00281E86" w:rsidDel="00D43576">
          <w:delText>–</w:delText>
        </w:r>
      </w:del>
      <w:r w:rsidR="00281E86">
        <w:t xml:space="preserve"> interroge le biologiste sur son activité professionnelle</w:t>
      </w:r>
      <w:ins w:id="164" w:author="Anas Sareen" w:date="2016-12-11T17:24:00Z">
        <w:r w:rsidR="00D43576">
          <w:t>,</w:t>
        </w:r>
      </w:ins>
      <w:r w:rsidR="00281E86">
        <w:t xml:space="preserve"> </w:t>
      </w:r>
      <w:r w:rsidR="004B3582">
        <w:t xml:space="preserve">après avoir constaté que </w:t>
      </w:r>
      <w:r w:rsidR="00B276B5">
        <w:t xml:space="preserve">les papiers étalés sur </w:t>
      </w:r>
      <w:ins w:id="165" w:author="Anas Sareen" w:date="2016-12-11T17:25:00Z">
        <w:r w:rsidR="00D43576">
          <w:t>son</w:t>
        </w:r>
      </w:ins>
      <w:del w:id="166" w:author="Anas Sareen" w:date="2016-12-11T17:25:00Z">
        <w:r w:rsidR="00B276B5" w:rsidDel="00D43576">
          <w:delText>le</w:delText>
        </w:r>
      </w:del>
      <w:r w:rsidR="00B276B5">
        <w:t xml:space="preserve"> bureau </w:t>
      </w:r>
      <w:del w:id="167" w:author="Anas Sareen" w:date="2016-12-11T17:25:00Z">
        <w:r w:rsidR="00B276B5" w:rsidDel="00D43576">
          <w:delText xml:space="preserve">du professeur </w:delText>
        </w:r>
      </w:del>
      <w:r w:rsidR="00B276B5">
        <w:t>n’ont pas été touchés depuis longtemps.</w:t>
      </w:r>
      <w:r w:rsidR="000E641A">
        <w:t xml:space="preserve"> C’est donc une confrontation face à un mensonge qui </w:t>
      </w:r>
      <w:del w:id="168" w:author="Anas Sareen" w:date="2016-12-11T17:25:00Z">
        <w:r w:rsidR="000E641A" w:rsidDel="00D43576">
          <w:delText xml:space="preserve">va </w:delText>
        </w:r>
      </w:del>
      <w:r w:rsidR="000E641A">
        <w:t>amorce</w:t>
      </w:r>
      <w:del w:id="169" w:author="Anas Sareen" w:date="2016-12-11T17:25:00Z">
        <w:r w:rsidR="000E641A" w:rsidDel="00D43576">
          <w:delText>r</w:delText>
        </w:r>
      </w:del>
      <w:r w:rsidR="000E641A">
        <w:t xml:space="preserve"> la longue explication</w:t>
      </w:r>
      <w:del w:id="170" w:author="Anas Sareen" w:date="2016-12-11T17:25:00Z">
        <w:r w:rsidR="000E641A" w:rsidDel="00D43576">
          <w:delText>,</w:delText>
        </w:r>
      </w:del>
      <w:r w:rsidR="000E641A">
        <w:t xml:space="preserve"> scientifique</w:t>
      </w:r>
      <w:r w:rsidR="000E641A">
        <w:rPr>
          <w:rStyle w:val="FootnoteReference"/>
        </w:rPr>
        <w:footnoteReference w:id="56"/>
      </w:r>
      <w:del w:id="171" w:author="Anas Sareen" w:date="2016-12-11T17:25:00Z">
        <w:r w:rsidR="000E641A" w:rsidDel="00D43576">
          <w:delText>,</w:delText>
        </w:r>
      </w:del>
      <w:r w:rsidR="000E641A">
        <w:t xml:space="preserve"> du Prof. </w:t>
      </w:r>
      <w:proofErr w:type="spellStart"/>
      <w:r w:rsidR="000E641A">
        <w:t>Bu</w:t>
      </w:r>
      <w:r w:rsidR="00DD4F15">
        <w:t>dlong</w:t>
      </w:r>
      <w:proofErr w:type="spellEnd"/>
      <w:del w:id="172" w:author="Anas Sareen" w:date="2016-12-11T17:25:00Z">
        <w:r w:rsidR="00DD4F15" w:rsidDel="00D43576">
          <w:delText xml:space="preserve"> puis un départ des deux protagonistes de son domicile</w:delText>
        </w:r>
      </w:del>
      <w:r w:rsidR="00DD4F15">
        <w:t>.</w:t>
      </w:r>
      <w:r w:rsidR="00651BBE">
        <w:t xml:space="preserve"> Dans le film, le personnage du Prof. </w:t>
      </w:r>
      <w:proofErr w:type="spellStart"/>
      <w:r w:rsidR="00651BBE">
        <w:t>Budlong</w:t>
      </w:r>
      <w:proofErr w:type="spellEnd"/>
      <w:r w:rsidR="00651BBE">
        <w:t xml:space="preserve"> est </w:t>
      </w:r>
      <w:del w:id="173" w:author="Anas Sareen" w:date="2016-12-11T17:26:00Z">
        <w:r w:rsidR="00651BBE" w:rsidDel="00D43576">
          <w:delText xml:space="preserve">totalement </w:delText>
        </w:r>
      </w:del>
      <w:r w:rsidR="00651BBE">
        <w:t>absent : le rôle d</w:t>
      </w:r>
      <w:ins w:id="174" w:author="Anas Sareen" w:date="2016-12-11T17:26:00Z">
        <w:r w:rsidR="00D43576">
          <w:t>e</w:t>
        </w:r>
      </w:ins>
      <w:del w:id="175" w:author="Anas Sareen" w:date="2016-12-11T17:26:00Z">
        <w:r w:rsidR="00651BBE" w:rsidDel="00D43576">
          <w:delText>u</w:delText>
        </w:r>
      </w:del>
      <w:r w:rsidR="00651BBE">
        <w:t xml:space="preserve"> </w:t>
      </w:r>
      <w:r w:rsidR="00651BBE" w:rsidRPr="00D43576">
        <w:rPr>
          <w:rPrChange w:id="176" w:author="Anas Sareen" w:date="2016-12-11T17:26:00Z">
            <w:rPr>
              <w:i/>
            </w:rPr>
          </w:rPrChange>
        </w:rPr>
        <w:t>porte-parole</w:t>
      </w:r>
      <w:r w:rsidR="00651BBE">
        <w:t xml:space="preserve"> est laissé </w:t>
      </w:r>
      <w:r w:rsidR="007D0637">
        <w:t>au</w:t>
      </w:r>
      <w:r w:rsidR="00651BBE">
        <w:t xml:space="preserve"> Dr. Danny Kaufman</w:t>
      </w:r>
      <w:r w:rsidR="007D0637">
        <w:rPr>
          <w:rStyle w:val="FootnoteReference"/>
        </w:rPr>
        <w:footnoteReference w:id="57"/>
      </w:r>
      <w:r w:rsidR="00597748">
        <w:t>, ami de Miles et psychiatre de profession.</w:t>
      </w:r>
      <w:r w:rsidR="009A6E04">
        <w:t xml:space="preserve"> Ce premier changement à plusieurs </w:t>
      </w:r>
      <w:del w:id="177" w:author="Anas Sareen" w:date="2016-12-11T17:26:00Z">
        <w:r w:rsidR="009A6E04" w:rsidDel="00D43576">
          <w:delText>effets </w:delText>
        </w:r>
      </w:del>
      <w:ins w:id="178" w:author="Anas Sareen" w:date="2016-12-11T17:26:00Z">
        <w:r w:rsidR="00D43576">
          <w:t>implications </w:t>
        </w:r>
      </w:ins>
      <w:r w:rsidR="009A6E04">
        <w:t xml:space="preserve">: d’une part, la profession du </w:t>
      </w:r>
      <w:r w:rsidR="009A6E04">
        <w:rPr>
          <w:i/>
        </w:rPr>
        <w:t>représentant</w:t>
      </w:r>
      <w:r w:rsidR="009A6E04">
        <w:t xml:space="preserve"> n’est plus celle d’un </w:t>
      </w:r>
      <w:del w:id="179" w:author="Anas Sareen" w:date="2016-12-11T17:26:00Z">
        <w:r w:rsidR="009A6E04" w:rsidDel="00D43576">
          <w:delText>homme étudiant la nature</w:delText>
        </w:r>
      </w:del>
      <w:ins w:id="180" w:author="Anas Sareen" w:date="2016-12-11T17:26:00Z">
        <w:r w:rsidR="00D43576">
          <w:t>biologiste</w:t>
        </w:r>
      </w:ins>
      <w:r w:rsidR="009A6E04">
        <w:t xml:space="preserve"> mais celle d’un </w:t>
      </w:r>
      <w:del w:id="181" w:author="Anas Sareen" w:date="2016-12-11T17:26:00Z">
        <w:r w:rsidR="009A6E04" w:rsidDel="00D43576">
          <w:delText>spécialiste du psyché</w:delText>
        </w:r>
      </w:del>
      <w:ins w:id="182" w:author="Anas Sareen" w:date="2016-12-11T17:26:00Z">
        <w:r w:rsidR="00D43576">
          <w:t>psychiatre</w:t>
        </w:r>
      </w:ins>
      <w:r w:rsidR="009A6E04">
        <w:t>, d’autre part, la relation de confiance qu’</w:t>
      </w:r>
      <w:r w:rsidR="00425F00">
        <w:t>il entretenait</w:t>
      </w:r>
      <w:r w:rsidR="00425F00">
        <w:rPr>
          <w:rStyle w:val="FootnoteReference"/>
        </w:rPr>
        <w:footnoteReference w:id="58"/>
      </w:r>
      <w:r w:rsidR="009A6E04">
        <w:t xml:space="preserve"> avec Miles </w:t>
      </w:r>
      <w:r w:rsidR="00425F00">
        <w:t xml:space="preserve">rends son discours et ton détaché d’autant plus troublant. Son explication et </w:t>
      </w:r>
      <w:ins w:id="183" w:author="Anas Sareen" w:date="2016-12-11T17:27:00Z">
        <w:r w:rsidR="00D43576">
          <w:t xml:space="preserve">le </w:t>
        </w:r>
      </w:ins>
      <w:r w:rsidR="00425F00" w:rsidRPr="00D43576">
        <w:rPr>
          <w:rPrChange w:id="184" w:author="Anas Sareen" w:date="2016-12-11T17:27:00Z">
            <w:rPr>
              <w:i/>
            </w:rPr>
          </w:rPrChange>
        </w:rPr>
        <w:t>plaidoyer</w:t>
      </w:r>
      <w:r w:rsidR="00D77592">
        <w:t xml:space="preserve"> </w:t>
      </w:r>
      <w:ins w:id="185" w:author="Anas Sareen" w:date="2016-12-11T17:27:00Z">
        <w:r w:rsidR="00D43576">
          <w:t xml:space="preserve">qu’il offre </w:t>
        </w:r>
      </w:ins>
      <w:r w:rsidR="00D77592">
        <w:t xml:space="preserve">en faveur des </w:t>
      </w:r>
      <w:proofErr w:type="spellStart"/>
      <w:r w:rsidR="00D77592" w:rsidRPr="00D43576">
        <w:rPr>
          <w:i/>
          <w:rPrChange w:id="186" w:author="Anas Sareen" w:date="2016-12-11T17:27:00Z">
            <w:rPr/>
          </w:rPrChange>
        </w:rPr>
        <w:t>pods</w:t>
      </w:r>
      <w:proofErr w:type="spellEnd"/>
      <w:r w:rsidR="00D77592">
        <w:t xml:space="preserve"> </w:t>
      </w:r>
      <w:proofErr w:type="gramStart"/>
      <w:r w:rsidR="00D77592">
        <w:t>est</w:t>
      </w:r>
      <w:proofErr w:type="gramEnd"/>
      <w:r w:rsidR="00D77592">
        <w:t xml:space="preserve"> </w:t>
      </w:r>
      <w:del w:id="187" w:author="Anas Sareen" w:date="2016-12-11T17:27:00Z">
        <w:r w:rsidR="00D77592" w:rsidDel="00D43576">
          <w:delText xml:space="preserve">beaucoup </w:delText>
        </w:r>
      </w:del>
      <w:ins w:id="188" w:author="Anas Sareen" w:date="2016-12-11T17:27:00Z">
        <w:r w:rsidR="00D43576">
          <w:t xml:space="preserve">bien </w:t>
        </w:r>
      </w:ins>
      <w:r w:rsidR="00D77592">
        <w:t>moins scientifique</w:t>
      </w:r>
      <w:ins w:id="189" w:author="Anas Sareen" w:date="2016-12-11T17:27:00Z">
        <w:r w:rsidR="00D43576">
          <w:t xml:space="preserve"> en teneur</w:t>
        </w:r>
      </w:ins>
      <w:r w:rsidR="00D77592">
        <w:t xml:space="preserve"> que celle du Prof. </w:t>
      </w:r>
      <w:proofErr w:type="spellStart"/>
      <w:r w:rsidR="00D77592">
        <w:t>Budlong</w:t>
      </w:r>
      <w:proofErr w:type="spellEnd"/>
      <w:ins w:id="190" w:author="Anas Sareen" w:date="2016-12-11T17:27:00Z">
        <w:r w:rsidR="00D43576">
          <w:t>.</w:t>
        </w:r>
      </w:ins>
      <w:del w:id="191" w:author="Anas Sareen" w:date="2016-12-11T17:27:00Z">
        <w:r w:rsidR="00D77592" w:rsidDel="00D43576">
          <w:delText> :</w:delText>
        </w:r>
      </w:del>
      <w:r w:rsidR="00D77592">
        <w:t xml:space="preserve"> Danny </w:t>
      </w:r>
      <w:del w:id="192" w:author="Anas Sareen" w:date="2016-12-11T17:27:00Z">
        <w:r w:rsidR="006C23DA" w:rsidDel="00D43576">
          <w:delText>met les</w:delText>
        </w:r>
      </w:del>
      <w:ins w:id="193" w:author="Anas Sareen" w:date="2016-12-11T17:27:00Z">
        <w:r w:rsidR="00D43576">
          <w:t>insert des</w:t>
        </w:r>
      </w:ins>
      <w:r w:rsidR="006C23DA">
        <w:t xml:space="preserve"> émotions</w:t>
      </w:r>
      <w:r w:rsidR="006C23DA">
        <w:rPr>
          <w:rStyle w:val="FootnoteReference"/>
        </w:rPr>
        <w:footnoteReference w:id="59"/>
      </w:r>
      <w:r w:rsidR="00425F00">
        <w:t xml:space="preserve"> </w:t>
      </w:r>
      <w:r w:rsidR="0040795E">
        <w:t xml:space="preserve">au cœur de son argumentation, </w:t>
      </w:r>
      <w:del w:id="194" w:author="Anas Sareen" w:date="2016-12-11T17:28:00Z">
        <w:r w:rsidR="0040795E" w:rsidDel="00110E70">
          <w:delText>ne laissant qu’une place minime à</w:delText>
        </w:r>
      </w:del>
      <w:ins w:id="195" w:author="Anas Sareen" w:date="2016-12-11T17:28:00Z">
        <w:r w:rsidR="00110E70">
          <w:t>au défaut de</w:t>
        </w:r>
      </w:ins>
      <w:r w:rsidR="0040795E">
        <w:t xml:space="preserve"> l’explication scientifique</w:t>
      </w:r>
      <w:r w:rsidR="0040795E">
        <w:rPr>
          <w:rStyle w:val="FootnoteReference"/>
        </w:rPr>
        <w:footnoteReference w:id="60"/>
      </w:r>
      <w:r w:rsidR="00E56738">
        <w:t>. Cette première différence</w:t>
      </w:r>
      <w:del w:id="196" w:author="Anas Sareen" w:date="2016-12-11T17:28:00Z">
        <w:r w:rsidR="00E56738" w:rsidDel="00110E70">
          <w:delText xml:space="preserve"> a</w:delText>
        </w:r>
      </w:del>
      <w:r w:rsidR="00E56738">
        <w:t xml:space="preserve"> </w:t>
      </w:r>
      <w:del w:id="197" w:author="Anas Sareen" w:date="2016-12-11T17:28:00Z">
        <w:r w:rsidR="00E56738" w:rsidDel="00110E70">
          <w:delText xml:space="preserve">pour effet de </w:delText>
        </w:r>
      </w:del>
      <w:r w:rsidR="00E56738">
        <w:t>diminue</w:t>
      </w:r>
      <w:ins w:id="198" w:author="Anas Sareen" w:date="2016-12-11T17:28:00Z">
        <w:r w:rsidR="00110E70">
          <w:t xml:space="preserve"> donc</w:t>
        </w:r>
      </w:ins>
      <w:del w:id="199" w:author="Anas Sareen" w:date="2016-12-11T17:28:00Z">
        <w:r w:rsidR="00E56738" w:rsidDel="00110E70">
          <w:delText>r</w:delText>
        </w:r>
      </w:del>
      <w:r w:rsidR="00E56738">
        <w:t xml:space="preserve"> l’importance d</w:t>
      </w:r>
      <w:ins w:id="200" w:author="Anas Sareen" w:date="2016-12-11T17:28:00Z">
        <w:r w:rsidR="00110E70">
          <w:t xml:space="preserve">u cadre </w:t>
        </w:r>
      </w:ins>
      <w:del w:id="201" w:author="Anas Sareen" w:date="2016-12-11T17:28:00Z">
        <w:r w:rsidR="00E56738" w:rsidDel="00110E70">
          <w:delText xml:space="preserve">es éléments </w:delText>
        </w:r>
      </w:del>
      <w:r w:rsidR="00E56738">
        <w:t>science-fictionnel</w:t>
      </w:r>
      <w:del w:id="202" w:author="Anas Sareen" w:date="2016-12-11T17:28:00Z">
        <w:r w:rsidR="00E56738" w:rsidDel="00110E70">
          <w:delText>s</w:delText>
        </w:r>
      </w:del>
      <w:r w:rsidR="00E56738">
        <w:t xml:space="preserve"> du </w:t>
      </w:r>
      <w:commentRangeStart w:id="203"/>
      <w:r w:rsidR="00E56738">
        <w:t>texte</w:t>
      </w:r>
      <w:commentRangeEnd w:id="203"/>
      <w:r w:rsidR="00043CAF">
        <w:rPr>
          <w:rStyle w:val="CommentReference"/>
        </w:rPr>
        <w:commentReference w:id="203"/>
      </w:r>
      <w:r w:rsidR="00E56738">
        <w:t xml:space="preserve">. Le deuxième changement réside dans la manière </w:t>
      </w:r>
      <w:del w:id="204" w:author="Anas Sareen" w:date="2016-12-11T17:30:00Z">
        <w:r w:rsidR="00E56738" w:rsidDel="00043CAF">
          <w:delText xml:space="preserve">de laquelle </w:delText>
        </w:r>
      </w:del>
      <w:ins w:id="205" w:author="Anas Sareen" w:date="2016-12-11T17:30:00Z">
        <w:r w:rsidR="00043CAF">
          <w:t xml:space="preserve">dont </w:t>
        </w:r>
      </w:ins>
      <w:r w:rsidR="00E56738">
        <w:t xml:space="preserve">cette </w:t>
      </w:r>
      <w:r w:rsidR="00E56738" w:rsidRPr="00043CAF">
        <w:rPr>
          <w:rPrChange w:id="206" w:author="Anas Sareen" w:date="2016-12-11T17:31:00Z">
            <w:rPr>
              <w:i/>
            </w:rPr>
          </w:rPrChange>
        </w:rPr>
        <w:t>confrontation</w:t>
      </w:r>
      <w:r w:rsidR="00E56738" w:rsidRPr="00043CAF">
        <w:t xml:space="preserve"> </w:t>
      </w:r>
      <w:r w:rsidR="00E56738">
        <w:t xml:space="preserve">à lieu : dans le feuilleton, c’est Miles (et </w:t>
      </w:r>
      <w:proofErr w:type="spellStart"/>
      <w:r w:rsidR="00E56738">
        <w:t>Becky</w:t>
      </w:r>
      <w:proofErr w:type="spellEnd"/>
      <w:r w:rsidR="00E56738">
        <w:t xml:space="preserve">) qui se rendent volontairement au domicile du </w:t>
      </w:r>
      <w:r w:rsidR="00E56738" w:rsidRPr="00E56738">
        <w:rPr>
          <w:i/>
        </w:rPr>
        <w:t>porte-parole</w:t>
      </w:r>
      <w:r w:rsidR="00E56738">
        <w:rPr>
          <w:i/>
        </w:rPr>
        <w:t> </w:t>
      </w:r>
      <w:r w:rsidR="00E56738">
        <w:t xml:space="preserve">; dans le film, Danny (accompagné de </w:t>
      </w:r>
      <w:r w:rsidR="00E656EC">
        <w:t xml:space="preserve">Jack et d’un officier de police) </w:t>
      </w:r>
      <w:r w:rsidR="00285164">
        <w:t>fait</w:t>
      </w:r>
      <w:r w:rsidR="00E656EC">
        <w:t xml:space="preserve"> irruption dans le cabinet de Miles, alors que ce dernier et </w:t>
      </w:r>
      <w:proofErr w:type="spellStart"/>
      <w:r w:rsidR="00E656EC">
        <w:t>Becky</w:t>
      </w:r>
      <w:proofErr w:type="spellEnd"/>
      <w:r w:rsidR="00E656EC">
        <w:t xml:space="preserve"> tentent de se cacher pour éviter </w:t>
      </w:r>
      <w:del w:id="207" w:author="Anas Sareen" w:date="2016-12-11T17:32:00Z">
        <w:r w:rsidR="00E656EC" w:rsidDel="00043CAF">
          <w:delText xml:space="preserve">la </w:delText>
        </w:r>
      </w:del>
      <w:ins w:id="208" w:author="Anas Sareen" w:date="2016-12-11T17:32:00Z">
        <w:r w:rsidR="00043CAF">
          <w:t xml:space="preserve">d’être </w:t>
        </w:r>
      </w:ins>
      <w:r w:rsidR="00E656EC">
        <w:t>captur</w:t>
      </w:r>
      <w:ins w:id="209" w:author="Anas Sareen" w:date="2016-12-11T17:32:00Z">
        <w:r w:rsidR="00043CAF">
          <w:t>és</w:t>
        </w:r>
      </w:ins>
      <w:del w:id="210" w:author="Anas Sareen" w:date="2016-12-11T17:32:00Z">
        <w:r w:rsidR="00E656EC" w:rsidDel="00043CAF">
          <w:delText>e</w:delText>
        </w:r>
      </w:del>
      <w:r w:rsidR="00E656EC">
        <w:t>.</w:t>
      </w:r>
      <w:r w:rsidR="00E56738">
        <w:t xml:space="preserve"> </w:t>
      </w:r>
      <w:r w:rsidR="00F05B38">
        <w:t xml:space="preserve">Ce changement de dynamique, de la </w:t>
      </w:r>
      <w:r w:rsidR="00F05B38" w:rsidRPr="00043CAF">
        <w:rPr>
          <w:rPrChange w:id="211" w:author="Anas Sareen" w:date="2016-12-11T17:32:00Z">
            <w:rPr>
              <w:i/>
            </w:rPr>
          </w:rPrChange>
        </w:rPr>
        <w:t>visite cordiale</w:t>
      </w:r>
      <w:r w:rsidR="00F05B38" w:rsidRPr="00043CAF">
        <w:t xml:space="preserve"> à la </w:t>
      </w:r>
      <w:r w:rsidR="00F05B38" w:rsidRPr="00043CAF">
        <w:rPr>
          <w:rPrChange w:id="212" w:author="Anas Sareen" w:date="2016-12-11T17:32:00Z">
            <w:rPr>
              <w:i/>
            </w:rPr>
          </w:rPrChange>
        </w:rPr>
        <w:t>prise au piège</w:t>
      </w:r>
      <w:r w:rsidR="001C09E3">
        <w:t xml:space="preserve"> –d’autant plus accentué par un représentant des forces de l’ordre–</w:t>
      </w:r>
      <w:r w:rsidR="000A7C28">
        <w:t xml:space="preserve">, confère </w:t>
      </w:r>
      <w:r w:rsidR="000A7C28">
        <w:rPr>
          <w:i/>
        </w:rPr>
        <w:t xml:space="preserve">dans </w:t>
      </w:r>
      <w:r w:rsidR="000A7C28" w:rsidRPr="00043CAF">
        <w:rPr>
          <w:rPrChange w:id="213" w:author="Anas Sareen" w:date="2016-12-11T17:32:00Z">
            <w:rPr>
              <w:i/>
            </w:rPr>
          </w:rPrChange>
        </w:rPr>
        <w:t>le</w:t>
      </w:r>
      <w:r w:rsidR="000A7C28">
        <w:rPr>
          <w:i/>
        </w:rPr>
        <w:t xml:space="preserve"> </w:t>
      </w:r>
      <w:r w:rsidR="000A7C28" w:rsidRPr="000A7C28">
        <w:t>texte</w:t>
      </w:r>
      <w:r w:rsidR="000A7C28">
        <w:t xml:space="preserve"> </w:t>
      </w:r>
      <w:r w:rsidR="000A7C28" w:rsidRPr="000A7C28">
        <w:t>à</w:t>
      </w:r>
      <w:r w:rsidR="000A7C28">
        <w:t xml:space="preserve"> la scène une ambiance qui passe de l’étrange rencontre à l’horreur de l’invasion (de la sphère </w:t>
      </w:r>
      <w:r w:rsidR="00BE638A">
        <w:t xml:space="preserve">professionnelle) ; et </w:t>
      </w:r>
      <w:r w:rsidR="00B81461">
        <w:t>a</w:t>
      </w:r>
      <w:r w:rsidR="00BE638A">
        <w:t xml:space="preserve"> pour effet d’accentuer la dimension </w:t>
      </w:r>
      <w:r w:rsidR="00BE638A">
        <w:lastRenderedPageBreak/>
        <w:t>horrifique de la scène.</w:t>
      </w:r>
      <w:r w:rsidR="004163D1">
        <w:t xml:space="preserve"> Dans le film, </w:t>
      </w:r>
      <w:proofErr w:type="spellStart"/>
      <w:r w:rsidR="004163D1">
        <w:t>Becky</w:t>
      </w:r>
      <w:proofErr w:type="spellEnd"/>
      <w:r w:rsidR="004163D1">
        <w:t xml:space="preserve"> </w:t>
      </w:r>
      <w:del w:id="214" w:author="Anas Sareen" w:date="2016-12-11T17:33:00Z">
        <w:r w:rsidR="004163D1" w:rsidDel="00043CAF">
          <w:delText>se voit</w:delText>
        </w:r>
      </w:del>
      <w:ins w:id="215" w:author="Anas Sareen" w:date="2016-12-11T17:33:00Z">
        <w:r w:rsidR="00043CAF">
          <w:t>est</w:t>
        </w:r>
      </w:ins>
      <w:r w:rsidR="004163D1">
        <w:t xml:space="preserve"> accord</w:t>
      </w:r>
      <w:ins w:id="216" w:author="Anas Sareen" w:date="2016-12-11T17:33:00Z">
        <w:r w:rsidR="00043CAF">
          <w:t>ée</w:t>
        </w:r>
      </w:ins>
      <w:del w:id="217" w:author="Anas Sareen" w:date="2016-12-11T17:33:00Z">
        <w:r w:rsidR="004163D1" w:rsidDel="00043CAF">
          <w:delText>er</w:delText>
        </w:r>
      </w:del>
      <w:r w:rsidR="004163D1">
        <w:t xml:space="preserve"> une plus grande importance </w:t>
      </w:r>
      <w:del w:id="218" w:author="Anas Sareen" w:date="2016-12-11T17:33:00Z">
        <w:r w:rsidR="004163D1" w:rsidDel="00043CAF">
          <w:delText>dans la scène :</w:delText>
        </w:r>
      </w:del>
      <w:ins w:id="219" w:author="Anas Sareen" w:date="2016-12-11T17:33:00Z">
        <w:r w:rsidR="00043CAF">
          <w:t>car</w:t>
        </w:r>
      </w:ins>
      <w:r w:rsidR="004163D1">
        <w:t xml:space="preserve"> elle </w:t>
      </w:r>
      <w:del w:id="220" w:author="Anas Sareen" w:date="2016-12-11T17:33:00Z">
        <w:r w:rsidR="004163D1" w:rsidDel="00043CAF">
          <w:delText xml:space="preserve">devient une </w:delText>
        </w:r>
      </w:del>
      <w:r w:rsidR="004163D1">
        <w:t>particip</w:t>
      </w:r>
      <w:ins w:id="221" w:author="Anas Sareen" w:date="2016-12-11T17:33:00Z">
        <w:r w:rsidR="00043CAF">
          <w:t>e</w:t>
        </w:r>
      </w:ins>
      <w:del w:id="222" w:author="Anas Sareen" w:date="2016-12-11T17:33:00Z">
        <w:r w:rsidR="004163D1" w:rsidDel="00043CAF">
          <w:delText>ante</w:delText>
        </w:r>
      </w:del>
      <w:r w:rsidR="004163D1">
        <w:t xml:space="preserve"> active</w:t>
      </w:r>
      <w:ins w:id="223" w:author="Anas Sareen" w:date="2016-12-11T17:34:00Z">
        <w:r w:rsidR="00043CAF">
          <w:t>ment</w:t>
        </w:r>
      </w:ins>
      <w:r w:rsidR="004163D1">
        <w:t xml:space="preserve"> au dialogue</w:t>
      </w:r>
      <w:r w:rsidR="00B46DBA">
        <w:rPr>
          <w:rStyle w:val="FootnoteReference"/>
        </w:rPr>
        <w:footnoteReference w:id="61"/>
      </w:r>
      <w:r w:rsidR="004163D1">
        <w:t xml:space="preserve"> </w:t>
      </w:r>
      <w:r w:rsidR="004035C7">
        <w:t xml:space="preserve">et </w:t>
      </w:r>
      <w:del w:id="224" w:author="Anas Sareen" w:date="2016-12-11T17:34:00Z">
        <w:r w:rsidR="004035C7" w:rsidDel="00043CAF">
          <w:delText xml:space="preserve">la scène inclut </w:delText>
        </w:r>
      </w:del>
      <w:r w:rsidR="004035C7">
        <w:t>un baiser entre les deux protagonistes</w:t>
      </w:r>
      <w:ins w:id="225" w:author="Anas Sareen" w:date="2016-12-11T17:34:00Z">
        <w:r w:rsidR="00043CAF">
          <w:t xml:space="preserve"> est </w:t>
        </w:r>
        <w:proofErr w:type="spellStart"/>
        <w:r w:rsidR="00043CAF">
          <w:t>inclu</w:t>
        </w:r>
      </w:ins>
      <w:proofErr w:type="spellEnd"/>
      <w:r w:rsidR="004035C7">
        <w:t xml:space="preserve">, </w:t>
      </w:r>
      <w:proofErr w:type="spellStart"/>
      <w:r w:rsidR="004035C7">
        <w:t>Becky</w:t>
      </w:r>
      <w:proofErr w:type="spellEnd"/>
      <w:r w:rsidR="004035C7">
        <w:t xml:space="preserve"> affirmant </w:t>
      </w:r>
      <w:r w:rsidR="004035C7" w:rsidRPr="00F73970">
        <w:rPr>
          <w:lang w:val="fr-CH"/>
        </w:rPr>
        <w:t>« Je veux aimer et être aimée. J</w:t>
      </w:r>
      <w:r w:rsidR="00F73970">
        <w:rPr>
          <w:lang w:val="fr-CH"/>
        </w:rPr>
        <w:t>e veux t</w:t>
      </w:r>
      <w:r w:rsidR="004035C7" w:rsidRPr="00F73970">
        <w:rPr>
          <w:lang w:val="fr-CH"/>
        </w:rPr>
        <w:t>es enfants. Je ne veux pas vivre dans un monde sans amour, sans peine ou sans beauté. Je préfère mourir.</w:t>
      </w:r>
      <w:r w:rsidR="004035C7" w:rsidRPr="004035C7">
        <w:rPr>
          <w:lang w:val="en-GB"/>
        </w:rPr>
        <w:t xml:space="preserve"> </w:t>
      </w:r>
      <w:r w:rsidR="004035C7" w:rsidRPr="00E10598">
        <w:rPr>
          <w:lang w:val="en-GB"/>
        </w:rPr>
        <w:t>»</w:t>
      </w:r>
      <w:r w:rsidR="004035C7">
        <w:rPr>
          <w:rStyle w:val="FootnoteReference"/>
          <w:lang w:val="en-GB"/>
        </w:rPr>
        <w:footnoteReference w:id="62"/>
      </w:r>
      <w:r w:rsidR="001B5C9A">
        <w:rPr>
          <w:lang w:val="en-GB"/>
        </w:rPr>
        <w:t>.</w:t>
      </w:r>
      <w:r w:rsidR="001B5C9A" w:rsidRPr="00EB5345">
        <w:rPr>
          <w:lang w:val="fr-CH"/>
        </w:rPr>
        <w:t xml:space="preserve"> </w:t>
      </w:r>
      <w:r w:rsidR="00FC481D">
        <w:rPr>
          <w:lang w:val="fr-CH"/>
        </w:rPr>
        <w:t xml:space="preserve">Dans les deux textes, le personnage de Becky est défini </w:t>
      </w:r>
      <w:r w:rsidR="005A5341">
        <w:rPr>
          <w:lang w:val="fr-CH"/>
        </w:rPr>
        <w:t xml:space="preserve">à travers </w:t>
      </w:r>
      <w:r w:rsidR="00FC481D">
        <w:rPr>
          <w:lang w:val="fr-CH"/>
        </w:rPr>
        <w:t>sa relation avec Miles, cette relation connaît toutefois un nombre important de changement</w:t>
      </w:r>
      <w:r w:rsidR="00DB7F91">
        <w:rPr>
          <w:lang w:val="fr-CH"/>
        </w:rPr>
        <w:t>s</w:t>
      </w:r>
      <w:r w:rsidR="00FC481D">
        <w:rPr>
          <w:lang w:val="fr-CH"/>
        </w:rPr>
        <w:t xml:space="preserve"> </w:t>
      </w:r>
      <w:del w:id="226" w:author="Anas Sareen" w:date="2016-12-11T17:34:00Z">
        <w:r w:rsidR="00FC481D" w:rsidDel="00043CAF">
          <w:rPr>
            <w:lang w:val="fr-CH"/>
          </w:rPr>
          <w:delText>lors de</w:delText>
        </w:r>
      </w:del>
      <w:ins w:id="227" w:author="Anas Sareen" w:date="2016-12-11T17:34:00Z">
        <w:r w:rsidR="00043CAF">
          <w:rPr>
            <w:lang w:val="fr-CH"/>
          </w:rPr>
          <w:t>dans</w:t>
        </w:r>
      </w:ins>
      <w:r w:rsidR="00FC481D">
        <w:rPr>
          <w:lang w:val="fr-CH"/>
        </w:rPr>
        <w:t xml:space="preserve"> l’adaptation cinématographique : </w:t>
      </w:r>
      <w:r w:rsidR="00FA506D">
        <w:rPr>
          <w:lang w:val="fr-CH"/>
        </w:rPr>
        <w:t xml:space="preserve">le feuilleton décrit </w:t>
      </w:r>
      <w:r w:rsidR="006E3BD6">
        <w:rPr>
          <w:lang w:val="fr-CH"/>
        </w:rPr>
        <w:t xml:space="preserve">les deux personnages </w:t>
      </w:r>
      <w:r w:rsidR="00632CE0">
        <w:rPr>
          <w:lang w:val="fr-CH"/>
        </w:rPr>
        <w:t>comme « s’étant marié, mais aucun des deux n’a réussi à faire fonctionner leur mariage [respectif] »</w:t>
      </w:r>
      <w:r w:rsidR="00632CE0">
        <w:rPr>
          <w:rStyle w:val="FootnoteReference"/>
          <w:lang w:val="fr-CH"/>
        </w:rPr>
        <w:footnoteReference w:id="63"/>
      </w:r>
      <w:r w:rsidR="00EF4242">
        <w:rPr>
          <w:lang w:val="fr-CH"/>
        </w:rPr>
        <w:t xml:space="preserve"> et précise le divorce dans un dialogue ou chaque personnage s’excuse pour le divorce de l’autre. Dans</w:t>
      </w:r>
      <w:r w:rsidR="00144865">
        <w:rPr>
          <w:lang w:val="fr-CH"/>
        </w:rPr>
        <w:t xml:space="preserve"> le film</w:t>
      </w:r>
      <w:r w:rsidR="00EF4242">
        <w:rPr>
          <w:lang w:val="fr-CH"/>
        </w:rPr>
        <w:t>, la question est également abordée à travers un dialogue</w:t>
      </w:r>
      <w:r w:rsidR="00144865">
        <w:rPr>
          <w:lang w:val="fr-CH"/>
        </w:rPr>
        <w:t> :</w:t>
      </w:r>
    </w:p>
    <w:p w14:paraId="712F6A3C" w14:textId="650844D7" w:rsidR="00144865" w:rsidRPr="00144865" w:rsidRDefault="00144865" w:rsidP="00144865">
      <w:pPr>
        <w:ind w:left="720"/>
        <w:rPr>
          <w:rFonts w:ascii="Garamond" w:hAnsi="Garamond"/>
          <w:lang w:val="en-GB"/>
        </w:rPr>
      </w:pPr>
      <w:r w:rsidRPr="00144865">
        <w:rPr>
          <w:rFonts w:ascii="Garamond" w:hAnsi="Garamond"/>
          <w:lang w:val="en-GB"/>
        </w:rPr>
        <w:t>MILES</w:t>
      </w:r>
      <w:r w:rsidR="00FB3D89">
        <w:rPr>
          <w:rFonts w:ascii="Garamond" w:hAnsi="Garamond"/>
          <w:lang w:val="en-GB"/>
        </w:rPr>
        <w:t>:</w:t>
      </w:r>
      <w:r w:rsidRPr="00144865">
        <w:rPr>
          <w:rFonts w:ascii="Garamond" w:hAnsi="Garamond"/>
          <w:lang w:val="en-GB"/>
        </w:rPr>
        <w:t xml:space="preserve"> </w:t>
      </w:r>
      <w:r w:rsidR="00FB3D89">
        <w:rPr>
          <w:rFonts w:ascii="Garamond" w:hAnsi="Garamond"/>
          <w:lang w:val="en-GB"/>
        </w:rPr>
        <w:tab/>
      </w:r>
      <w:r w:rsidRPr="00144865">
        <w:rPr>
          <w:rFonts w:ascii="Garamond" w:hAnsi="Garamond"/>
          <w:lang w:val="en-GB"/>
        </w:rPr>
        <w:t>(</w:t>
      </w:r>
      <w:r w:rsidRPr="005842E3">
        <w:rPr>
          <w:rFonts w:ascii="Garamond" w:hAnsi="Garamond"/>
          <w:i/>
          <w:lang w:val="en-GB"/>
        </w:rPr>
        <w:t>looking at her romantically</w:t>
      </w:r>
      <w:r w:rsidRPr="00144865">
        <w:rPr>
          <w:rFonts w:ascii="Garamond" w:hAnsi="Garamond"/>
          <w:lang w:val="en-GB"/>
        </w:rPr>
        <w:t xml:space="preserve">) When did you get </w:t>
      </w:r>
      <w:r w:rsidR="00691F8F" w:rsidRPr="00144865">
        <w:rPr>
          <w:rFonts w:ascii="Garamond" w:hAnsi="Garamond"/>
          <w:lang w:val="en-GB"/>
        </w:rPr>
        <w:t>back?</w:t>
      </w:r>
    </w:p>
    <w:p w14:paraId="5CA59F6C" w14:textId="6DC90A96" w:rsidR="00144865" w:rsidRPr="00144865" w:rsidRDefault="00144865" w:rsidP="00144865">
      <w:pPr>
        <w:ind w:left="720"/>
        <w:rPr>
          <w:rFonts w:ascii="Garamond" w:hAnsi="Garamond"/>
          <w:lang w:val="en-GB"/>
        </w:rPr>
      </w:pPr>
      <w:r w:rsidRPr="00144865">
        <w:rPr>
          <w:rFonts w:ascii="Garamond" w:hAnsi="Garamond"/>
          <w:lang w:val="en-GB"/>
        </w:rPr>
        <w:t xml:space="preserve">BECKY: </w:t>
      </w:r>
      <w:r w:rsidR="00FB3D89">
        <w:rPr>
          <w:rFonts w:ascii="Garamond" w:hAnsi="Garamond"/>
          <w:lang w:val="en-GB"/>
        </w:rPr>
        <w:tab/>
      </w:r>
      <w:r w:rsidRPr="00144865">
        <w:rPr>
          <w:rFonts w:ascii="Garamond" w:hAnsi="Garamond"/>
          <w:lang w:val="en-GB"/>
        </w:rPr>
        <w:t>I came back from London two months ago. I’ve been to Reno.</w:t>
      </w:r>
    </w:p>
    <w:p w14:paraId="119ADDEC" w14:textId="54A81F3E" w:rsidR="00144865" w:rsidRPr="00144865" w:rsidRDefault="00144865" w:rsidP="00144865">
      <w:pPr>
        <w:ind w:left="720"/>
        <w:rPr>
          <w:rFonts w:ascii="Garamond" w:hAnsi="Garamond"/>
          <w:lang w:val="en-GB"/>
        </w:rPr>
      </w:pPr>
      <w:r w:rsidRPr="00144865">
        <w:rPr>
          <w:rFonts w:ascii="Garamond" w:hAnsi="Garamond"/>
          <w:lang w:val="en-GB"/>
        </w:rPr>
        <w:t xml:space="preserve">MILES: </w:t>
      </w:r>
      <w:r w:rsidR="00FB3D89">
        <w:rPr>
          <w:rFonts w:ascii="Garamond" w:hAnsi="Garamond"/>
          <w:lang w:val="en-GB"/>
        </w:rPr>
        <w:tab/>
      </w:r>
      <w:r w:rsidRPr="00144865">
        <w:rPr>
          <w:rFonts w:ascii="Garamond" w:hAnsi="Garamond"/>
          <w:lang w:val="en-GB"/>
        </w:rPr>
        <w:t>Reno?</w:t>
      </w:r>
    </w:p>
    <w:p w14:paraId="2B699D6B" w14:textId="50C36603" w:rsidR="00144865" w:rsidRPr="00144865" w:rsidRDefault="00144865" w:rsidP="00144865">
      <w:pPr>
        <w:ind w:left="720"/>
        <w:rPr>
          <w:rFonts w:ascii="Garamond" w:hAnsi="Garamond"/>
          <w:lang w:val="en-GB"/>
        </w:rPr>
      </w:pPr>
      <w:r w:rsidRPr="00144865">
        <w:rPr>
          <w:rFonts w:ascii="Garamond" w:hAnsi="Garamond"/>
          <w:lang w:val="en-GB"/>
        </w:rPr>
        <w:t xml:space="preserve">BECKY: </w:t>
      </w:r>
      <w:r w:rsidR="00FB3D89">
        <w:rPr>
          <w:rFonts w:ascii="Garamond" w:hAnsi="Garamond"/>
          <w:lang w:val="en-GB"/>
        </w:rPr>
        <w:tab/>
      </w:r>
      <w:r w:rsidRPr="00144865">
        <w:rPr>
          <w:rFonts w:ascii="Garamond" w:hAnsi="Garamond"/>
          <w:lang w:val="en-GB"/>
        </w:rPr>
        <w:t>Reno. (</w:t>
      </w:r>
      <w:r w:rsidRPr="005842E3">
        <w:rPr>
          <w:rFonts w:ascii="Garamond" w:hAnsi="Garamond"/>
          <w:i/>
          <w:lang w:val="en-GB"/>
        </w:rPr>
        <w:t>She manages a slight ironic laugh.</w:t>
      </w:r>
      <w:r w:rsidRPr="00144865">
        <w:rPr>
          <w:rFonts w:ascii="Garamond" w:hAnsi="Garamond"/>
          <w:lang w:val="en-GB"/>
        </w:rPr>
        <w:t>) Dad tells me you were there too.</w:t>
      </w:r>
    </w:p>
    <w:p w14:paraId="247F4AF0" w14:textId="732D6EC8" w:rsidR="00144865" w:rsidRPr="00402E6C" w:rsidRDefault="00144865" w:rsidP="00F91F3B">
      <w:pPr>
        <w:spacing w:after="120"/>
        <w:ind w:left="720"/>
        <w:rPr>
          <w:lang w:val="fr-CH"/>
        </w:rPr>
      </w:pPr>
      <w:r w:rsidRPr="00402E6C">
        <w:rPr>
          <w:rFonts w:ascii="Garamond" w:hAnsi="Garamond"/>
          <w:lang w:val="fr-CH"/>
        </w:rPr>
        <w:t xml:space="preserve">MILES: </w:t>
      </w:r>
      <w:r w:rsidR="00FB3D89" w:rsidRPr="00402E6C">
        <w:rPr>
          <w:rFonts w:ascii="Garamond" w:hAnsi="Garamond"/>
          <w:lang w:val="fr-CH"/>
        </w:rPr>
        <w:tab/>
      </w:r>
      <w:r w:rsidRPr="00402E6C">
        <w:rPr>
          <w:rFonts w:ascii="Garamond" w:hAnsi="Garamond"/>
          <w:lang w:val="fr-CH"/>
        </w:rPr>
        <w:t>Five months ago.</w:t>
      </w:r>
      <w:r w:rsidR="00161509">
        <w:rPr>
          <w:rStyle w:val="FootnoteReference"/>
          <w:rFonts w:ascii="Garamond" w:hAnsi="Garamond"/>
          <w:lang w:val="en-GB"/>
        </w:rPr>
        <w:footnoteReference w:id="64"/>
      </w:r>
    </w:p>
    <w:p w14:paraId="5C04FFDB" w14:textId="358319B1" w:rsidR="00D36A8F" w:rsidRPr="0045694F" w:rsidRDefault="00194EA7" w:rsidP="003805A4">
      <w:pPr>
        <w:pStyle w:val="Mmoire"/>
        <w:rPr>
          <w:lang w:val="fr-CH"/>
        </w:rPr>
      </w:pPr>
      <w:r>
        <w:rPr>
          <w:lang w:val="fr-CH"/>
        </w:rPr>
        <w:t xml:space="preserve">Le film </w:t>
      </w:r>
      <w:ins w:id="228" w:author="Anas Sareen" w:date="2016-12-11T17:36:00Z">
        <w:r w:rsidR="00043CAF">
          <w:rPr>
            <w:lang w:val="fr-CH"/>
          </w:rPr>
          <w:t xml:space="preserve">évoque implictement </w:t>
        </w:r>
      </w:ins>
      <w:r>
        <w:rPr>
          <w:lang w:val="fr-CH"/>
        </w:rPr>
        <w:t>le divorce sous le couvert</w:t>
      </w:r>
      <w:r w:rsidR="00932A69" w:rsidRPr="00932A69">
        <w:rPr>
          <w:lang w:val="fr-CH"/>
        </w:rPr>
        <w:t xml:space="preserve"> </w:t>
      </w:r>
      <w:r>
        <w:rPr>
          <w:lang w:val="fr-CH"/>
        </w:rPr>
        <w:t>de « Reno », une référence évidente pour le public américain de l’époque</w:t>
      </w:r>
      <w:r w:rsidR="00D24C04">
        <w:rPr>
          <w:lang w:val="fr-CH"/>
        </w:rPr>
        <w:t xml:space="preserve"> à la capitale du Nevada</w:t>
      </w:r>
      <w:ins w:id="229" w:author="Anas Sareen" w:date="2016-12-11T17:36:00Z">
        <w:r w:rsidR="00043CAF">
          <w:rPr>
            <w:lang w:val="fr-CH"/>
          </w:rPr>
          <w:t>,</w:t>
        </w:r>
      </w:ins>
      <w:r w:rsidR="00D24C04">
        <w:rPr>
          <w:lang w:val="fr-CH"/>
        </w:rPr>
        <w:t xml:space="preserve"> et ses lois libérales</w:t>
      </w:r>
      <w:r w:rsidR="008F31FE">
        <w:rPr>
          <w:lang w:val="fr-CH"/>
        </w:rPr>
        <w:t xml:space="preserve"> concernant l</w:t>
      </w:r>
      <w:r w:rsidR="00375833">
        <w:rPr>
          <w:lang w:val="fr-CH"/>
        </w:rPr>
        <w:t>e mariage</w:t>
      </w:r>
      <w:r w:rsidR="00D24C04">
        <w:rPr>
          <w:rStyle w:val="FootnoteReference"/>
          <w:lang w:val="fr-CH"/>
        </w:rPr>
        <w:footnoteReference w:id="65"/>
      </w:r>
      <w:r w:rsidR="00012D23">
        <w:rPr>
          <w:lang w:val="fr-CH"/>
        </w:rPr>
        <w:t>.</w:t>
      </w:r>
      <w:r w:rsidR="00402E6C">
        <w:rPr>
          <w:lang w:val="fr-CH"/>
        </w:rPr>
        <w:t xml:space="preserve"> </w:t>
      </w:r>
      <w:r w:rsidR="00E87F8A">
        <w:rPr>
          <w:lang w:val="fr-CH"/>
        </w:rPr>
        <w:t>Bien que le code Hays</w:t>
      </w:r>
      <w:ins w:id="230" w:author="Anas Sareen" w:date="2016-12-11T17:36:00Z">
        <w:r w:rsidR="00043CAF">
          <w:rPr>
            <w:lang w:val="fr-CH"/>
          </w:rPr>
          <w:t>,</w:t>
        </w:r>
      </w:ins>
      <w:r w:rsidR="00E87F8A">
        <w:rPr>
          <w:lang w:val="fr-CH"/>
        </w:rPr>
        <w:t xml:space="preserve"> en vigueur au moment de la production du film</w:t>
      </w:r>
      <w:ins w:id="231" w:author="Anas Sareen" w:date="2016-12-11T17:37:00Z">
        <w:r w:rsidR="00043CAF">
          <w:rPr>
            <w:lang w:val="fr-CH"/>
          </w:rPr>
          <w:t>,</w:t>
        </w:r>
      </w:ins>
      <w:r w:rsidR="00E87F8A">
        <w:rPr>
          <w:lang w:val="fr-CH"/>
        </w:rPr>
        <w:t xml:space="preserve"> ne </w:t>
      </w:r>
      <w:del w:id="232" w:author="Anas Sareen" w:date="2016-12-11T17:37:00Z">
        <w:r w:rsidR="00E87F8A" w:rsidDel="00043CAF">
          <w:rPr>
            <w:lang w:val="fr-CH"/>
          </w:rPr>
          <w:delText xml:space="preserve">demande </w:delText>
        </w:r>
      </w:del>
      <w:ins w:id="233" w:author="Anas Sareen" w:date="2016-12-11T17:37:00Z">
        <w:r w:rsidR="00043CAF">
          <w:rPr>
            <w:lang w:val="fr-CH"/>
          </w:rPr>
          <w:t xml:space="preserve">se soucie </w:t>
        </w:r>
      </w:ins>
      <w:r w:rsidR="00E87F8A">
        <w:rPr>
          <w:lang w:val="fr-CH"/>
        </w:rPr>
        <w:t xml:space="preserve">plus </w:t>
      </w:r>
      <w:ins w:id="234" w:author="Anas Sareen" w:date="2016-12-11T17:37:00Z">
        <w:r w:rsidR="00043CAF">
          <w:rPr>
            <w:lang w:val="fr-CH"/>
          </w:rPr>
          <w:t xml:space="preserve">de </w:t>
        </w:r>
      </w:ins>
      <w:del w:id="235" w:author="Anas Sareen" w:date="2016-12-11T17:37:00Z">
        <w:r w:rsidR="00E87F8A" w:rsidDel="00043CAF">
          <w:rPr>
            <w:lang w:val="fr-CH"/>
          </w:rPr>
          <w:delText xml:space="preserve">de porter une attention particulière dans le traitement de </w:delText>
        </w:r>
      </w:del>
      <w:r w:rsidR="00E87F8A">
        <w:rPr>
          <w:lang w:val="fr-CH"/>
        </w:rPr>
        <w:t xml:space="preserve">l’institution du mariage, </w:t>
      </w:r>
      <w:r w:rsidR="001B0652">
        <w:rPr>
          <w:lang w:val="fr-CH"/>
        </w:rPr>
        <w:t xml:space="preserve">ce changement </w:t>
      </w:r>
      <w:del w:id="236" w:author="Anas Sareen" w:date="2016-12-11T17:37:00Z">
        <w:r w:rsidR="001B0652" w:rsidDel="00043CAF">
          <w:rPr>
            <w:lang w:val="fr-CH"/>
          </w:rPr>
          <w:delText xml:space="preserve">va </w:delText>
        </w:r>
      </w:del>
      <w:r w:rsidR="001B0652">
        <w:rPr>
          <w:lang w:val="fr-CH"/>
        </w:rPr>
        <w:t>informe</w:t>
      </w:r>
      <w:del w:id="237" w:author="Anas Sareen" w:date="2016-12-11T17:37:00Z">
        <w:r w:rsidR="001B0652" w:rsidDel="00043CAF">
          <w:rPr>
            <w:lang w:val="fr-CH"/>
          </w:rPr>
          <w:delText>r</w:delText>
        </w:r>
      </w:del>
      <w:r w:rsidR="001B0652">
        <w:rPr>
          <w:lang w:val="fr-CH"/>
        </w:rPr>
        <w:t xml:space="preserve"> </w:t>
      </w:r>
      <w:del w:id="238" w:author="Anas Sareen" w:date="2016-12-11T17:37:00Z">
        <w:r w:rsidR="001B0652" w:rsidDel="00043CAF">
          <w:rPr>
            <w:lang w:val="fr-CH"/>
          </w:rPr>
          <w:delText>tout le</w:delText>
        </w:r>
      </w:del>
      <w:ins w:id="239" w:author="Anas Sareen" w:date="2016-12-11T17:37:00Z">
        <w:r w:rsidR="00043CAF">
          <w:rPr>
            <w:lang w:val="fr-CH"/>
          </w:rPr>
          <w:t>l’entierté du</w:t>
        </w:r>
      </w:ins>
      <w:r w:rsidR="001B0652">
        <w:rPr>
          <w:lang w:val="fr-CH"/>
        </w:rPr>
        <w:t xml:space="preserve"> traitement de la relation entre les deux personnages dans le film.</w:t>
      </w:r>
      <w:r w:rsidR="0048561F">
        <w:rPr>
          <w:lang w:val="fr-CH"/>
        </w:rPr>
        <w:t xml:space="preserve"> Les moments romantiques, </w:t>
      </w:r>
      <w:del w:id="240" w:author="Anas Sareen" w:date="2016-12-11T17:37:00Z">
        <w:r w:rsidR="0048561F" w:rsidDel="00043CAF">
          <w:rPr>
            <w:lang w:val="fr-CH"/>
          </w:rPr>
          <w:delText xml:space="preserve">très </w:delText>
        </w:r>
      </w:del>
      <w:r w:rsidR="0048561F">
        <w:rPr>
          <w:lang w:val="fr-CH"/>
        </w:rPr>
        <w:t>rares dans le feuilleton</w:t>
      </w:r>
      <w:r w:rsidR="0048561F">
        <w:rPr>
          <w:rStyle w:val="FootnoteReference"/>
          <w:lang w:val="fr-CH"/>
        </w:rPr>
        <w:footnoteReference w:id="66"/>
      </w:r>
      <w:r w:rsidR="00115ABD">
        <w:rPr>
          <w:lang w:val="fr-CH"/>
        </w:rPr>
        <w:t>,</w:t>
      </w:r>
      <w:r w:rsidR="00E87F8A">
        <w:rPr>
          <w:lang w:val="fr-CH"/>
        </w:rPr>
        <w:t xml:space="preserve"> </w:t>
      </w:r>
      <w:r w:rsidR="00115ABD">
        <w:rPr>
          <w:lang w:val="fr-CH"/>
        </w:rPr>
        <w:t>s</w:t>
      </w:r>
      <w:ins w:id="241" w:author="Anas Sareen" w:date="2016-12-11T17:37:00Z">
        <w:r w:rsidR="00043CAF">
          <w:rPr>
            <w:lang w:val="fr-CH"/>
          </w:rPr>
          <w:t>ont</w:t>
        </w:r>
      </w:ins>
      <w:del w:id="242" w:author="Anas Sareen" w:date="2016-12-11T17:37:00Z">
        <w:r w:rsidR="00115ABD" w:rsidDel="00043CAF">
          <w:rPr>
            <w:lang w:val="fr-CH"/>
          </w:rPr>
          <w:delText>e</w:delText>
        </w:r>
      </w:del>
      <w:r w:rsidR="00115ABD">
        <w:rPr>
          <w:lang w:val="fr-CH"/>
        </w:rPr>
        <w:t xml:space="preserve"> multi</w:t>
      </w:r>
      <w:ins w:id="243" w:author="Anas Sareen" w:date="2016-12-11T17:37:00Z">
        <w:r w:rsidR="00043CAF">
          <w:rPr>
            <w:lang w:val="fr-CH"/>
          </w:rPr>
          <w:t>pliés</w:t>
        </w:r>
      </w:ins>
      <w:del w:id="244" w:author="Anas Sareen" w:date="2016-12-11T17:37:00Z">
        <w:r w:rsidR="00115ABD" w:rsidDel="00043CAF">
          <w:rPr>
            <w:lang w:val="fr-CH"/>
          </w:rPr>
          <w:delText>plient</w:delText>
        </w:r>
      </w:del>
      <w:r w:rsidR="00115ABD">
        <w:rPr>
          <w:lang w:val="fr-CH"/>
        </w:rPr>
        <w:t xml:space="preserve"> dans le film : </w:t>
      </w:r>
      <w:r w:rsidR="001D5EDC">
        <w:rPr>
          <w:lang w:val="fr-CH"/>
        </w:rPr>
        <w:t>les plus prévalantes étant une scène de baiser</w:t>
      </w:r>
      <w:r w:rsidR="00492779">
        <w:rPr>
          <w:lang w:val="fr-CH"/>
        </w:rPr>
        <w:t xml:space="preserve"> dans un</w:t>
      </w:r>
      <w:r w:rsidR="00930BA0">
        <w:rPr>
          <w:lang w:val="fr-CH"/>
        </w:rPr>
        <w:t>e armoire</w:t>
      </w:r>
      <w:r w:rsidR="001D5EDC">
        <w:rPr>
          <w:lang w:val="fr-CH"/>
        </w:rPr>
        <w:t>, se terminant sur un fondu</w:t>
      </w:r>
      <w:r w:rsidR="00AF1606">
        <w:rPr>
          <w:lang w:val="fr-CH"/>
        </w:rPr>
        <w:t xml:space="preserve"> au noir</w:t>
      </w:r>
      <w:r w:rsidR="001D5EDC">
        <w:rPr>
          <w:lang w:val="fr-CH"/>
        </w:rPr>
        <w:t xml:space="preserve"> </w:t>
      </w:r>
      <w:del w:id="245" w:author="Anas Sareen" w:date="2016-12-11T17:38:00Z">
        <w:r w:rsidR="00AF1606" w:rsidDel="00043CAF">
          <w:rPr>
            <w:lang w:val="fr-CH"/>
          </w:rPr>
          <w:delText xml:space="preserve">suggérant une ellipse temporelle d’une nuit </w:delText>
        </w:r>
      </w:del>
      <w:r w:rsidR="001D5EDC">
        <w:rPr>
          <w:lang w:val="fr-CH"/>
        </w:rPr>
        <w:t xml:space="preserve">et ouvrant sur un cendrier rempli de cigarettes et les deux amants </w:t>
      </w:r>
      <w:r w:rsidR="00AF1606">
        <w:rPr>
          <w:lang w:val="fr-CH"/>
        </w:rPr>
        <w:t>assis proche l’un de l’autre</w:t>
      </w:r>
      <w:ins w:id="246" w:author="Anas Sareen" w:date="2016-12-11T17:38:00Z">
        <w:r w:rsidR="00043CAF">
          <w:rPr>
            <w:lang w:val="fr-CH"/>
          </w:rPr>
          <w:t xml:space="preserve"> au lendemain</w:t>
        </w:r>
      </w:ins>
      <w:r w:rsidR="00AF1606">
        <w:rPr>
          <w:lang w:val="fr-CH"/>
        </w:rPr>
        <w:t>.</w:t>
      </w:r>
      <w:r w:rsidR="001D5EDC">
        <w:rPr>
          <w:lang w:val="fr-CH"/>
        </w:rPr>
        <w:t xml:space="preserve"> </w:t>
      </w:r>
      <w:r w:rsidR="00B579A2">
        <w:rPr>
          <w:lang w:val="fr-CH"/>
        </w:rPr>
        <w:t xml:space="preserve">Katrina Mann relève ses suggestions de </w:t>
      </w:r>
      <w:r w:rsidR="00B579A2">
        <w:rPr>
          <w:lang w:val="fr-CH"/>
        </w:rPr>
        <w:lastRenderedPageBreak/>
        <w:t>« commémoration post coïtale</w:t>
      </w:r>
      <w:r w:rsidR="00C65C53">
        <w:rPr>
          <w:lang w:val="fr-CH"/>
        </w:rPr>
        <w:t xml:space="preserve"> avec une tournure macabre</w:t>
      </w:r>
      <w:r w:rsidR="00B579A2">
        <w:rPr>
          <w:lang w:val="fr-CH"/>
        </w:rPr>
        <w:t> »</w:t>
      </w:r>
      <w:r w:rsidR="00B579A2">
        <w:rPr>
          <w:rStyle w:val="FootnoteReference"/>
          <w:lang w:val="fr-CH"/>
        </w:rPr>
        <w:footnoteReference w:id="67"/>
      </w:r>
      <w:r w:rsidR="001D5EDC">
        <w:rPr>
          <w:lang w:val="fr-CH"/>
        </w:rPr>
        <w:t xml:space="preserve"> </w:t>
      </w:r>
      <w:r w:rsidR="00930BA0">
        <w:rPr>
          <w:lang w:val="fr-CH"/>
        </w:rPr>
        <w:t>(puisque c’est le moment ou Danny fait irruption dans le bureau de Miles).</w:t>
      </w:r>
      <w:r w:rsidR="002D24EA">
        <w:rPr>
          <w:lang w:val="fr-CH"/>
        </w:rPr>
        <w:t xml:space="preserve"> </w:t>
      </w:r>
      <w:del w:id="247" w:author="Anas Sareen" w:date="2016-12-11T17:38:00Z">
        <w:r w:rsidR="002D24EA" w:rsidDel="00043CAF">
          <w:rPr>
            <w:lang w:val="fr-CH"/>
          </w:rPr>
          <w:delText>Peut-être p</w:delText>
        </w:r>
        <w:r w:rsidR="002D24EA" w:rsidDel="00F416FE">
          <w:rPr>
            <w:lang w:val="fr-CH"/>
          </w:rPr>
          <w:delText xml:space="preserve">lus signifiant encore, </w:delText>
        </w:r>
      </w:del>
      <w:ins w:id="248" w:author="Anas Sareen" w:date="2016-12-11T17:39:00Z">
        <w:r w:rsidR="00F416FE">
          <w:rPr>
            <w:lang w:val="fr-CH"/>
          </w:rPr>
          <w:t>L</w:t>
        </w:r>
      </w:ins>
      <w:del w:id="249" w:author="Anas Sareen" w:date="2016-12-11T17:39:00Z">
        <w:r w:rsidR="002D24EA" w:rsidDel="00F416FE">
          <w:rPr>
            <w:lang w:val="fr-CH"/>
          </w:rPr>
          <w:delText>l</w:delText>
        </w:r>
      </w:del>
      <w:r w:rsidR="002D24EA">
        <w:rPr>
          <w:lang w:val="fr-CH"/>
        </w:rPr>
        <w:t xml:space="preserve">a scène du baiser ayant lieu après la transformation de Becky en </w:t>
      </w:r>
      <w:r w:rsidR="002D24EA">
        <w:rPr>
          <w:i/>
          <w:lang w:val="fr-CH"/>
        </w:rPr>
        <w:t>pod person</w:t>
      </w:r>
      <w:ins w:id="250" w:author="Anas Sareen" w:date="2016-12-11T17:39:00Z">
        <w:r w:rsidR="00F416FE">
          <w:rPr>
            <w:lang w:val="fr-CH"/>
          </w:rPr>
          <w:t xml:space="preserve"> est plus signifiante encore</w:t>
        </w:r>
      </w:ins>
      <w:r w:rsidR="002D24EA">
        <w:rPr>
          <w:lang w:val="fr-CH"/>
        </w:rPr>
        <w:t>.</w:t>
      </w:r>
      <w:r w:rsidR="00995129">
        <w:rPr>
          <w:lang w:val="fr-CH"/>
        </w:rPr>
        <w:t xml:space="preserve"> Cette scène</w:t>
      </w:r>
      <w:r w:rsidR="00460928">
        <w:rPr>
          <w:lang w:val="fr-CH"/>
        </w:rPr>
        <w:t xml:space="preserve"> </w:t>
      </w:r>
      <w:r w:rsidR="00A17934">
        <w:rPr>
          <w:lang w:val="fr-CH"/>
        </w:rPr>
        <w:t>inédite</w:t>
      </w:r>
      <w:r w:rsidR="00460928">
        <w:rPr>
          <w:lang w:val="fr-CH"/>
        </w:rPr>
        <w:t xml:space="preserve"> au film</w:t>
      </w:r>
      <w:ins w:id="251" w:author="Anas Sareen" w:date="2016-12-11T17:39:00Z">
        <w:r w:rsidR="00F416FE">
          <w:rPr>
            <w:lang w:val="fr-CH"/>
          </w:rPr>
          <w:t>,</w:t>
        </w:r>
      </w:ins>
      <w:r w:rsidR="00207CE6">
        <w:rPr>
          <w:lang w:val="fr-CH"/>
        </w:rPr>
        <w:t xml:space="preserve"> </w:t>
      </w:r>
      <w:del w:id="252" w:author="Anas Sareen" w:date="2016-12-11T17:39:00Z">
        <w:r w:rsidR="00207CE6" w:rsidDel="00F416FE">
          <w:rPr>
            <w:lang w:val="fr-CH"/>
          </w:rPr>
          <w:delText>et</w:delText>
        </w:r>
        <w:r w:rsidR="00995129" w:rsidDel="00F416FE">
          <w:rPr>
            <w:lang w:val="fr-CH"/>
          </w:rPr>
          <w:delText xml:space="preserve"> </w:delText>
        </w:r>
      </w:del>
      <w:r w:rsidR="00995129">
        <w:rPr>
          <w:lang w:val="fr-CH"/>
        </w:rPr>
        <w:t xml:space="preserve">largement </w:t>
      </w:r>
      <w:ins w:id="253" w:author="Anas Sareen" w:date="2016-12-11T17:39:00Z">
        <w:r w:rsidR="00F416FE">
          <w:rPr>
            <w:lang w:val="fr-CH"/>
          </w:rPr>
          <w:t xml:space="preserve">l’objet de </w:t>
        </w:r>
      </w:ins>
      <w:r w:rsidR="00995129">
        <w:rPr>
          <w:lang w:val="fr-CH"/>
        </w:rPr>
        <w:t>commen</w:t>
      </w:r>
      <w:ins w:id="254" w:author="Anas Sareen" w:date="2016-12-11T17:39:00Z">
        <w:r w:rsidR="00F416FE">
          <w:rPr>
            <w:lang w:val="fr-CH"/>
          </w:rPr>
          <w:t>taires</w:t>
        </w:r>
      </w:ins>
      <w:del w:id="255" w:author="Anas Sareen" w:date="2016-12-11T17:39:00Z">
        <w:r w:rsidR="00995129" w:rsidDel="00F416FE">
          <w:rPr>
            <w:lang w:val="fr-CH"/>
          </w:rPr>
          <w:delText>tée</w:delText>
        </w:r>
      </w:del>
      <w:r w:rsidR="00995129">
        <w:rPr>
          <w:lang w:val="fr-CH"/>
        </w:rPr>
        <w:t xml:space="preserve"> dans les articles de Mann</w:t>
      </w:r>
      <w:r w:rsidR="00995129">
        <w:rPr>
          <w:rStyle w:val="FootnoteReference"/>
          <w:lang w:val="fr-CH"/>
        </w:rPr>
        <w:footnoteReference w:id="68"/>
      </w:r>
      <w:r w:rsidR="00995129">
        <w:rPr>
          <w:lang w:val="fr-CH"/>
        </w:rPr>
        <w:t>, Nancy Steffen-Fluhr</w:t>
      </w:r>
      <w:r w:rsidR="00531173">
        <w:rPr>
          <w:rStyle w:val="FootnoteReference"/>
          <w:lang w:val="fr-CH"/>
        </w:rPr>
        <w:footnoteReference w:id="69"/>
      </w:r>
      <w:r w:rsidR="00995129">
        <w:rPr>
          <w:lang w:val="fr-CH"/>
        </w:rPr>
        <w:t xml:space="preserve"> et </w:t>
      </w:r>
      <w:r w:rsidR="00E47B37">
        <w:rPr>
          <w:lang w:val="fr-CH"/>
        </w:rPr>
        <w:t>Mich</w:t>
      </w:r>
      <w:r w:rsidR="00A31B12">
        <w:rPr>
          <w:lang w:val="fr-CH"/>
        </w:rPr>
        <w:t>a</w:t>
      </w:r>
      <w:r w:rsidR="00E47B37">
        <w:rPr>
          <w:lang w:val="fr-CH"/>
        </w:rPr>
        <w:t>el Rogin</w:t>
      </w:r>
      <w:r w:rsidR="00531173">
        <w:rPr>
          <w:rStyle w:val="FootnoteReference"/>
          <w:lang w:val="fr-CH"/>
        </w:rPr>
        <w:footnoteReference w:id="70"/>
      </w:r>
      <w:r w:rsidR="00610863">
        <w:rPr>
          <w:lang w:val="fr-CH"/>
        </w:rPr>
        <w:t xml:space="preserve"> est </w:t>
      </w:r>
      <w:ins w:id="256" w:author="Anas Sareen" w:date="2016-12-11T17:40:00Z">
        <w:r w:rsidR="00F416FE">
          <w:rPr>
            <w:lang w:val="fr-CH"/>
          </w:rPr>
          <w:t xml:space="preserve">souvent </w:t>
        </w:r>
      </w:ins>
      <w:r w:rsidR="00610863">
        <w:rPr>
          <w:lang w:val="fr-CH"/>
        </w:rPr>
        <w:t xml:space="preserve">interprétée </w:t>
      </w:r>
      <w:del w:id="257" w:author="Anas Sareen" w:date="2016-12-11T17:40:00Z">
        <w:r w:rsidR="00610863" w:rsidDel="00F416FE">
          <w:rPr>
            <w:lang w:val="fr-CH"/>
          </w:rPr>
          <w:delText>comme la</w:delText>
        </w:r>
      </w:del>
      <w:ins w:id="258" w:author="Anas Sareen" w:date="2016-12-11T17:40:00Z">
        <w:r w:rsidR="00F416FE">
          <w:rPr>
            <w:lang w:val="fr-CH"/>
          </w:rPr>
          <w:t>en termes d’une</w:t>
        </w:r>
      </w:ins>
      <w:r w:rsidR="00610863">
        <w:rPr>
          <w:lang w:val="fr-CH"/>
        </w:rPr>
        <w:t xml:space="preserve"> culmination des </w:t>
      </w:r>
      <w:del w:id="259" w:author="Anas Sareen" w:date="2016-12-11T17:40:00Z">
        <w:r w:rsidR="00610863" w:rsidDel="00F416FE">
          <w:rPr>
            <w:lang w:val="fr-CH"/>
          </w:rPr>
          <w:delText xml:space="preserve">peurs </w:delText>
        </w:r>
      </w:del>
      <w:ins w:id="260" w:author="Anas Sareen" w:date="2016-12-11T17:40:00Z">
        <w:r w:rsidR="00F416FE">
          <w:rPr>
            <w:lang w:val="fr-CH"/>
          </w:rPr>
          <w:t xml:space="preserve">anxiétés </w:t>
        </w:r>
      </w:ins>
      <w:r w:rsidR="00610863">
        <w:rPr>
          <w:lang w:val="fr-CH"/>
        </w:rPr>
        <w:t xml:space="preserve">de la perte de l’hégémonie masculine </w:t>
      </w:r>
      <w:r w:rsidR="004C0BE1">
        <w:rPr>
          <w:lang w:val="fr-CH"/>
        </w:rPr>
        <w:t>et les changements des « rôles genrés traditionnels »</w:t>
      </w:r>
      <w:r w:rsidR="004C0BE1">
        <w:rPr>
          <w:rStyle w:val="FootnoteReference"/>
          <w:lang w:val="fr-CH"/>
        </w:rPr>
        <w:footnoteReference w:id="71"/>
      </w:r>
      <w:r w:rsidR="004C0BE1">
        <w:rPr>
          <w:lang w:val="fr-CH"/>
        </w:rPr>
        <w:t xml:space="preserve"> </w:t>
      </w:r>
      <w:r w:rsidR="00610863">
        <w:rPr>
          <w:lang w:val="fr-CH"/>
        </w:rPr>
        <w:t>durant</w:t>
      </w:r>
      <w:r w:rsidR="00A137D9">
        <w:rPr>
          <w:lang w:val="fr-CH"/>
        </w:rPr>
        <w:t xml:space="preserve"> la période de la Guerre Froide</w:t>
      </w:r>
      <w:ins w:id="261" w:author="Anas Sareen" w:date="2016-12-11T17:40:00Z">
        <w:r w:rsidR="00F416FE">
          <w:rPr>
            <w:lang w:val="fr-CH"/>
          </w:rPr>
          <w:t>.</w:t>
        </w:r>
      </w:ins>
      <w:del w:id="262" w:author="Anas Sareen" w:date="2016-12-11T17:40:00Z">
        <w:r w:rsidR="00A137D9" w:rsidDel="00F416FE">
          <w:rPr>
            <w:lang w:val="fr-CH"/>
          </w:rPr>
          <w:delText> :</w:delText>
        </w:r>
      </w:del>
      <w:r w:rsidR="00A137D9">
        <w:rPr>
          <w:lang w:val="fr-CH"/>
        </w:rPr>
        <w:t xml:space="preserve"> </w:t>
      </w:r>
      <w:ins w:id="263" w:author="Anas Sareen" w:date="2016-12-11T17:40:00Z">
        <w:r w:rsidR="00F416FE">
          <w:rPr>
            <w:lang w:val="fr-CH"/>
          </w:rPr>
          <w:t>E</w:t>
        </w:r>
      </w:ins>
      <w:del w:id="264" w:author="Anas Sareen" w:date="2016-12-11T17:40:00Z">
        <w:r w:rsidR="00A137D9" w:rsidDel="00F416FE">
          <w:rPr>
            <w:lang w:val="fr-CH"/>
          </w:rPr>
          <w:delText>e</w:delText>
        </w:r>
      </w:del>
      <w:r w:rsidR="00A137D9">
        <w:rPr>
          <w:lang w:val="fr-CH"/>
        </w:rPr>
        <w:t xml:space="preserve">lle articule également une forme de </w:t>
      </w:r>
      <w:r w:rsidR="00A137D9" w:rsidRPr="009360E5">
        <w:rPr>
          <w:i/>
          <w:lang w:val="fr-CH"/>
        </w:rPr>
        <w:t>body horror</w:t>
      </w:r>
      <w:r w:rsidR="00A137D9">
        <w:rPr>
          <w:lang w:val="fr-CH"/>
        </w:rPr>
        <w:t xml:space="preserve"> </w:t>
      </w:r>
      <w:del w:id="265" w:author="Anas Sareen" w:date="2016-12-11T17:40:00Z">
        <w:r w:rsidR="00D95F06" w:rsidDel="00F416FE">
          <w:rPr>
            <w:lang w:val="fr-CH"/>
          </w:rPr>
          <w:delText>quant au rô</w:delText>
        </w:r>
        <w:r w:rsidR="0005693B" w:rsidDel="00F416FE">
          <w:rPr>
            <w:lang w:val="fr-CH"/>
          </w:rPr>
          <w:delText>le</w:delText>
        </w:r>
      </w:del>
      <w:ins w:id="266" w:author="Anas Sareen" w:date="2016-12-11T17:40:00Z">
        <w:r w:rsidR="00F416FE">
          <w:rPr>
            <w:lang w:val="fr-CH"/>
          </w:rPr>
          <w:t>qui prend racine dans l’aspect</w:t>
        </w:r>
      </w:ins>
      <w:r w:rsidR="0005693B">
        <w:rPr>
          <w:lang w:val="fr-CH"/>
        </w:rPr>
        <w:t xml:space="preserve"> reproductif du corps féminin (et, par </w:t>
      </w:r>
      <w:r w:rsidR="00D63F8F">
        <w:rPr>
          <w:lang w:val="fr-CH"/>
        </w:rPr>
        <w:t>extension</w:t>
      </w:r>
      <w:r w:rsidR="0005693B">
        <w:rPr>
          <w:lang w:val="fr-CH"/>
        </w:rPr>
        <w:t xml:space="preserve">, du </w:t>
      </w:r>
      <w:r w:rsidR="0005693B">
        <w:rPr>
          <w:i/>
          <w:lang w:val="fr-CH"/>
        </w:rPr>
        <w:t>pod</w:t>
      </w:r>
      <w:r w:rsidR="0005693B">
        <w:rPr>
          <w:lang w:val="fr-CH"/>
        </w:rPr>
        <w:t>).</w:t>
      </w:r>
      <w:r w:rsidR="003915C2">
        <w:rPr>
          <w:lang w:val="fr-CH"/>
        </w:rPr>
        <w:t xml:space="preserve"> </w:t>
      </w:r>
      <w:commentRangeStart w:id="267"/>
      <w:r w:rsidR="003915C2">
        <w:rPr>
          <w:lang w:val="fr-CH"/>
        </w:rPr>
        <w:t>Ces ajouts consist</w:t>
      </w:r>
      <w:ins w:id="268" w:author="Anas Sareen" w:date="2016-12-11T17:41:00Z">
        <w:r w:rsidR="00F416FE">
          <w:rPr>
            <w:lang w:val="fr-CH"/>
          </w:rPr>
          <w:t>ent</w:t>
        </w:r>
      </w:ins>
      <w:del w:id="269" w:author="Anas Sareen" w:date="2016-12-11T17:41:00Z">
        <w:r w:rsidR="003915C2" w:rsidDel="00F416FE">
          <w:rPr>
            <w:lang w:val="fr-CH"/>
          </w:rPr>
          <w:delText>ant</w:delText>
        </w:r>
      </w:del>
      <w:r w:rsidR="003915C2">
        <w:rPr>
          <w:lang w:val="fr-CH"/>
        </w:rPr>
        <w:t xml:space="preserve"> à approfondir la relation Miles/Becky, se soldant par un échec quand Becky s’avère être devenue elle-même un </w:t>
      </w:r>
      <w:r w:rsidR="003915C2" w:rsidRPr="00F416FE">
        <w:rPr>
          <w:i/>
          <w:lang w:val="fr-CH"/>
          <w:rPrChange w:id="270" w:author="Anas Sareen" w:date="2016-12-11T17:41:00Z">
            <w:rPr>
              <w:lang w:val="fr-CH"/>
            </w:rPr>
          </w:rPrChange>
        </w:rPr>
        <w:t>pod</w:t>
      </w:r>
      <w:r w:rsidR="003915C2">
        <w:rPr>
          <w:lang w:val="fr-CH"/>
        </w:rPr>
        <w:t xml:space="preserve">, font de la relation </w:t>
      </w:r>
      <w:r w:rsidR="00344BAC">
        <w:rPr>
          <w:lang w:val="fr-CH"/>
        </w:rPr>
        <w:t>–via les émotions de Miles– le « battement de cœur »</w:t>
      </w:r>
      <w:r w:rsidR="00344BAC">
        <w:rPr>
          <w:rStyle w:val="FootnoteReference"/>
          <w:lang w:val="fr-CH"/>
        </w:rPr>
        <w:footnoteReference w:id="72"/>
      </w:r>
      <w:r w:rsidR="00344BAC">
        <w:rPr>
          <w:lang w:val="fr-CH"/>
        </w:rPr>
        <w:t xml:space="preserve"> du film : </w:t>
      </w:r>
      <w:r w:rsidR="00323D4E">
        <w:rPr>
          <w:lang w:val="fr-CH"/>
        </w:rPr>
        <w:t xml:space="preserve">le film se construit en partie autour de </w:t>
      </w:r>
      <w:del w:id="271" w:author="Anas Sareen" w:date="2016-12-11T17:41:00Z">
        <w:r w:rsidR="00323D4E" w:rsidDel="00F416FE">
          <w:rPr>
            <w:lang w:val="fr-CH"/>
          </w:rPr>
          <w:delText>l’acceptante</w:delText>
        </w:r>
      </w:del>
      <w:ins w:id="272" w:author="Anas Sareen" w:date="2016-12-11T17:41:00Z">
        <w:r w:rsidR="00F416FE">
          <w:rPr>
            <w:lang w:val="fr-CH"/>
          </w:rPr>
          <w:t>l’acceptation</w:t>
        </w:r>
      </w:ins>
      <w:r w:rsidR="00323D4E">
        <w:rPr>
          <w:lang w:val="fr-CH"/>
        </w:rPr>
        <w:t>/refus de Miles envers Becky</w:t>
      </w:r>
      <w:r w:rsidR="00323D4E">
        <w:rPr>
          <w:rStyle w:val="FootnoteReference"/>
          <w:lang w:val="fr-CH"/>
        </w:rPr>
        <w:footnoteReference w:id="73"/>
      </w:r>
      <w:r w:rsidR="00C740A2">
        <w:rPr>
          <w:lang w:val="fr-CH"/>
        </w:rPr>
        <w:t xml:space="preserve"> et de sa peur de </w:t>
      </w:r>
      <w:r w:rsidR="009A1671">
        <w:rPr>
          <w:lang w:val="fr-CH"/>
        </w:rPr>
        <w:t>s’</w:t>
      </w:r>
      <w:r w:rsidR="00411989">
        <w:rPr>
          <w:lang w:val="fr-CH"/>
        </w:rPr>
        <w:t xml:space="preserve">impliquer dans cette relation ; une relation qui s’avère impossible </w:t>
      </w:r>
      <w:r w:rsidR="0045694F">
        <w:rPr>
          <w:lang w:val="fr-CH"/>
        </w:rPr>
        <w:t xml:space="preserve">quand Becky est transformée en </w:t>
      </w:r>
      <w:r w:rsidR="0045694F">
        <w:rPr>
          <w:i/>
          <w:lang w:val="fr-CH"/>
        </w:rPr>
        <w:t>pod person</w:t>
      </w:r>
      <w:r w:rsidR="0045694F">
        <w:rPr>
          <w:lang w:val="fr-CH"/>
        </w:rPr>
        <w:t>, contrairement au feuilleton qui, dans son épilogue, affirme que les deux amants sont ensemble et sous-entends qu’ils sont mariés</w:t>
      </w:r>
      <w:r w:rsidR="0045694F">
        <w:rPr>
          <w:rStyle w:val="FootnoteReference"/>
          <w:lang w:val="fr-CH"/>
        </w:rPr>
        <w:footnoteReference w:id="74"/>
      </w:r>
      <w:r w:rsidR="0045694F">
        <w:rPr>
          <w:lang w:val="fr-CH"/>
        </w:rPr>
        <w:t>.</w:t>
      </w:r>
      <w:commentRangeEnd w:id="267"/>
      <w:r w:rsidR="00F416FE">
        <w:rPr>
          <w:rStyle w:val="CommentReference"/>
        </w:rPr>
        <w:commentReference w:id="267"/>
      </w:r>
    </w:p>
    <w:p w14:paraId="6C8087CC" w14:textId="0E3F0890" w:rsidR="004035C7" w:rsidRDefault="00630AB0" w:rsidP="00D36A8F">
      <w:pPr>
        <w:pStyle w:val="Mmoire"/>
        <w:ind w:firstLine="720"/>
        <w:rPr>
          <w:lang w:val="fr-CH"/>
        </w:rPr>
      </w:pPr>
      <w:r>
        <w:rPr>
          <w:lang w:val="fr-CH"/>
        </w:rPr>
        <w:t xml:space="preserve">L’ensemble des changements apportés au texte lors de sa première adaptation au cinéma </w:t>
      </w:r>
      <w:del w:id="273" w:author="Anas Sareen" w:date="2016-12-11T17:42:00Z">
        <w:r w:rsidDel="00B275A4">
          <w:rPr>
            <w:lang w:val="fr-CH"/>
          </w:rPr>
          <w:delText xml:space="preserve">semblent </w:delText>
        </w:r>
      </w:del>
      <w:r>
        <w:rPr>
          <w:lang w:val="fr-CH"/>
        </w:rPr>
        <w:t>tend</w:t>
      </w:r>
      <w:ins w:id="274" w:author="Anas Sareen" w:date="2016-12-11T17:42:00Z">
        <w:r w:rsidR="00B275A4">
          <w:rPr>
            <w:lang w:val="fr-CH"/>
          </w:rPr>
          <w:t>ent</w:t>
        </w:r>
      </w:ins>
      <w:del w:id="275" w:author="Anas Sareen" w:date="2016-12-11T17:42:00Z">
        <w:r w:rsidDel="00B275A4">
          <w:rPr>
            <w:lang w:val="fr-CH"/>
          </w:rPr>
          <w:delText>re</w:delText>
        </w:r>
      </w:del>
      <w:r>
        <w:rPr>
          <w:lang w:val="fr-CH"/>
        </w:rPr>
        <w:t xml:space="preserve"> vers une </w:t>
      </w:r>
      <w:del w:id="276" w:author="Anas Sareen" w:date="2016-12-11T17:42:00Z">
        <w:r w:rsidDel="00B275A4">
          <w:rPr>
            <w:lang w:val="fr-CH"/>
          </w:rPr>
          <w:delText xml:space="preserve">intensification </w:delText>
        </w:r>
      </w:del>
      <w:ins w:id="277" w:author="Anas Sareen" w:date="2016-12-11T17:42:00Z">
        <w:r w:rsidR="00B275A4">
          <w:rPr>
            <w:lang w:val="fr-CH"/>
          </w:rPr>
          <w:t xml:space="preserve">accentuation </w:t>
        </w:r>
      </w:ins>
      <w:r>
        <w:rPr>
          <w:lang w:val="fr-CH"/>
        </w:rPr>
        <w:t>des éléments horrifiques</w:t>
      </w:r>
      <w:del w:id="278" w:author="Anas Sareen" w:date="2016-12-11T17:43:00Z">
        <w:r w:rsidDel="00B275A4">
          <w:rPr>
            <w:rStyle w:val="FootnoteReference"/>
            <w:lang w:val="fr-CH"/>
          </w:rPr>
          <w:footnoteReference w:id="75"/>
        </w:r>
      </w:del>
      <w:r w:rsidR="00C577B2">
        <w:rPr>
          <w:lang w:val="fr-CH"/>
        </w:rPr>
        <w:t xml:space="preserve"> : bien que la structure narrative du feuilleton (avec pour </w:t>
      </w:r>
      <w:del w:id="281" w:author="Anas Sareen" w:date="2016-12-11T17:43:00Z">
        <w:r w:rsidR="00C577B2" w:rsidDel="00B275A4">
          <w:rPr>
            <w:lang w:val="fr-CH"/>
          </w:rPr>
          <w:delText xml:space="preserve">grande </w:delText>
        </w:r>
      </w:del>
      <w:r w:rsidR="00C577B2">
        <w:rPr>
          <w:lang w:val="fr-CH"/>
        </w:rPr>
        <w:t xml:space="preserve">exception le récit-cadre discuté </w:t>
      </w:r>
      <w:del w:id="282" w:author="Anas Sareen" w:date="2016-12-11T17:43:00Z">
        <w:r w:rsidR="00C577B2" w:rsidDel="00B275A4">
          <w:rPr>
            <w:lang w:val="fr-CH"/>
          </w:rPr>
          <w:delText>plus haut</w:delText>
        </w:r>
      </w:del>
      <w:ins w:id="283" w:author="Anas Sareen" w:date="2016-12-11T17:43:00Z">
        <w:r w:rsidR="00B275A4">
          <w:rPr>
            <w:lang w:val="fr-CH"/>
          </w:rPr>
          <w:t>en amont</w:t>
        </w:r>
      </w:ins>
      <w:r w:rsidR="00C577B2">
        <w:rPr>
          <w:lang w:val="fr-CH"/>
        </w:rPr>
        <w:t xml:space="preserve">) et ses personnages subsiste dans le film, les changements au texte opérés par l’adaptation </w:t>
      </w:r>
      <w:r w:rsidR="00486C16">
        <w:rPr>
          <w:lang w:val="fr-CH"/>
        </w:rPr>
        <w:t>renforce</w:t>
      </w:r>
      <w:r w:rsidR="006A44E2">
        <w:rPr>
          <w:lang w:val="fr-CH"/>
        </w:rPr>
        <w:t>nt</w:t>
      </w:r>
      <w:r w:rsidR="00486C16">
        <w:rPr>
          <w:lang w:val="fr-CH"/>
        </w:rPr>
        <w:t xml:space="preserve"> </w:t>
      </w:r>
      <w:commentRangeStart w:id="284"/>
      <w:r w:rsidR="001F134E">
        <w:rPr>
          <w:lang w:val="fr-CH"/>
        </w:rPr>
        <w:t>l’aliénation du personnage principal.</w:t>
      </w:r>
      <w:r w:rsidR="00D36A8F">
        <w:rPr>
          <w:lang w:val="fr-CH"/>
        </w:rPr>
        <w:t xml:space="preserve"> </w:t>
      </w:r>
      <w:commentRangeEnd w:id="284"/>
      <w:r w:rsidR="00B275A4">
        <w:rPr>
          <w:rStyle w:val="CommentReference"/>
        </w:rPr>
        <w:commentReference w:id="284"/>
      </w:r>
      <w:r w:rsidR="00D36A8F" w:rsidRPr="00B275A4">
        <w:rPr>
          <w:highlight w:val="yellow"/>
          <w:lang w:val="fr-CH"/>
          <w:rPrChange w:id="285" w:author="Anas Sareen" w:date="2016-12-11T17:46:00Z">
            <w:rPr>
              <w:lang w:val="fr-CH"/>
            </w:rPr>
          </w:rPrChange>
        </w:rPr>
        <w:t xml:space="preserve">D’autres modifications, comme l’ajout d’un </w:t>
      </w:r>
      <w:del w:id="286" w:author="Anas Sareen" w:date="2016-12-11T17:44:00Z">
        <w:r w:rsidR="00D36A8F" w:rsidRPr="00B275A4" w:rsidDel="00B275A4">
          <w:rPr>
            <w:highlight w:val="yellow"/>
            <w:lang w:val="fr-CH"/>
            <w:rPrChange w:id="287" w:author="Anas Sareen" w:date="2016-12-11T17:46:00Z">
              <w:rPr>
                <w:lang w:val="fr-CH"/>
              </w:rPr>
            </w:rPrChange>
          </w:rPr>
          <w:delText xml:space="preserve">personnage </w:delText>
        </w:r>
      </w:del>
      <w:r w:rsidR="00D36A8F" w:rsidRPr="00B275A4">
        <w:rPr>
          <w:highlight w:val="yellow"/>
          <w:lang w:val="fr-CH"/>
          <w:rPrChange w:id="288" w:author="Anas Sareen" w:date="2016-12-11T17:46:00Z">
            <w:rPr>
              <w:lang w:val="fr-CH"/>
            </w:rPr>
          </w:rPrChange>
        </w:rPr>
        <w:t xml:space="preserve">enfant se plaignant de ses parents </w:t>
      </w:r>
      <w:r w:rsidR="00D36A8F" w:rsidRPr="00B275A4">
        <w:rPr>
          <w:i/>
          <w:highlight w:val="yellow"/>
          <w:lang w:val="fr-CH"/>
          <w:rPrChange w:id="289" w:author="Anas Sareen" w:date="2016-12-11T17:46:00Z">
            <w:rPr>
              <w:i/>
              <w:lang w:val="fr-CH"/>
            </w:rPr>
          </w:rPrChange>
        </w:rPr>
        <w:t>changés</w:t>
      </w:r>
      <w:r w:rsidR="00D36A8F" w:rsidRPr="00B275A4">
        <w:rPr>
          <w:highlight w:val="yellow"/>
          <w:lang w:val="fr-CH"/>
          <w:rPrChange w:id="290" w:author="Anas Sareen" w:date="2016-12-11T17:46:00Z">
            <w:rPr>
              <w:lang w:val="fr-CH"/>
            </w:rPr>
          </w:rPrChange>
        </w:rPr>
        <w:t xml:space="preserve">, sont encore </w:t>
      </w:r>
      <w:del w:id="291" w:author="Anas Sareen" w:date="2016-12-11T17:44:00Z">
        <w:r w:rsidR="00D36A8F" w:rsidRPr="00B275A4" w:rsidDel="00B275A4">
          <w:rPr>
            <w:highlight w:val="yellow"/>
            <w:lang w:val="fr-CH"/>
            <w:rPrChange w:id="292" w:author="Anas Sareen" w:date="2016-12-11T17:46:00Z">
              <w:rPr>
                <w:lang w:val="fr-CH"/>
              </w:rPr>
            </w:rPrChange>
          </w:rPr>
          <w:delText>opérés par</w:delText>
        </w:r>
      </w:del>
      <w:ins w:id="293" w:author="Anas Sareen" w:date="2016-12-11T17:44:00Z">
        <w:r w:rsidR="00B275A4" w:rsidRPr="00B275A4">
          <w:rPr>
            <w:highlight w:val="yellow"/>
            <w:lang w:val="fr-CH"/>
            <w:rPrChange w:id="294" w:author="Anas Sareen" w:date="2016-12-11T17:46:00Z">
              <w:rPr>
                <w:lang w:val="fr-CH"/>
              </w:rPr>
            </w:rPrChange>
          </w:rPr>
          <w:t>celles du</w:t>
        </w:r>
      </w:ins>
      <w:r w:rsidR="00D36A8F" w:rsidRPr="00B275A4">
        <w:rPr>
          <w:highlight w:val="yellow"/>
          <w:lang w:val="fr-CH"/>
          <w:rPrChange w:id="295" w:author="Anas Sareen" w:date="2016-12-11T17:46:00Z">
            <w:rPr>
              <w:lang w:val="fr-CH"/>
            </w:rPr>
          </w:rPrChange>
        </w:rPr>
        <w:t xml:space="preserve"> </w:t>
      </w:r>
      <w:del w:id="296" w:author="Anas Sareen" w:date="2016-12-11T17:44:00Z">
        <w:r w:rsidR="00D36A8F" w:rsidRPr="00B275A4" w:rsidDel="00B275A4">
          <w:rPr>
            <w:highlight w:val="yellow"/>
            <w:lang w:val="fr-CH"/>
            <w:rPrChange w:id="297" w:author="Anas Sareen" w:date="2016-12-11T17:46:00Z">
              <w:rPr>
                <w:lang w:val="fr-CH"/>
              </w:rPr>
            </w:rPrChange>
          </w:rPr>
          <w:delText xml:space="preserve">le </w:delText>
        </w:r>
      </w:del>
      <w:r w:rsidR="00D36A8F" w:rsidRPr="00B275A4">
        <w:rPr>
          <w:highlight w:val="yellow"/>
          <w:lang w:val="fr-CH"/>
          <w:rPrChange w:id="298" w:author="Anas Sareen" w:date="2016-12-11T17:46:00Z">
            <w:rPr>
              <w:lang w:val="fr-CH"/>
            </w:rPr>
          </w:rPrChange>
        </w:rPr>
        <w:t>film ; ces derniers seront discutés ultérieurement dans la lecture croisée des remakes du film</w:t>
      </w:r>
      <w:r w:rsidR="00D36A8F">
        <w:rPr>
          <w:lang w:val="fr-CH"/>
        </w:rPr>
        <w:t xml:space="preserve">. </w:t>
      </w:r>
      <w:ins w:id="299" w:author="Anas Sareen" w:date="2016-12-11T17:46:00Z">
        <w:r w:rsidR="00B275A4">
          <w:rPr>
            <w:lang w:val="fr-CH"/>
          </w:rPr>
          <w:t>Nécessaire ici ? see comment.</w:t>
        </w:r>
      </w:ins>
    </w:p>
    <w:p w14:paraId="1E1D2499" w14:textId="68BCFB7A" w:rsidR="00D36A8F" w:rsidRDefault="003C7CF1" w:rsidP="00D36A8F">
      <w:pPr>
        <w:pStyle w:val="Heading2"/>
      </w:pPr>
      <w:r>
        <w:lastRenderedPageBreak/>
        <w:t>Du feuilleton</w:t>
      </w:r>
      <w:r w:rsidR="00D36A8F">
        <w:t xml:space="preserve"> au roman : un premier </w:t>
      </w:r>
      <w:r w:rsidR="00D36A8F">
        <w:rPr>
          <w:i/>
        </w:rPr>
        <w:t>remake </w:t>
      </w:r>
      <w:r w:rsidR="00D36A8F">
        <w:t>?</w:t>
      </w:r>
    </w:p>
    <w:p w14:paraId="4010B538" w14:textId="597AEE6B" w:rsidR="00D36A8F" w:rsidRDefault="00D64E62" w:rsidP="000A0BC3">
      <w:pPr>
        <w:pStyle w:val="Mmoire"/>
      </w:pPr>
      <w:r>
        <w:t>Comme mentionné plus haut, l’écriture</w:t>
      </w:r>
      <w:r w:rsidR="0088102A">
        <w:t xml:space="preserve"> du premier jet du scénario </w:t>
      </w:r>
      <w:r w:rsidR="00F056F6">
        <w:t xml:space="preserve">a </w:t>
      </w:r>
      <w:r w:rsidR="00FA7F29">
        <w:t xml:space="preserve">eu lieu dans les </w:t>
      </w:r>
      <w:ins w:id="300" w:author="Anas Sareen" w:date="2016-12-11T17:47:00Z">
        <w:r w:rsidR="00B275A4">
          <w:t xml:space="preserve"> 40 </w:t>
        </w:r>
      </w:ins>
      <w:r w:rsidR="00FA7F29">
        <w:t xml:space="preserve">premiers </w:t>
      </w:r>
      <w:del w:id="301" w:author="Anas Sareen" w:date="2016-12-11T17:47:00Z">
        <w:r w:rsidR="00FA7F29" w:rsidDel="00B275A4">
          <w:delText xml:space="preserve">40 </w:delText>
        </w:r>
      </w:del>
      <w:r w:rsidR="00FA7F29">
        <w:t>jours de l’année 1955.</w:t>
      </w:r>
      <w:r w:rsidR="002F436A">
        <w:t xml:space="preserve"> La première publication de l’histoire de </w:t>
      </w:r>
      <w:proofErr w:type="spellStart"/>
      <w:r w:rsidR="002F436A">
        <w:t>Finney</w:t>
      </w:r>
      <w:proofErr w:type="spellEnd"/>
      <w:r w:rsidR="002F436A">
        <w:t xml:space="preserve"> sous forme de roman </w:t>
      </w:r>
      <w:r w:rsidR="0088102A">
        <w:t>a</w:t>
      </w:r>
      <w:r w:rsidR="002F436A">
        <w:t xml:space="preserve"> eu lieu en 1955 chez Dell </w:t>
      </w:r>
      <w:proofErr w:type="spellStart"/>
      <w:r w:rsidR="002F436A">
        <w:t>Publishing</w:t>
      </w:r>
      <w:proofErr w:type="spellEnd"/>
      <w:r w:rsidR="0088102A">
        <w:t xml:space="preserve"> aux </w:t>
      </w:r>
      <w:r w:rsidR="00E40B7B">
        <w:t>Etats-Unis</w:t>
      </w:r>
      <w:r w:rsidR="002F436A">
        <w:t xml:space="preserve"> et </w:t>
      </w:r>
      <w:r w:rsidR="0088102A" w:rsidRPr="0088102A">
        <w:t xml:space="preserve">Eyre &amp; </w:t>
      </w:r>
      <w:proofErr w:type="spellStart"/>
      <w:r w:rsidR="0088102A" w:rsidRPr="0088102A">
        <w:t>Spottiswoode</w:t>
      </w:r>
      <w:proofErr w:type="spellEnd"/>
      <w:r w:rsidR="0088102A">
        <w:t xml:space="preserve"> en Angleterre. </w:t>
      </w:r>
      <w:r w:rsidR="00FB565B">
        <w:t>Bien que la première édition publiée chez Dell mentionne une date de première impression en avril 1955</w:t>
      </w:r>
      <w:r w:rsidR="0088102A">
        <w:t xml:space="preserve">, il est impossible de déterminer si le la </w:t>
      </w:r>
      <w:r w:rsidR="00FB565B">
        <w:t>rédaction du roman</w:t>
      </w:r>
      <w:r w:rsidR="0088102A">
        <w:t xml:space="preserve"> est ultérieure à l’écriture de scénario par </w:t>
      </w:r>
      <w:proofErr w:type="spellStart"/>
      <w:r w:rsidR="0088102A">
        <w:t>Mainwaring</w:t>
      </w:r>
      <w:proofErr w:type="spellEnd"/>
      <w:r w:rsidR="00665545">
        <w:rPr>
          <w:rStyle w:val="FootnoteReference"/>
        </w:rPr>
        <w:footnoteReference w:id="76"/>
      </w:r>
      <w:r w:rsidR="00341536">
        <w:t xml:space="preserve">. Il est également impossible de mesurer l’implication de </w:t>
      </w:r>
      <w:proofErr w:type="spellStart"/>
      <w:r w:rsidR="00341536">
        <w:t>Finney</w:t>
      </w:r>
      <w:proofErr w:type="spellEnd"/>
      <w:r w:rsidR="00341536">
        <w:t xml:space="preserve"> dans la rédaction du scénario</w:t>
      </w:r>
      <w:ins w:id="305" w:author="Anas Sareen" w:date="2016-12-11T17:47:00Z">
        <w:r w:rsidR="00B275A4">
          <w:t xml:space="preserve"> car</w:t>
        </w:r>
      </w:ins>
      <w:del w:id="306" w:author="Anas Sareen" w:date="2016-12-11T17:47:00Z">
        <w:r w:rsidR="00341536" w:rsidDel="00B275A4">
          <w:delText>,</w:delText>
        </w:r>
      </w:del>
      <w:r w:rsidR="00341536">
        <w:t xml:space="preserve"> les fiches de production mentionn</w:t>
      </w:r>
      <w:ins w:id="307" w:author="Anas Sareen" w:date="2016-12-11T17:47:00Z">
        <w:r w:rsidR="00B275A4">
          <w:t>ent</w:t>
        </w:r>
      </w:ins>
      <w:del w:id="308" w:author="Anas Sareen" w:date="2016-12-11T17:47:00Z">
        <w:r w:rsidR="00341536" w:rsidDel="00B275A4">
          <w:delText>ant</w:delText>
        </w:r>
      </w:del>
      <w:r w:rsidR="00341536">
        <w:t xml:space="preserve"> </w:t>
      </w:r>
      <w:r w:rsidR="00233CBF">
        <w:t xml:space="preserve">seulement </w:t>
      </w:r>
      <w:r w:rsidR="00341536">
        <w:t xml:space="preserve">une rencontre entre </w:t>
      </w:r>
      <w:proofErr w:type="spellStart"/>
      <w:r w:rsidR="00341536">
        <w:t>Finney</w:t>
      </w:r>
      <w:proofErr w:type="spellEnd"/>
      <w:r w:rsidR="00341536">
        <w:t xml:space="preserve">, Wagner, Siegel et </w:t>
      </w:r>
      <w:proofErr w:type="spellStart"/>
      <w:r w:rsidR="00341536">
        <w:t>Mainwaring</w:t>
      </w:r>
      <w:proofErr w:type="spellEnd"/>
      <w:r w:rsidR="00341536">
        <w:t xml:space="preserve"> durant </w:t>
      </w:r>
      <w:r w:rsidR="001359D4">
        <w:t>« </w:t>
      </w:r>
      <w:r w:rsidR="00341536">
        <w:t>la première semaine de 1955</w:t>
      </w:r>
      <w:r w:rsidR="001359D4">
        <w:t> »</w:t>
      </w:r>
      <w:r w:rsidR="00341536">
        <w:rPr>
          <w:rStyle w:val="FootnoteReference"/>
        </w:rPr>
        <w:footnoteReference w:id="77"/>
      </w:r>
      <w:r w:rsidR="00875AB1">
        <w:t>.</w:t>
      </w:r>
      <w:r w:rsidR="009F2D2E">
        <w:t xml:space="preserve"> Ce chapitre </w:t>
      </w:r>
      <w:del w:id="309" w:author="Anas Sareen" w:date="2016-12-11T17:47:00Z">
        <w:r w:rsidR="009F2D2E" w:rsidDel="00B275A4">
          <w:delText xml:space="preserve">va toutefois </w:delText>
        </w:r>
      </w:del>
      <w:r w:rsidR="009F2D2E">
        <w:t>se propose</w:t>
      </w:r>
      <w:del w:id="310" w:author="Anas Sareen" w:date="2016-12-11T17:47:00Z">
        <w:r w:rsidR="009F2D2E" w:rsidDel="00B275A4">
          <w:delText xml:space="preserve">r </w:delText>
        </w:r>
      </w:del>
      <w:ins w:id="311" w:author="Anas Sareen" w:date="2016-12-11T17:47:00Z">
        <w:r w:rsidR="00B275A4">
          <w:t xml:space="preserve"> toutefois </w:t>
        </w:r>
      </w:ins>
      <w:r w:rsidR="009F2D2E">
        <w:t xml:space="preserve">de comparer l’histoire dans sa version </w:t>
      </w:r>
      <w:proofErr w:type="spellStart"/>
      <w:r w:rsidR="009F2D2E">
        <w:t>feuillto</w:t>
      </w:r>
      <w:del w:id="312" w:author="Anas Sareen" w:date="2016-12-11T17:48:00Z">
        <w:r w:rsidR="009F2D2E" w:rsidDel="00B275A4">
          <w:delText>n</w:delText>
        </w:r>
      </w:del>
      <w:ins w:id="313" w:author="Anas Sareen" w:date="2016-12-11T17:48:00Z">
        <w:r w:rsidR="00B275A4">
          <w:t>née</w:t>
        </w:r>
      </w:ins>
      <w:proofErr w:type="spellEnd"/>
      <w:del w:id="314" w:author="Anas Sareen" w:date="2016-12-11T17:48:00Z">
        <w:r w:rsidR="009F2D2E" w:rsidDel="00B275A4">
          <w:delText>an</w:delText>
        </w:r>
      </w:del>
      <w:del w:id="315" w:author="Anas Sareen" w:date="2016-12-11T17:47:00Z">
        <w:r w:rsidR="009F2D2E" w:rsidDel="00B275A4">
          <w:delText>te</w:delText>
        </w:r>
      </w:del>
      <w:r w:rsidR="009F2D2E">
        <w:t xml:space="preserve"> et </w:t>
      </w:r>
      <w:r w:rsidR="008F3F20">
        <w:t xml:space="preserve">romanesque, </w:t>
      </w:r>
      <w:del w:id="316" w:author="Anas Sareen" w:date="2016-12-11T17:48:00Z">
        <w:r w:rsidR="008F3F20" w:rsidDel="00B275A4">
          <w:delText>en tentant de voir</w:delText>
        </w:r>
      </w:del>
      <w:ins w:id="317" w:author="Anas Sareen" w:date="2016-12-11T17:48:00Z">
        <w:r w:rsidR="00B275A4">
          <w:t>avec l’objectif d’évaluer</w:t>
        </w:r>
      </w:ins>
      <w:r w:rsidR="008F3F20">
        <w:t xml:space="preserve"> si ces changements sont imputables à l’adaptation filmique de </w:t>
      </w:r>
      <w:proofErr w:type="spellStart"/>
      <w:r w:rsidR="008F3F20">
        <w:t>Mainwaring</w:t>
      </w:r>
      <w:proofErr w:type="spellEnd"/>
      <w:r w:rsidR="008F3F20">
        <w:t>.</w:t>
      </w:r>
      <w:ins w:id="318" w:author="Anas Sareen" w:date="2016-12-11T17:48:00Z">
        <w:r w:rsidR="00B275A4">
          <w:t xml:space="preserve"> En effet, le film transforme t-il le roman</w:t>
        </w:r>
      </w:ins>
      <w:ins w:id="319" w:author="Anas Sareen" w:date="2016-12-11T17:49:00Z">
        <w:r w:rsidR="003B4C2B">
          <w:t>, et pour quel effet</w:t>
        </w:r>
        <w:r w:rsidR="00B275A4">
          <w:t> </w:t>
        </w:r>
      </w:ins>
      <w:ins w:id="320" w:author="Anas Sareen" w:date="2016-12-11T17:48:00Z">
        <w:r w:rsidR="00B275A4">
          <w:t>?</w:t>
        </w:r>
      </w:ins>
    </w:p>
    <w:p w14:paraId="79534AFE" w14:textId="442BCAC9" w:rsidR="000A0BC3" w:rsidRDefault="000A0BC3" w:rsidP="000A0BC3">
      <w:pPr>
        <w:pStyle w:val="Mmoire"/>
      </w:pPr>
      <w:r>
        <w:tab/>
        <w:t xml:space="preserve">Le premier constat, très pratique, est la différence de longueur entre les deux versions : la version publiée en trois parties dans </w:t>
      </w:r>
      <w:proofErr w:type="spellStart"/>
      <w:r>
        <w:rPr>
          <w:i/>
        </w:rPr>
        <w:t>Collider’s</w:t>
      </w:r>
      <w:proofErr w:type="spellEnd"/>
      <w:r>
        <w:t xml:space="preserve"> </w:t>
      </w:r>
      <w:r w:rsidR="00622075">
        <w:t>est légèrement plus courte que le roman publié chez Dell</w:t>
      </w:r>
      <w:r w:rsidR="00F522EA">
        <w:t xml:space="preserve">, mais, </w:t>
      </w:r>
      <w:r w:rsidR="00F522EA" w:rsidRPr="00397954">
        <w:rPr>
          <w:highlight w:val="yellow"/>
        </w:rPr>
        <w:t xml:space="preserve">contrairement aux affirmations </w:t>
      </w:r>
      <w:del w:id="321" w:author="Anas Sareen" w:date="2016-12-11T17:49:00Z">
        <w:r w:rsidR="00F522EA" w:rsidRPr="00397954" w:rsidDel="003B4C2B">
          <w:rPr>
            <w:highlight w:val="yellow"/>
          </w:rPr>
          <w:delText xml:space="preserve">faites </w:delText>
        </w:r>
        <w:r w:rsidR="00397954" w:rsidRPr="00397954" w:rsidDel="003B4C2B">
          <w:rPr>
            <w:highlight w:val="yellow"/>
          </w:rPr>
          <w:delText>par</w:delText>
        </w:r>
      </w:del>
      <w:ins w:id="322" w:author="Anas Sareen" w:date="2016-12-11T17:49:00Z">
        <w:r w:rsidR="003B4C2B">
          <w:rPr>
            <w:highlight w:val="yellow"/>
          </w:rPr>
          <w:t>de</w:t>
        </w:r>
      </w:ins>
      <w:r w:rsidR="00397954" w:rsidRPr="00397954">
        <w:rPr>
          <w:highlight w:val="yellow"/>
        </w:rPr>
        <w:t xml:space="preserve"> Robert Shelton, en aucun cas un « roman deux fois plus long basé sur le feuilleton publié dans </w:t>
      </w:r>
      <w:proofErr w:type="spellStart"/>
      <w:r w:rsidR="00397954" w:rsidRPr="00397954">
        <w:rPr>
          <w:i/>
          <w:highlight w:val="yellow"/>
        </w:rPr>
        <w:t>Collider’s</w:t>
      </w:r>
      <w:proofErr w:type="spellEnd"/>
      <w:r w:rsidR="00397954" w:rsidRPr="00397954">
        <w:rPr>
          <w:highlight w:val="yellow"/>
        </w:rPr>
        <w:t> »</w:t>
      </w:r>
      <w:r w:rsidR="00397954" w:rsidRPr="00397954">
        <w:rPr>
          <w:rStyle w:val="FootnoteReference"/>
          <w:highlight w:val="yellow"/>
        </w:rPr>
        <w:t xml:space="preserve"> </w:t>
      </w:r>
      <w:r w:rsidR="00397954" w:rsidRPr="00397954">
        <w:rPr>
          <w:rStyle w:val="FootnoteReference"/>
          <w:highlight w:val="yellow"/>
        </w:rPr>
        <w:footnoteReference w:id="78"/>
      </w:r>
      <w:r w:rsidR="00AD586C">
        <w:t xml:space="preserve">. </w:t>
      </w:r>
      <w:r w:rsidR="00C11EC0">
        <w:t xml:space="preserve">La grande majorité des changements ont </w:t>
      </w:r>
      <w:r w:rsidR="00C11EC0">
        <w:rPr>
          <w:i/>
        </w:rPr>
        <w:t>a priori</w:t>
      </w:r>
      <w:r w:rsidR="00C11EC0">
        <w:t xml:space="preserve"> très peu </w:t>
      </w:r>
      <w:del w:id="323" w:author="Anas Sareen" w:date="2016-12-11T17:49:00Z">
        <w:r w:rsidR="00C11EC0" w:rsidDel="003B4C2B">
          <w:delText>de ramifications quant</w:delText>
        </w:r>
      </w:del>
      <w:ins w:id="324" w:author="Anas Sareen" w:date="2016-12-11T17:49:00Z">
        <w:r w:rsidR="003B4C2B">
          <w:t>d’effets sur</w:t>
        </w:r>
      </w:ins>
      <w:r w:rsidR="00C11EC0">
        <w:t xml:space="preserve"> </w:t>
      </w:r>
      <w:ins w:id="325" w:author="Anas Sareen" w:date="2016-12-11T17:49:00Z">
        <w:r w:rsidR="003B4C2B">
          <w:t xml:space="preserve">le </w:t>
        </w:r>
      </w:ins>
      <w:del w:id="326" w:author="Anas Sareen" w:date="2016-12-11T17:49:00Z">
        <w:r w:rsidR="00C11EC0" w:rsidDel="003B4C2B">
          <w:delText xml:space="preserve">au </w:delText>
        </w:r>
      </w:del>
      <w:r w:rsidR="00C11EC0">
        <w:t>récit</w:t>
      </w:r>
      <w:ins w:id="327" w:author="Anas Sareen" w:date="2016-12-11T17:49:00Z">
        <w:r w:rsidR="003B4C2B">
          <w:t xml:space="preserve"> et</w:t>
        </w:r>
      </w:ins>
      <w:del w:id="328" w:author="Anas Sareen" w:date="2016-12-11T17:49:00Z">
        <w:r w:rsidR="00C11EC0" w:rsidDel="003B4C2B">
          <w:delText xml:space="preserve"> : ils </w:delText>
        </w:r>
      </w:del>
      <w:ins w:id="329" w:author="Anas Sareen" w:date="2016-12-11T17:49:00Z">
        <w:r w:rsidR="003B4C2B">
          <w:t xml:space="preserve"> </w:t>
        </w:r>
      </w:ins>
      <w:r w:rsidR="00C11EC0">
        <w:t xml:space="preserve">prennent la forme d’ajouts, principalement de descriptions, dans des scènes déjà existantes. Toutefois, certains changements </w:t>
      </w:r>
      <w:del w:id="330" w:author="Anas Sareen" w:date="2016-12-11T17:50:00Z">
        <w:r w:rsidR="00C11EC0" w:rsidDel="003B4C2B">
          <w:delText xml:space="preserve">prennent </w:delText>
        </w:r>
      </w:del>
      <w:ins w:id="331" w:author="Anas Sareen" w:date="2016-12-11T17:50:00Z">
        <w:r w:rsidR="003B4C2B">
          <w:t xml:space="preserve">acquièrent </w:t>
        </w:r>
      </w:ins>
      <w:r w:rsidR="00C11EC0">
        <w:t xml:space="preserve">un nouveau sens à l’aune d’une comparaison avec le film de Siegel. </w:t>
      </w:r>
      <w:ins w:id="332" w:author="Anas Sareen" w:date="2016-12-11T17:50:00Z">
        <w:r w:rsidR="003B4C2B">
          <w:t>L’ajout d’un très court paragraphe au tout début du récit</w:t>
        </w:r>
        <w:r w:rsidR="003B4C2B">
          <w:rPr>
            <w:rStyle w:val="FootnoteReference"/>
          </w:rPr>
          <w:footnoteReference w:id="79"/>
        </w:r>
        <w:r w:rsidR="003B4C2B">
          <w:t xml:space="preserve"> est </w:t>
        </w:r>
      </w:ins>
      <w:del w:id="335" w:author="Anas Sareen" w:date="2016-12-11T17:50:00Z">
        <w:r w:rsidR="00C11EC0" w:rsidDel="003B4C2B">
          <w:delText xml:space="preserve">Le plus </w:delText>
        </w:r>
      </w:del>
      <w:r w:rsidR="00C11EC0">
        <w:t>symbolique</w:t>
      </w:r>
      <w:del w:id="336" w:author="Anas Sareen" w:date="2016-12-11T17:50:00Z">
        <w:r w:rsidR="00C11EC0" w:rsidDel="003B4C2B">
          <w:delText>me</w:delText>
        </w:r>
      </w:del>
      <w:ins w:id="337" w:author="Anas Sareen" w:date="2016-12-11T17:50:00Z">
        <w:r w:rsidR="003B4C2B">
          <w:t xml:space="preserve"> à cet égard</w:t>
        </w:r>
      </w:ins>
      <w:del w:id="338" w:author="Anas Sareen" w:date="2016-12-11T17:50:00Z">
        <w:r w:rsidR="00C11EC0" w:rsidDel="003B4C2B">
          <w:delText>nt lourd</w:delText>
        </w:r>
      </w:del>
      <w:r w:rsidR="00C11EC0">
        <w:t>, particulièrement lorsque</w:t>
      </w:r>
      <w:ins w:id="339" w:author="Anas Sareen" w:date="2016-12-11T17:50:00Z">
        <w:r w:rsidR="003B4C2B">
          <w:t xml:space="preserve"> l</w:t>
        </w:r>
      </w:ins>
      <w:ins w:id="340" w:author="Anas Sareen" w:date="2016-12-11T17:51:00Z">
        <w:r w:rsidR="003B4C2B">
          <w:t>’on prend en compte</w:t>
        </w:r>
      </w:ins>
      <w:r w:rsidR="00C11EC0">
        <w:t xml:space="preserve"> les débats autour de la post-production du film </w:t>
      </w:r>
      <w:del w:id="341" w:author="Anas Sareen" w:date="2016-12-11T17:51:00Z">
        <w:r w:rsidR="00C11EC0" w:rsidDel="003B4C2B">
          <w:delText>sont connus, est</w:delText>
        </w:r>
      </w:del>
      <w:del w:id="342" w:author="Anas Sareen" w:date="2016-12-11T17:50:00Z">
        <w:r w:rsidR="00C11EC0" w:rsidDel="003B4C2B">
          <w:delText xml:space="preserve"> l’ajout d’un très court paragraphe au tout début du récit</w:delText>
        </w:r>
        <w:r w:rsidR="00A83481" w:rsidDel="003B4C2B">
          <w:rPr>
            <w:rStyle w:val="FootnoteReference"/>
          </w:rPr>
          <w:footnoteReference w:id="80"/>
        </w:r>
        <w:r w:rsidR="00C11EC0" w:rsidDel="003B4C2B">
          <w:delText> </w:delText>
        </w:r>
      </w:del>
      <w:r w:rsidR="00C11EC0">
        <w:t>:</w:t>
      </w:r>
    </w:p>
    <w:p w14:paraId="5BB7329A" w14:textId="6E7D890B" w:rsidR="00D36A8F" w:rsidRDefault="00C11EC0" w:rsidP="00D82FC9">
      <w:pPr>
        <w:spacing w:after="120"/>
        <w:ind w:left="720"/>
      </w:pPr>
      <w:r w:rsidRPr="00C11EC0">
        <w:rPr>
          <w:lang w:val="en-GB"/>
        </w:rPr>
        <w:lastRenderedPageBreak/>
        <w:t xml:space="preserve">I warn you that what you're starting to read is full of loose ends and unanswered questions. It will not be neatly tied up at the end, everything resolved and satisfactorily explained. Not by me it won't, anyway. Because I can't say I really know exactly what happened, or why, or just how it began, how it ended, or if it has ended; and I've been right in the thick of it. Now if you don't like that kind of story, I'm sorry, and you'd better not read it. </w:t>
      </w:r>
      <w:r>
        <w:t xml:space="preserve">All I </w:t>
      </w:r>
      <w:proofErr w:type="spellStart"/>
      <w:r>
        <w:t>can</w:t>
      </w:r>
      <w:proofErr w:type="spellEnd"/>
      <w:r>
        <w:t xml:space="preserve"> do </w:t>
      </w:r>
      <w:proofErr w:type="spellStart"/>
      <w:r>
        <w:t>is</w:t>
      </w:r>
      <w:proofErr w:type="spellEnd"/>
      <w:r>
        <w:t xml:space="preserve"> tell </w:t>
      </w:r>
      <w:proofErr w:type="spellStart"/>
      <w:r>
        <w:t>what</w:t>
      </w:r>
      <w:proofErr w:type="spellEnd"/>
      <w:r>
        <w:t xml:space="preserve"> I know.</w:t>
      </w:r>
      <w:r w:rsidR="006C6F20">
        <w:rPr>
          <w:rStyle w:val="FootnoteReference"/>
        </w:rPr>
        <w:footnoteReference w:id="81"/>
      </w:r>
    </w:p>
    <w:p w14:paraId="594C4565" w14:textId="77777777" w:rsidR="00D52454" w:rsidRDefault="00D677CE" w:rsidP="00D82FC9">
      <w:pPr>
        <w:pStyle w:val="Mmoire"/>
        <w:rPr>
          <w:ins w:id="345" w:author="Anas Sareen" w:date="2016-12-11T17:55:00Z"/>
        </w:rPr>
      </w:pPr>
      <w:r>
        <w:t>Cette ouverture, bien qu’elle ne correspond</w:t>
      </w:r>
      <w:r w:rsidR="00E04A91">
        <w:t>e</w:t>
      </w:r>
      <w:r>
        <w:t xml:space="preserve"> </w:t>
      </w:r>
      <w:r w:rsidR="00E04A91">
        <w:t>en</w:t>
      </w:r>
      <w:r>
        <w:t xml:space="preserve"> rien à celle introduite par le récit-cadre du film, </w:t>
      </w:r>
      <w:r w:rsidR="00B1491E">
        <w:t xml:space="preserve">à toutefois pour conséquence d’également nous livrer les informations suivantes : </w:t>
      </w:r>
      <w:del w:id="346" w:author="Anas Sareen" w:date="2016-12-11T17:52:00Z">
        <w:r w:rsidR="00B1491E" w:rsidDel="00D52454">
          <w:delText xml:space="preserve">1) </w:delText>
        </w:r>
      </w:del>
      <w:ins w:id="347" w:author="Anas Sareen" w:date="2016-12-11T17:52:00Z">
        <w:r w:rsidR="00D52454">
          <w:t xml:space="preserve">premièrement, </w:t>
        </w:r>
      </w:ins>
      <w:r w:rsidR="00B1491E">
        <w:t xml:space="preserve">le narrateur va nous raconter une histoire passée </w:t>
      </w:r>
      <w:del w:id="348" w:author="Anas Sareen" w:date="2016-12-11T17:52:00Z">
        <w:r w:rsidR="00B1491E" w:rsidDel="00D52454">
          <w:delText xml:space="preserve">via </w:delText>
        </w:r>
      </w:del>
      <w:ins w:id="349" w:author="Anas Sareen" w:date="2016-12-11T17:52:00Z">
        <w:r w:rsidR="00D52454">
          <w:t xml:space="preserve">grâce à </w:t>
        </w:r>
      </w:ins>
      <w:r w:rsidR="00B1491E">
        <w:t xml:space="preserve">une </w:t>
      </w:r>
      <w:proofErr w:type="spellStart"/>
      <w:r w:rsidR="00B1491E">
        <w:t>anal</w:t>
      </w:r>
      <w:r w:rsidR="00EE0A37">
        <w:t>e</w:t>
      </w:r>
      <w:r w:rsidR="00B1491E">
        <w:t>pse</w:t>
      </w:r>
      <w:proofErr w:type="spellEnd"/>
      <w:r w:rsidR="0081523E">
        <w:t xml:space="preserve">, </w:t>
      </w:r>
      <w:ins w:id="350" w:author="Anas Sareen" w:date="2016-12-11T17:52:00Z">
        <w:r w:rsidR="00D52454">
          <w:t>deuxièm</w:t>
        </w:r>
      </w:ins>
      <w:ins w:id="351" w:author="Anas Sareen" w:date="2016-12-11T17:53:00Z">
        <w:r w:rsidR="00D52454">
          <w:t>em</w:t>
        </w:r>
      </w:ins>
      <w:ins w:id="352" w:author="Anas Sareen" w:date="2016-12-11T17:52:00Z">
        <w:r w:rsidR="00D52454">
          <w:t>ent,</w:t>
        </w:r>
      </w:ins>
      <w:del w:id="353" w:author="Anas Sareen" w:date="2016-12-11T17:52:00Z">
        <w:r w:rsidR="0081523E" w:rsidDel="00D52454">
          <w:delText>2)</w:delText>
        </w:r>
      </w:del>
      <w:r w:rsidR="0081523E">
        <w:t xml:space="preserve"> cette histoire est mystérieuse et pleine de questions ouvertes, </w:t>
      </w:r>
      <w:ins w:id="354" w:author="Anas Sareen" w:date="2016-12-11T17:52:00Z">
        <w:r w:rsidR="00D52454">
          <w:t>et troisièm</w:t>
        </w:r>
      </w:ins>
      <w:ins w:id="355" w:author="Anas Sareen" w:date="2016-12-11T17:53:00Z">
        <w:r w:rsidR="00D52454">
          <w:t>em</w:t>
        </w:r>
      </w:ins>
      <w:ins w:id="356" w:author="Anas Sareen" w:date="2016-12-11T17:52:00Z">
        <w:r w:rsidR="00D52454">
          <w:t>ent,</w:t>
        </w:r>
      </w:ins>
      <w:del w:id="357" w:author="Anas Sareen" w:date="2016-12-11T17:52:00Z">
        <w:r w:rsidR="0081523E" w:rsidDel="00D52454">
          <w:delText>3)</w:delText>
        </w:r>
      </w:del>
      <w:r w:rsidR="0081523E">
        <w:t xml:space="preserve"> </w:t>
      </w:r>
      <w:r w:rsidR="0083411D">
        <w:t xml:space="preserve">elle ne se </w:t>
      </w:r>
      <w:r w:rsidR="00944F28">
        <w:t>clôturera</w:t>
      </w:r>
      <w:r w:rsidR="0083411D">
        <w:t xml:space="preserve"> pas sur </w:t>
      </w:r>
      <w:del w:id="358" w:author="Anas Sareen" w:date="2016-12-11T17:52:00Z">
        <w:r w:rsidR="0083411D" w:rsidDel="00D52454">
          <w:delText xml:space="preserve">une </w:delText>
        </w:r>
      </w:del>
      <w:ins w:id="359" w:author="Anas Sareen" w:date="2016-12-11T17:52:00Z">
        <w:r w:rsidR="00D52454">
          <w:t xml:space="preserve">la </w:t>
        </w:r>
      </w:ins>
      <w:r w:rsidR="0083411D">
        <w:t xml:space="preserve">résolution de ce mystère </w:t>
      </w:r>
      <w:del w:id="360" w:author="Anas Sareen" w:date="2016-12-11T17:53:00Z">
        <w:r w:rsidR="0083411D" w:rsidDel="00D52454">
          <w:delText>ou une</w:delText>
        </w:r>
      </w:del>
      <w:ins w:id="361" w:author="Anas Sareen" w:date="2016-12-11T17:53:00Z">
        <w:r w:rsidR="00D52454">
          <w:t>ni n’offrira-t-elle une</w:t>
        </w:r>
      </w:ins>
      <w:r w:rsidR="0083411D">
        <w:t xml:space="preserve"> réponse à ces questions</w:t>
      </w:r>
      <w:r w:rsidR="00944F28">
        <w:t>.</w:t>
      </w:r>
      <w:r w:rsidR="00863EA4">
        <w:t xml:space="preserve"> </w:t>
      </w:r>
      <w:del w:id="362" w:author="Anas Sareen" w:date="2016-12-11T17:53:00Z">
        <w:r w:rsidR="00863EA4" w:rsidDel="00D52454">
          <w:delText>Alors que</w:delText>
        </w:r>
      </w:del>
      <w:ins w:id="363" w:author="Anas Sareen" w:date="2016-12-11T17:53:00Z">
        <w:r w:rsidR="00D52454">
          <w:t>La où</w:t>
        </w:r>
      </w:ins>
      <w:r w:rsidR="00863EA4">
        <w:t xml:space="preserve"> le feuilleton choisit de faire entrer le lecteur directement dans le feu de l’action sans avertissement préalable</w:t>
      </w:r>
      <w:r w:rsidR="00863EA4">
        <w:rPr>
          <w:rStyle w:val="FootnoteReference"/>
        </w:rPr>
        <w:footnoteReference w:id="82"/>
      </w:r>
      <w:r w:rsidR="00A5750F">
        <w:t>, le roman opte –tout comme le film– de placer son histoire dans un récit cadre.</w:t>
      </w:r>
      <w:r w:rsidR="00CB489B">
        <w:t xml:space="preserve"> Si son utilisation </w:t>
      </w:r>
      <w:del w:id="364" w:author="Anas Sareen" w:date="2016-12-11T17:53:00Z">
        <w:r w:rsidR="00CB489B" w:rsidDel="00D52454">
          <w:delText xml:space="preserve">ou </w:delText>
        </w:r>
      </w:del>
      <w:ins w:id="365" w:author="Anas Sareen" w:date="2016-12-11T17:53:00Z">
        <w:r w:rsidR="00D52454">
          <w:t xml:space="preserve">au </w:t>
        </w:r>
      </w:ins>
      <w:r w:rsidR="00CB489B">
        <w:t xml:space="preserve">cinéma ou en littérature n’est </w:t>
      </w:r>
      <w:del w:id="366" w:author="Anas Sareen" w:date="2016-12-11T17:54:00Z">
        <w:r w:rsidR="00CB489B" w:rsidDel="00D52454">
          <w:delText>en rien</w:delText>
        </w:r>
      </w:del>
      <w:ins w:id="367" w:author="Anas Sareen" w:date="2016-12-11T17:54:00Z">
        <w:r w:rsidR="00D52454">
          <w:t>pas</w:t>
        </w:r>
      </w:ins>
      <w:r w:rsidR="00CB489B">
        <w:t xml:space="preserve"> inédite, il est toutefois intéressant de constater qu’un élément complètement absent de la forme </w:t>
      </w:r>
      <w:proofErr w:type="spellStart"/>
      <w:r w:rsidR="00CB489B" w:rsidRPr="00D52454">
        <w:rPr>
          <w:highlight w:val="yellow"/>
          <w:rPrChange w:id="368" w:author="Anas Sareen" w:date="2016-12-11T17:54:00Z">
            <w:rPr/>
          </w:rPrChange>
        </w:rPr>
        <w:t>feuilltonante</w:t>
      </w:r>
      <w:proofErr w:type="spellEnd"/>
      <w:r w:rsidR="00CB489B">
        <w:t xml:space="preserve"> se retrouve dans le roman</w:t>
      </w:r>
      <w:ins w:id="369" w:author="Anas Sareen" w:date="2016-12-11T17:54:00Z">
        <w:r w:rsidR="00D52454">
          <w:t xml:space="preserve">. </w:t>
        </w:r>
        <w:commentRangeStart w:id="370"/>
        <w:r w:rsidR="00D52454">
          <w:t>Ceci</w:t>
        </w:r>
      </w:ins>
      <w:del w:id="371" w:author="Anas Sareen" w:date="2016-12-11T17:54:00Z">
        <w:r w:rsidR="00CB489B" w:rsidDel="00D52454">
          <w:delText> ;</w:delText>
        </w:r>
      </w:del>
      <w:r w:rsidR="00CB489B">
        <w:t xml:space="preserve"> </w:t>
      </w:r>
      <w:del w:id="372" w:author="Anas Sareen" w:date="2016-12-11T17:54:00Z">
        <w:r w:rsidR="00CB489B" w:rsidDel="00D52454">
          <w:delText>et pourrait bien suggére</w:delText>
        </w:r>
      </w:del>
      <w:ins w:id="373" w:author="Anas Sareen" w:date="2016-12-11T17:54:00Z">
        <w:r w:rsidR="00D52454">
          <w:t>suggère</w:t>
        </w:r>
      </w:ins>
      <w:del w:id="374" w:author="Anas Sareen" w:date="2016-12-11T17:54:00Z">
        <w:r w:rsidR="00CB489B" w:rsidDel="00D52454">
          <w:delText>r</w:delText>
        </w:r>
      </w:del>
      <w:r w:rsidR="00CB489B">
        <w:t xml:space="preserve"> un</w:t>
      </w:r>
      <w:ins w:id="375" w:author="Anas Sareen" w:date="2016-12-11T17:54:00Z">
        <w:r w:rsidR="00D52454">
          <w:t xml:space="preserve"> impact </w:t>
        </w:r>
      </w:ins>
      <w:del w:id="376" w:author="Anas Sareen" w:date="2016-12-11T17:54:00Z">
        <w:r w:rsidR="00CB489B" w:rsidDel="00D52454">
          <w:delText xml:space="preserve">e contamination </w:delText>
        </w:r>
      </w:del>
      <w:r w:rsidR="00CB489B">
        <w:t xml:space="preserve">du film </w:t>
      </w:r>
      <w:ins w:id="377" w:author="Anas Sareen" w:date="2016-12-11T17:54:00Z">
        <w:r w:rsidR="00D52454">
          <w:t>sur l’objet qu’est le</w:t>
        </w:r>
      </w:ins>
      <w:del w:id="378" w:author="Anas Sareen" w:date="2016-12-11T17:54:00Z">
        <w:r w:rsidR="00CB489B" w:rsidDel="00D52454">
          <w:delText>au</w:delText>
        </w:r>
      </w:del>
      <w:r w:rsidR="00CB489B">
        <w:t xml:space="preserve"> roman.</w:t>
      </w:r>
      <w:r w:rsidR="004628A9">
        <w:t xml:space="preserve"> </w:t>
      </w:r>
      <w:commentRangeEnd w:id="370"/>
      <w:r w:rsidR="00D52454">
        <w:rPr>
          <w:rStyle w:val="CommentReference"/>
        </w:rPr>
        <w:commentReference w:id="370"/>
      </w:r>
    </w:p>
    <w:p w14:paraId="1599B60B" w14:textId="76EEFFD0" w:rsidR="00D82FC9" w:rsidRDefault="00D52454" w:rsidP="00D82FC9">
      <w:pPr>
        <w:pStyle w:val="Mmoire"/>
      </w:pPr>
      <w:ins w:id="379" w:author="Anas Sareen" w:date="2016-12-11T17:55:00Z">
        <w:r>
          <w:tab/>
        </w:r>
      </w:ins>
      <w:r w:rsidR="004628A9">
        <w:t>Un autre changement concerne la relation Miles/</w:t>
      </w:r>
      <w:proofErr w:type="spellStart"/>
      <w:r w:rsidR="004628A9">
        <w:t>Becky</w:t>
      </w:r>
      <w:proofErr w:type="spellEnd"/>
      <w:r w:rsidR="000E078F">
        <w:t xml:space="preserve"> : le roman ajoute, par des </w:t>
      </w:r>
      <w:r w:rsidR="009A2AB3">
        <w:t>dialogues supplémentaires</w:t>
      </w:r>
      <w:r w:rsidR="000E078F">
        <w:t xml:space="preserve">, des détails </w:t>
      </w:r>
      <w:del w:id="380" w:author="Anas Sareen" w:date="2016-12-11T17:56:00Z">
        <w:r w:rsidR="000E078F" w:rsidDel="00D52454">
          <w:delText xml:space="preserve">concernant </w:delText>
        </w:r>
      </w:del>
      <w:ins w:id="381" w:author="Anas Sareen" w:date="2016-12-11T17:56:00Z">
        <w:r>
          <w:t xml:space="preserve">sur </w:t>
        </w:r>
      </w:ins>
      <w:r w:rsidR="000E078F">
        <w:t>leur passé (« </w:t>
      </w:r>
      <w:r w:rsidR="009A2AB3">
        <w:t xml:space="preserve">Tu te rappelles quand tu </w:t>
      </w:r>
      <w:r w:rsidR="005F3756">
        <w:t>m’as</w:t>
      </w:r>
      <w:r w:rsidR="009A2AB3">
        <w:t xml:space="preserve"> appelé, une fois ? »</w:t>
      </w:r>
      <w:r w:rsidR="009A2AB3">
        <w:rPr>
          <w:rStyle w:val="FootnoteReference"/>
        </w:rPr>
        <w:footnoteReference w:id="83"/>
      </w:r>
      <w:r w:rsidR="009A2AB3">
        <w:t xml:space="preserve"> </w:t>
      </w:r>
      <w:proofErr w:type="gramStart"/>
      <w:r w:rsidR="009A2AB3">
        <w:t>demande</w:t>
      </w:r>
      <w:proofErr w:type="gramEnd"/>
      <w:r w:rsidR="009A2AB3">
        <w:t xml:space="preserve"> </w:t>
      </w:r>
      <w:proofErr w:type="spellStart"/>
      <w:r w:rsidR="009A2AB3">
        <w:t>Becky</w:t>
      </w:r>
      <w:proofErr w:type="spellEnd"/>
      <w:r w:rsidR="009A2AB3">
        <w:t>,</w:t>
      </w:r>
      <w:r w:rsidR="006B227D">
        <w:t xml:space="preserve"> </w:t>
      </w:r>
      <w:del w:id="382" w:author="Anas Sareen" w:date="2016-12-11T17:56:00Z">
        <w:r w:rsidR="006B227D" w:rsidDel="00D52454">
          <w:delText xml:space="preserve">amorçant </w:delText>
        </w:r>
      </w:del>
      <w:ins w:id="383" w:author="Anas Sareen" w:date="2016-12-11T17:56:00Z">
        <w:r>
          <w:t xml:space="preserve">initiant </w:t>
        </w:r>
      </w:ins>
      <w:r w:rsidR="006B227D">
        <w:t xml:space="preserve">une </w:t>
      </w:r>
      <w:del w:id="384" w:author="Anas Sareen" w:date="2016-12-11T17:57:00Z">
        <w:r w:rsidR="006B227D" w:rsidDel="00D52454">
          <w:delText>discussion pleine d’</w:delText>
        </w:r>
      </w:del>
      <w:ins w:id="385" w:author="Anas Sareen" w:date="2016-12-11T17:57:00Z">
        <w:r>
          <w:t>série d’</w:t>
        </w:r>
      </w:ins>
      <w:r w:rsidR="004A5FF9">
        <w:t>anecdotes</w:t>
      </w:r>
      <w:r w:rsidR="006B227D">
        <w:t xml:space="preserve"> et souvenirs communs)</w:t>
      </w:r>
      <w:ins w:id="386" w:author="Anas Sareen" w:date="2016-12-11T17:57:00Z">
        <w:r>
          <w:t xml:space="preserve"> qui s’étale</w:t>
        </w:r>
      </w:ins>
      <w:r w:rsidR="001139E7">
        <w:t xml:space="preserve"> </w:t>
      </w:r>
      <w:del w:id="387" w:author="Anas Sareen" w:date="2016-12-11T17:57:00Z">
        <w:r w:rsidR="001139E7" w:rsidDel="00D52454">
          <w:delText xml:space="preserve">et </w:delText>
        </w:r>
        <w:r w:rsidR="00342C59" w:rsidDel="00D52454">
          <w:delText>accorde</w:delText>
        </w:r>
      </w:del>
      <w:ins w:id="388" w:author="Anas Sareen" w:date="2016-12-11T17:57:00Z">
        <w:r>
          <w:t>sur</w:t>
        </w:r>
      </w:ins>
      <w:r w:rsidR="00342C59">
        <w:t xml:space="preserve"> </w:t>
      </w:r>
      <w:ins w:id="389" w:author="Anas Sareen" w:date="2016-12-11T17:56:00Z">
        <w:r>
          <w:t>trois</w:t>
        </w:r>
      </w:ins>
      <w:del w:id="390" w:author="Anas Sareen" w:date="2016-12-11T17:56:00Z">
        <w:r w:rsidR="00342C59" w:rsidDel="00D52454">
          <w:delText>3</w:delText>
        </w:r>
      </w:del>
      <w:r w:rsidR="00342C59">
        <w:t xml:space="preserve"> pages </w:t>
      </w:r>
      <w:ins w:id="391" w:author="Anas Sareen" w:date="2016-12-11T17:57:00Z">
        <w:r>
          <w:t>et inclut une</w:t>
        </w:r>
      </w:ins>
      <w:del w:id="392" w:author="Anas Sareen" w:date="2016-12-11T17:57:00Z">
        <w:r w:rsidR="00342C59" w:rsidDel="00D52454">
          <w:delText>à la</w:delText>
        </w:r>
      </w:del>
      <w:r w:rsidR="00342C59">
        <w:t xml:space="preserve"> description du </w:t>
      </w:r>
      <w:proofErr w:type="spellStart"/>
      <w:r w:rsidR="00342C59">
        <w:rPr>
          <w:i/>
        </w:rPr>
        <w:t>pod</w:t>
      </w:r>
      <w:proofErr w:type="spellEnd"/>
      <w:r w:rsidR="00342C59">
        <w:t xml:space="preserve"> </w:t>
      </w:r>
      <w:ins w:id="393" w:author="Anas Sareen" w:date="2016-12-11T17:57:00Z">
        <w:r>
          <w:t xml:space="preserve">ayant </w:t>
        </w:r>
      </w:ins>
      <w:r w:rsidR="00342C59">
        <w:t>pr</w:t>
      </w:r>
      <w:ins w:id="394" w:author="Anas Sareen" w:date="2016-12-11T17:57:00Z">
        <w:r>
          <w:t>is</w:t>
        </w:r>
      </w:ins>
      <w:del w:id="395" w:author="Anas Sareen" w:date="2016-12-11T17:57:00Z">
        <w:r w:rsidR="00342C59" w:rsidDel="00D52454">
          <w:delText>enant</w:delText>
        </w:r>
      </w:del>
      <w:r w:rsidR="00342C59">
        <w:t xml:space="preserve"> la forme de </w:t>
      </w:r>
      <w:proofErr w:type="spellStart"/>
      <w:r w:rsidR="00342C59">
        <w:t>Becky</w:t>
      </w:r>
      <w:proofErr w:type="spellEnd"/>
      <w:r w:rsidR="00342C59">
        <w:rPr>
          <w:rStyle w:val="FootnoteReference"/>
        </w:rPr>
        <w:footnoteReference w:id="84"/>
      </w:r>
      <w:ins w:id="396" w:author="Anas Sareen" w:date="2016-12-11T17:57:00Z">
        <w:r>
          <w:t>,</w:t>
        </w:r>
      </w:ins>
      <w:r w:rsidR="009971E2">
        <w:t xml:space="preserve"> contre </w:t>
      </w:r>
      <w:del w:id="397" w:author="Anas Sareen" w:date="2016-12-11T17:57:00Z">
        <w:r w:rsidR="009971E2" w:rsidDel="00D52454">
          <w:delText xml:space="preserve">seulement </w:delText>
        </w:r>
      </w:del>
      <w:r w:rsidR="009971E2">
        <w:t xml:space="preserve">une </w:t>
      </w:r>
      <w:ins w:id="398" w:author="Anas Sareen" w:date="2016-12-11T17:57:00Z">
        <w:r>
          <w:t xml:space="preserve">unique </w:t>
        </w:r>
      </w:ins>
      <w:r w:rsidR="009971E2">
        <w:t xml:space="preserve">phrase </w:t>
      </w:r>
      <w:r w:rsidR="00342C59">
        <w:t>dans le feuilleton</w:t>
      </w:r>
      <w:r w:rsidR="00342C59">
        <w:rPr>
          <w:rStyle w:val="FootnoteReference"/>
        </w:rPr>
        <w:footnoteReference w:id="85"/>
      </w:r>
      <w:r w:rsidR="00342C59">
        <w:t>.</w:t>
      </w:r>
      <w:r w:rsidR="00C12F5A">
        <w:t xml:space="preserve"> </w:t>
      </w:r>
      <w:r w:rsidR="00C7092D">
        <w:t>Il est aussi intéressant de noter que le feuilleton ne donne pas de détails précis quant</w:t>
      </w:r>
      <w:r w:rsidR="00587FA5">
        <w:t xml:space="preserve"> au physique de </w:t>
      </w:r>
      <w:proofErr w:type="spellStart"/>
      <w:r w:rsidR="00587FA5">
        <w:t>Becky</w:t>
      </w:r>
      <w:proofErr w:type="spellEnd"/>
      <w:r w:rsidR="00587FA5">
        <w:t xml:space="preserve"> </w:t>
      </w:r>
      <w:r w:rsidR="00C7092D">
        <w:t xml:space="preserve">alors que le roman décrit que « les cheveux, comme ceux de </w:t>
      </w:r>
      <w:proofErr w:type="spellStart"/>
      <w:r w:rsidR="00C7092D">
        <w:t>Becky</w:t>
      </w:r>
      <w:proofErr w:type="spellEnd"/>
      <w:r w:rsidR="00C7092D">
        <w:t>, étaient bruns et ondulés »</w:t>
      </w:r>
      <w:r w:rsidR="00C7092D">
        <w:rPr>
          <w:rStyle w:val="FootnoteReference"/>
        </w:rPr>
        <w:footnoteReference w:id="86"/>
      </w:r>
      <w:r w:rsidR="00587FA5">
        <w:t xml:space="preserve">, descriptions </w:t>
      </w:r>
      <w:del w:id="399" w:author="Anas Sareen" w:date="2016-12-11T17:58:00Z">
        <w:r w:rsidR="00587FA5" w:rsidDel="00D52454">
          <w:delText xml:space="preserve">correspondant </w:delText>
        </w:r>
      </w:del>
      <w:ins w:id="400" w:author="Anas Sareen" w:date="2016-12-11T17:58:00Z">
        <w:r>
          <w:t xml:space="preserve">se calquant </w:t>
        </w:r>
      </w:ins>
      <w:r w:rsidR="00587FA5">
        <w:t xml:space="preserve">à la coupe de cheveux </w:t>
      </w:r>
      <w:del w:id="401" w:author="Anas Sareen" w:date="2016-12-11T17:58:00Z">
        <w:r w:rsidR="00587FA5" w:rsidDel="00D52454">
          <w:delText>portée par</w:delText>
        </w:r>
      </w:del>
      <w:ins w:id="402" w:author="Anas Sareen" w:date="2016-12-11T17:58:00Z">
        <w:r>
          <w:t>de</w:t>
        </w:r>
      </w:ins>
      <w:r w:rsidR="00587FA5">
        <w:t xml:space="preserve"> </w:t>
      </w:r>
      <w:r w:rsidR="00787AE8" w:rsidRPr="00787AE8">
        <w:t xml:space="preserve">Dana </w:t>
      </w:r>
      <w:proofErr w:type="spellStart"/>
      <w:r w:rsidR="00787AE8" w:rsidRPr="00787AE8">
        <w:t>Wynter</w:t>
      </w:r>
      <w:proofErr w:type="spellEnd"/>
      <w:r w:rsidR="00787AE8">
        <w:t xml:space="preserve"> dans le film.</w:t>
      </w:r>
      <w:r w:rsidR="00C7092D">
        <w:t xml:space="preserve"> </w:t>
      </w:r>
      <w:r w:rsidR="00C12F5A">
        <w:t xml:space="preserve">Le roman, dont la temporalité est plus </w:t>
      </w:r>
      <w:del w:id="403" w:author="Anas Sareen" w:date="2016-12-11T17:59:00Z">
        <w:r w:rsidR="00C12F5A" w:rsidDel="00D52454">
          <w:delText xml:space="preserve">dilatée </w:delText>
        </w:r>
      </w:del>
      <w:ins w:id="404" w:author="Anas Sareen" w:date="2016-12-11T17:59:00Z">
        <w:r w:rsidR="003F1E62">
          <w:t>étendue</w:t>
        </w:r>
        <w:r>
          <w:t xml:space="preserve"> </w:t>
        </w:r>
      </w:ins>
      <w:r w:rsidR="00C12F5A">
        <w:t xml:space="preserve">que celle du feuilleton, évoque également une relation naissante entre les deux personnages </w:t>
      </w:r>
      <w:del w:id="405" w:author="Anas Sareen" w:date="2016-12-11T17:58:00Z">
        <w:r w:rsidR="00C12F5A" w:rsidDel="00D52454">
          <w:delText xml:space="preserve">se </w:delText>
        </w:r>
      </w:del>
      <w:ins w:id="406" w:author="Anas Sareen" w:date="2016-12-11T17:58:00Z">
        <w:r>
          <w:t xml:space="preserve">qui se </w:t>
        </w:r>
      </w:ins>
      <w:r w:rsidR="00C12F5A">
        <w:lastRenderedPageBreak/>
        <w:t>déroul</w:t>
      </w:r>
      <w:ins w:id="407" w:author="Anas Sareen" w:date="2016-12-11T17:58:00Z">
        <w:r>
          <w:t>e</w:t>
        </w:r>
      </w:ins>
      <w:del w:id="408" w:author="Anas Sareen" w:date="2016-12-11T17:58:00Z">
        <w:r w:rsidR="00C12F5A" w:rsidDel="00D52454">
          <w:delText>ant</w:delText>
        </w:r>
      </w:del>
      <w:r w:rsidR="00C12F5A">
        <w:t xml:space="preserve"> </w:t>
      </w:r>
      <w:del w:id="409" w:author="Anas Sareen" w:date="2016-12-11T17:59:00Z">
        <w:r w:rsidR="00C12F5A" w:rsidDel="006714B9">
          <w:delText xml:space="preserve">durant </w:delText>
        </w:r>
      </w:del>
      <w:ins w:id="410" w:author="Anas Sareen" w:date="2016-12-11T17:59:00Z">
        <w:r w:rsidR="006714B9">
          <w:t xml:space="preserve">dans </w:t>
        </w:r>
      </w:ins>
      <w:r w:rsidR="00C12F5A">
        <w:t xml:space="preserve">les ellipses : « J’avais vu </w:t>
      </w:r>
      <w:proofErr w:type="spellStart"/>
      <w:r w:rsidR="00C12F5A">
        <w:t>Becky</w:t>
      </w:r>
      <w:proofErr w:type="spellEnd"/>
      <w:r w:rsidR="00C12F5A">
        <w:t xml:space="preserve"> au moins une nuit sur deux durant la semaine »</w:t>
      </w:r>
      <w:r w:rsidR="00C12F5A">
        <w:rPr>
          <w:rStyle w:val="FootnoteReference"/>
        </w:rPr>
        <w:footnoteReference w:id="87"/>
      </w:r>
      <w:ins w:id="411" w:author="Anas Sareen" w:date="2016-12-11T17:59:00Z">
        <w:r w:rsidR="006714B9">
          <w:t>. Ces instances</w:t>
        </w:r>
      </w:ins>
      <w:ins w:id="412" w:author="Anas Sareen" w:date="2016-12-11T18:00:00Z">
        <w:r w:rsidR="006714B9">
          <w:t xml:space="preserve"> de manipulation temporelle</w:t>
        </w:r>
      </w:ins>
      <w:ins w:id="413" w:author="Anas Sareen" w:date="2016-12-11T17:59:00Z">
        <w:r w:rsidR="006714B9">
          <w:t>,</w:t>
        </w:r>
      </w:ins>
      <w:del w:id="414" w:author="Anas Sareen" w:date="2016-12-11T17:59:00Z">
        <w:r w:rsidR="001C73D6" w:rsidDel="006714B9">
          <w:delText>,</w:delText>
        </w:r>
      </w:del>
      <w:r w:rsidR="001C73D6">
        <w:t xml:space="preserve"> </w:t>
      </w:r>
      <w:del w:id="415" w:author="Anas Sareen" w:date="2016-12-11T18:00:00Z">
        <w:r w:rsidR="00223874" w:rsidDel="006714B9">
          <w:delText xml:space="preserve">dont </w:delText>
        </w:r>
      </w:del>
      <w:ins w:id="416" w:author="Anas Sareen" w:date="2016-12-11T18:00:00Z">
        <w:r w:rsidR="006714B9">
          <w:t xml:space="preserve">qui font </w:t>
        </w:r>
      </w:ins>
      <w:del w:id="417" w:author="Anas Sareen" w:date="2016-12-11T18:00:00Z">
        <w:r w:rsidR="00223874" w:rsidDel="006714B9">
          <w:delText>l’</w:delText>
        </w:r>
      </w:del>
      <w:r w:rsidR="00223874">
        <w:t xml:space="preserve">écho </w:t>
      </w:r>
      <w:del w:id="418" w:author="Anas Sareen" w:date="2016-12-11T18:00:00Z">
        <w:r w:rsidR="00223874" w:rsidDel="006714B9">
          <w:delText xml:space="preserve">fait </w:delText>
        </w:r>
      </w:del>
      <w:r w:rsidR="00223874">
        <w:t xml:space="preserve">aux deux nuits passées ensemble par Miles et </w:t>
      </w:r>
      <w:proofErr w:type="spellStart"/>
      <w:r w:rsidR="00223874">
        <w:t>Becky</w:t>
      </w:r>
      <w:proofErr w:type="spellEnd"/>
      <w:ins w:id="419" w:author="Anas Sareen" w:date="2016-12-11T18:00:00Z">
        <w:r w:rsidR="006714B9">
          <w:t>,</w:t>
        </w:r>
      </w:ins>
      <w:del w:id="420" w:author="Anas Sareen" w:date="2016-12-11T17:59:00Z">
        <w:r w:rsidR="00223874" w:rsidDel="006714B9">
          <w:delText>,</w:delText>
        </w:r>
      </w:del>
      <w:r w:rsidR="00223874">
        <w:t xml:space="preserve"> elles aussi </w:t>
      </w:r>
      <w:ins w:id="421" w:author="Anas Sareen" w:date="2016-12-11T17:59:00Z">
        <w:r w:rsidR="006714B9">
          <w:t xml:space="preserve">cadrés </w:t>
        </w:r>
      </w:ins>
      <w:r w:rsidR="00223874">
        <w:t xml:space="preserve">dans </w:t>
      </w:r>
      <w:r w:rsidR="007609D3">
        <w:t>une ellipse filmique</w:t>
      </w:r>
      <w:r w:rsidR="00223874">
        <w:t xml:space="preserve">, </w:t>
      </w:r>
      <w:ins w:id="422" w:author="Anas Sareen" w:date="2016-12-11T18:00:00Z">
        <w:r w:rsidR="006714B9">
          <w:t>peuvent être</w:t>
        </w:r>
      </w:ins>
      <w:del w:id="423" w:author="Anas Sareen" w:date="2016-12-11T18:00:00Z">
        <w:r w:rsidR="00223874" w:rsidDel="006714B9">
          <w:delText>est</w:delText>
        </w:r>
      </w:del>
      <w:r w:rsidR="00223874">
        <w:t xml:space="preserve"> difficilement </w:t>
      </w:r>
      <w:del w:id="424" w:author="Anas Sareen" w:date="2016-12-11T18:00:00Z">
        <w:r w:rsidR="00223874" w:rsidDel="006714B9">
          <w:delText>ignorable</w:delText>
        </w:r>
      </w:del>
      <w:ins w:id="425" w:author="Anas Sareen" w:date="2016-12-11T18:00:00Z">
        <w:r w:rsidR="006714B9">
          <w:t>ignorées</w:t>
        </w:r>
      </w:ins>
      <w:r w:rsidR="00223874">
        <w:t xml:space="preserve">. </w:t>
      </w:r>
      <w:r w:rsidR="0095587F">
        <w:t xml:space="preserve">Une version bien plus explicite de la nuit passée dans le bureau de Miles, elle aussi totalement absente de la version parue dans </w:t>
      </w:r>
      <w:proofErr w:type="spellStart"/>
      <w:r w:rsidR="0095587F">
        <w:rPr>
          <w:i/>
        </w:rPr>
        <w:t>Collider’s</w:t>
      </w:r>
      <w:proofErr w:type="spellEnd"/>
      <w:r w:rsidR="0095587F">
        <w:t>, apparaît dans le roman : alors que les protagonistes tentent de fuir Santa Mira, ils s’arrêtent dans un hôtel pour passer la nuit, or le chambre à lits séparés spécifiquement demandée par Miles s’avère être en réalité meublée par un lit double.</w:t>
      </w:r>
      <w:r w:rsidR="0042120F">
        <w:t xml:space="preserve"> Au grand désarroi de Miles, qui s’apprête à quitter la chambre</w:t>
      </w:r>
      <w:r w:rsidR="0042120F">
        <w:rPr>
          <w:rStyle w:val="FootnoteReference"/>
        </w:rPr>
        <w:footnoteReference w:id="88"/>
      </w:r>
      <w:r w:rsidR="0042120F">
        <w:t xml:space="preserve"> </w:t>
      </w:r>
      <w:proofErr w:type="spellStart"/>
      <w:r w:rsidR="00804C3B">
        <w:t>Becky</w:t>
      </w:r>
      <w:proofErr w:type="spellEnd"/>
      <w:r w:rsidR="00804C3B">
        <w:t xml:space="preserve"> est trop effrayée et lui demande de rester.</w:t>
      </w:r>
      <w:r w:rsidR="007C3F0F">
        <w:t xml:space="preserve"> S’en suit une description</w:t>
      </w:r>
      <w:r w:rsidR="00D47381">
        <w:t xml:space="preserve"> de la nuit</w:t>
      </w:r>
      <w:r w:rsidR="00A22C49">
        <w:t xml:space="preserve"> et du réveil</w:t>
      </w:r>
      <w:r w:rsidR="007C3F0F">
        <w:t xml:space="preserve"> en </w:t>
      </w:r>
      <w:r w:rsidR="00D47381">
        <w:t>trois paragraphes du narrateur, dont l’insistance quas</w:t>
      </w:r>
      <w:ins w:id="426" w:author="Anas Sareen" w:date="2016-12-11T18:01:00Z">
        <w:r w:rsidR="006714B9">
          <w:t>i-</w:t>
        </w:r>
      </w:ins>
      <w:del w:id="427" w:author="Anas Sareen" w:date="2016-12-11T18:01:00Z">
        <w:r w:rsidR="00D47381" w:rsidDel="006714B9">
          <w:delText xml:space="preserve">iment </w:delText>
        </w:r>
      </w:del>
      <w:r w:rsidR="00D47381">
        <w:t xml:space="preserve">comique du premier </w:t>
      </w:r>
      <w:del w:id="428" w:author="Anas Sareen" w:date="2016-12-11T18:01:00Z">
        <w:r w:rsidR="00D47381" w:rsidDel="006714B9">
          <w:delText xml:space="preserve">peut facilement </w:delText>
        </w:r>
      </w:del>
      <w:r w:rsidR="00EB7BFD">
        <w:t>pousse</w:t>
      </w:r>
      <w:del w:id="429" w:author="Anas Sareen" w:date="2016-12-11T18:02:00Z">
        <w:r w:rsidR="00EB7BFD" w:rsidDel="006714B9">
          <w:delText>r</w:delText>
        </w:r>
      </w:del>
      <w:r w:rsidR="00EB7BFD">
        <w:t xml:space="preserve"> le lecteur à douter de la </w:t>
      </w:r>
      <w:r w:rsidR="004313E1">
        <w:t>sincérité</w:t>
      </w:r>
      <w:r w:rsidR="00EB7BFD">
        <w:t xml:space="preserve"> du </w:t>
      </w:r>
      <w:r w:rsidR="004313E1">
        <w:t>narrateur :</w:t>
      </w:r>
    </w:p>
    <w:p w14:paraId="232C8C5C" w14:textId="5687D7E1" w:rsidR="00D47381" w:rsidRDefault="00D47381" w:rsidP="00F41896">
      <w:pPr>
        <w:spacing w:after="120"/>
        <w:ind w:left="720"/>
        <w:rPr>
          <w:lang w:val="en-GB"/>
        </w:rPr>
      </w:pPr>
      <w:r w:rsidRPr="00D47381">
        <w:rPr>
          <w:lang w:val="en-GB"/>
        </w:rPr>
        <w:t>We were asleep in less than five minutes, I suppose. I lay, not touc</w:t>
      </w:r>
      <w:r>
        <w:rPr>
          <w:lang w:val="en-GB"/>
        </w:rPr>
        <w:t xml:space="preserve">hing Becky, except for an arm </w:t>
      </w:r>
      <w:r w:rsidRPr="00D47381">
        <w:rPr>
          <w:lang w:val="en-GB"/>
        </w:rPr>
        <w:t xml:space="preserve">around her waist, and she had both hands clasped over mine, holding it tight, like a child. And we slept, simply slept, for the rest of the night. We were tired; I'd had no sleep at all since three o'clock of the night before. Anyway, there's a time and place for everything, and while this may have been the </w:t>
      </w:r>
      <w:proofErr w:type="gramStart"/>
      <w:r w:rsidRPr="00D47381">
        <w:rPr>
          <w:lang w:val="en-GB"/>
        </w:rPr>
        <w:t>place,</w:t>
      </w:r>
      <w:proofErr w:type="gramEnd"/>
      <w:r w:rsidRPr="00D47381">
        <w:rPr>
          <w:lang w:val="en-GB"/>
        </w:rPr>
        <w:t xml:space="preserve"> it wasn't the time for a million reaso</w:t>
      </w:r>
      <w:r>
        <w:rPr>
          <w:lang w:val="en-GB"/>
        </w:rPr>
        <w:t>ns. We slept.</w:t>
      </w:r>
      <w:r>
        <w:rPr>
          <w:rStyle w:val="FootnoteReference"/>
          <w:lang w:val="en-GB"/>
        </w:rPr>
        <w:footnoteReference w:id="89"/>
      </w:r>
    </w:p>
    <w:p w14:paraId="651FDF49" w14:textId="3FA286C7" w:rsidR="00F41896" w:rsidRDefault="006714B9" w:rsidP="00F41896">
      <w:pPr>
        <w:pStyle w:val="Mmoire"/>
        <w:rPr>
          <w:lang w:val="fr-CH"/>
        </w:rPr>
      </w:pPr>
      <w:ins w:id="430" w:author="Anas Sareen" w:date="2016-12-11T18:02:00Z">
        <w:r>
          <w:rPr>
            <w:lang w:val="fr-CH"/>
          </w:rPr>
          <w:t>Ce d</w:t>
        </w:r>
      </w:ins>
      <w:del w:id="431" w:author="Anas Sareen" w:date="2016-12-11T18:02:00Z">
        <w:r w:rsidR="00C16016" w:rsidRPr="00C16016" w:rsidDel="006714B9">
          <w:rPr>
            <w:lang w:val="fr-CH"/>
          </w:rPr>
          <w:delText>D</w:delText>
        </w:r>
      </w:del>
      <w:r w:rsidR="00C16016" w:rsidRPr="00C16016">
        <w:rPr>
          <w:lang w:val="fr-CH"/>
        </w:rPr>
        <w:t xml:space="preserve">oute </w:t>
      </w:r>
      <w:del w:id="432" w:author="Anas Sareen" w:date="2016-12-11T18:02:00Z">
        <w:r w:rsidR="00C16016" w:rsidRPr="00C16016" w:rsidDel="006714B9">
          <w:rPr>
            <w:lang w:val="fr-CH"/>
          </w:rPr>
          <w:delText xml:space="preserve">qui </w:delText>
        </w:r>
      </w:del>
      <w:r w:rsidR="00C16016" w:rsidRPr="00C16016">
        <w:rPr>
          <w:lang w:val="fr-CH"/>
        </w:rPr>
        <w:t xml:space="preserve">se retrouve </w:t>
      </w:r>
      <w:r w:rsidR="00B47349">
        <w:rPr>
          <w:lang w:val="fr-CH"/>
        </w:rPr>
        <w:t>accentué</w:t>
      </w:r>
      <w:r w:rsidR="00C16016" w:rsidRPr="00C16016">
        <w:rPr>
          <w:lang w:val="fr-CH"/>
        </w:rPr>
        <w:t xml:space="preserve"> dans le troisième paragraphe dans lequel Miles affirme </w:t>
      </w:r>
      <w:r w:rsidR="00C16016">
        <w:rPr>
          <w:lang w:val="fr-CH"/>
        </w:rPr>
        <w:t>« Pour un long, long moment, la chaleur de son corps pressé contre le mien était assez, puis soudain ne l’était plus »</w:t>
      </w:r>
      <w:r w:rsidR="00C16016">
        <w:rPr>
          <w:rStyle w:val="FootnoteReference"/>
          <w:lang w:val="fr-CH"/>
        </w:rPr>
        <w:footnoteReference w:id="90"/>
      </w:r>
      <w:r w:rsidR="000F1E70">
        <w:rPr>
          <w:lang w:val="fr-CH"/>
        </w:rPr>
        <w:t xml:space="preserve">. </w:t>
      </w:r>
      <w:r w:rsidR="00A37046">
        <w:rPr>
          <w:lang w:val="fr-CH"/>
        </w:rPr>
        <w:t>S</w:t>
      </w:r>
      <w:r w:rsidR="00B40D1E">
        <w:rPr>
          <w:lang w:val="fr-CH"/>
        </w:rPr>
        <w:t xml:space="preserve">i </w:t>
      </w:r>
      <w:r w:rsidR="00A37046">
        <w:rPr>
          <w:lang w:val="fr-CH"/>
        </w:rPr>
        <w:t>il</w:t>
      </w:r>
      <w:r w:rsidR="000F1E70">
        <w:rPr>
          <w:lang w:val="fr-CH"/>
        </w:rPr>
        <w:t xml:space="preserve"> se peut que le narrateur soit absolument sincère dans sa description des événements, il est aussi envisageable que, à la manière des fondus au noir dans le film, </w:t>
      </w:r>
      <w:commentRangeStart w:id="433"/>
      <w:r w:rsidR="000F1E70">
        <w:rPr>
          <w:lang w:val="fr-CH"/>
        </w:rPr>
        <w:t>ces passages soient une façon de suggérer une relation sexuelle entre les deux protagonistes.</w:t>
      </w:r>
      <w:commentRangeEnd w:id="433"/>
      <w:r>
        <w:rPr>
          <w:rStyle w:val="CommentReference"/>
        </w:rPr>
        <w:commentReference w:id="433"/>
      </w:r>
    </w:p>
    <w:p w14:paraId="2D2F23D4" w14:textId="3F321BBE" w:rsidR="0016047F" w:rsidRDefault="0016047F" w:rsidP="009D013F">
      <w:pPr>
        <w:pStyle w:val="Mmoire"/>
        <w:rPr>
          <w:lang w:val="fr-CH"/>
        </w:rPr>
      </w:pPr>
      <w:r>
        <w:rPr>
          <w:lang w:val="fr-CH"/>
        </w:rPr>
        <w:tab/>
      </w:r>
      <w:ins w:id="434" w:author="Anas Sareen" w:date="2016-12-11T18:03:00Z">
        <w:r w:rsidR="006714B9">
          <w:rPr>
            <w:lang w:val="fr-CH"/>
          </w:rPr>
          <w:t>La scène d’explication est le site d’u</w:t>
        </w:r>
      </w:ins>
      <w:del w:id="435" w:author="Anas Sareen" w:date="2016-12-11T18:03:00Z">
        <w:r w:rsidR="009D013F" w:rsidDel="006714B9">
          <w:rPr>
            <w:lang w:val="fr-CH"/>
          </w:rPr>
          <w:delText>U</w:delText>
        </w:r>
      </w:del>
      <w:r w:rsidR="009D013F">
        <w:rPr>
          <w:lang w:val="fr-CH"/>
        </w:rPr>
        <w:t xml:space="preserve">n autre changement important, </w:t>
      </w:r>
      <w:del w:id="436" w:author="Anas Sareen" w:date="2016-12-11T18:03:00Z">
        <w:r w:rsidR="009D013F" w:rsidDel="006714B9">
          <w:rPr>
            <w:lang w:val="fr-CH"/>
          </w:rPr>
          <w:delText>sous la</w:delText>
        </w:r>
      </w:del>
      <w:ins w:id="437" w:author="Anas Sareen" w:date="2016-12-11T18:03:00Z">
        <w:r w:rsidR="006714B9">
          <w:rPr>
            <w:lang w:val="fr-CH"/>
          </w:rPr>
          <w:t>cette fois ci au niveau</w:t>
        </w:r>
      </w:ins>
      <w:r w:rsidR="009D013F">
        <w:rPr>
          <w:lang w:val="fr-CH"/>
        </w:rPr>
        <w:t xml:space="preserve"> </w:t>
      </w:r>
      <w:del w:id="438" w:author="Anas Sareen" w:date="2016-12-11T18:04:00Z">
        <w:r w:rsidR="009D013F" w:rsidDel="006714B9">
          <w:rPr>
            <w:lang w:val="fr-CH"/>
          </w:rPr>
          <w:delText xml:space="preserve">forme d’une décision </w:delText>
        </w:r>
      </w:del>
      <w:r w:rsidR="009D013F">
        <w:rPr>
          <w:lang w:val="fr-CH"/>
        </w:rPr>
        <w:t xml:space="preserve">éditoriale, </w:t>
      </w:r>
      <w:ins w:id="439" w:author="Anas Sareen" w:date="2016-12-11T18:04:00Z">
        <w:r w:rsidR="006714B9">
          <w:rPr>
            <w:lang w:val="fr-CH"/>
          </w:rPr>
          <w:t xml:space="preserve">et </w:t>
        </w:r>
      </w:ins>
      <w:r w:rsidR="009D013F">
        <w:rPr>
          <w:lang w:val="fr-CH"/>
        </w:rPr>
        <w:t xml:space="preserve">rapproche </w:t>
      </w:r>
      <w:del w:id="440" w:author="Anas Sareen" w:date="2016-12-11T18:04:00Z">
        <w:r w:rsidR="009D013F" w:rsidDel="006714B9">
          <w:rPr>
            <w:lang w:val="fr-CH"/>
          </w:rPr>
          <w:delText xml:space="preserve">structurellement </w:delText>
        </w:r>
      </w:del>
      <w:r w:rsidR="009D013F">
        <w:rPr>
          <w:lang w:val="fr-CH"/>
        </w:rPr>
        <w:t xml:space="preserve">le </w:t>
      </w:r>
      <w:r w:rsidR="00500CC2">
        <w:rPr>
          <w:lang w:val="fr-CH"/>
        </w:rPr>
        <w:t>roman du film </w:t>
      </w:r>
      <w:ins w:id="441" w:author="Anas Sareen" w:date="2016-12-11T18:04:00Z">
        <w:r w:rsidR="006714B9">
          <w:rPr>
            <w:lang w:val="fr-CH"/>
          </w:rPr>
          <w:t>structurellement</w:t>
        </w:r>
      </w:ins>
      <w:r w:rsidR="00500CC2">
        <w:rPr>
          <w:lang w:val="fr-CH"/>
        </w:rPr>
        <w:t>:</w:t>
      </w:r>
      <w:del w:id="442" w:author="Anas Sareen" w:date="2016-12-11T18:03:00Z">
        <w:r w:rsidR="00500CC2" w:rsidDel="006714B9">
          <w:rPr>
            <w:lang w:val="fr-CH"/>
          </w:rPr>
          <w:delText xml:space="preserve"> la scène d’explication</w:delText>
        </w:r>
      </w:del>
      <w:del w:id="443" w:author="Anas Sareen" w:date="2016-12-11T18:04:00Z">
        <w:r w:rsidR="00500CC2" w:rsidDel="006714B9">
          <w:rPr>
            <w:lang w:val="fr-CH"/>
          </w:rPr>
          <w:delText>.</w:delText>
        </w:r>
      </w:del>
      <w:r w:rsidR="00500CC2">
        <w:rPr>
          <w:lang w:val="fr-CH"/>
        </w:rPr>
        <w:t xml:space="preserve"> Comme </w:t>
      </w:r>
      <w:del w:id="444" w:author="Anas Sareen" w:date="2016-12-11T18:04:00Z">
        <w:r w:rsidR="00500CC2" w:rsidDel="006714B9">
          <w:rPr>
            <w:lang w:val="fr-CH"/>
          </w:rPr>
          <w:delText>il en a déjà été question plus tôt dans ce chapitre</w:delText>
        </w:r>
      </w:del>
      <w:ins w:id="445" w:author="Anas Sareen" w:date="2016-12-11T18:04:00Z">
        <w:r w:rsidR="006714B9">
          <w:rPr>
            <w:lang w:val="fr-CH"/>
          </w:rPr>
          <w:t>abordé plus haut</w:t>
        </w:r>
      </w:ins>
      <w:r w:rsidR="00500CC2">
        <w:rPr>
          <w:lang w:val="fr-CH"/>
        </w:rPr>
        <w:t xml:space="preserve">, </w:t>
      </w:r>
      <w:r w:rsidR="00F43018">
        <w:rPr>
          <w:lang w:val="fr-CH"/>
        </w:rPr>
        <w:t xml:space="preserve">la scène d’explication du feuilleton et celle du film varient par leur contenu mais aussi par leur place dans le récit. Dans le roman, la scène d’explication chez le Prof. Budlong est </w:t>
      </w:r>
      <w:del w:id="446" w:author="Anas Sareen" w:date="2016-12-11T18:04:00Z">
        <w:r w:rsidR="00F43018" w:rsidDel="006714B9">
          <w:rPr>
            <w:lang w:val="fr-CH"/>
          </w:rPr>
          <w:delText>gardée de</w:delText>
        </w:r>
      </w:del>
      <w:ins w:id="447" w:author="Anas Sareen" w:date="2016-12-11T18:04:00Z">
        <w:r w:rsidR="006714B9">
          <w:rPr>
            <w:lang w:val="fr-CH"/>
          </w:rPr>
          <w:t>transposée</w:t>
        </w:r>
      </w:ins>
      <w:r w:rsidR="00F43018">
        <w:rPr>
          <w:lang w:val="fr-CH"/>
        </w:rPr>
        <w:t xml:space="preserve"> </w:t>
      </w:r>
      <w:r w:rsidR="00F43018">
        <w:rPr>
          <w:lang w:val="fr-CH"/>
        </w:rPr>
        <w:lastRenderedPageBreak/>
        <w:t xml:space="preserve">manière presque </w:t>
      </w:r>
      <w:del w:id="448" w:author="Anas Sareen" w:date="2016-12-11T18:04:00Z">
        <w:r w:rsidR="00F43018" w:rsidDel="006714B9">
          <w:rPr>
            <w:lang w:val="fr-CH"/>
          </w:rPr>
          <w:delText>intacte</w:delText>
        </w:r>
      </w:del>
      <w:ins w:id="449" w:author="Anas Sareen" w:date="2016-12-11T18:04:00Z">
        <w:r w:rsidR="006714B9">
          <w:rPr>
            <w:lang w:val="fr-CH"/>
          </w:rPr>
          <w:t>exacte</w:t>
        </w:r>
      </w:ins>
      <w:r w:rsidR="00F43018">
        <w:rPr>
          <w:lang w:val="fr-CH"/>
        </w:rPr>
        <w:t xml:space="preserve">, mais une deuxième scène d’explication –cette fois-ci, </w:t>
      </w:r>
      <w:del w:id="450" w:author="Anas Sareen" w:date="2016-12-11T18:05:00Z">
        <w:r w:rsidR="00F43018" w:rsidDel="006714B9">
          <w:rPr>
            <w:lang w:val="fr-CH"/>
          </w:rPr>
          <w:delText xml:space="preserve">beaucoup plus </w:delText>
        </w:r>
      </w:del>
      <w:r w:rsidR="00F43018">
        <w:rPr>
          <w:lang w:val="fr-CH"/>
        </w:rPr>
        <w:t xml:space="preserve">axée sur </w:t>
      </w:r>
      <w:del w:id="451" w:author="Anas Sareen" w:date="2016-12-11T18:05:00Z">
        <w:r w:rsidR="00F43018" w:rsidDel="006714B9">
          <w:rPr>
            <w:lang w:val="fr-CH"/>
          </w:rPr>
          <w:delText xml:space="preserve">l’aspect </w:delText>
        </w:r>
      </w:del>
      <w:ins w:id="452" w:author="Anas Sareen" w:date="2016-12-11T18:05:00Z">
        <w:r w:rsidR="006714B9">
          <w:rPr>
            <w:lang w:val="fr-CH"/>
          </w:rPr>
          <w:t xml:space="preserve">le </w:t>
        </w:r>
      </w:ins>
      <w:r w:rsidR="00F43018">
        <w:rPr>
          <w:i/>
          <w:lang w:val="fr-CH"/>
        </w:rPr>
        <w:t>plaidoyer</w:t>
      </w:r>
      <w:r w:rsidR="00F43018">
        <w:rPr>
          <w:lang w:val="fr-CH"/>
        </w:rPr>
        <w:t xml:space="preserve"> </w:t>
      </w:r>
      <w:del w:id="453" w:author="Anas Sareen" w:date="2016-12-11T18:05:00Z">
        <w:r w:rsidR="00F43018" w:rsidDel="006714B9">
          <w:rPr>
            <w:lang w:val="fr-CH"/>
          </w:rPr>
          <w:delText xml:space="preserve">des </w:delText>
        </w:r>
      </w:del>
      <w:ins w:id="454" w:author="Anas Sareen" w:date="2016-12-11T18:05:00Z">
        <w:r w:rsidR="006714B9">
          <w:rPr>
            <w:lang w:val="fr-CH"/>
          </w:rPr>
          <w:t xml:space="preserve">en faveur des </w:t>
        </w:r>
      </w:ins>
      <w:r w:rsidR="00F43018">
        <w:rPr>
          <w:i/>
          <w:lang w:val="fr-CH"/>
        </w:rPr>
        <w:t>pod people</w:t>
      </w:r>
      <w:r w:rsidR="00F43018">
        <w:rPr>
          <w:lang w:val="fr-CH"/>
        </w:rPr>
        <w:t xml:space="preserve">– est ajoutée… </w:t>
      </w:r>
      <w:ins w:id="455" w:author="Anas Sareen" w:date="2016-12-11T18:05:00Z">
        <w:r w:rsidR="006714B9">
          <w:rPr>
            <w:lang w:val="fr-CH"/>
          </w:rPr>
          <w:t xml:space="preserve">ayant lieu </w:t>
        </w:r>
      </w:ins>
      <w:r w:rsidR="00F43018">
        <w:rPr>
          <w:lang w:val="fr-CH"/>
        </w:rPr>
        <w:t>dans le bureau de Miles.</w:t>
      </w:r>
      <w:r w:rsidR="0018263C">
        <w:rPr>
          <w:lang w:val="fr-CH"/>
        </w:rPr>
        <w:t xml:space="preserve"> </w:t>
      </w:r>
      <w:del w:id="456" w:author="Anas Sareen" w:date="2016-12-11T18:05:00Z">
        <w:r w:rsidR="0018263C" w:rsidDel="006714B9">
          <w:rPr>
            <w:lang w:val="fr-CH"/>
          </w:rPr>
          <w:delText>Toute l</w:delText>
        </w:r>
      </w:del>
      <w:ins w:id="457" w:author="Anas Sareen" w:date="2016-12-11T18:05:00Z">
        <w:r w:rsidR="006714B9">
          <w:rPr>
            <w:lang w:val="fr-CH"/>
          </w:rPr>
          <w:t>La</w:t>
        </w:r>
      </w:ins>
      <w:del w:id="458" w:author="Anas Sareen" w:date="2016-12-11T18:05:00Z">
        <w:r w:rsidR="0018263C" w:rsidDel="006714B9">
          <w:rPr>
            <w:lang w:val="fr-CH"/>
          </w:rPr>
          <w:delText>a</w:delText>
        </w:r>
      </w:del>
      <w:r w:rsidR="0018263C">
        <w:rPr>
          <w:lang w:val="fr-CH"/>
        </w:rPr>
        <w:t xml:space="preserve"> dynamique de la scène du film se retrouve</w:t>
      </w:r>
      <w:ins w:id="459" w:author="Anas Sareen" w:date="2016-12-11T18:05:00Z">
        <w:r w:rsidR="006714B9">
          <w:rPr>
            <w:lang w:val="fr-CH"/>
          </w:rPr>
          <w:t xml:space="preserve"> donc</w:t>
        </w:r>
      </w:ins>
      <w:r w:rsidR="0018263C">
        <w:rPr>
          <w:lang w:val="fr-CH"/>
        </w:rPr>
        <w:t xml:space="preserve"> dans le roman :</w:t>
      </w:r>
      <w:ins w:id="460" w:author="Anas Sareen" w:date="2016-12-11T18:05:00Z">
        <w:r w:rsidR="006714B9">
          <w:rPr>
            <w:lang w:val="fr-CH"/>
          </w:rPr>
          <w:t xml:space="preserve"> l’</w:t>
        </w:r>
      </w:ins>
      <w:del w:id="461" w:author="Anas Sareen" w:date="2016-12-11T18:05:00Z">
        <w:r w:rsidR="0018263C" w:rsidDel="006714B9">
          <w:rPr>
            <w:lang w:val="fr-CH"/>
          </w:rPr>
          <w:delText xml:space="preserve"> </w:delText>
        </w:r>
      </w:del>
      <w:r w:rsidR="0018263C">
        <w:rPr>
          <w:lang w:val="fr-CH"/>
        </w:rPr>
        <w:t>irruption de plusieurs individus dans le bureau</w:t>
      </w:r>
      <w:ins w:id="462" w:author="Anas Sareen" w:date="2016-12-11T18:06:00Z">
        <w:r w:rsidR="006714B9">
          <w:rPr>
            <w:lang w:val="fr-CH"/>
          </w:rPr>
          <w:t xml:space="preserve"> et</w:t>
        </w:r>
      </w:ins>
      <w:del w:id="463" w:author="Anas Sareen" w:date="2016-12-11T18:06:00Z">
        <w:r w:rsidR="0018263C" w:rsidDel="006714B9">
          <w:rPr>
            <w:lang w:val="fr-CH"/>
          </w:rPr>
          <w:delText>,</w:delText>
        </w:r>
      </w:del>
      <w:r w:rsidR="0018263C">
        <w:rPr>
          <w:lang w:val="fr-CH"/>
        </w:rPr>
        <w:t xml:space="preserve"> </w:t>
      </w:r>
      <w:ins w:id="464" w:author="Anas Sareen" w:date="2016-12-11T18:05:00Z">
        <w:r w:rsidR="006714B9">
          <w:rPr>
            <w:lang w:val="fr-CH"/>
          </w:rPr>
          <w:t xml:space="preserve">une </w:t>
        </w:r>
      </w:ins>
      <w:r w:rsidR="0018263C">
        <w:rPr>
          <w:lang w:val="fr-CH"/>
        </w:rPr>
        <w:t>longue discussion</w:t>
      </w:r>
      <w:r w:rsidR="00835396">
        <w:rPr>
          <w:rStyle w:val="FootnoteReference"/>
          <w:lang w:val="fr-CH"/>
        </w:rPr>
        <w:footnoteReference w:id="91"/>
      </w:r>
      <w:r w:rsidR="0018263C">
        <w:rPr>
          <w:lang w:val="fr-CH"/>
        </w:rPr>
        <w:t xml:space="preserve"> sur le </w:t>
      </w:r>
      <w:r w:rsidR="0018263C">
        <w:rPr>
          <w:i/>
          <w:lang w:val="fr-CH"/>
        </w:rPr>
        <w:t>pourquoi</w:t>
      </w:r>
      <w:r w:rsidR="0018263C">
        <w:rPr>
          <w:lang w:val="fr-CH"/>
        </w:rPr>
        <w:t xml:space="preserve"> de l’</w:t>
      </w:r>
      <w:r w:rsidR="00C1120A">
        <w:rPr>
          <w:lang w:val="fr-CH"/>
        </w:rPr>
        <w:t>invasion</w:t>
      </w:r>
      <w:ins w:id="465" w:author="Anas Sareen" w:date="2016-12-11T18:06:00Z">
        <w:r w:rsidR="006714B9">
          <w:rPr>
            <w:lang w:val="fr-CH"/>
          </w:rPr>
          <w:t xml:space="preserve"> qui se conclut</w:t>
        </w:r>
      </w:ins>
      <w:r w:rsidR="00C1120A">
        <w:rPr>
          <w:lang w:val="fr-CH"/>
        </w:rPr>
        <w:t xml:space="preserve"> </w:t>
      </w:r>
      <w:del w:id="466" w:author="Anas Sareen" w:date="2016-12-11T18:06:00Z">
        <w:r w:rsidR="00C1120A" w:rsidDel="006714B9">
          <w:rPr>
            <w:lang w:val="fr-CH"/>
          </w:rPr>
          <w:delText>et finalement</w:delText>
        </w:r>
      </w:del>
      <w:ins w:id="467" w:author="Anas Sareen" w:date="2016-12-11T18:06:00Z">
        <w:r w:rsidR="006714B9">
          <w:rPr>
            <w:lang w:val="fr-CH"/>
          </w:rPr>
          <w:t>avec une</w:t>
        </w:r>
      </w:ins>
      <w:r w:rsidR="00C1120A">
        <w:rPr>
          <w:lang w:val="fr-CH"/>
        </w:rPr>
        <w:t xml:space="preserve"> lutte</w:t>
      </w:r>
      <w:del w:id="468" w:author="Anas Sareen" w:date="2016-12-11T18:06:00Z">
        <w:r w:rsidR="00C1120A" w:rsidDel="006714B9">
          <w:rPr>
            <w:lang w:val="fr-CH"/>
          </w:rPr>
          <w:delText xml:space="preserve"> physique</w:delText>
        </w:r>
      </w:del>
      <w:r w:rsidR="00C1120A">
        <w:rPr>
          <w:lang w:val="fr-CH"/>
        </w:rPr>
        <w:t xml:space="preserve"> </w:t>
      </w:r>
      <w:r w:rsidR="009962FA">
        <w:rPr>
          <w:lang w:val="fr-CH"/>
        </w:rPr>
        <w:t>entre Miles et les intrus.</w:t>
      </w:r>
      <w:r w:rsidR="000F23B3">
        <w:rPr>
          <w:lang w:val="fr-CH"/>
        </w:rPr>
        <w:t xml:space="preserve"> Ce </w:t>
      </w:r>
      <w:r w:rsidR="000F23B3" w:rsidRPr="006714B9">
        <w:rPr>
          <w:lang w:val="fr-CH"/>
          <w:rPrChange w:id="469" w:author="Anas Sareen" w:date="2016-12-11T18:06:00Z">
            <w:rPr>
              <w:i/>
              <w:lang w:val="fr-CH"/>
            </w:rPr>
          </w:rPrChange>
        </w:rPr>
        <w:t>déplacement</w:t>
      </w:r>
      <w:r w:rsidR="000F23B3">
        <w:rPr>
          <w:lang w:val="fr-CH"/>
        </w:rPr>
        <w:t xml:space="preserve"> e</w:t>
      </w:r>
      <w:ins w:id="470" w:author="Anas Sareen" w:date="2016-12-11T18:06:00Z">
        <w:r w:rsidR="006714B9">
          <w:rPr>
            <w:lang w:val="fr-CH"/>
          </w:rPr>
          <w:t>t</w:t>
        </w:r>
      </w:ins>
      <w:del w:id="471" w:author="Anas Sareen" w:date="2016-12-11T18:06:00Z">
        <w:r w:rsidR="000F23B3" w:rsidDel="006714B9">
          <w:rPr>
            <w:lang w:val="fr-CH"/>
          </w:rPr>
          <w:delText>t</w:delText>
        </w:r>
      </w:del>
      <w:r w:rsidR="000F23B3">
        <w:rPr>
          <w:lang w:val="fr-CH"/>
        </w:rPr>
        <w:t xml:space="preserve"> ajout est </w:t>
      </w:r>
      <w:r w:rsidR="007E4EEA">
        <w:rPr>
          <w:lang w:val="fr-CH"/>
        </w:rPr>
        <w:t>la trace</w:t>
      </w:r>
      <w:r w:rsidR="000F23B3">
        <w:rPr>
          <w:lang w:val="fr-CH"/>
        </w:rPr>
        <w:t xml:space="preserve"> la plus significative de l’influence </w:t>
      </w:r>
      <w:r w:rsidR="000F23B3" w:rsidRPr="006714B9">
        <w:rPr>
          <w:highlight w:val="yellow"/>
          <w:lang w:val="fr-CH"/>
          <w:rPrChange w:id="472" w:author="Anas Sareen" w:date="2016-12-11T18:07:00Z">
            <w:rPr>
              <w:lang w:val="fr-CH"/>
            </w:rPr>
          </w:rPrChange>
        </w:rPr>
        <w:t>du scén</w:t>
      </w:r>
      <w:r w:rsidR="007E4EEA" w:rsidRPr="006714B9">
        <w:rPr>
          <w:highlight w:val="yellow"/>
          <w:lang w:val="fr-CH"/>
          <w:rPrChange w:id="473" w:author="Anas Sareen" w:date="2016-12-11T18:07:00Z">
            <w:rPr>
              <w:lang w:val="fr-CH"/>
            </w:rPr>
          </w:rPrChange>
        </w:rPr>
        <w:t>ario</w:t>
      </w:r>
      <w:ins w:id="474" w:author="Anas Sareen" w:date="2016-12-11T18:07:00Z">
        <w:r w:rsidR="006714B9" w:rsidRPr="006714B9">
          <w:rPr>
            <w:highlight w:val="yellow"/>
            <w:lang w:val="fr-CH"/>
            <w:rPrChange w:id="475" w:author="Anas Sareen" w:date="2016-12-11T18:07:00Z">
              <w:rPr>
                <w:lang w:val="fr-CH"/>
              </w:rPr>
            </w:rPrChange>
          </w:rPr>
          <w:t xml:space="preserve"> (ou du film ?)</w:t>
        </w:r>
      </w:ins>
      <w:r w:rsidR="007E4EEA">
        <w:rPr>
          <w:lang w:val="fr-CH"/>
        </w:rPr>
        <w:t xml:space="preserve"> sur le roman, puisqu’il </w:t>
      </w:r>
      <w:del w:id="476" w:author="Anas Sareen" w:date="2016-12-11T18:07:00Z">
        <w:r w:rsidR="007E4EEA" w:rsidDel="006714B9">
          <w:rPr>
            <w:lang w:val="fr-CH"/>
          </w:rPr>
          <w:delText xml:space="preserve">double </w:delText>
        </w:r>
      </w:del>
      <w:ins w:id="477" w:author="Anas Sareen" w:date="2016-12-11T18:07:00Z">
        <w:r w:rsidR="006714B9">
          <w:rPr>
            <w:lang w:val="fr-CH"/>
          </w:rPr>
          <w:t xml:space="preserve">reproduit </w:t>
        </w:r>
      </w:ins>
      <w:del w:id="478" w:author="Anas Sareen" w:date="2016-12-11T18:07:00Z">
        <w:r w:rsidR="007E4EEA" w:rsidDel="006714B9">
          <w:rPr>
            <w:lang w:val="fr-CH"/>
          </w:rPr>
          <w:delText xml:space="preserve">quasiment </w:delText>
        </w:r>
      </w:del>
      <w:r w:rsidR="007E4EEA">
        <w:rPr>
          <w:lang w:val="fr-CH"/>
        </w:rPr>
        <w:t>une des scènes pour l’inclure à nouveau plus tard dans le récit.</w:t>
      </w:r>
    </w:p>
    <w:p w14:paraId="7A906C7B" w14:textId="1806AA7D" w:rsidR="007E4EEA" w:rsidRDefault="007E4EEA" w:rsidP="007E4EEA">
      <w:pPr>
        <w:pStyle w:val="Mmoire"/>
        <w:rPr>
          <w:lang w:val="fr-CH"/>
        </w:rPr>
      </w:pPr>
      <w:r>
        <w:rPr>
          <w:lang w:val="fr-CH"/>
        </w:rPr>
        <w:tab/>
        <w:t>Toutefois, certains changements dans la conversion du feuilleton au roman</w:t>
      </w:r>
      <w:del w:id="479" w:author="Anas Sareen" w:date="2016-12-11T18:07:00Z">
        <w:r w:rsidDel="006714B9">
          <w:rPr>
            <w:lang w:val="fr-CH"/>
          </w:rPr>
          <w:delText>d</w:delText>
        </w:r>
      </w:del>
      <w:r>
        <w:rPr>
          <w:lang w:val="fr-CH"/>
        </w:rPr>
        <w:t xml:space="preserve"> sont difficilement attribuables au film : l’insistance dans les descriptions de la ville de Santa Mira et de son histoire. Ces longues descriptions sont ajoutées à travers </w:t>
      </w:r>
      <w:del w:id="480" w:author="Anas Sareen" w:date="2016-12-11T18:08:00Z">
        <w:r w:rsidDel="006714B9">
          <w:rPr>
            <w:lang w:val="fr-CH"/>
          </w:rPr>
          <w:delText xml:space="preserve">tout </w:delText>
        </w:r>
      </w:del>
      <w:r>
        <w:rPr>
          <w:lang w:val="fr-CH"/>
        </w:rPr>
        <w:t xml:space="preserve">le récit, avec comme point significatif l’ajout d’un chapitre </w:t>
      </w:r>
      <w:del w:id="481" w:author="Anas Sareen" w:date="2016-12-11T18:08:00Z">
        <w:r w:rsidDel="006714B9">
          <w:rPr>
            <w:lang w:val="fr-CH"/>
          </w:rPr>
          <w:delText xml:space="preserve">complètement </w:delText>
        </w:r>
      </w:del>
      <w:r>
        <w:rPr>
          <w:lang w:val="fr-CH"/>
        </w:rPr>
        <w:t xml:space="preserve">absent du feuilleton </w:t>
      </w:r>
      <w:del w:id="482" w:author="Anas Sareen" w:date="2016-12-11T18:08:00Z">
        <w:r w:rsidDel="006714B9">
          <w:rPr>
            <w:lang w:val="fr-CH"/>
          </w:rPr>
          <w:delText xml:space="preserve">et </w:delText>
        </w:r>
      </w:del>
      <w:ins w:id="483" w:author="Anas Sareen" w:date="2016-12-11T18:08:00Z">
        <w:r w:rsidR="006714B9">
          <w:rPr>
            <w:lang w:val="fr-CH"/>
          </w:rPr>
          <w:t xml:space="preserve">qui </w:t>
        </w:r>
      </w:ins>
      <w:r>
        <w:rPr>
          <w:lang w:val="fr-CH"/>
        </w:rPr>
        <w:t>décri</w:t>
      </w:r>
      <w:ins w:id="484" w:author="Anas Sareen" w:date="2016-12-11T18:08:00Z">
        <w:r w:rsidR="006714B9">
          <w:rPr>
            <w:lang w:val="fr-CH"/>
          </w:rPr>
          <w:t>t</w:t>
        </w:r>
      </w:ins>
      <w:del w:id="485" w:author="Anas Sareen" w:date="2016-12-11T18:08:00Z">
        <w:r w:rsidDel="006714B9">
          <w:rPr>
            <w:lang w:val="fr-CH"/>
          </w:rPr>
          <w:delText>vant</w:delText>
        </w:r>
      </w:del>
      <w:r>
        <w:rPr>
          <w:lang w:val="fr-CH"/>
        </w:rPr>
        <w:t xml:space="preserve"> </w:t>
      </w:r>
      <w:del w:id="486" w:author="Anas Sareen" w:date="2016-12-11T18:08:00Z">
        <w:r w:rsidDel="006714B9">
          <w:rPr>
            <w:lang w:val="fr-CH"/>
          </w:rPr>
          <w:delText xml:space="preserve">en détail </w:delText>
        </w:r>
      </w:del>
      <w:r>
        <w:rPr>
          <w:lang w:val="fr-CH"/>
        </w:rPr>
        <w:t xml:space="preserve">une ville </w:t>
      </w:r>
      <w:r>
        <w:rPr>
          <w:i/>
          <w:lang w:val="fr-CH"/>
        </w:rPr>
        <w:t>envahie</w:t>
      </w:r>
      <w:r>
        <w:rPr>
          <w:lang w:val="fr-CH"/>
        </w:rPr>
        <w:t xml:space="preserve"> ayant perdu son âme</w:t>
      </w:r>
      <w:ins w:id="487" w:author="Anas Sareen" w:date="2016-12-11T18:08:00Z">
        <w:r w:rsidR="006714B9" w:rsidRPr="006714B9">
          <w:rPr>
            <w:lang w:val="fr-CH"/>
          </w:rPr>
          <w:t xml:space="preserve"> </w:t>
        </w:r>
        <w:r w:rsidR="006714B9">
          <w:rPr>
            <w:lang w:val="fr-CH"/>
          </w:rPr>
          <w:t xml:space="preserve">en détail </w:t>
        </w:r>
      </w:ins>
      <w:r>
        <w:rPr>
          <w:rStyle w:val="FootnoteReference"/>
          <w:lang w:val="fr-CH"/>
        </w:rPr>
        <w:footnoteReference w:id="92"/>
      </w:r>
      <w:r>
        <w:rPr>
          <w:lang w:val="fr-CH"/>
        </w:rPr>
        <w:t>.</w:t>
      </w:r>
      <w:r w:rsidR="0048334F">
        <w:rPr>
          <w:lang w:val="fr-CH"/>
        </w:rPr>
        <w:t xml:space="preserve"> Critique à peine déguisée des conséquences de la modernité sur le mode de vie traditionnel américain</w:t>
      </w:r>
      <w:r w:rsidR="0048334F">
        <w:rPr>
          <w:rStyle w:val="FootnoteReference"/>
          <w:lang w:val="fr-CH"/>
        </w:rPr>
        <w:footnoteReference w:id="93"/>
      </w:r>
      <w:r w:rsidR="0087243D">
        <w:rPr>
          <w:lang w:val="fr-CH"/>
        </w:rPr>
        <w:t xml:space="preserve"> déjà présente dans le feuilleton </w:t>
      </w:r>
      <w:del w:id="488" w:author="Anas Sareen" w:date="2016-12-11T18:09:00Z">
        <w:r w:rsidR="0087243D" w:rsidDel="006714B9">
          <w:rPr>
            <w:lang w:val="fr-CH"/>
          </w:rPr>
          <w:delText>(</w:delText>
        </w:r>
      </w:del>
      <w:r w:rsidR="0087243D">
        <w:rPr>
          <w:lang w:val="fr-CH"/>
        </w:rPr>
        <w:t xml:space="preserve">et </w:t>
      </w:r>
      <w:del w:id="489" w:author="Anas Sareen" w:date="2016-12-11T18:08:00Z">
        <w:r w:rsidR="0087243D" w:rsidDel="006714B9">
          <w:rPr>
            <w:lang w:val="fr-CH"/>
          </w:rPr>
          <w:delText>fac</w:delText>
        </w:r>
        <w:r w:rsidR="00D31DA2" w:rsidDel="006714B9">
          <w:rPr>
            <w:lang w:val="fr-CH"/>
          </w:rPr>
          <w:delText xml:space="preserve">ilement décelable </w:delText>
        </w:r>
      </w:del>
      <w:r w:rsidR="00D31DA2">
        <w:rPr>
          <w:lang w:val="fr-CH"/>
        </w:rPr>
        <w:t>dans le film</w:t>
      </w:r>
      <w:del w:id="490" w:author="Anas Sareen" w:date="2016-12-11T18:09:00Z">
        <w:r w:rsidR="00D31DA2" w:rsidDel="006714B9">
          <w:rPr>
            <w:lang w:val="fr-CH"/>
          </w:rPr>
          <w:delText>)</w:delText>
        </w:r>
      </w:del>
      <w:r w:rsidR="00D31DA2">
        <w:rPr>
          <w:lang w:val="fr-CH"/>
        </w:rPr>
        <w:t xml:space="preserve">, elle occupe </w:t>
      </w:r>
      <w:ins w:id="491" w:author="Anas Sareen" w:date="2016-12-11T18:09:00Z">
        <w:r w:rsidR="00CD1084">
          <w:rPr>
            <w:lang w:val="fr-CH"/>
          </w:rPr>
          <w:t xml:space="preserve">une place prédominante </w:t>
        </w:r>
      </w:ins>
      <w:r w:rsidR="00D31DA2">
        <w:rPr>
          <w:lang w:val="fr-CH"/>
        </w:rPr>
        <w:t>dans le roman</w:t>
      </w:r>
      <w:del w:id="492" w:author="Anas Sareen" w:date="2016-12-11T18:09:00Z">
        <w:r w:rsidR="00D31DA2" w:rsidDel="00CD1084">
          <w:rPr>
            <w:lang w:val="fr-CH"/>
          </w:rPr>
          <w:delText xml:space="preserve"> une place prédominante</w:delText>
        </w:r>
      </w:del>
      <w:r w:rsidR="00D31DA2">
        <w:rPr>
          <w:lang w:val="fr-CH"/>
        </w:rPr>
        <w:t>.</w:t>
      </w:r>
      <w:r w:rsidR="00DA7EEF">
        <w:rPr>
          <w:lang w:val="fr-CH"/>
        </w:rPr>
        <w:t xml:space="preserve"> Si le chapitre en question </w:t>
      </w:r>
      <w:del w:id="493" w:author="Anas Sareen" w:date="2016-12-11T18:09:00Z">
        <w:r w:rsidR="00DA7EEF" w:rsidDel="00CD1084">
          <w:rPr>
            <w:lang w:val="fr-CH"/>
          </w:rPr>
          <w:delText>(une virée à travers le</w:delText>
        </w:r>
        <w:r w:rsidR="006C7605" w:rsidDel="00CD1084">
          <w:rPr>
            <w:lang w:val="fr-CH"/>
          </w:rPr>
          <w:delText>s</w:delText>
        </w:r>
        <w:r w:rsidR="00DA7EEF" w:rsidDel="00CD1084">
          <w:rPr>
            <w:lang w:val="fr-CH"/>
          </w:rPr>
          <w:delText xml:space="preserve"> rue</w:delText>
        </w:r>
        <w:r w:rsidR="006C7605" w:rsidDel="00CD1084">
          <w:rPr>
            <w:lang w:val="fr-CH"/>
          </w:rPr>
          <w:delText>s</w:delText>
        </w:r>
        <w:r w:rsidR="00DA7EEF" w:rsidDel="00CD1084">
          <w:rPr>
            <w:lang w:val="fr-CH"/>
          </w:rPr>
          <w:delText xml:space="preserve"> de Santa Mira) </w:delText>
        </w:r>
      </w:del>
      <w:r w:rsidR="00DA7EEF">
        <w:rPr>
          <w:lang w:val="fr-CH"/>
        </w:rPr>
        <w:t xml:space="preserve">est totalement absent du film de Siegel, la critique qu’il articule </w:t>
      </w:r>
      <w:r w:rsidR="00AB0180">
        <w:rPr>
          <w:lang w:val="fr-CH"/>
        </w:rPr>
        <w:t>est centrale à la quatrième scène du film</w:t>
      </w:r>
      <w:r w:rsidR="00AB0180">
        <w:rPr>
          <w:rStyle w:val="FootnoteReference"/>
          <w:lang w:val="fr-CH"/>
        </w:rPr>
        <w:footnoteReference w:id="94"/>
      </w:r>
      <w:r w:rsidR="00BD323F">
        <w:rPr>
          <w:lang w:val="fr-CH"/>
        </w:rPr>
        <w:t xml:space="preserve"> dans laquelle Miles –roulant en voiture en direction de Santa Mira– assiste à une tentative de fugue de J</w:t>
      </w:r>
      <w:r w:rsidR="00F6645B">
        <w:rPr>
          <w:lang w:val="fr-CH"/>
        </w:rPr>
        <w:t>immy Grimaldi dont le père</w:t>
      </w:r>
      <w:del w:id="494" w:author="Anas Sareen" w:date="2016-12-11T18:09:00Z">
        <w:r w:rsidR="00F6645B" w:rsidDel="00CD1084">
          <w:rPr>
            <w:lang w:val="fr-CH"/>
          </w:rPr>
          <w:delText xml:space="preserve"> (Joe</w:delText>
        </w:r>
        <w:r w:rsidR="00BD323F" w:rsidDel="00CD1084">
          <w:rPr>
            <w:lang w:val="fr-CH"/>
          </w:rPr>
          <w:delText xml:space="preserve"> Grimaldi)</w:delText>
        </w:r>
      </w:del>
      <w:r w:rsidR="00F6645B">
        <w:rPr>
          <w:lang w:val="fr-CH"/>
        </w:rPr>
        <w:t xml:space="preserve"> tient un stand de vente de légumes au bord de la route. En partant, </w:t>
      </w:r>
      <w:del w:id="495" w:author="Anas Sareen" w:date="2016-12-11T18:09:00Z">
        <w:r w:rsidR="00F6645B" w:rsidDel="00CD1084">
          <w:rPr>
            <w:lang w:val="fr-CH"/>
          </w:rPr>
          <w:delText xml:space="preserve">une </w:delText>
        </w:r>
      </w:del>
      <w:ins w:id="496" w:author="Anas Sareen" w:date="2016-12-11T18:09:00Z">
        <w:r w:rsidR="00CD1084">
          <w:rPr>
            <w:lang w:val="fr-CH"/>
          </w:rPr>
          <w:t xml:space="preserve">la </w:t>
        </w:r>
      </w:ins>
      <w:r w:rsidR="00F6645B">
        <w:rPr>
          <w:lang w:val="fr-CH"/>
        </w:rPr>
        <w:t xml:space="preserve">voix-over de Miles lance « Et ce stand fermé et plein d’ordures aurait </w:t>
      </w:r>
      <w:r w:rsidR="003D1369">
        <w:rPr>
          <w:lang w:val="fr-CH"/>
        </w:rPr>
        <w:t>dû</w:t>
      </w:r>
      <w:r w:rsidR="00763033">
        <w:rPr>
          <w:lang w:val="fr-CH"/>
        </w:rPr>
        <w:t xml:space="preserve"> m’évoquer </w:t>
      </w:r>
      <w:r w:rsidR="00F6645B">
        <w:rPr>
          <w:lang w:val="fr-CH"/>
        </w:rPr>
        <w:t xml:space="preserve">quelque chose. La dernière fois que je l’ai vu il y’a moins d’un mois, c’était le </w:t>
      </w:r>
      <w:r w:rsidR="003D1369">
        <w:rPr>
          <w:lang w:val="fr-CH"/>
        </w:rPr>
        <w:t>magasin</w:t>
      </w:r>
      <w:r w:rsidR="00F6645B">
        <w:rPr>
          <w:lang w:val="fr-CH"/>
        </w:rPr>
        <w:t xml:space="preserve"> le plus propre et le plus visité au bord de la route »</w:t>
      </w:r>
      <w:r w:rsidR="00F6645B">
        <w:rPr>
          <w:rStyle w:val="FootnoteReference"/>
          <w:lang w:val="fr-CH"/>
        </w:rPr>
        <w:footnoteReference w:id="95"/>
      </w:r>
      <w:r w:rsidR="003C4007">
        <w:rPr>
          <w:lang w:val="fr-CH"/>
        </w:rPr>
        <w:t xml:space="preserve">. Cette scène </w:t>
      </w:r>
      <w:del w:id="497" w:author="Anas Sareen" w:date="2016-12-11T18:10:00Z">
        <w:r w:rsidR="003C4007" w:rsidDel="00CD1084">
          <w:rPr>
            <w:lang w:val="fr-CH"/>
          </w:rPr>
          <w:delText>avance évidemment</w:delText>
        </w:r>
      </w:del>
      <w:ins w:id="498" w:author="Anas Sareen" w:date="2016-12-11T18:10:00Z">
        <w:r w:rsidR="00CD1084">
          <w:rPr>
            <w:lang w:val="fr-CH"/>
          </w:rPr>
          <w:t>contribue à renforcer</w:t>
        </w:r>
      </w:ins>
      <w:r w:rsidR="003C4007">
        <w:rPr>
          <w:lang w:val="fr-CH"/>
        </w:rPr>
        <w:t xml:space="preserve"> le </w:t>
      </w:r>
      <w:ins w:id="499" w:author="Anas Sareen" w:date="2016-12-11T18:10:00Z">
        <w:r w:rsidR="00CD1084">
          <w:rPr>
            <w:lang w:val="fr-CH"/>
          </w:rPr>
          <w:t xml:space="preserve">ton </w:t>
        </w:r>
      </w:ins>
      <w:del w:id="500" w:author="Anas Sareen" w:date="2016-12-11T18:10:00Z">
        <w:r w:rsidR="003C4007" w:rsidDel="00CD1084">
          <w:rPr>
            <w:lang w:val="fr-CH"/>
          </w:rPr>
          <w:delText xml:space="preserve">côté </w:delText>
        </w:r>
      </w:del>
      <w:r w:rsidR="003C4007">
        <w:rPr>
          <w:lang w:val="fr-CH"/>
        </w:rPr>
        <w:t>mystérieux du film, mais évoque aussi une certaine nostalgie de la part du narrateur</w:t>
      </w:r>
      <w:del w:id="501" w:author="Anas Sareen" w:date="2016-12-11T18:10:00Z">
        <w:r w:rsidR="003C4007" w:rsidDel="00CD1084">
          <w:rPr>
            <w:lang w:val="fr-CH"/>
          </w:rPr>
          <w:delText xml:space="preserve"> envers un passé meilleur</w:delText>
        </w:r>
      </w:del>
      <w:r w:rsidR="003C4007">
        <w:rPr>
          <w:lang w:val="fr-CH"/>
        </w:rPr>
        <w:t>.</w:t>
      </w:r>
    </w:p>
    <w:p w14:paraId="1D94029F" w14:textId="695AFDE8" w:rsidR="003C7CF1" w:rsidRDefault="00EA452E" w:rsidP="003C7CF1">
      <w:pPr>
        <w:pStyle w:val="Mmoire"/>
        <w:rPr>
          <w:lang w:val="fr-CH"/>
        </w:rPr>
      </w:pPr>
      <w:r>
        <w:rPr>
          <w:lang w:val="fr-CH"/>
        </w:rPr>
        <w:tab/>
        <w:t xml:space="preserve">Difficile de donner ici une réponse définitive </w:t>
      </w:r>
      <w:ins w:id="502" w:author="Anas Sareen" w:date="2016-12-11T18:10:00Z">
        <w:r w:rsidR="00CD1084">
          <w:rPr>
            <w:lang w:val="fr-CH"/>
          </w:rPr>
          <w:t xml:space="preserve">quant </w:t>
        </w:r>
      </w:ins>
      <w:r>
        <w:rPr>
          <w:lang w:val="fr-CH"/>
        </w:rPr>
        <w:t>à l’influence du film dans la conversion du feuilleton au roman, mais certains éléments permettent de au moins imaginer une certaine porosité entre les différentes version</w:t>
      </w:r>
      <w:r w:rsidR="001A3A2C">
        <w:rPr>
          <w:lang w:val="fr-CH"/>
        </w:rPr>
        <w:t xml:space="preserve">s. Dans tous les cas, cette comparaison a </w:t>
      </w:r>
      <w:r w:rsidR="001A3A2C">
        <w:rPr>
          <w:lang w:val="fr-CH"/>
        </w:rPr>
        <w:lastRenderedPageBreak/>
        <w:t xml:space="preserve">montré que </w:t>
      </w:r>
      <w:r w:rsidR="0030064E">
        <w:rPr>
          <w:lang w:val="fr-CH"/>
        </w:rPr>
        <w:t xml:space="preserve">les changements apportés par Finney à son histoire lors pour l’édition du roman ne sont pas uniquement imputables </w:t>
      </w:r>
      <w:r w:rsidR="00794963">
        <w:rPr>
          <w:lang w:val="fr-CH"/>
        </w:rPr>
        <w:t xml:space="preserve">au changement de </w:t>
      </w:r>
      <w:r w:rsidR="00794963" w:rsidRPr="00794963">
        <w:rPr>
          <w:i/>
          <w:lang w:val="fr-CH"/>
        </w:rPr>
        <w:t>format</w:t>
      </w:r>
      <w:r w:rsidR="00794963">
        <w:rPr>
          <w:lang w:val="fr-CH"/>
        </w:rPr>
        <w:t xml:space="preserve"> de publication : ils trahissent une volonté de l’</w:t>
      </w:r>
      <w:r w:rsidR="00531886">
        <w:rPr>
          <w:lang w:val="fr-CH"/>
        </w:rPr>
        <w:t>auteur d’ajuster son histoire à travers des modifications de fond plus conséquentes.</w:t>
      </w:r>
      <w:r w:rsidR="00E31FDC">
        <w:rPr>
          <w:lang w:val="fr-CH"/>
        </w:rPr>
        <w:t xml:space="preserve"> La prochaine partie propose d’étudier comment cette volonté se manifeste également dans les éditions ultérieures du roman, modifications qu’il est particulièrement </w:t>
      </w:r>
      <w:r w:rsidR="000E1917">
        <w:rPr>
          <w:lang w:val="fr-CH"/>
        </w:rPr>
        <w:t>intéressant</w:t>
      </w:r>
      <w:r w:rsidR="00E31FDC">
        <w:rPr>
          <w:lang w:val="fr-CH"/>
        </w:rPr>
        <w:t xml:space="preserve"> d’aborder à l’aune des adaptations ultérieures de l’histoire de Finney au cinéma.</w:t>
      </w:r>
    </w:p>
    <w:p w14:paraId="3D1EC55A" w14:textId="77777777" w:rsidR="00CD1084" w:rsidRDefault="00CD1084" w:rsidP="003C7CF1">
      <w:pPr>
        <w:pStyle w:val="Heading2"/>
        <w:rPr>
          <w:ins w:id="503" w:author="Anas Sareen" w:date="2016-12-11T18:11:00Z"/>
          <w:lang w:val="fr-CH"/>
        </w:rPr>
      </w:pPr>
    </w:p>
    <w:p w14:paraId="52354E20" w14:textId="4ADD6E10" w:rsidR="003C7CF1" w:rsidRDefault="003C7CF1" w:rsidP="003C7CF1">
      <w:pPr>
        <w:pStyle w:val="Heading2"/>
        <w:rPr>
          <w:lang w:val="fr-CH"/>
        </w:rPr>
      </w:pPr>
      <w:r w:rsidRPr="0084461A">
        <w:rPr>
          <w:lang w:val="fr-CH"/>
        </w:rPr>
        <w:t>(</w:t>
      </w:r>
      <w:r w:rsidR="005C262F">
        <w:rPr>
          <w:lang w:val="fr-CH"/>
        </w:rPr>
        <w:t xml:space="preserve">The </w:t>
      </w:r>
      <w:r w:rsidRPr="0084461A">
        <w:rPr>
          <w:i/>
          <w:lang w:val="fr-CH"/>
        </w:rPr>
        <w:t>Invasion of</w:t>
      </w:r>
      <w:r w:rsidRPr="0084461A">
        <w:rPr>
          <w:lang w:val="fr-CH"/>
        </w:rPr>
        <w:t xml:space="preserve">) </w:t>
      </w:r>
      <w:r w:rsidRPr="0084461A">
        <w:rPr>
          <w:i/>
          <w:lang w:val="fr-CH"/>
        </w:rPr>
        <w:t>The Body Snatchers</w:t>
      </w:r>
      <w:r w:rsidRPr="0084461A">
        <w:rPr>
          <w:lang w:val="fr-CH"/>
        </w:rPr>
        <w:t xml:space="preserve"> </w:t>
      </w:r>
      <w:r w:rsidRPr="00A26343">
        <w:rPr>
          <w:lang w:val="fr-CH"/>
        </w:rPr>
        <w:t xml:space="preserve">comme une série </w:t>
      </w:r>
      <w:r w:rsidR="0084461A">
        <w:rPr>
          <w:lang w:val="fr-CH"/>
        </w:rPr>
        <w:t xml:space="preserve">littéraire </w:t>
      </w:r>
      <w:r w:rsidRPr="00A26343">
        <w:rPr>
          <w:lang w:val="fr-CH"/>
        </w:rPr>
        <w:t>parallèle</w:t>
      </w:r>
    </w:p>
    <w:p w14:paraId="43904134" w14:textId="7D7A55BF" w:rsidR="006E0CF5" w:rsidRDefault="009A26C4" w:rsidP="006E0CF5">
      <w:pPr>
        <w:pStyle w:val="Mmoire"/>
      </w:pPr>
      <w:r>
        <w:rPr>
          <w:lang w:val="fr-CH"/>
        </w:rPr>
        <w:t xml:space="preserve">Lors de sa première publication en 1955 par Dell et </w:t>
      </w:r>
      <w:r w:rsidRPr="0088102A">
        <w:t xml:space="preserve">Eyre &amp; </w:t>
      </w:r>
      <w:proofErr w:type="spellStart"/>
      <w:r w:rsidRPr="0088102A">
        <w:t>Spottiswoode</w:t>
      </w:r>
      <w:proofErr w:type="spellEnd"/>
      <w:r>
        <w:t xml:space="preserve">, le roman de Jack </w:t>
      </w:r>
      <w:proofErr w:type="spellStart"/>
      <w:r>
        <w:t>Finney</w:t>
      </w:r>
      <w:proofErr w:type="spellEnd"/>
      <w:r>
        <w:t xml:space="preserve"> porte encore le titre de </w:t>
      </w:r>
      <w:r>
        <w:rPr>
          <w:i/>
        </w:rPr>
        <w:t xml:space="preserve">The Body </w:t>
      </w:r>
      <w:proofErr w:type="spellStart"/>
      <w:r>
        <w:rPr>
          <w:i/>
        </w:rPr>
        <w:t>Snatchers</w:t>
      </w:r>
      <w:proofErr w:type="spellEnd"/>
      <w:r w:rsidR="003E5422">
        <w:t xml:space="preserve">, </w:t>
      </w:r>
      <w:r w:rsidR="005C262F">
        <w:t xml:space="preserve">le titre va toutefois être amené </w:t>
      </w:r>
      <w:del w:id="504" w:author="Anas Sareen" w:date="2016-12-11T18:11:00Z">
        <w:r w:rsidR="005C262F" w:rsidDel="00CD1084">
          <w:delText xml:space="preserve">par </w:delText>
        </w:r>
      </w:del>
      <w:ins w:id="505" w:author="Anas Sareen" w:date="2016-12-11T18:11:00Z">
        <w:r w:rsidR="00CD1084">
          <w:t xml:space="preserve">à </w:t>
        </w:r>
      </w:ins>
      <w:r w:rsidR="005C262F">
        <w:t>changer : Dell adopt</w:t>
      </w:r>
      <w:ins w:id="506" w:author="Anas Sareen" w:date="2016-12-11T18:11:00Z">
        <w:r w:rsidR="00CD1084">
          <w:t>e</w:t>
        </w:r>
      </w:ins>
      <w:del w:id="507" w:author="Anas Sareen" w:date="2016-12-11T18:11:00Z">
        <w:r w:rsidR="005C262F" w:rsidDel="00CD1084">
          <w:delText>ant</w:delText>
        </w:r>
      </w:del>
      <w:r w:rsidR="005C262F">
        <w:t xml:space="preserve"> </w:t>
      </w:r>
      <w:r w:rsidR="00EB75D9">
        <w:t>le titre « </w:t>
      </w:r>
      <w:r w:rsidR="005C262F">
        <w:rPr>
          <w:i/>
        </w:rPr>
        <w:t xml:space="preserve">The Invasion of the Body </w:t>
      </w:r>
      <w:proofErr w:type="spellStart"/>
      <w:r w:rsidR="005C262F">
        <w:rPr>
          <w:i/>
        </w:rPr>
        <w:t>Snatchers</w:t>
      </w:r>
      <w:proofErr w:type="spellEnd"/>
      <w:r w:rsidR="00EB75D9">
        <w:t> », proche de celui du film, pour la réédition de 1961.</w:t>
      </w:r>
      <w:r w:rsidR="00D856F1">
        <w:t xml:space="preserve"> </w:t>
      </w:r>
      <w:r w:rsidR="00370132">
        <w:t xml:space="preserve">En 1978, date de sortie en salles du remake de Kaufman, Dell réédite encore une fois le livre, </w:t>
      </w:r>
      <w:ins w:id="508" w:author="Anas Sareen" w:date="2016-12-11T18:11:00Z">
        <w:r w:rsidR="00CD1084">
          <w:t xml:space="preserve">et abandonne </w:t>
        </w:r>
      </w:ins>
      <w:r w:rsidR="00370132">
        <w:t xml:space="preserve">cette fois </w:t>
      </w:r>
      <w:del w:id="509" w:author="Anas Sareen" w:date="2016-12-11T18:11:00Z">
        <w:r w:rsidR="00EE3150" w:rsidDel="00CD1084">
          <w:delText xml:space="preserve">abandonnant </w:delText>
        </w:r>
      </w:del>
      <w:r w:rsidR="00EE3150">
        <w:t xml:space="preserve">le « The » </w:t>
      </w:r>
      <w:del w:id="510" w:author="Anas Sareen" w:date="2016-12-11T18:11:00Z">
        <w:r w:rsidR="00EE3150" w:rsidDel="00CD1084">
          <w:delText>et optant ainsi pour le titre exact d</w:delText>
        </w:r>
        <w:r w:rsidR="00A36973" w:rsidDel="00CD1084">
          <w:delText>es</w:delText>
        </w:r>
        <w:r w:rsidR="00EE3150" w:rsidDel="00CD1084">
          <w:delText xml:space="preserve"> film</w:delText>
        </w:r>
        <w:r w:rsidR="00A36973" w:rsidDel="00CD1084">
          <w:delText>s</w:delText>
        </w:r>
      </w:del>
      <w:ins w:id="511" w:author="Anas Sareen" w:date="2016-12-11T18:11:00Z">
        <w:r w:rsidR="00CD1084">
          <w:t>pour adopter le titre exacte du film</w:t>
        </w:r>
      </w:ins>
      <w:del w:id="512" w:author="Anas Sareen" w:date="2016-12-11T18:12:00Z">
        <w:r w:rsidR="00370132" w:rsidDel="00CD1084">
          <w:delText xml:space="preserve"> de </w:delText>
        </w:r>
        <w:r w:rsidR="00370132" w:rsidDel="00CD1084">
          <w:rPr>
            <w:i/>
          </w:rPr>
          <w:delText>Invasion of the Body Snatchers</w:delText>
        </w:r>
        <w:r w:rsidR="00CA54AB" w:rsidDel="00CD1084">
          <w:rPr>
            <w:i/>
          </w:rPr>
          <w:delText> </w:delText>
        </w:r>
      </w:del>
      <w:r w:rsidR="00CA54AB">
        <w:t>; avec une couverture qui, pour la première fois, fait une allusion directe à une adaptation cinématographique</w:t>
      </w:r>
      <w:r w:rsidR="00CA46D7">
        <w:t xml:space="preserve"> </w:t>
      </w:r>
      <w:ins w:id="513" w:author="Anas Sareen" w:date="2016-12-11T18:12:00Z">
        <w:r w:rsidR="00CD1084">
          <w:t xml:space="preserve">de </w:t>
        </w:r>
      </w:ins>
      <w:r w:rsidR="00CA46D7">
        <w:t>par le texte</w:t>
      </w:r>
      <w:r w:rsidR="00CA54AB">
        <w:rPr>
          <w:rStyle w:val="FootnoteReference"/>
        </w:rPr>
        <w:footnoteReference w:id="96"/>
      </w:r>
      <w:r w:rsidR="00CA46D7">
        <w:t xml:space="preserve"> et </w:t>
      </w:r>
      <w:del w:id="514" w:author="Anas Sareen" w:date="2016-12-11T18:12:00Z">
        <w:r w:rsidR="00CA46D7" w:rsidDel="00CD1084">
          <w:delText>l’image de fond</w:delText>
        </w:r>
      </w:del>
      <w:ins w:id="515" w:author="Anas Sareen" w:date="2016-12-11T18:12:00Z">
        <w:r w:rsidR="00CD1084">
          <w:t>l’illustration</w:t>
        </w:r>
      </w:ins>
      <w:r w:rsidR="00CA46D7">
        <w:rPr>
          <w:rStyle w:val="FootnoteReference"/>
        </w:rPr>
        <w:footnoteReference w:id="97"/>
      </w:r>
      <w:r w:rsidR="00CA54AB">
        <w:t xml:space="preserve"> </w:t>
      </w:r>
      <w:r w:rsidR="00CA54AB" w:rsidRPr="00CA54AB">
        <w:rPr>
          <w:highlight w:val="red"/>
        </w:rPr>
        <w:t xml:space="preserve">(fig. </w:t>
      </w:r>
      <w:r w:rsidR="00A45A79">
        <w:rPr>
          <w:highlight w:val="red"/>
        </w:rPr>
        <w:t>X</w:t>
      </w:r>
      <w:r w:rsidR="00CA54AB" w:rsidRPr="00CA54AB">
        <w:rPr>
          <w:highlight w:val="red"/>
        </w:rPr>
        <w:t>X)</w:t>
      </w:r>
      <w:r w:rsidR="00345CEB">
        <w:t>. Ce titre sera conservé pour toutes les éditions ultérieures du roman</w:t>
      </w:r>
      <w:r w:rsidR="00F13CAD">
        <w:rPr>
          <w:rStyle w:val="FootnoteReference"/>
        </w:rPr>
        <w:footnoteReference w:id="98"/>
      </w:r>
      <w:r w:rsidR="00345CEB">
        <w:t xml:space="preserve">, avec </w:t>
      </w:r>
      <w:del w:id="516" w:author="Anas Sareen" w:date="2016-12-11T18:12:00Z">
        <w:r w:rsidR="00345CEB" w:rsidDel="00CD1084">
          <w:delText xml:space="preserve">toutefois </w:delText>
        </w:r>
      </w:del>
      <w:r w:rsidR="00345CEB">
        <w:t>la mention « </w:t>
      </w:r>
      <w:r w:rsidR="00345CEB" w:rsidRPr="00F822D1">
        <w:rPr>
          <w:lang w:val="en-US"/>
        </w:rPr>
        <w:t xml:space="preserve">By Jack Finney, author of </w:t>
      </w:r>
      <w:r w:rsidR="00345CEB" w:rsidRPr="00F822D1">
        <w:rPr>
          <w:i/>
          <w:lang w:val="en-US"/>
        </w:rPr>
        <w:t>Time and Again</w:t>
      </w:r>
      <w:r w:rsidR="00345CEB" w:rsidRPr="00F822D1">
        <w:rPr>
          <w:lang w:val="en-US"/>
        </w:rPr>
        <w:t> </w:t>
      </w:r>
      <w:r w:rsidR="00345CEB">
        <w:t xml:space="preserve">» </w:t>
      </w:r>
      <w:r w:rsidR="00F822D1">
        <w:t>remplaçant</w:t>
      </w:r>
      <w:r w:rsidR="00345CEB">
        <w:t xml:space="preserve"> la référence au film</w:t>
      </w:r>
      <w:r w:rsidR="00F822D1">
        <w:t xml:space="preserve"> au Kaufman</w:t>
      </w:r>
      <w:r w:rsidR="00345CEB">
        <w:t>.</w:t>
      </w:r>
      <w:r w:rsidR="00A45A79">
        <w:t xml:space="preserve"> L’édition « 60</w:t>
      </w:r>
      <w:r w:rsidR="00A45A79" w:rsidRPr="00A45A79">
        <w:rPr>
          <w:vertAlign w:val="superscript"/>
        </w:rPr>
        <w:t>ème</w:t>
      </w:r>
      <w:r w:rsidR="00A45A79">
        <w:t xml:space="preserve"> anniversaire » éditée par </w:t>
      </w:r>
      <w:proofErr w:type="spellStart"/>
      <w:r w:rsidR="00A45A79">
        <w:t>Touchstone</w:t>
      </w:r>
      <w:proofErr w:type="spellEnd"/>
      <w:r w:rsidR="00A45A79">
        <w:t xml:space="preserve"> en 2015, bien qu’employant le titre complet </w:t>
      </w:r>
      <w:del w:id="517" w:author="Anas Sareen" w:date="2016-12-11T18:12:00Z">
        <w:r w:rsidR="00A45A79" w:rsidDel="00CD1084">
          <w:delText xml:space="preserve">de </w:delText>
        </w:r>
      </w:del>
      <w:r w:rsidR="00A45A79">
        <w:rPr>
          <w:i/>
        </w:rPr>
        <w:t xml:space="preserve">Invasion of the Body </w:t>
      </w:r>
      <w:proofErr w:type="spellStart"/>
      <w:r w:rsidR="00A45A79">
        <w:rPr>
          <w:i/>
        </w:rPr>
        <w:t>Snatchers</w:t>
      </w:r>
      <w:proofErr w:type="spellEnd"/>
      <w:r w:rsidR="00A45A79">
        <w:t>, fait référence au titre original du roman par un jeu de couleur</w:t>
      </w:r>
      <w:r w:rsidR="00DF001E">
        <w:t xml:space="preserve"> et de taille de police du titre</w:t>
      </w:r>
      <w:r w:rsidR="00A45A79">
        <w:t xml:space="preserve"> sur la couverture </w:t>
      </w:r>
      <w:r w:rsidR="00A45A79" w:rsidRPr="00CA54AB">
        <w:rPr>
          <w:highlight w:val="red"/>
        </w:rPr>
        <w:t>(fig. X</w:t>
      </w:r>
      <w:r w:rsidR="00A45A79">
        <w:rPr>
          <w:highlight w:val="red"/>
        </w:rPr>
        <w:t>X</w:t>
      </w:r>
      <w:r w:rsidR="00A45A79" w:rsidRPr="00CA54AB">
        <w:rPr>
          <w:highlight w:val="red"/>
        </w:rPr>
        <w:t>)</w:t>
      </w:r>
      <w:r w:rsidR="00DF001E">
        <w:t> : le « Invasion of »</w:t>
      </w:r>
      <w:ins w:id="518" w:author="Anas Sareen" w:date="2016-12-11T18:13:00Z">
        <w:r w:rsidR="00CD1084">
          <w:t xml:space="preserve">, </w:t>
        </w:r>
      </w:ins>
      <w:del w:id="519" w:author="Anas Sareen" w:date="2016-12-11T18:13:00Z">
        <w:r w:rsidR="00DF001E" w:rsidDel="00CD1084">
          <w:delText xml:space="preserve"> est </w:delText>
        </w:r>
      </w:del>
      <w:r w:rsidR="00DF001E">
        <w:t xml:space="preserve">écrit en blanc dans une police plus petite alors que le « The Body </w:t>
      </w:r>
      <w:proofErr w:type="spellStart"/>
      <w:r w:rsidR="00DF001E">
        <w:t>Snatchers</w:t>
      </w:r>
      <w:proofErr w:type="spellEnd"/>
      <w:r w:rsidR="00DF001E">
        <w:t> »</w:t>
      </w:r>
      <w:ins w:id="520" w:author="Anas Sareen" w:date="2016-12-11T18:13:00Z">
        <w:r w:rsidR="00CD1084">
          <w:t>,</w:t>
        </w:r>
      </w:ins>
      <w:r w:rsidR="00DF001E">
        <w:t xml:space="preserve"> est mis en évidence par une coloration </w:t>
      </w:r>
      <w:r w:rsidR="002A5353">
        <w:t>jaunâtre</w:t>
      </w:r>
      <w:r w:rsidR="00DF001E">
        <w:t xml:space="preserve"> et l’utilisation d’une police plus grande </w:t>
      </w:r>
      <w:ins w:id="521" w:author="Anas Sareen" w:date="2016-12-11T18:13:00Z">
        <w:r w:rsidR="00CD1084">
          <w:t xml:space="preserve">qui </w:t>
        </w:r>
      </w:ins>
      <w:r w:rsidR="00DF001E">
        <w:t>attir</w:t>
      </w:r>
      <w:ins w:id="522" w:author="Anas Sareen" w:date="2016-12-11T18:13:00Z">
        <w:r w:rsidR="00CD1084">
          <w:t>e</w:t>
        </w:r>
      </w:ins>
      <w:del w:id="523" w:author="Anas Sareen" w:date="2016-12-11T18:13:00Z">
        <w:r w:rsidR="00DF001E" w:rsidDel="00CD1084">
          <w:delText>ant</w:delText>
        </w:r>
      </w:del>
      <w:r w:rsidR="00DF001E">
        <w:t xml:space="preserve"> l’œil du </w:t>
      </w:r>
      <w:del w:id="524" w:author="Anas Sareen" w:date="2016-12-11T18:13:00Z">
        <w:r w:rsidR="002A5353" w:rsidDel="00CD1084">
          <w:delText>spectateur/</w:delText>
        </w:r>
      </w:del>
      <w:r w:rsidR="002A5353">
        <w:t>lecteur.</w:t>
      </w:r>
      <w:r w:rsidR="00083F7C">
        <w:t xml:space="preserve"> Il est également intéressant de signaler, qu’excepté l’exemple cité précédemment, qu’aucune couverture de livre </w:t>
      </w:r>
      <w:del w:id="525" w:author="Anas Sareen" w:date="2016-12-11T18:13:00Z">
        <w:r w:rsidR="00083F7C" w:rsidDel="00CD1084">
          <w:delText xml:space="preserve">n’utilise </w:delText>
        </w:r>
      </w:del>
      <w:ins w:id="526" w:author="Anas Sareen" w:date="2016-12-11T18:13:00Z">
        <w:r w:rsidR="00CD1084">
          <w:t xml:space="preserve">ne fait usage </w:t>
        </w:r>
      </w:ins>
      <w:r w:rsidR="00083F7C">
        <w:t>d’</w:t>
      </w:r>
      <w:ins w:id="527" w:author="Anas Sareen" w:date="2016-12-11T18:13:00Z">
        <w:r w:rsidR="00CD1084">
          <w:t xml:space="preserve">une </w:t>
        </w:r>
      </w:ins>
      <w:r w:rsidR="00083F7C">
        <w:t>image tirée de l’une des adaptations cinématographiques. Ces changements successifs</w:t>
      </w:r>
      <w:ins w:id="528" w:author="Anas Sareen" w:date="2016-12-11T18:14:00Z">
        <w:r w:rsidR="00CD1084">
          <w:t xml:space="preserve"> dans les décisions éditoriales</w:t>
        </w:r>
      </w:ins>
      <w:r w:rsidR="00083F7C">
        <w:t xml:space="preserve"> </w:t>
      </w:r>
      <w:del w:id="529" w:author="Anas Sareen" w:date="2016-12-11T18:14:00Z">
        <w:r w:rsidR="00083F7C" w:rsidDel="00CD1084">
          <w:delText xml:space="preserve">dans le titre du roman </w:delText>
        </w:r>
      </w:del>
      <w:r w:rsidR="00083F7C">
        <w:t>illustrent l’interdépendance qu’entretien</w:t>
      </w:r>
      <w:ins w:id="530" w:author="Anas Sareen" w:date="2016-12-11T18:14:00Z">
        <w:r w:rsidR="00CD1084">
          <w:t>t</w:t>
        </w:r>
      </w:ins>
      <w:r w:rsidR="00083F7C">
        <w:t xml:space="preserve"> celui-ci avec ses adaptations</w:t>
      </w:r>
      <w:del w:id="531" w:author="Anas Sareen" w:date="2016-12-11T18:14:00Z">
        <w:r w:rsidR="00083F7C" w:rsidDel="00CD1084">
          <w:delText xml:space="preserve">, les éditeurs refusant d’abord d’adopter le titre du film pour le roman pour finalement opter pour un titre similaire mais pas exactement identique avant de </w:delText>
        </w:r>
        <w:r w:rsidR="002275F6" w:rsidDel="00CD1084">
          <w:delText>céder</w:delText>
        </w:r>
      </w:del>
      <w:r w:rsidR="002275F6">
        <w:t>, probablement dans l’espoir que le succès du film de Kaufman attirera un nouveau lectorat.</w:t>
      </w:r>
    </w:p>
    <w:p w14:paraId="0C9D625B" w14:textId="3A914B00" w:rsidR="009B0582" w:rsidRDefault="009B0582" w:rsidP="0027639A">
      <w:pPr>
        <w:pStyle w:val="Mmoire"/>
      </w:pPr>
      <w:r>
        <w:lastRenderedPageBreak/>
        <w:tab/>
      </w:r>
      <w:del w:id="532" w:author="Anas Sareen" w:date="2016-12-11T18:14:00Z">
        <w:r w:rsidDel="00CD1084">
          <w:delText xml:space="preserve">Si ces changements de titres sont les plus évidents </w:delText>
        </w:r>
        <w:r w:rsidR="0027639A" w:rsidDel="00CD1084">
          <w:delText>au regard externe</w:delText>
        </w:r>
      </w:del>
      <w:ins w:id="533" w:author="Anas Sareen" w:date="2016-12-11T18:14:00Z">
        <w:r w:rsidR="00CD1084">
          <w:t xml:space="preserve">Au </w:t>
        </w:r>
      </w:ins>
      <w:ins w:id="534" w:author="Anas Sareen" w:date="2016-12-11T18:15:00Z">
        <w:r w:rsidR="00CD1084">
          <w:t>delà</w:t>
        </w:r>
      </w:ins>
      <w:ins w:id="535" w:author="Anas Sareen" w:date="2016-12-11T18:14:00Z">
        <w:r w:rsidR="00CD1084">
          <w:t xml:space="preserve"> des changements cosmétiques</w:t>
        </w:r>
      </w:ins>
      <w:r w:rsidR="0027639A">
        <w:t xml:space="preserve">, les rééditions successives entraînent également leur lot de changements dans le corps même du texte. </w:t>
      </w:r>
      <w:del w:id="536" w:author="Anas Sareen" w:date="2016-12-11T18:15:00Z">
        <w:r w:rsidR="0027639A" w:rsidDel="00CD1084">
          <w:delText>En marge des corrections d’</w:delText>
        </w:r>
        <w:r w:rsidR="00ED27A8" w:rsidDel="00CD1084">
          <w:delText xml:space="preserve">orthographes et de mise en page, </w:delText>
        </w:r>
      </w:del>
      <w:ins w:id="537" w:author="Anas Sareen" w:date="2016-12-11T18:15:00Z">
        <w:r w:rsidR="00CD1084">
          <w:t>U</w:t>
        </w:r>
      </w:ins>
      <w:del w:id="538" w:author="Anas Sareen" w:date="2016-12-11T18:15:00Z">
        <w:r w:rsidR="00ED27A8" w:rsidDel="00CD1084">
          <w:delText>u</w:delText>
        </w:r>
      </w:del>
      <w:r w:rsidR="00ED27A8">
        <w:t>n</w:t>
      </w:r>
      <w:ins w:id="539" w:author="Anas Sareen" w:date="2016-12-11T18:15:00Z">
        <w:r w:rsidR="00CD1084">
          <w:t>e</w:t>
        </w:r>
      </w:ins>
      <w:r w:rsidR="00ED27A8">
        <w:t xml:space="preserve"> </w:t>
      </w:r>
      <w:del w:id="540" w:author="Anas Sareen" w:date="2016-12-11T18:15:00Z">
        <w:r w:rsidR="00ED27A8" w:rsidDel="00CD1084">
          <w:delText>changement</w:delText>
        </w:r>
      </w:del>
      <w:ins w:id="541" w:author="Anas Sareen" w:date="2016-12-11T18:15:00Z">
        <w:r w:rsidR="00CD1084">
          <w:t>altération</w:t>
        </w:r>
      </w:ins>
      <w:r w:rsidR="00ED27A8">
        <w:t xml:space="preserve"> intéressant </w:t>
      </w:r>
      <w:del w:id="542" w:author="Anas Sareen" w:date="2016-12-11T18:15:00Z">
        <w:r w:rsidR="00ED27A8" w:rsidDel="00CD1084">
          <w:delText xml:space="preserve">dans le cadre de notre analyse </w:delText>
        </w:r>
      </w:del>
      <w:r w:rsidR="00ED27A8">
        <w:t>intervient </w:t>
      </w:r>
      <w:ins w:id="543" w:author="Anas Sareen" w:date="2016-12-11T18:15:00Z">
        <w:r w:rsidR="00CD1084">
          <w:t>en marge des corrections d’orthographes et de mise en page</w:t>
        </w:r>
      </w:ins>
      <w:r w:rsidR="00ED27A8">
        <w:t xml:space="preserve">: </w:t>
      </w:r>
      <w:r w:rsidR="000E2124">
        <w:t>alors que le feuilleton ne donne aucune indication quan</w:t>
      </w:r>
      <w:ins w:id="544" w:author="Anas Sareen" w:date="2016-12-11T18:15:00Z">
        <w:r w:rsidR="00CD1084">
          <w:t>t</w:t>
        </w:r>
      </w:ins>
      <w:del w:id="545" w:author="Anas Sareen" w:date="2016-12-11T18:15:00Z">
        <w:r w:rsidR="000E2124" w:rsidDel="00CD1084">
          <w:delText>d</w:delText>
        </w:r>
      </w:del>
      <w:r w:rsidR="000E2124">
        <w:t xml:space="preserve"> a une date exacte</w:t>
      </w:r>
      <w:r w:rsidR="000E2124">
        <w:rPr>
          <w:rStyle w:val="FootnoteReference"/>
        </w:rPr>
        <w:footnoteReference w:id="99"/>
      </w:r>
      <w:r w:rsidR="000E2124">
        <w:t>, la première édition du roman par Dell évoque les dates très précises du «</w:t>
      </w:r>
      <w:r w:rsidR="00187527">
        <w:t xml:space="preserve"> jeudi</w:t>
      </w:r>
      <w:r w:rsidR="000E2124">
        <w:t> 13 aout 1953 »</w:t>
      </w:r>
      <w:r w:rsidR="002D257C">
        <w:t xml:space="preserve"> </w:t>
      </w:r>
      <w:r w:rsidR="00955815">
        <w:t xml:space="preserve">(à 6 heures précises, le début des événements du livre) </w:t>
      </w:r>
      <w:r w:rsidR="002D257C">
        <w:t>et d’un événement passé s’étant déroulé le « 2 septembre 1944 »</w:t>
      </w:r>
      <w:r w:rsidR="00955815">
        <w:t xml:space="preserve">. À partir de l’édition de 1978, la deuxième date reste identique alors que le roman ouvre </w:t>
      </w:r>
      <w:r w:rsidR="00187527">
        <w:t>sur un « jeudi 28 octobre 1976 » (toujours à 6 heures précise)</w:t>
      </w:r>
      <w:r w:rsidR="0031516F">
        <w:t xml:space="preserve"> : </w:t>
      </w:r>
      <w:del w:id="546" w:author="Anas Sareen" w:date="2016-12-11T18:16:00Z">
        <w:r w:rsidR="00C56027" w:rsidDel="00CD1084">
          <w:delText>pas nécessaire de posséder le plus grand esprit de déduction pour remarquer que</w:delText>
        </w:r>
      </w:del>
      <w:ins w:id="547" w:author="Anas Sareen" w:date="2016-12-11T18:16:00Z">
        <w:r w:rsidR="00CD1084">
          <w:t>il est évident que</w:t>
        </w:r>
      </w:ins>
      <w:r w:rsidR="00C56027">
        <w:t xml:space="preserve"> ces deux éditions placent l’histoire deux </w:t>
      </w:r>
      <w:r w:rsidR="008B37DF">
        <w:t>années</w:t>
      </w:r>
      <w:r w:rsidR="00C56027">
        <w:t xml:space="preserve"> avant la publication.</w:t>
      </w:r>
      <w:r w:rsidR="000D05D2">
        <w:t xml:space="preserve"> </w:t>
      </w:r>
      <w:r w:rsidR="0018193E">
        <w:t xml:space="preserve">Afin d’éviter certains anachronismes, l’éditeur change également un autre élément </w:t>
      </w:r>
      <w:r w:rsidR="0018193E" w:rsidRPr="0018193E">
        <w:rPr>
          <w:i/>
        </w:rPr>
        <w:t>crucial</w:t>
      </w:r>
      <w:r w:rsidR="0018193E">
        <w:rPr>
          <w:i/>
        </w:rPr>
        <w:t> </w:t>
      </w:r>
      <w:r w:rsidR="0018193E">
        <w:t xml:space="preserve">: les marques de voitures ; la « Ford bleue » de 1953 devient une « Volvo bleue » en 1976, Miles ne conduit plus une « convertible Ford ‘52 » mais une </w:t>
      </w:r>
      <w:r w:rsidR="000F3E9C">
        <w:t>«</w:t>
      </w:r>
      <w:r w:rsidR="0018193E">
        <w:t xml:space="preserve"> Mercedes </w:t>
      </w:r>
      <w:r w:rsidR="0074045B">
        <w:t>‘</w:t>
      </w:r>
      <w:r w:rsidR="0018193E">
        <w:t>73 </w:t>
      </w:r>
      <w:r w:rsidR="000F3E9C">
        <w:t xml:space="preserve">2-places </w:t>
      </w:r>
      <w:r w:rsidR="0018193E">
        <w:t>».</w:t>
      </w:r>
      <w:r w:rsidR="003C3C3F">
        <w:t xml:space="preserve"> Ces </w:t>
      </w:r>
      <w:del w:id="548" w:author="Anas Sareen" w:date="2016-12-11T18:16:00Z">
        <w:r w:rsidR="003C3C3F" w:rsidDel="00CD1084">
          <w:delText xml:space="preserve">petits </w:delText>
        </w:r>
      </w:del>
      <w:r w:rsidR="003C3C3F">
        <w:t>changements</w:t>
      </w:r>
      <w:ins w:id="549" w:author="Anas Sareen" w:date="2016-12-11T18:16:00Z">
        <w:r w:rsidR="00CD1084">
          <w:t xml:space="preserve"> mineurs</w:t>
        </w:r>
      </w:ins>
      <w:r w:rsidR="003C3C3F">
        <w:t xml:space="preserve">, qui limitent le travail de l’auteur/éditeur </w:t>
      </w:r>
      <w:ins w:id="550" w:author="Anas Sareen" w:date="2016-12-11T18:16:00Z">
        <w:r w:rsidR="00CD1084">
          <w:t>au</w:t>
        </w:r>
      </w:ins>
      <w:del w:id="551" w:author="Anas Sareen" w:date="2016-12-11T18:16:00Z">
        <w:r w:rsidR="003C3C3F" w:rsidDel="00CD1084">
          <w:delText>à</w:delText>
        </w:r>
      </w:del>
      <w:r w:rsidR="003C3C3F">
        <w:t xml:space="preserve"> remplac</w:t>
      </w:r>
      <w:del w:id="552" w:author="Anas Sareen" w:date="2016-12-11T18:16:00Z">
        <w:r w:rsidR="003C3C3F" w:rsidDel="00CD1084">
          <w:delText>e</w:delText>
        </w:r>
      </w:del>
      <w:ins w:id="553" w:author="Anas Sareen" w:date="2016-12-11T18:16:00Z">
        <w:r w:rsidR="00CD1084">
          <w:t>ement de</w:t>
        </w:r>
      </w:ins>
      <w:del w:id="554" w:author="Anas Sareen" w:date="2016-12-11T18:16:00Z">
        <w:r w:rsidR="003C3C3F" w:rsidDel="00CD1084">
          <w:delText>r</w:delText>
        </w:r>
      </w:del>
      <w:r w:rsidR="003C3C3F">
        <w:t xml:space="preserve"> quelques mots, permettent </w:t>
      </w:r>
      <w:del w:id="555" w:author="Anas Sareen" w:date="2016-12-11T18:17:00Z">
        <w:r w:rsidR="003C3C3F" w:rsidDel="00CD1084">
          <w:delText xml:space="preserve">–aux yeux de l’éditeur– </w:delText>
        </w:r>
      </w:del>
      <w:r w:rsidR="003C3C3F">
        <w:t xml:space="preserve">de remettre </w:t>
      </w:r>
      <w:r w:rsidR="00006C8B">
        <w:t xml:space="preserve">au goût du jour le roman en facilitant pour le lecteur l’identification (et, par </w:t>
      </w:r>
      <w:r w:rsidR="008E43A5">
        <w:t>extension</w:t>
      </w:r>
      <w:r w:rsidR="00006C8B">
        <w:t>, l’horreur)</w:t>
      </w:r>
      <w:r w:rsidR="008E43A5">
        <w:t>.</w:t>
      </w:r>
      <w:r w:rsidR="005B59B9">
        <w:t xml:space="preserve"> Dans le cadre d’un</w:t>
      </w:r>
      <w:del w:id="556" w:author="Anas Sareen" w:date="2016-12-11T18:17:00Z">
        <w:r w:rsidR="005B59B9" w:rsidDel="00CD1084">
          <w:delText>e</w:delText>
        </w:r>
      </w:del>
      <w:r w:rsidR="005B59B9">
        <w:t xml:space="preserve"> </w:t>
      </w:r>
      <w:r w:rsidR="00003EE7">
        <w:t>« modèle</w:t>
      </w:r>
      <w:r w:rsidR="005B59B9">
        <w:t xml:space="preserve"> </w:t>
      </w:r>
      <w:r w:rsidR="00003EE7">
        <w:t xml:space="preserve">évolutif </w:t>
      </w:r>
      <w:proofErr w:type="spellStart"/>
      <w:r w:rsidR="00003EE7">
        <w:t>bazinien</w:t>
      </w:r>
      <w:proofErr w:type="spellEnd"/>
      <w:r w:rsidR="005B59B9">
        <w:t xml:space="preserve"> du cinéma</w:t>
      </w:r>
      <w:r w:rsidR="00003EE7">
        <w:t xml:space="preserve"> »</w:t>
      </w:r>
      <w:r w:rsidR="00003EE7">
        <w:rPr>
          <w:rStyle w:val="FootnoteReference"/>
        </w:rPr>
        <w:footnoteReference w:id="100"/>
      </w:r>
      <w:r w:rsidR="00743689">
        <w:t>, o</w:t>
      </w:r>
      <w:ins w:id="557" w:author="Anas Sareen" w:date="2016-12-11T18:17:00Z">
        <w:r w:rsidR="00CD1084">
          <w:t>ù</w:t>
        </w:r>
      </w:ins>
      <w:del w:id="558" w:author="Anas Sareen" w:date="2016-12-11T18:17:00Z">
        <w:r w:rsidR="00743689" w:rsidDel="00CD1084">
          <w:delText>u</w:delText>
        </w:r>
      </w:del>
      <w:r w:rsidR="00743689">
        <w:t xml:space="preserve"> le remake est </w:t>
      </w:r>
      <w:ins w:id="559" w:author="Anas Sareen" w:date="2016-12-11T18:17:00Z">
        <w:r w:rsidR="00CD1084">
          <w:t>perçu</w:t>
        </w:r>
      </w:ins>
      <w:del w:id="560" w:author="Anas Sareen" w:date="2016-12-11T18:17:00Z">
        <w:r w:rsidR="00743689" w:rsidDel="00CD1084">
          <w:delText>vu</w:delText>
        </w:r>
      </w:del>
      <w:r w:rsidR="00743689">
        <w:t xml:space="preserve"> comme naissant d’une nécessité de palier aux infirmités techniques d’un film, il serait possible de postuler que ces changements opèrent par </w:t>
      </w:r>
      <w:r w:rsidR="00141DE2">
        <w:t>les mêmes mécanismes</w:t>
      </w:r>
      <w:r w:rsidR="00743689">
        <w:t xml:space="preserve"> que ceux du remake cinématographique : puisque la marge de manœuvre </w:t>
      </w:r>
      <w:r w:rsidR="00743689" w:rsidRPr="00743689">
        <w:rPr>
          <w:i/>
        </w:rPr>
        <w:t>technique</w:t>
      </w:r>
      <w:r w:rsidR="00743689">
        <w:t xml:space="preserve"> dans le dans le cadre d’un roman est limitée</w:t>
      </w:r>
      <w:r w:rsidR="00743689">
        <w:rPr>
          <w:rStyle w:val="FootnoteReference"/>
        </w:rPr>
        <w:footnoteReference w:id="101"/>
      </w:r>
      <w:r w:rsidR="009F16D5">
        <w:t>, la mise à jour passe ici par un changement d’ancrage temporel du récit correspondant mieux avec celui du lecteur.</w:t>
      </w:r>
      <w:r w:rsidR="0013396A">
        <w:t xml:space="preserve"> Chaque réédition, de par les modifications qu’elle apporte, serait donc une sorte de </w:t>
      </w:r>
      <w:r w:rsidR="0013396A">
        <w:rPr>
          <w:i/>
        </w:rPr>
        <w:t>remake</w:t>
      </w:r>
      <w:r w:rsidR="0013396A">
        <w:t xml:space="preserve"> de </w:t>
      </w:r>
      <w:r w:rsidR="0013396A">
        <w:rPr>
          <w:i/>
        </w:rPr>
        <w:t xml:space="preserve">The Body </w:t>
      </w:r>
      <w:proofErr w:type="spellStart"/>
      <w:r w:rsidR="0013396A">
        <w:rPr>
          <w:i/>
        </w:rPr>
        <w:t>Snatchers</w:t>
      </w:r>
      <w:proofErr w:type="spellEnd"/>
      <w:ins w:id="561" w:author="Anas Sareen" w:date="2016-12-11T18:18:00Z">
        <w:r w:rsidR="00CD1084">
          <w:t xml:space="preserve">. Le résultat est </w:t>
        </w:r>
      </w:ins>
      <w:del w:id="562" w:author="Anas Sareen" w:date="2016-12-11T18:18:00Z">
        <w:r w:rsidR="0013396A" w:rsidDel="00CD1084">
          <w:rPr>
            <w:i/>
          </w:rPr>
          <w:delText> </w:delText>
        </w:r>
        <w:r w:rsidR="0013396A" w:rsidDel="00CD1084">
          <w:delText xml:space="preserve">; </w:delText>
        </w:r>
      </w:del>
      <w:r w:rsidR="0013396A">
        <w:t xml:space="preserve">une série de remakes littéraires </w:t>
      </w:r>
      <w:del w:id="563" w:author="Anas Sareen" w:date="2016-12-11T18:20:00Z">
        <w:r w:rsidR="0013396A" w:rsidDel="004F6B35">
          <w:delText xml:space="preserve">parallèle </w:delText>
        </w:r>
      </w:del>
      <w:ins w:id="564" w:author="Anas Sareen" w:date="2016-12-11T18:20:00Z">
        <w:r w:rsidR="004F6B35">
          <w:t>jointe</w:t>
        </w:r>
        <w:r w:rsidR="004F6B35">
          <w:t xml:space="preserve"> </w:t>
        </w:r>
      </w:ins>
      <w:r w:rsidR="0013396A">
        <w:t>à la série de remake filmique</w:t>
      </w:r>
      <w:ins w:id="565" w:author="Anas Sareen" w:date="2016-12-11T18:18:00Z">
        <w:r w:rsidR="00CD1084">
          <w:t xml:space="preserve"> qui</w:t>
        </w:r>
      </w:ins>
      <w:del w:id="566" w:author="Anas Sareen" w:date="2016-12-11T18:18:00Z">
        <w:r w:rsidR="0013396A" w:rsidDel="00CD1084">
          <w:delText>,</w:delText>
        </w:r>
      </w:del>
      <w:r w:rsidR="0013396A">
        <w:t xml:space="preserve"> </w:t>
      </w:r>
      <w:del w:id="567" w:author="Anas Sareen" w:date="2016-12-11T18:20:00Z">
        <w:r w:rsidR="0013396A" w:rsidDel="004F6B35">
          <w:delText>évol</w:delText>
        </w:r>
      </w:del>
      <w:del w:id="568" w:author="Anas Sareen" w:date="2016-12-11T18:18:00Z">
        <w:r w:rsidR="0013396A" w:rsidDel="00CD1084">
          <w:delText>uant</w:delText>
        </w:r>
      </w:del>
      <w:del w:id="569" w:author="Anas Sareen" w:date="2016-12-11T18:20:00Z">
        <w:r w:rsidR="0013396A" w:rsidDel="004F6B35">
          <w:delText xml:space="preserve"> </w:delText>
        </w:r>
      </w:del>
      <w:del w:id="570" w:author="Anas Sareen" w:date="2016-12-11T18:18:00Z">
        <w:r w:rsidR="0013396A" w:rsidDel="00CD1084">
          <w:delText xml:space="preserve">elle aussi </w:delText>
        </w:r>
      </w:del>
      <w:del w:id="571" w:author="Anas Sareen" w:date="2016-12-11T18:20:00Z">
        <w:r w:rsidR="0013396A" w:rsidDel="004F6B35">
          <w:delText xml:space="preserve">au gré des </w:delText>
        </w:r>
        <w:r w:rsidR="0013396A" w:rsidRPr="00CD1084" w:rsidDel="004F6B35">
          <w:rPr>
            <w:rPrChange w:id="572" w:author="Anas Sareen" w:date="2016-12-11T18:18:00Z">
              <w:rPr>
                <w:i/>
              </w:rPr>
            </w:rPrChange>
          </w:rPr>
          <w:delText>modes</w:delText>
        </w:r>
        <w:r w:rsidR="0013396A" w:rsidDel="004F6B35">
          <w:delText xml:space="preserve"> et </w:delText>
        </w:r>
        <w:r w:rsidR="00DC38E2" w:rsidDel="004F6B35">
          <w:delText>dépend</w:delText>
        </w:r>
      </w:del>
      <w:del w:id="573" w:author="Anas Sareen" w:date="2016-12-11T18:18:00Z">
        <w:r w:rsidR="00DC38E2" w:rsidDel="00CD1084">
          <w:delText>ant</w:delText>
        </w:r>
      </w:del>
      <w:del w:id="574" w:author="Anas Sareen" w:date="2016-12-11T18:20:00Z">
        <w:r w:rsidR="00DC38E2" w:rsidDel="004F6B35">
          <w:delText xml:space="preserve"> partiellement</w:delText>
        </w:r>
      </w:del>
      <w:ins w:id="575" w:author="Anas Sareen" w:date="2016-12-11T18:20:00Z">
        <w:r w:rsidR="004F6B35">
          <w:t>bénéficie</w:t>
        </w:r>
      </w:ins>
      <w:r w:rsidR="00DC38E2">
        <w:t xml:space="preserve"> </w:t>
      </w:r>
      <w:r w:rsidR="000368A7">
        <w:t>d</w:t>
      </w:r>
      <w:ins w:id="576" w:author="Anas Sareen" w:date="2016-12-11T18:20:00Z">
        <w:r w:rsidR="004F6B35">
          <w:t xml:space="preserve">u publique </w:t>
        </w:r>
      </w:ins>
      <w:del w:id="577" w:author="Anas Sareen" w:date="2016-12-11T18:20:00Z">
        <w:r w:rsidR="000368A7" w:rsidDel="004F6B35">
          <w:delText xml:space="preserve">e la trajectoire </w:delText>
        </w:r>
      </w:del>
      <w:r w:rsidR="000368A7">
        <w:t xml:space="preserve">de sa série </w:t>
      </w:r>
      <w:commentRangeStart w:id="578"/>
      <w:r w:rsidR="000368A7">
        <w:t>parallèle</w:t>
      </w:r>
      <w:commentRangeEnd w:id="578"/>
      <w:r w:rsidR="004F6B35">
        <w:rPr>
          <w:rStyle w:val="CommentReference"/>
        </w:rPr>
        <w:commentReference w:id="578"/>
      </w:r>
      <w:r w:rsidR="000368A7">
        <w:t>.</w:t>
      </w:r>
    </w:p>
    <w:p w14:paraId="66F247D8" w14:textId="77777777" w:rsidR="00D11694" w:rsidRDefault="00D11694" w:rsidP="00D11694"/>
    <w:p w14:paraId="77BB112B" w14:textId="3D8CBEF6" w:rsidR="00D11694" w:rsidRPr="004141FA" w:rsidRDefault="00D11694" w:rsidP="00CD3256">
      <w:pPr>
        <w:pStyle w:val="Mmoire"/>
      </w:pPr>
      <w:r>
        <w:tab/>
        <w:t xml:space="preserve">Dans ce </w:t>
      </w:r>
      <w:r w:rsidR="006C361A">
        <w:t>chapitre</w:t>
      </w:r>
      <w:r>
        <w:t xml:space="preserve">, </w:t>
      </w:r>
      <w:r w:rsidR="00CD3256">
        <w:t xml:space="preserve">il a été question des origines littéraires de </w:t>
      </w:r>
      <w:r w:rsidR="00CD3256">
        <w:rPr>
          <w:i/>
        </w:rPr>
        <w:t xml:space="preserve">Invasion of the Body </w:t>
      </w:r>
      <w:proofErr w:type="spellStart"/>
      <w:r w:rsidR="00CD3256">
        <w:rPr>
          <w:i/>
        </w:rPr>
        <w:t>Snatchers</w:t>
      </w:r>
      <w:proofErr w:type="spellEnd"/>
      <w:r w:rsidR="00CD3256">
        <w:t xml:space="preserve">, tout d’abord du feuilleton en trois parties publié dans </w:t>
      </w:r>
      <w:proofErr w:type="spellStart"/>
      <w:r w:rsidR="00CD3256">
        <w:rPr>
          <w:i/>
        </w:rPr>
        <w:t>Collider’s</w:t>
      </w:r>
      <w:proofErr w:type="spellEnd"/>
      <w:r w:rsidR="00CD3256">
        <w:rPr>
          <w:i/>
        </w:rPr>
        <w:t xml:space="preserve"> </w:t>
      </w:r>
      <w:r w:rsidR="00CD3256">
        <w:t xml:space="preserve">puis de la publication sous forme romanesque en 1955 et ses éditions ultérieures. Une lecture comparée entre les </w:t>
      </w:r>
      <w:r w:rsidR="00CD3256">
        <w:lastRenderedPageBreak/>
        <w:t>différents textes (feuilleton, film de Siegel et roman) a montré une certaine instabilité du texte original par rapport à son adaptation cinématographique</w:t>
      </w:r>
      <w:r w:rsidR="00C50457">
        <w:t xml:space="preserve">, instabilité qui se manifeste dans le contexte de production du film mais également dans le déplacement </w:t>
      </w:r>
      <w:proofErr w:type="spellStart"/>
      <w:r w:rsidR="00C50457">
        <w:t>genrée</w:t>
      </w:r>
      <w:proofErr w:type="spellEnd"/>
      <w:r w:rsidR="00C50457">
        <w:t xml:space="preserve"> de l’œuvre en deçà de ses origines science-fictionnelles vers l’horreur. La lecture croisée a é</w:t>
      </w:r>
      <w:r w:rsidR="00284838">
        <w:t xml:space="preserve">galement permis de constater une certaine porosité entre le film et le roman, ce premier informant une partie des changements opérés par </w:t>
      </w:r>
      <w:proofErr w:type="spellStart"/>
      <w:r w:rsidR="00284838">
        <w:t>Finney</w:t>
      </w:r>
      <w:proofErr w:type="spellEnd"/>
      <w:r w:rsidR="00284838">
        <w:t xml:space="preserve"> lors du transfert de son œuvre sur un nouveau support. Finalement, un retour sur l’historique de publication du roman de </w:t>
      </w:r>
      <w:proofErr w:type="spellStart"/>
      <w:r w:rsidR="00284838">
        <w:t>Finney</w:t>
      </w:r>
      <w:proofErr w:type="spellEnd"/>
      <w:r w:rsidR="00284838">
        <w:t xml:space="preserve"> a permis </w:t>
      </w:r>
      <w:r w:rsidR="007E0AA0">
        <w:t xml:space="preserve">de constater que les changements apportés au fil des éditions trouvent un certain écho dans la trajectoire de ses versions filmiques. </w:t>
      </w:r>
      <w:del w:id="579" w:author="Anas Sareen" w:date="2016-12-11T18:21:00Z">
        <w:r w:rsidR="007E0AA0" w:rsidDel="0094205E">
          <w:delText xml:space="preserve">Cette analyse ne se veut en aucun cas exhaustive, les questions d’adaptation et de généalogie textuelle d’une œuvre comme </w:delText>
        </w:r>
        <w:r w:rsidR="007E0AA0" w:rsidDel="0094205E">
          <w:rPr>
            <w:i/>
          </w:rPr>
          <w:delText>Invasion of the Body Snatchers</w:delText>
        </w:r>
        <w:r w:rsidR="007E0AA0" w:rsidDel="0094205E">
          <w:delText xml:space="preserve"> restant bien trop vastes pour être traitées pleinement dans un travail d’aussi petite envergure. </w:delText>
        </w:r>
      </w:del>
      <w:ins w:id="580" w:author="Anas Sareen" w:date="2016-12-11T18:21:00Z">
        <w:r w:rsidR="0094205E">
          <w:t>l</w:t>
        </w:r>
      </w:ins>
      <w:del w:id="581" w:author="Anas Sareen" w:date="2016-12-11T18:21:00Z">
        <w:r w:rsidR="007E0AA0" w:rsidDel="0094205E">
          <w:delText>Toutefois, l</w:delText>
        </w:r>
      </w:del>
      <w:r w:rsidR="007E0AA0">
        <w:t xml:space="preserve">es constats formulés par ce chapitre </w:t>
      </w:r>
      <w:r w:rsidR="00E3164F">
        <w:t>permettent d</w:t>
      </w:r>
      <w:r w:rsidR="004141FA">
        <w:t xml:space="preserve">e dresser un premier bilan quant au rôle du </w:t>
      </w:r>
      <w:r w:rsidR="004141FA">
        <w:rPr>
          <w:i/>
        </w:rPr>
        <w:t>remake</w:t>
      </w:r>
      <w:r w:rsidR="004141FA">
        <w:t xml:space="preserve"> </w:t>
      </w:r>
      <w:bookmarkStart w:id="582" w:name="_GoBack"/>
      <w:bookmarkEnd w:id="582"/>
      <w:del w:id="583" w:author="Anas Sareen" w:date="2016-12-11T18:22:00Z">
        <w:r w:rsidR="004141FA" w:rsidDel="0094205E">
          <w:delText xml:space="preserve">(au sens large) </w:delText>
        </w:r>
      </w:del>
      <w:r w:rsidR="004141FA">
        <w:t>dans le processus de canonisation d’une œuvre filmique adaptée d’une source littéraire</w:t>
      </w:r>
      <w:r w:rsidR="009A62CF">
        <w:rPr>
          <w:rStyle w:val="FootnoteReference"/>
        </w:rPr>
        <w:footnoteReference w:id="102"/>
      </w:r>
      <w:r w:rsidR="004141FA">
        <w:t>.</w:t>
      </w:r>
    </w:p>
    <w:sectPr w:rsidR="00D11694" w:rsidRPr="004141FA" w:rsidSect="006127A9">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4" w:author="Anas Sareen" w:date="2016-12-11T17:01:00Z" w:initials="AS">
    <w:p w14:paraId="723DC15A" w14:textId="29CD7846" w:rsidR="00CD1084" w:rsidRDefault="00CD1084">
      <w:pPr>
        <w:pStyle w:val="CommentText"/>
      </w:pPr>
      <w:r>
        <w:rPr>
          <w:rStyle w:val="CommentReference"/>
        </w:rPr>
        <w:annotationRef/>
      </w:r>
      <w:proofErr w:type="spellStart"/>
      <w:r>
        <w:t>Expand</w:t>
      </w:r>
      <w:proofErr w:type="spellEnd"/>
      <w:r>
        <w:t xml:space="preserve"> or comment on </w:t>
      </w:r>
      <w:proofErr w:type="spellStart"/>
      <w:r>
        <w:t>this</w:t>
      </w:r>
      <w:proofErr w:type="spellEnd"/>
      <w:r>
        <w:t xml:space="preserve"> point or </w:t>
      </w:r>
      <w:proofErr w:type="spellStart"/>
      <w:r>
        <w:t>take</w:t>
      </w:r>
      <w:proofErr w:type="spellEnd"/>
      <w:r>
        <w:t xml:space="preserve"> </w:t>
      </w:r>
      <w:proofErr w:type="spellStart"/>
      <w:r>
        <w:t>it</w:t>
      </w:r>
      <w:proofErr w:type="spellEnd"/>
      <w:r>
        <w:t xml:space="preserve"> </w:t>
      </w:r>
      <w:proofErr w:type="spellStart"/>
      <w:r>
        <w:t>away</w:t>
      </w:r>
      <w:proofErr w:type="spellEnd"/>
      <w:r>
        <w:t>.</w:t>
      </w:r>
    </w:p>
  </w:comment>
  <w:comment w:id="60" w:author="Anas Sareen" w:date="2016-12-11T17:05:00Z" w:initials="AS">
    <w:p w14:paraId="747FAE20" w14:textId="38D0D056" w:rsidR="00CD1084" w:rsidRDefault="00CD1084">
      <w:pPr>
        <w:pStyle w:val="CommentText"/>
      </w:pPr>
      <w:r>
        <w:rPr>
          <w:rStyle w:val="CommentReference"/>
        </w:rPr>
        <w:annotationRef/>
      </w:r>
      <w:r>
        <w:t xml:space="preserve">Not </w:t>
      </w:r>
      <w:proofErr w:type="spellStart"/>
      <w:r>
        <w:t>clear</w:t>
      </w:r>
      <w:proofErr w:type="spellEnd"/>
      <w:r>
        <w:t xml:space="preserve"> </w:t>
      </w:r>
      <w:proofErr w:type="spellStart"/>
      <w:r>
        <w:t>why</w:t>
      </w:r>
      <w:proofErr w:type="spellEnd"/>
      <w:r>
        <w:t xml:space="preserve">, </w:t>
      </w:r>
      <w:proofErr w:type="spellStart"/>
      <w:r>
        <w:t>isn’t</w:t>
      </w:r>
      <w:proofErr w:type="spellEnd"/>
      <w:r>
        <w:t xml:space="preserve"> </w:t>
      </w:r>
      <w:proofErr w:type="spellStart"/>
      <w:r>
        <w:t>having</w:t>
      </w:r>
      <w:proofErr w:type="spellEnd"/>
      <w:r>
        <w:t xml:space="preserve"> Welles a good </w:t>
      </w:r>
      <w:proofErr w:type="spellStart"/>
      <w:r>
        <w:t>thing</w:t>
      </w:r>
      <w:proofErr w:type="spellEnd"/>
      <w:r>
        <w:t> ?</w:t>
      </w:r>
    </w:p>
  </w:comment>
  <w:comment w:id="82" w:author="Anas Sareen" w:date="2016-12-11T17:11:00Z" w:initials="AS">
    <w:p w14:paraId="2265E786" w14:textId="73D0030D" w:rsidR="00CD1084" w:rsidRDefault="00CD1084">
      <w:pPr>
        <w:pStyle w:val="CommentText"/>
      </w:pPr>
      <w:r>
        <w:rPr>
          <w:rStyle w:val="CommentReference"/>
        </w:rPr>
        <w:annotationRef/>
      </w:r>
      <w:r>
        <w:t xml:space="preserve">Phrase trop longue et les digressions entre parenthèses distraient. </w:t>
      </w:r>
    </w:p>
  </w:comment>
  <w:comment w:id="144" w:author="Anas Sareen" w:date="2016-12-11T17:19:00Z" w:initials="AS">
    <w:p w14:paraId="27FC61A2" w14:textId="3C2E11E5" w:rsidR="00CD1084" w:rsidRDefault="00CD1084">
      <w:pPr>
        <w:pStyle w:val="CommentText"/>
      </w:pPr>
      <w:r>
        <w:rPr>
          <w:rStyle w:val="CommentReference"/>
        </w:rPr>
        <w:annotationRef/>
      </w:r>
      <w:r>
        <w:t xml:space="preserve">Not </w:t>
      </w:r>
      <w:proofErr w:type="spellStart"/>
      <w:r>
        <w:t>clear</w:t>
      </w:r>
      <w:proofErr w:type="spellEnd"/>
      <w:r>
        <w:t>.</w:t>
      </w:r>
    </w:p>
  </w:comment>
  <w:comment w:id="203" w:author="Anas Sareen" w:date="2016-12-11T17:30:00Z" w:initials="AS">
    <w:p w14:paraId="4F942DD2" w14:textId="4C610300" w:rsidR="00CD1084" w:rsidRDefault="00CD1084">
      <w:pPr>
        <w:pStyle w:val="CommentText"/>
      </w:pPr>
      <w:r>
        <w:rPr>
          <w:rStyle w:val="CommentReference"/>
        </w:rPr>
        <w:annotationRef/>
      </w:r>
      <w:r>
        <w:t>Un peu court comme remarque ici.</w:t>
      </w:r>
    </w:p>
  </w:comment>
  <w:comment w:id="267" w:author="Anas Sareen" w:date="2016-12-11T17:42:00Z" w:initials="AS">
    <w:p w14:paraId="017D7272" w14:textId="38C63614" w:rsidR="00CD1084" w:rsidRDefault="00CD1084">
      <w:pPr>
        <w:pStyle w:val="CommentText"/>
      </w:pPr>
      <w:r>
        <w:rPr>
          <w:rStyle w:val="CommentReference"/>
        </w:rPr>
        <w:annotationRef/>
      </w:r>
      <w:r>
        <w:t>THIS SENTENCE IS A HOT MESS. ONE IDEA PER SENTENCE PLEASE.</w:t>
      </w:r>
    </w:p>
  </w:comment>
  <w:comment w:id="284" w:author="Anas Sareen" w:date="2016-12-11T17:46:00Z" w:initials="AS">
    <w:p w14:paraId="4B018FA4" w14:textId="5377528B" w:rsidR="00CD1084" w:rsidRDefault="00CD1084">
      <w:pPr>
        <w:pStyle w:val="CommentText"/>
      </w:pPr>
      <w:r>
        <w:rPr>
          <w:rStyle w:val="CommentReference"/>
        </w:rPr>
        <w:annotationRef/>
      </w:r>
      <w:r>
        <w:t>DIS-EN PLUS ICI, EN QUOI EST-CE QUE TA LECTURE CONTRASTE AVEC CELLE DE LA CRITIQUE SUR LE FILM? TAKE THE OPPORTUNITY TO MAKE YOUR POINT CLEARER</w:t>
      </w:r>
    </w:p>
  </w:comment>
  <w:comment w:id="370" w:author="Anas Sareen" w:date="2016-12-11T17:56:00Z" w:initials="AS">
    <w:p w14:paraId="2F0007DE" w14:textId="1066B6BE" w:rsidR="00CD1084" w:rsidRDefault="00CD1084">
      <w:pPr>
        <w:pStyle w:val="CommentText"/>
      </w:pPr>
      <w:r>
        <w:rPr>
          <w:rStyle w:val="CommentReference"/>
        </w:rPr>
        <w:annotationRef/>
      </w:r>
      <w:r>
        <w:t>Développe un peu, pour permettre au lecteur de comprendre ton argument.</w:t>
      </w:r>
    </w:p>
  </w:comment>
  <w:comment w:id="433" w:author="Anas Sareen" w:date="2016-12-11T18:03:00Z" w:initials="AS">
    <w:p w14:paraId="60BF9F74" w14:textId="66895BE0" w:rsidR="00CD1084" w:rsidRDefault="00CD1084">
      <w:pPr>
        <w:pStyle w:val="CommentText"/>
      </w:pPr>
      <w:r>
        <w:rPr>
          <w:rStyle w:val="CommentReference"/>
        </w:rPr>
        <w:annotationRef/>
      </w:r>
      <w:r>
        <w:t xml:space="preserve">MAKE SOMETHING OF THIS : THE NOVEL GOES BEYOND THE HAYS CODE, AND FURTHERS THE EROTIC DIMENSION OF THE TEXT ! </w:t>
      </w:r>
    </w:p>
  </w:comment>
  <w:comment w:id="578" w:author="Anas Sareen" w:date="2016-12-11T18:21:00Z" w:initials="AS">
    <w:p w14:paraId="69FFA7DF" w14:textId="460E81E8" w:rsidR="004F6B35" w:rsidRDefault="004F6B35">
      <w:pPr>
        <w:pStyle w:val="CommentText"/>
      </w:pPr>
      <w:r>
        <w:rPr>
          <w:rStyle w:val="CommentReference"/>
        </w:rPr>
        <w:annotationRef/>
      </w:r>
      <w:r>
        <w:t>MAKE THIS POINT STRONGER : JOINT PRODUCTS, MARKET, CANO</w:t>
      </w:r>
      <w:r w:rsidR="0094205E">
        <w:t>N.</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6BE6001" w14:textId="77777777" w:rsidR="00CD1084" w:rsidRDefault="00CD1084" w:rsidP="00173138">
      <w:r>
        <w:separator/>
      </w:r>
    </w:p>
  </w:endnote>
  <w:endnote w:type="continuationSeparator" w:id="0">
    <w:p w14:paraId="025E1CA4" w14:textId="77777777" w:rsidR="00CD1084" w:rsidRDefault="00CD1084" w:rsidP="001731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Garamond">
    <w:panose1 w:val="02020404030301010803"/>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Baskerville">
    <w:panose1 w:val="02020502070401020303"/>
    <w:charset w:val="00"/>
    <w:family w:val="auto"/>
    <w:pitch w:val="variable"/>
    <w:sig w:usb0="80000067" w:usb1="00000000"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9CE38C" w14:textId="77777777" w:rsidR="00CD1084" w:rsidRDefault="00CD1084" w:rsidP="00417F55">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6818934" w14:textId="77777777" w:rsidR="00CD1084" w:rsidRDefault="00CD1084" w:rsidP="00A50EFA">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D24BFF" w14:textId="77777777" w:rsidR="00CD1084" w:rsidRPr="00A50EFA" w:rsidRDefault="00CD1084" w:rsidP="00417F55">
    <w:pPr>
      <w:pStyle w:val="Footer"/>
      <w:framePr w:wrap="none" w:vAnchor="text" w:hAnchor="margin" w:xAlign="right" w:y="1"/>
      <w:rPr>
        <w:rStyle w:val="PageNumber"/>
        <w:sz w:val="22"/>
      </w:rPr>
    </w:pPr>
    <w:r w:rsidRPr="00A50EFA">
      <w:rPr>
        <w:rStyle w:val="PageNumber"/>
        <w:sz w:val="22"/>
      </w:rPr>
      <w:fldChar w:fldCharType="begin"/>
    </w:r>
    <w:r w:rsidRPr="00A50EFA">
      <w:rPr>
        <w:rStyle w:val="PageNumber"/>
        <w:sz w:val="22"/>
      </w:rPr>
      <w:instrText xml:space="preserve">PAGE  </w:instrText>
    </w:r>
    <w:r w:rsidRPr="00A50EFA">
      <w:rPr>
        <w:rStyle w:val="PageNumber"/>
        <w:sz w:val="22"/>
      </w:rPr>
      <w:fldChar w:fldCharType="separate"/>
    </w:r>
    <w:r w:rsidR="0094205E">
      <w:rPr>
        <w:rStyle w:val="PageNumber"/>
        <w:noProof/>
        <w:sz w:val="22"/>
      </w:rPr>
      <w:t>16</w:t>
    </w:r>
    <w:r w:rsidRPr="00A50EFA">
      <w:rPr>
        <w:rStyle w:val="PageNumber"/>
        <w:sz w:val="22"/>
      </w:rPr>
      <w:fldChar w:fldCharType="end"/>
    </w:r>
  </w:p>
  <w:p w14:paraId="6A6EF380" w14:textId="77777777" w:rsidR="00CD1084" w:rsidRDefault="00CD1084" w:rsidP="00A50EFA">
    <w:pPr>
      <w:pStyle w:val="Footer"/>
      <w:ind w:right="36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2C2E59" w14:textId="77777777" w:rsidR="00CD1084" w:rsidRDefault="00CD1084">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E48F733" w14:textId="77777777" w:rsidR="00CD1084" w:rsidRDefault="00CD1084" w:rsidP="00173138">
      <w:r>
        <w:separator/>
      </w:r>
    </w:p>
  </w:footnote>
  <w:footnote w:type="continuationSeparator" w:id="0">
    <w:p w14:paraId="688FB7B8" w14:textId="77777777" w:rsidR="00CD1084" w:rsidRDefault="00CD1084" w:rsidP="00173138">
      <w:r>
        <w:continuationSeparator/>
      </w:r>
    </w:p>
  </w:footnote>
  <w:footnote w:id="1">
    <w:p w14:paraId="6862A223" w14:textId="7218778E" w:rsidR="00CD1084" w:rsidRPr="005E6AE3" w:rsidRDefault="00CD1084">
      <w:pPr>
        <w:pStyle w:val="FootnoteText"/>
        <w:rPr>
          <w:lang w:val="fr-CH"/>
        </w:rPr>
      </w:pPr>
      <w:r>
        <w:rPr>
          <w:rStyle w:val="FootnoteReference"/>
        </w:rPr>
        <w:footnoteRef/>
      </w:r>
      <w:r>
        <w:t xml:space="preserve"> </w:t>
      </w:r>
      <w:r>
        <w:rPr>
          <w:lang w:val="fr-CH"/>
        </w:rPr>
        <w:t>En trois parties dans les numéros du 26 novembre, 10 et 24 décembre.</w:t>
      </w:r>
    </w:p>
  </w:footnote>
  <w:footnote w:id="2">
    <w:p w14:paraId="01C26FE3" w14:textId="1FDCB00F" w:rsidR="00CD1084" w:rsidRPr="000453E3" w:rsidRDefault="00CD1084">
      <w:pPr>
        <w:pStyle w:val="FootnoteText"/>
        <w:rPr>
          <w:lang w:val="fr-CH"/>
        </w:rPr>
      </w:pPr>
      <w:r>
        <w:rPr>
          <w:rStyle w:val="FootnoteReference"/>
        </w:rPr>
        <w:footnoteRef/>
      </w:r>
      <w:r>
        <w:t xml:space="preserve"> </w:t>
      </w:r>
      <w:r>
        <w:rPr>
          <w:lang w:val="fr-CH"/>
        </w:rPr>
        <w:t xml:space="preserve">La chute du lectorat après la Seconde Guerre Mondiale ayant forcé les éditeurs à réduire le rythme publication, hebdomadaire depuis la création du magazine en 1888. </w:t>
      </w:r>
      <w:r w:rsidRPr="000453E3">
        <w:rPr>
          <w:lang w:val="fr-CH"/>
        </w:rPr>
        <w:t>Voir « </w:t>
      </w:r>
      <w:r w:rsidRPr="000453E3">
        <w:rPr>
          <w:i/>
          <w:lang w:val="fr-CH"/>
        </w:rPr>
        <w:t>Collider’s Weekly »</w:t>
      </w:r>
      <w:r w:rsidRPr="000453E3">
        <w:rPr>
          <w:lang w:val="fr-CH"/>
        </w:rPr>
        <w:t xml:space="preserve">, Spartacus Educational, </w:t>
      </w:r>
      <w:r>
        <w:fldChar w:fldCharType="begin"/>
      </w:r>
      <w:r>
        <w:instrText xml:space="preserve"> HYPERLINK "http://spartacus-educational.com/USAcolliers.htm" </w:instrText>
      </w:r>
      <w:r>
        <w:fldChar w:fldCharType="separate"/>
      </w:r>
      <w:r w:rsidRPr="000453E3">
        <w:rPr>
          <w:rStyle w:val="Hyperlink"/>
          <w:lang w:val="fr-CH"/>
        </w:rPr>
        <w:t>http://spartacus-educational.com/USAcolliers.htm</w:t>
      </w:r>
      <w:r>
        <w:rPr>
          <w:rStyle w:val="Hyperlink"/>
          <w:lang w:val="fr-CH"/>
        </w:rPr>
        <w:fldChar w:fldCharType="end"/>
      </w:r>
      <w:r w:rsidRPr="000453E3">
        <w:rPr>
          <w:lang w:val="fr-CH"/>
        </w:rPr>
        <w:t>, consulté le 09.12.2016</w:t>
      </w:r>
      <w:ins w:id="8" w:author="Anas Sareen" w:date="2016-12-11T16:57:00Z">
        <w:r>
          <w:rPr>
            <w:lang w:val="fr-CH"/>
          </w:rPr>
          <w:t>.</w:t>
        </w:r>
      </w:ins>
      <w:ins w:id="9" w:author="Anas Sareen" w:date="2016-12-11T16:58:00Z">
        <w:r>
          <w:rPr>
            <w:lang w:val="fr-CH"/>
          </w:rPr>
          <w:t xml:space="preserve"> nécessaire ?</w:t>
        </w:r>
      </w:ins>
      <w:del w:id="10" w:author="Anas Sareen" w:date="2016-12-11T16:57:00Z">
        <w:r w:rsidRPr="000453E3" w:rsidDel="004316F7">
          <w:rPr>
            <w:lang w:val="fr-CH"/>
          </w:rPr>
          <w:delText>.</w:delText>
        </w:r>
      </w:del>
    </w:p>
  </w:footnote>
  <w:footnote w:id="3">
    <w:p w14:paraId="5D51A482" w14:textId="091A2292" w:rsidR="00CD1084" w:rsidRPr="001F629C" w:rsidRDefault="00CD1084">
      <w:pPr>
        <w:pStyle w:val="FootnoteText"/>
        <w:rPr>
          <w:lang w:val="en-GB"/>
        </w:rPr>
      </w:pPr>
      <w:r>
        <w:rPr>
          <w:rStyle w:val="FootnoteReference"/>
        </w:rPr>
        <w:footnoteRef/>
      </w:r>
      <w:r>
        <w:t xml:space="preserve"> </w:t>
      </w:r>
      <w:r w:rsidRPr="00FF69FA">
        <w:rPr>
          <w:i/>
        </w:rPr>
        <w:t xml:space="preserve">5 </w:t>
      </w:r>
      <w:proofErr w:type="spellStart"/>
      <w:r w:rsidRPr="00FF69FA">
        <w:rPr>
          <w:i/>
        </w:rPr>
        <w:t>Against</w:t>
      </w:r>
      <w:proofErr w:type="spellEnd"/>
      <w:r w:rsidRPr="00FF69FA">
        <w:rPr>
          <w:i/>
        </w:rPr>
        <w:t xml:space="preserve"> the House</w:t>
      </w:r>
      <w:r>
        <w:t xml:space="preserve"> (</w:t>
      </w:r>
      <w:r w:rsidRPr="00FF69FA">
        <w:rPr>
          <w:i/>
        </w:rPr>
        <w:t>On ne joue pas avec le crime</w:t>
      </w:r>
      <w:r>
        <w:t xml:space="preserve">, Phil Karlson, 1955), basé sur son roman du même nom paru en 1954, est alors en tournage. </w:t>
      </w:r>
      <w:proofErr w:type="spellStart"/>
      <w:r w:rsidRPr="001F629C">
        <w:rPr>
          <w:lang w:val="en-GB"/>
        </w:rPr>
        <w:t>Voir</w:t>
      </w:r>
      <w:proofErr w:type="spellEnd"/>
      <w:r w:rsidRPr="001F629C">
        <w:rPr>
          <w:lang w:val="en-GB"/>
        </w:rPr>
        <w:t xml:space="preserve"> « </w:t>
      </w:r>
      <w:r w:rsidRPr="001F629C">
        <w:rPr>
          <w:i/>
          <w:lang w:val="en-GB"/>
        </w:rPr>
        <w:t>5 Against the House</w:t>
      </w:r>
      <w:r w:rsidRPr="001F629C">
        <w:rPr>
          <w:lang w:val="en-GB"/>
        </w:rPr>
        <w:t xml:space="preserve"> », </w:t>
      </w:r>
      <w:proofErr w:type="gramStart"/>
      <w:r w:rsidRPr="001F629C">
        <w:rPr>
          <w:lang w:val="en-GB"/>
        </w:rPr>
        <w:t>AFI :</w:t>
      </w:r>
      <w:proofErr w:type="gramEnd"/>
      <w:r w:rsidRPr="001F629C">
        <w:rPr>
          <w:lang w:val="en-GB"/>
        </w:rPr>
        <w:t xml:space="preserve"> </w:t>
      </w:r>
      <w:proofErr w:type="spellStart"/>
      <w:r w:rsidRPr="001F629C">
        <w:rPr>
          <w:lang w:val="en-GB"/>
        </w:rPr>
        <w:t>Catalog</w:t>
      </w:r>
      <w:proofErr w:type="spellEnd"/>
      <w:r w:rsidRPr="001F629C">
        <w:rPr>
          <w:lang w:val="en-GB"/>
        </w:rPr>
        <w:t xml:space="preserve"> of Feature Films, </w:t>
      </w:r>
      <w:hyperlink r:id="rId1" w:history="1">
        <w:r w:rsidRPr="001954CB">
          <w:rPr>
            <w:rStyle w:val="Hyperlink"/>
            <w:lang w:val="en-GB"/>
          </w:rPr>
          <w:t>http://www.afi.com/members/catalog/DetailView.aspx?s=&amp;Movie=51499</w:t>
        </w:r>
      </w:hyperlink>
      <w:r>
        <w:rPr>
          <w:lang w:val="en-GB"/>
        </w:rPr>
        <w:t xml:space="preserve">, </w:t>
      </w:r>
      <w:proofErr w:type="spellStart"/>
      <w:r>
        <w:rPr>
          <w:lang w:val="en-GB"/>
        </w:rPr>
        <w:t>consulté</w:t>
      </w:r>
      <w:proofErr w:type="spellEnd"/>
      <w:r>
        <w:rPr>
          <w:lang w:val="en-GB"/>
        </w:rPr>
        <w:t xml:space="preserve"> le 09.12.2016.</w:t>
      </w:r>
    </w:p>
  </w:footnote>
  <w:footnote w:id="4">
    <w:p w14:paraId="17062245" w14:textId="1D8F97D3" w:rsidR="00CD1084" w:rsidRPr="00AE43D1" w:rsidRDefault="00CD1084">
      <w:pPr>
        <w:pStyle w:val="FootnoteText"/>
        <w:rPr>
          <w:lang w:val="en-US"/>
        </w:rPr>
      </w:pPr>
      <w:r>
        <w:rPr>
          <w:rStyle w:val="FootnoteReference"/>
        </w:rPr>
        <w:footnoteRef/>
      </w:r>
      <w:r w:rsidRPr="00AE43D1">
        <w:rPr>
          <w:lang w:val="en-GB"/>
        </w:rPr>
        <w:t xml:space="preserve"> « All my books have been written that way </w:t>
      </w:r>
      <w:r>
        <w:rPr>
          <w:lang w:val="en-GB"/>
        </w:rPr>
        <w:t xml:space="preserve">[with a picture in mind] </w:t>
      </w:r>
      <w:r w:rsidRPr="00AE43D1">
        <w:rPr>
          <w:lang w:val="en-GB"/>
        </w:rPr>
        <w:t xml:space="preserve">». </w:t>
      </w:r>
      <w:r w:rsidRPr="00AE43D1">
        <w:rPr>
          <w:lang w:val="en-US"/>
        </w:rPr>
        <w:t>Arthur</w:t>
      </w:r>
      <w:r>
        <w:rPr>
          <w:lang w:val="en-US"/>
        </w:rPr>
        <w:t xml:space="preserve"> Legacy</w:t>
      </w:r>
      <w:r w:rsidRPr="00AE43D1">
        <w:rPr>
          <w:lang w:val="en-US"/>
        </w:rPr>
        <w:t xml:space="preserve">, « </w:t>
      </w:r>
      <w:r w:rsidRPr="00AE43D1">
        <w:rPr>
          <w:i/>
          <w:lang w:val="en-US"/>
        </w:rPr>
        <w:t>The Invasion of the Body Snatchers</w:t>
      </w:r>
      <w:r w:rsidRPr="00AE43D1">
        <w:rPr>
          <w:lang w:val="en-US"/>
        </w:rPr>
        <w:t xml:space="preserve">: A Metaphor for the Fifties », </w:t>
      </w:r>
      <w:proofErr w:type="spellStart"/>
      <w:r w:rsidRPr="00AE43D1">
        <w:rPr>
          <w:i/>
          <w:lang w:val="en-US"/>
        </w:rPr>
        <w:t>Litterature</w:t>
      </w:r>
      <w:proofErr w:type="spellEnd"/>
      <w:r w:rsidRPr="00AE43D1">
        <w:rPr>
          <w:i/>
          <w:lang w:val="en-US"/>
        </w:rPr>
        <w:t>/Film Quarterly</w:t>
      </w:r>
      <w:r>
        <w:rPr>
          <w:lang w:val="en-US"/>
        </w:rPr>
        <w:t xml:space="preserve">, Vol. 6, No. 3, </w:t>
      </w:r>
      <w:proofErr w:type="spellStart"/>
      <w:r>
        <w:rPr>
          <w:lang w:val="en-US"/>
        </w:rPr>
        <w:t>été</w:t>
      </w:r>
      <w:proofErr w:type="spellEnd"/>
      <w:r>
        <w:rPr>
          <w:lang w:val="en-US"/>
        </w:rPr>
        <w:t xml:space="preserve"> 1978, p</w:t>
      </w:r>
      <w:r w:rsidRPr="00AE43D1">
        <w:rPr>
          <w:lang w:val="en-US"/>
        </w:rPr>
        <w:t xml:space="preserve">. </w:t>
      </w:r>
      <w:r>
        <w:rPr>
          <w:lang w:val="en-US"/>
        </w:rPr>
        <w:t>287</w:t>
      </w:r>
      <w:r w:rsidRPr="00AE43D1">
        <w:rPr>
          <w:lang w:val="en-US"/>
        </w:rPr>
        <w:t>.</w:t>
      </w:r>
    </w:p>
  </w:footnote>
  <w:footnote w:id="5">
    <w:p w14:paraId="3347881D" w14:textId="3A49322C" w:rsidR="00CD1084" w:rsidRPr="00DE294E" w:rsidRDefault="00CD1084">
      <w:pPr>
        <w:pStyle w:val="FootnoteText"/>
        <w:rPr>
          <w:lang w:val="en-GB"/>
        </w:rPr>
      </w:pPr>
      <w:r>
        <w:rPr>
          <w:rStyle w:val="FootnoteReference"/>
        </w:rPr>
        <w:footnoteRef/>
      </w:r>
      <w:r w:rsidRPr="00DE294E">
        <w:rPr>
          <w:lang w:val="en-GB"/>
        </w:rPr>
        <w:t xml:space="preserve"> « I have always said that I don’t really write novels, I write movies –the novel form being a good way to bring my movie ideas to the attention of the movie makers. »</w:t>
      </w:r>
      <w:r>
        <w:rPr>
          <w:lang w:val="en-GB"/>
        </w:rPr>
        <w:t xml:space="preserve">. </w:t>
      </w:r>
      <w:r w:rsidRPr="00AE43D1">
        <w:rPr>
          <w:lang w:val="en-US"/>
        </w:rPr>
        <w:t>Arthur</w:t>
      </w:r>
      <w:r>
        <w:rPr>
          <w:lang w:val="en-US"/>
        </w:rPr>
        <w:t xml:space="preserve"> Legacy</w:t>
      </w:r>
      <w:r w:rsidRPr="00AE43D1">
        <w:rPr>
          <w:lang w:val="en-US"/>
        </w:rPr>
        <w:t xml:space="preserve">, </w:t>
      </w:r>
      <w:r w:rsidRPr="00DE294E">
        <w:rPr>
          <w:i/>
          <w:lang w:val="en-US"/>
        </w:rPr>
        <w:t>ibid</w:t>
      </w:r>
      <w:proofErr w:type="gramStart"/>
      <w:r w:rsidRPr="00DE294E">
        <w:rPr>
          <w:i/>
          <w:lang w:val="en-US"/>
        </w:rPr>
        <w:t>.</w:t>
      </w:r>
      <w:r>
        <w:rPr>
          <w:lang w:val="en-US"/>
        </w:rPr>
        <w:t>,</w:t>
      </w:r>
      <w:proofErr w:type="gramEnd"/>
      <w:r>
        <w:rPr>
          <w:lang w:val="en-US"/>
        </w:rPr>
        <w:t xml:space="preserve"> p</w:t>
      </w:r>
      <w:r w:rsidRPr="00AE43D1">
        <w:rPr>
          <w:lang w:val="en-US"/>
        </w:rPr>
        <w:t xml:space="preserve">. </w:t>
      </w:r>
      <w:r>
        <w:rPr>
          <w:lang w:val="en-US"/>
        </w:rPr>
        <w:t>287</w:t>
      </w:r>
      <w:r w:rsidRPr="00AE43D1">
        <w:rPr>
          <w:lang w:val="en-US"/>
        </w:rPr>
        <w:t>.</w:t>
      </w:r>
    </w:p>
  </w:footnote>
  <w:footnote w:id="6">
    <w:p w14:paraId="529A1C2E" w14:textId="67DDCCFB" w:rsidR="00CD1084" w:rsidRPr="001F2378" w:rsidRDefault="00CD1084">
      <w:pPr>
        <w:pStyle w:val="FootnoteText"/>
        <w:rPr>
          <w:lang w:val="en-GB"/>
        </w:rPr>
      </w:pPr>
      <w:r>
        <w:rPr>
          <w:rStyle w:val="FootnoteReference"/>
        </w:rPr>
        <w:footnoteRef/>
      </w:r>
      <w:r w:rsidRPr="001F2378">
        <w:rPr>
          <w:lang w:val="en-GB"/>
        </w:rPr>
        <w:t xml:space="preserve"> </w:t>
      </w:r>
      <w:r w:rsidRPr="00AE43D1">
        <w:rPr>
          <w:lang w:val="en-US"/>
        </w:rPr>
        <w:t>Arthur</w:t>
      </w:r>
      <w:r>
        <w:rPr>
          <w:lang w:val="en-US"/>
        </w:rPr>
        <w:t xml:space="preserve"> Legacy</w:t>
      </w:r>
      <w:r w:rsidRPr="00AE43D1">
        <w:rPr>
          <w:lang w:val="en-US"/>
        </w:rPr>
        <w:t xml:space="preserve">, </w:t>
      </w:r>
      <w:r w:rsidRPr="00DE294E">
        <w:rPr>
          <w:i/>
          <w:lang w:val="en-US"/>
        </w:rPr>
        <w:t>ibid</w:t>
      </w:r>
      <w:proofErr w:type="gramStart"/>
      <w:r w:rsidRPr="00DE294E">
        <w:rPr>
          <w:i/>
          <w:lang w:val="en-US"/>
        </w:rPr>
        <w:t>.</w:t>
      </w:r>
      <w:r>
        <w:rPr>
          <w:lang w:val="en-US"/>
        </w:rPr>
        <w:t>,</w:t>
      </w:r>
      <w:proofErr w:type="gramEnd"/>
      <w:r>
        <w:rPr>
          <w:lang w:val="en-US"/>
        </w:rPr>
        <w:t xml:space="preserve"> p</w:t>
      </w:r>
      <w:r w:rsidRPr="00AE43D1">
        <w:rPr>
          <w:lang w:val="en-US"/>
        </w:rPr>
        <w:t xml:space="preserve">. </w:t>
      </w:r>
      <w:r>
        <w:rPr>
          <w:lang w:val="en-US"/>
        </w:rPr>
        <w:t>292</w:t>
      </w:r>
      <w:r w:rsidRPr="00AE43D1">
        <w:rPr>
          <w:lang w:val="en-US"/>
        </w:rPr>
        <w:t>.</w:t>
      </w:r>
    </w:p>
  </w:footnote>
  <w:footnote w:id="7">
    <w:p w14:paraId="04ECC7AF" w14:textId="04E7C8DD" w:rsidR="00CD1084" w:rsidRPr="00CB1744" w:rsidRDefault="00CD1084">
      <w:pPr>
        <w:pStyle w:val="FootnoteText"/>
        <w:rPr>
          <w:lang w:val="en-US"/>
        </w:rPr>
      </w:pPr>
      <w:r>
        <w:rPr>
          <w:rStyle w:val="FootnoteReference"/>
        </w:rPr>
        <w:footnoteRef/>
      </w:r>
      <w:r w:rsidRPr="00CB1744">
        <w:rPr>
          <w:lang w:val="en-GB"/>
        </w:rPr>
        <w:t xml:space="preserve"> </w:t>
      </w:r>
      <w:r w:rsidRPr="00CB1744">
        <w:rPr>
          <w:lang w:val="en-US"/>
        </w:rPr>
        <w:t>Barry Keith</w:t>
      </w:r>
      <w:r>
        <w:rPr>
          <w:lang w:val="en-US"/>
        </w:rPr>
        <w:t xml:space="preserve"> Grant</w:t>
      </w:r>
      <w:r w:rsidRPr="00CB1744">
        <w:rPr>
          <w:lang w:val="en-US"/>
        </w:rPr>
        <w:t xml:space="preserve">, </w:t>
      </w:r>
      <w:r w:rsidRPr="00CB1744">
        <w:rPr>
          <w:i/>
          <w:lang w:val="en-US"/>
        </w:rPr>
        <w:t>Invasion of the Body Snatchers</w:t>
      </w:r>
      <w:r w:rsidRPr="00CB1744">
        <w:rPr>
          <w:lang w:val="en-US"/>
        </w:rPr>
        <w:t xml:space="preserve">, London, </w:t>
      </w:r>
      <w:r>
        <w:rPr>
          <w:lang w:val="en-US"/>
        </w:rPr>
        <w:t>BFI/Palgrave MacMillan, 2010, p. 30.</w:t>
      </w:r>
    </w:p>
  </w:footnote>
  <w:footnote w:id="8">
    <w:p w14:paraId="76F0D48F" w14:textId="05FE9CCD" w:rsidR="00CD1084" w:rsidRPr="00616D97" w:rsidRDefault="00CD1084">
      <w:pPr>
        <w:pStyle w:val="FootnoteText"/>
        <w:rPr>
          <w:lang w:val="en-US"/>
        </w:rPr>
      </w:pPr>
      <w:r>
        <w:rPr>
          <w:rStyle w:val="FootnoteReference"/>
        </w:rPr>
        <w:footnoteRef/>
      </w:r>
      <w:r w:rsidRPr="00616D97">
        <w:rPr>
          <w:lang w:val="en-GB"/>
        </w:rPr>
        <w:t xml:space="preserve"> </w:t>
      </w:r>
      <w:r w:rsidRPr="00616D97">
        <w:rPr>
          <w:lang w:val="en-US"/>
        </w:rPr>
        <w:t xml:space="preserve">Al </w:t>
      </w:r>
      <w:proofErr w:type="spellStart"/>
      <w:r>
        <w:rPr>
          <w:lang w:val="en-US"/>
        </w:rPr>
        <w:t>LaValley</w:t>
      </w:r>
      <w:proofErr w:type="spellEnd"/>
      <w:r>
        <w:rPr>
          <w:lang w:val="en-US"/>
        </w:rPr>
        <w:t xml:space="preserve"> </w:t>
      </w:r>
      <w:r w:rsidRPr="00616D97">
        <w:rPr>
          <w:lang w:val="en-US"/>
        </w:rPr>
        <w:t>(</w:t>
      </w:r>
      <w:proofErr w:type="spellStart"/>
      <w:r w:rsidRPr="00616D97">
        <w:rPr>
          <w:lang w:val="en-US"/>
        </w:rPr>
        <w:t>éd</w:t>
      </w:r>
      <w:proofErr w:type="spellEnd"/>
      <w:r w:rsidRPr="00616D97">
        <w:rPr>
          <w:lang w:val="en-US"/>
        </w:rPr>
        <w:t xml:space="preserve">.), </w:t>
      </w:r>
      <w:r w:rsidRPr="00616D97">
        <w:rPr>
          <w:i/>
          <w:lang w:val="en-US"/>
        </w:rPr>
        <w:t>Invasion of the Body Snatchers</w:t>
      </w:r>
      <w:r w:rsidRPr="00616D97">
        <w:rPr>
          <w:lang w:val="en-US"/>
        </w:rPr>
        <w:t>, New Brunswick,</w:t>
      </w:r>
      <w:r>
        <w:rPr>
          <w:lang w:val="en-US"/>
        </w:rPr>
        <w:t xml:space="preserve"> Rutgers University Press, 1989, p. 3.</w:t>
      </w:r>
    </w:p>
  </w:footnote>
  <w:footnote w:id="9">
    <w:p w14:paraId="6AA61372" w14:textId="32A337A2" w:rsidR="00CD1084" w:rsidRPr="001359D0" w:rsidRDefault="00CD1084">
      <w:pPr>
        <w:pStyle w:val="FootnoteText"/>
        <w:rPr>
          <w:lang w:val="en-GB"/>
        </w:rPr>
      </w:pPr>
      <w:r>
        <w:rPr>
          <w:rStyle w:val="FootnoteReference"/>
        </w:rPr>
        <w:footnoteRef/>
      </w:r>
      <w:r w:rsidRPr="001359D0">
        <w:rPr>
          <w:lang w:val="en-GB"/>
        </w:rPr>
        <w:t xml:space="preserve"> </w:t>
      </w:r>
      <w:r w:rsidRPr="00616D97">
        <w:rPr>
          <w:lang w:val="en-US"/>
        </w:rPr>
        <w:t xml:space="preserve">Al </w:t>
      </w:r>
      <w:proofErr w:type="spellStart"/>
      <w:r>
        <w:rPr>
          <w:lang w:val="en-US"/>
        </w:rPr>
        <w:t>LaValley</w:t>
      </w:r>
      <w:proofErr w:type="spellEnd"/>
      <w:r>
        <w:rPr>
          <w:lang w:val="en-US"/>
        </w:rPr>
        <w:t xml:space="preserve"> </w:t>
      </w:r>
      <w:r w:rsidRPr="00616D97">
        <w:rPr>
          <w:lang w:val="en-US"/>
        </w:rPr>
        <w:t>(</w:t>
      </w:r>
      <w:proofErr w:type="spellStart"/>
      <w:r w:rsidRPr="00616D97">
        <w:rPr>
          <w:lang w:val="en-US"/>
        </w:rPr>
        <w:t>éd</w:t>
      </w:r>
      <w:proofErr w:type="spellEnd"/>
      <w:r w:rsidRPr="00616D97">
        <w:rPr>
          <w:lang w:val="en-US"/>
        </w:rPr>
        <w:t xml:space="preserve">.), </w:t>
      </w:r>
      <w:r>
        <w:rPr>
          <w:i/>
          <w:lang w:val="en-US"/>
        </w:rPr>
        <w:t>ibid</w:t>
      </w:r>
      <w:proofErr w:type="gramStart"/>
      <w:r>
        <w:rPr>
          <w:i/>
          <w:lang w:val="en-US"/>
        </w:rPr>
        <w:t>.</w:t>
      </w:r>
      <w:r>
        <w:rPr>
          <w:lang w:val="en-US"/>
        </w:rPr>
        <w:t>,</w:t>
      </w:r>
      <w:proofErr w:type="gramEnd"/>
      <w:r>
        <w:rPr>
          <w:lang w:val="en-US"/>
        </w:rPr>
        <w:t xml:space="preserve"> p. 3.</w:t>
      </w:r>
    </w:p>
  </w:footnote>
  <w:footnote w:id="10">
    <w:p w14:paraId="54867921" w14:textId="74BB83FD" w:rsidR="00CD1084" w:rsidRPr="00615115" w:rsidRDefault="00CD1084">
      <w:pPr>
        <w:pStyle w:val="FootnoteText"/>
        <w:rPr>
          <w:lang w:val="en-US"/>
        </w:rPr>
      </w:pPr>
      <w:r>
        <w:rPr>
          <w:rStyle w:val="FootnoteReference"/>
        </w:rPr>
        <w:footnoteRef/>
      </w:r>
      <w:r w:rsidRPr="00615115">
        <w:rPr>
          <w:lang w:val="en-GB"/>
        </w:rPr>
        <w:t xml:space="preserve"> </w:t>
      </w:r>
      <w:r w:rsidRPr="000453E3">
        <w:rPr>
          <w:lang w:val="en-US"/>
        </w:rPr>
        <w:t xml:space="preserve">Un </w:t>
      </w:r>
      <w:proofErr w:type="spellStart"/>
      <w:r w:rsidRPr="000453E3">
        <w:rPr>
          <w:lang w:val="en-US"/>
        </w:rPr>
        <w:t>compte</w:t>
      </w:r>
      <w:proofErr w:type="spellEnd"/>
      <w:r w:rsidRPr="000453E3">
        <w:rPr>
          <w:lang w:val="en-US"/>
        </w:rPr>
        <w:t xml:space="preserve"> </w:t>
      </w:r>
      <w:proofErr w:type="spellStart"/>
      <w:r w:rsidRPr="000453E3">
        <w:rPr>
          <w:lang w:val="en-US"/>
        </w:rPr>
        <w:t>rendu</w:t>
      </w:r>
      <w:proofErr w:type="spellEnd"/>
      <w:r w:rsidRPr="000453E3">
        <w:rPr>
          <w:lang w:val="en-US"/>
        </w:rPr>
        <w:t xml:space="preserve"> </w:t>
      </w:r>
      <w:proofErr w:type="spellStart"/>
      <w:r w:rsidRPr="000453E3">
        <w:rPr>
          <w:lang w:val="en-US"/>
        </w:rPr>
        <w:t>détaillé</w:t>
      </w:r>
      <w:proofErr w:type="spellEnd"/>
      <w:r w:rsidRPr="000453E3">
        <w:rPr>
          <w:lang w:val="en-US"/>
        </w:rPr>
        <w:t xml:space="preserve"> du </w:t>
      </w:r>
      <w:proofErr w:type="spellStart"/>
      <w:r w:rsidRPr="000453E3">
        <w:rPr>
          <w:lang w:val="en-US"/>
        </w:rPr>
        <w:t>tournage</w:t>
      </w:r>
      <w:proofErr w:type="spellEnd"/>
      <w:r w:rsidRPr="000453E3">
        <w:rPr>
          <w:lang w:val="en-US"/>
        </w:rPr>
        <w:t xml:space="preserve">, jour-par-jour, </w:t>
      </w:r>
      <w:proofErr w:type="spellStart"/>
      <w:r w:rsidRPr="000453E3">
        <w:rPr>
          <w:lang w:val="en-US"/>
        </w:rPr>
        <w:t>est</w:t>
      </w:r>
      <w:proofErr w:type="spellEnd"/>
      <w:r w:rsidRPr="000453E3">
        <w:rPr>
          <w:lang w:val="en-US"/>
        </w:rPr>
        <w:t xml:space="preserve"> </w:t>
      </w:r>
      <w:proofErr w:type="spellStart"/>
      <w:r w:rsidRPr="000453E3">
        <w:rPr>
          <w:lang w:val="en-US"/>
        </w:rPr>
        <w:t>donné</w:t>
      </w:r>
      <w:proofErr w:type="spellEnd"/>
      <w:r w:rsidRPr="000453E3">
        <w:rPr>
          <w:lang w:val="en-US"/>
        </w:rPr>
        <w:t xml:space="preserve"> par </w:t>
      </w:r>
      <w:r w:rsidRPr="00615115">
        <w:rPr>
          <w:lang w:val="en-US"/>
        </w:rPr>
        <w:t>Mark Thomas</w:t>
      </w:r>
      <w:r>
        <w:rPr>
          <w:lang w:val="en-US"/>
        </w:rPr>
        <w:t xml:space="preserve"> McGee</w:t>
      </w:r>
      <w:r w:rsidRPr="00615115">
        <w:rPr>
          <w:lang w:val="en-US"/>
        </w:rPr>
        <w:t xml:space="preserve">, </w:t>
      </w:r>
      <w:r w:rsidRPr="00615115">
        <w:rPr>
          <w:i/>
          <w:lang w:val="en-US"/>
        </w:rPr>
        <w:t>Invasion of the Body Snatchers: The Making of a Classic</w:t>
      </w:r>
      <w:r w:rsidRPr="00615115">
        <w:rPr>
          <w:lang w:val="en-US"/>
        </w:rPr>
        <w:t xml:space="preserve">, Duncan, </w:t>
      </w:r>
      <w:proofErr w:type="spellStart"/>
      <w:r w:rsidRPr="00615115">
        <w:rPr>
          <w:lang w:val="en-US"/>
        </w:rPr>
        <w:t>BearManor</w:t>
      </w:r>
      <w:proofErr w:type="spellEnd"/>
      <w:r w:rsidRPr="00615115">
        <w:rPr>
          <w:lang w:val="en-US"/>
        </w:rPr>
        <w:t>, 2012</w:t>
      </w:r>
      <w:r>
        <w:rPr>
          <w:lang w:val="en-US"/>
        </w:rPr>
        <w:t>, pp. 43-59</w:t>
      </w:r>
      <w:r w:rsidRPr="00615115">
        <w:rPr>
          <w:lang w:val="en-US"/>
        </w:rPr>
        <w:t>.</w:t>
      </w:r>
    </w:p>
  </w:footnote>
  <w:footnote w:id="11">
    <w:p w14:paraId="31DCEDBB" w14:textId="473EAD80" w:rsidR="00CD1084" w:rsidRPr="000453E3" w:rsidRDefault="00CD1084">
      <w:pPr>
        <w:pStyle w:val="FootnoteText"/>
        <w:rPr>
          <w:lang w:val="en-GB"/>
        </w:rPr>
      </w:pPr>
      <w:r>
        <w:rPr>
          <w:rStyle w:val="FootnoteReference"/>
        </w:rPr>
        <w:footnoteRef/>
      </w:r>
      <w:r w:rsidRPr="00442D8B">
        <w:rPr>
          <w:lang w:val="fr-CH"/>
        </w:rPr>
        <w:t xml:space="preserve"> </w:t>
      </w:r>
      <w:r w:rsidRPr="00442D8B">
        <w:rPr>
          <w:lang w:val="fr-CH"/>
        </w:rPr>
        <w:t xml:space="preserve">Grant cite un communiqué de presse trouvé dans les archives Wagner affirmant que le film </w:t>
      </w:r>
      <w:r>
        <w:rPr>
          <w:lang w:val="fr-CH"/>
        </w:rPr>
        <w:t xml:space="preserve">« établit un record en commençant son tournage 90 jours après que la dernière partie ait été publiée dans </w:t>
      </w:r>
      <w:r>
        <w:rPr>
          <w:i/>
          <w:lang w:val="fr-CH"/>
        </w:rPr>
        <w:t>Collider’s</w:t>
      </w:r>
      <w:r>
        <w:rPr>
          <w:lang w:val="fr-CH"/>
        </w:rPr>
        <w:t> » (« </w:t>
      </w:r>
      <w:r w:rsidRPr="000453E3">
        <w:rPr>
          <w:lang w:val="fr-CH"/>
        </w:rPr>
        <w:t xml:space="preserve">it established a record in reaching the photography stage 90 days after the last installment was published in </w:t>
      </w:r>
      <w:r w:rsidRPr="000453E3">
        <w:rPr>
          <w:i/>
          <w:lang w:val="fr-CH"/>
        </w:rPr>
        <w:t>Collider’s</w:t>
      </w:r>
      <w:r w:rsidRPr="000453E3">
        <w:rPr>
          <w:lang w:val="fr-CH"/>
        </w:rPr>
        <w:t> </w:t>
      </w:r>
      <w:r>
        <w:rPr>
          <w:lang w:val="fr-CH"/>
        </w:rPr>
        <w:t xml:space="preserve">»). </w:t>
      </w:r>
      <w:proofErr w:type="spellStart"/>
      <w:proofErr w:type="gramStart"/>
      <w:r w:rsidRPr="000453E3">
        <w:rPr>
          <w:lang w:val="en-GB"/>
        </w:rPr>
        <w:t>Cité</w:t>
      </w:r>
      <w:proofErr w:type="spellEnd"/>
      <w:r w:rsidRPr="000453E3">
        <w:rPr>
          <w:lang w:val="en-GB"/>
        </w:rPr>
        <w:t xml:space="preserve"> </w:t>
      </w:r>
      <w:proofErr w:type="spellStart"/>
      <w:r w:rsidRPr="000453E3">
        <w:rPr>
          <w:lang w:val="en-GB"/>
        </w:rPr>
        <w:t>dans</w:t>
      </w:r>
      <w:proofErr w:type="spellEnd"/>
      <w:r w:rsidRPr="000453E3">
        <w:rPr>
          <w:lang w:val="en-GB"/>
        </w:rPr>
        <w:t xml:space="preserve"> Barry Keith Grant, </w:t>
      </w:r>
      <w:r w:rsidRPr="000453E3">
        <w:rPr>
          <w:i/>
          <w:lang w:val="en-GB"/>
        </w:rPr>
        <w:t>op. cit.</w:t>
      </w:r>
      <w:r w:rsidRPr="000453E3">
        <w:rPr>
          <w:lang w:val="en-GB"/>
        </w:rPr>
        <w:t>, p. 35.</w:t>
      </w:r>
      <w:proofErr w:type="gramEnd"/>
    </w:p>
  </w:footnote>
  <w:footnote w:id="12">
    <w:p w14:paraId="0D493AA7" w14:textId="0FB85F60" w:rsidR="00CD1084" w:rsidRPr="00714EA0" w:rsidRDefault="00CD1084">
      <w:pPr>
        <w:pStyle w:val="FootnoteText"/>
        <w:rPr>
          <w:lang w:val="en-GB"/>
        </w:rPr>
      </w:pPr>
      <w:r>
        <w:rPr>
          <w:rStyle w:val="FootnoteReference"/>
        </w:rPr>
        <w:footnoteRef/>
      </w:r>
      <w:r w:rsidRPr="00714EA0">
        <w:rPr>
          <w:lang w:val="en-GB"/>
        </w:rPr>
        <w:t xml:space="preserve"> </w:t>
      </w:r>
      <w:r w:rsidRPr="00615115">
        <w:rPr>
          <w:lang w:val="en-US"/>
        </w:rPr>
        <w:t>Mark Thomas</w:t>
      </w:r>
      <w:r>
        <w:rPr>
          <w:lang w:val="en-US"/>
        </w:rPr>
        <w:t xml:space="preserve"> McGee</w:t>
      </w:r>
      <w:r w:rsidRPr="00615115">
        <w:rPr>
          <w:lang w:val="en-US"/>
        </w:rPr>
        <w:t xml:space="preserve">, </w:t>
      </w:r>
      <w:r>
        <w:rPr>
          <w:i/>
          <w:lang w:val="en-US"/>
        </w:rPr>
        <w:t>op. cit.</w:t>
      </w:r>
      <w:r>
        <w:rPr>
          <w:lang w:val="en-US"/>
        </w:rPr>
        <w:t xml:space="preserve">, p. 67 </w:t>
      </w:r>
    </w:p>
  </w:footnote>
  <w:footnote w:id="13">
    <w:p w14:paraId="29EB5D3E" w14:textId="6AF2E720" w:rsidR="00CD1084" w:rsidRPr="00F150B4" w:rsidRDefault="00CD1084">
      <w:pPr>
        <w:pStyle w:val="FootnoteText"/>
        <w:rPr>
          <w:lang w:val="en-GB"/>
        </w:rPr>
      </w:pPr>
      <w:r>
        <w:rPr>
          <w:rStyle w:val="FootnoteReference"/>
        </w:rPr>
        <w:footnoteRef/>
      </w:r>
      <w:r w:rsidRPr="00F150B4">
        <w:rPr>
          <w:lang w:val="en-GB"/>
        </w:rPr>
        <w:t xml:space="preserve"> « </w:t>
      </w:r>
      <w:proofErr w:type="gramStart"/>
      <w:r w:rsidRPr="00F150B4">
        <w:rPr>
          <w:lang w:val="en-GB"/>
        </w:rPr>
        <w:t>unsympathetic</w:t>
      </w:r>
      <w:proofErr w:type="gramEnd"/>
      <w:r w:rsidRPr="00F150B4">
        <w:rPr>
          <w:lang w:val="en-GB"/>
        </w:rPr>
        <w:t xml:space="preserve"> treatment »</w:t>
      </w:r>
      <w:r>
        <w:rPr>
          <w:lang w:val="en-GB"/>
        </w:rPr>
        <w:t>.</w:t>
      </w:r>
      <w:r w:rsidRPr="00F150B4">
        <w:rPr>
          <w:lang w:val="en-GB"/>
        </w:rPr>
        <w:t xml:space="preserve"> </w:t>
      </w:r>
      <w:proofErr w:type="gramStart"/>
      <w:r w:rsidRPr="00F150B4">
        <w:rPr>
          <w:lang w:val="en-GB"/>
        </w:rPr>
        <w:t>Walter Wagner, « Memorandum to Myself »</w:t>
      </w:r>
      <w:r>
        <w:rPr>
          <w:lang w:val="en-GB"/>
        </w:rPr>
        <w:t xml:space="preserve">, </w:t>
      </w:r>
      <w:r w:rsidRPr="000453E3">
        <w:rPr>
          <w:lang w:val="en-GB"/>
        </w:rPr>
        <w:t xml:space="preserve">24 </w:t>
      </w:r>
      <w:proofErr w:type="spellStart"/>
      <w:r w:rsidRPr="000453E3">
        <w:rPr>
          <w:lang w:val="en-GB"/>
        </w:rPr>
        <w:t>aout</w:t>
      </w:r>
      <w:proofErr w:type="spellEnd"/>
      <w:r w:rsidRPr="000453E3">
        <w:rPr>
          <w:lang w:val="en-GB"/>
        </w:rPr>
        <w:t xml:space="preserve"> 1955, </w:t>
      </w:r>
      <w:proofErr w:type="spellStart"/>
      <w:r w:rsidRPr="000453E3">
        <w:rPr>
          <w:lang w:val="en-GB"/>
        </w:rPr>
        <w:t>reproduit</w:t>
      </w:r>
      <w:proofErr w:type="spellEnd"/>
      <w:r w:rsidRPr="000453E3">
        <w:rPr>
          <w:lang w:val="en-GB"/>
        </w:rPr>
        <w:t xml:space="preserve"> </w:t>
      </w:r>
      <w:proofErr w:type="spellStart"/>
      <w:r w:rsidRPr="000453E3">
        <w:rPr>
          <w:lang w:val="en-GB"/>
        </w:rPr>
        <w:t>dans</w:t>
      </w:r>
      <w:proofErr w:type="spellEnd"/>
      <w:r>
        <w:rPr>
          <w:lang w:val="en-GB"/>
        </w:rPr>
        <w:t xml:space="preserve"> </w:t>
      </w:r>
      <w:r w:rsidRPr="00616D97">
        <w:rPr>
          <w:lang w:val="en-US"/>
        </w:rPr>
        <w:t xml:space="preserve">Al </w:t>
      </w:r>
      <w:proofErr w:type="spellStart"/>
      <w:r>
        <w:rPr>
          <w:lang w:val="en-US"/>
        </w:rPr>
        <w:t>LaValley</w:t>
      </w:r>
      <w:proofErr w:type="spellEnd"/>
      <w:r>
        <w:rPr>
          <w:lang w:val="en-US"/>
        </w:rPr>
        <w:t xml:space="preserve"> </w:t>
      </w:r>
      <w:r w:rsidRPr="00616D97">
        <w:rPr>
          <w:lang w:val="en-US"/>
        </w:rPr>
        <w:t>(</w:t>
      </w:r>
      <w:proofErr w:type="spellStart"/>
      <w:r w:rsidRPr="00616D97">
        <w:rPr>
          <w:lang w:val="en-US"/>
        </w:rPr>
        <w:t>éd</w:t>
      </w:r>
      <w:proofErr w:type="spellEnd"/>
      <w:r w:rsidRPr="00616D97">
        <w:rPr>
          <w:lang w:val="en-US"/>
        </w:rPr>
        <w:t xml:space="preserve">.), </w:t>
      </w:r>
      <w:r>
        <w:rPr>
          <w:i/>
          <w:lang w:val="en-US"/>
        </w:rPr>
        <w:t>op. cit.</w:t>
      </w:r>
      <w:r>
        <w:rPr>
          <w:lang w:val="en-US"/>
        </w:rPr>
        <w:t>, p. 142.</w:t>
      </w:r>
      <w:proofErr w:type="gramEnd"/>
    </w:p>
  </w:footnote>
  <w:footnote w:id="14">
    <w:p w14:paraId="01D2CF1C" w14:textId="5B9D93DF" w:rsidR="00CD1084" w:rsidRPr="00DA4D71" w:rsidRDefault="00CD1084">
      <w:pPr>
        <w:pStyle w:val="FootnoteText"/>
        <w:rPr>
          <w:lang w:val="en-GB"/>
        </w:rPr>
      </w:pPr>
      <w:r>
        <w:rPr>
          <w:rStyle w:val="FootnoteReference"/>
        </w:rPr>
        <w:footnoteRef/>
      </w:r>
      <w:r>
        <w:t xml:space="preserve"> </w:t>
      </w:r>
      <w:r>
        <w:rPr>
          <w:lang w:val="fr-CH"/>
        </w:rPr>
        <w:t xml:space="preserve">Que Grant date au 10 juin. </w:t>
      </w:r>
      <w:r w:rsidRPr="00DA4D71">
        <w:rPr>
          <w:lang w:val="en-GB"/>
        </w:rPr>
        <w:t xml:space="preserve">Barry Keith Grant, </w:t>
      </w:r>
      <w:r w:rsidRPr="00DA4D71">
        <w:rPr>
          <w:i/>
          <w:lang w:val="en-GB"/>
        </w:rPr>
        <w:t>op.</w:t>
      </w:r>
      <w:r>
        <w:rPr>
          <w:i/>
          <w:lang w:val="en-GB"/>
        </w:rPr>
        <w:t xml:space="preserve"> </w:t>
      </w:r>
      <w:r w:rsidRPr="00DA4D71">
        <w:rPr>
          <w:i/>
          <w:lang w:val="en-GB"/>
        </w:rPr>
        <w:t>cit.</w:t>
      </w:r>
      <w:r w:rsidRPr="00DA4D71">
        <w:rPr>
          <w:lang w:val="en-GB"/>
        </w:rPr>
        <w:t xml:space="preserve">, p. </w:t>
      </w:r>
      <w:r>
        <w:rPr>
          <w:lang w:val="en-GB"/>
        </w:rPr>
        <w:t>35</w:t>
      </w:r>
      <w:r w:rsidRPr="00DA4D71">
        <w:rPr>
          <w:lang w:val="en-GB"/>
        </w:rPr>
        <w:t>.</w:t>
      </w:r>
    </w:p>
  </w:footnote>
  <w:footnote w:id="15">
    <w:p w14:paraId="7F06978F" w14:textId="17114216" w:rsidR="00CD1084" w:rsidRPr="007D4D4D" w:rsidRDefault="00CD1084">
      <w:pPr>
        <w:pStyle w:val="FootnoteText"/>
        <w:rPr>
          <w:lang w:val="fr-CH"/>
        </w:rPr>
      </w:pPr>
      <w:r>
        <w:rPr>
          <w:rStyle w:val="FootnoteReference"/>
        </w:rPr>
        <w:footnoteRef/>
      </w:r>
      <w:r w:rsidRPr="00203883">
        <w:rPr>
          <w:lang w:val="en-GB"/>
        </w:rPr>
        <w:t xml:space="preserve"> </w:t>
      </w:r>
      <w:r w:rsidRPr="00615115">
        <w:rPr>
          <w:lang w:val="en-US"/>
        </w:rPr>
        <w:t>Mark Thomas</w:t>
      </w:r>
      <w:r>
        <w:rPr>
          <w:lang w:val="en-US"/>
        </w:rPr>
        <w:t xml:space="preserve"> McGee</w:t>
      </w:r>
      <w:r w:rsidRPr="00615115">
        <w:rPr>
          <w:lang w:val="en-US"/>
        </w:rPr>
        <w:t xml:space="preserve">, </w:t>
      </w:r>
      <w:r>
        <w:rPr>
          <w:i/>
          <w:lang w:val="en-US"/>
        </w:rPr>
        <w:t>op. cit.</w:t>
      </w:r>
      <w:r>
        <w:rPr>
          <w:lang w:val="en-US"/>
        </w:rPr>
        <w:t xml:space="preserve">, p. 62. </w:t>
      </w:r>
      <w:r w:rsidRPr="007D4D4D">
        <w:rPr>
          <w:lang w:val="fr-CH"/>
        </w:rPr>
        <w:t>Lettre également mentionnée</w:t>
      </w:r>
      <w:r>
        <w:rPr>
          <w:lang w:val="fr-CH"/>
        </w:rPr>
        <w:t>, mais non reproduite, dans</w:t>
      </w:r>
      <w:r w:rsidRPr="007D4D4D">
        <w:rPr>
          <w:lang w:val="fr-CH"/>
        </w:rPr>
        <w:t xml:space="preserve"> </w:t>
      </w:r>
      <w:r w:rsidRPr="00616D97">
        <w:rPr>
          <w:lang w:val="en-US"/>
        </w:rPr>
        <w:t xml:space="preserve">Al </w:t>
      </w:r>
      <w:proofErr w:type="spellStart"/>
      <w:r>
        <w:rPr>
          <w:lang w:val="en-US"/>
        </w:rPr>
        <w:t>LaValley</w:t>
      </w:r>
      <w:proofErr w:type="spellEnd"/>
      <w:r>
        <w:rPr>
          <w:lang w:val="en-US"/>
        </w:rPr>
        <w:t xml:space="preserve"> </w:t>
      </w:r>
      <w:r w:rsidRPr="00616D97">
        <w:rPr>
          <w:lang w:val="en-US"/>
        </w:rPr>
        <w:t>(</w:t>
      </w:r>
      <w:proofErr w:type="spellStart"/>
      <w:r w:rsidRPr="00616D97">
        <w:rPr>
          <w:lang w:val="en-US"/>
        </w:rPr>
        <w:t>éd</w:t>
      </w:r>
      <w:proofErr w:type="spellEnd"/>
      <w:r w:rsidRPr="00616D97">
        <w:rPr>
          <w:lang w:val="en-US"/>
        </w:rPr>
        <w:t xml:space="preserve">.), </w:t>
      </w:r>
      <w:proofErr w:type="gramStart"/>
      <w:r>
        <w:rPr>
          <w:i/>
          <w:lang w:val="en-US"/>
        </w:rPr>
        <w:t>op</w:t>
      </w:r>
      <w:proofErr w:type="gramEnd"/>
      <w:r>
        <w:rPr>
          <w:i/>
          <w:lang w:val="en-US"/>
        </w:rPr>
        <w:t>. cit.</w:t>
      </w:r>
      <w:r>
        <w:rPr>
          <w:lang w:val="en-US"/>
        </w:rPr>
        <w:t>, p. 132.</w:t>
      </w:r>
    </w:p>
  </w:footnote>
  <w:footnote w:id="16">
    <w:p w14:paraId="51FA3DDD" w14:textId="10426E63" w:rsidR="00CD1084" w:rsidRPr="000453E3" w:rsidRDefault="00CD1084">
      <w:pPr>
        <w:pStyle w:val="FootnoteText"/>
        <w:rPr>
          <w:lang w:val="fr-CH"/>
        </w:rPr>
      </w:pPr>
      <w:r>
        <w:rPr>
          <w:rStyle w:val="FootnoteReference"/>
        </w:rPr>
        <w:footnoteRef/>
      </w:r>
      <w:r w:rsidRPr="000453E3">
        <w:rPr>
          <w:lang w:val="fr-CH"/>
        </w:rPr>
        <w:t xml:space="preserve"> </w:t>
      </w:r>
      <w:r w:rsidRPr="000453E3">
        <w:rPr>
          <w:lang w:val="fr-CH"/>
        </w:rPr>
        <w:t xml:space="preserve">Walter Wagner, « The Body Snatchers – Memorandum », 8 juillet 1955, reproduit dans Al LaValley (éd.), </w:t>
      </w:r>
      <w:r w:rsidRPr="000453E3">
        <w:rPr>
          <w:i/>
          <w:lang w:val="fr-CH"/>
        </w:rPr>
        <w:t>op. cit.</w:t>
      </w:r>
      <w:r w:rsidRPr="000453E3">
        <w:rPr>
          <w:lang w:val="fr-CH"/>
        </w:rPr>
        <w:t>, pp. 134-137.</w:t>
      </w:r>
    </w:p>
  </w:footnote>
  <w:footnote w:id="17">
    <w:p w14:paraId="2A992F4B" w14:textId="1CC87610" w:rsidR="00CD1084" w:rsidRPr="001647B1" w:rsidRDefault="00CD1084">
      <w:pPr>
        <w:pStyle w:val="FootnoteText"/>
        <w:rPr>
          <w:lang w:val="fr-CH"/>
        </w:rPr>
      </w:pPr>
      <w:r>
        <w:rPr>
          <w:rStyle w:val="FootnoteReference"/>
        </w:rPr>
        <w:footnoteRef/>
      </w:r>
      <w:r>
        <w:t xml:space="preserve"> </w:t>
      </w:r>
      <w:r>
        <w:rPr>
          <w:lang w:val="fr-CH"/>
        </w:rPr>
        <w:t>Non seulement la suggestion du monologue introductif, mais également l’ajout de voix-over enregistrés par l’acteur principal.</w:t>
      </w:r>
    </w:p>
  </w:footnote>
  <w:footnote w:id="18">
    <w:p w14:paraId="6A099229" w14:textId="5AC78A1C" w:rsidR="00CD1084" w:rsidRPr="002762C4" w:rsidRDefault="00CD1084">
      <w:pPr>
        <w:pStyle w:val="FootnoteText"/>
        <w:rPr>
          <w:lang w:val="en-GB"/>
        </w:rPr>
      </w:pPr>
      <w:r>
        <w:rPr>
          <w:rStyle w:val="FootnoteReference"/>
        </w:rPr>
        <w:footnoteRef/>
      </w:r>
      <w:r w:rsidRPr="002762C4">
        <w:rPr>
          <w:lang w:val="en-GB"/>
        </w:rPr>
        <w:t xml:space="preserve"> « </w:t>
      </w:r>
      <w:proofErr w:type="gramStart"/>
      <w:r w:rsidRPr="002762C4">
        <w:rPr>
          <w:lang w:val="en-GB"/>
        </w:rPr>
        <w:t>make</w:t>
      </w:r>
      <w:proofErr w:type="gramEnd"/>
      <w:r w:rsidRPr="002762C4">
        <w:rPr>
          <w:lang w:val="en-GB"/>
        </w:rPr>
        <w:t xml:space="preserve"> the movie’s message more explicit ». </w:t>
      </w:r>
      <w:r w:rsidRPr="00DA4D71">
        <w:rPr>
          <w:lang w:val="en-GB"/>
        </w:rPr>
        <w:t xml:space="preserve">Barry Keith Grant, </w:t>
      </w:r>
      <w:r w:rsidRPr="00DA4D71">
        <w:rPr>
          <w:i/>
          <w:lang w:val="en-GB"/>
        </w:rPr>
        <w:t>op.</w:t>
      </w:r>
      <w:r>
        <w:rPr>
          <w:i/>
          <w:lang w:val="en-GB"/>
        </w:rPr>
        <w:t xml:space="preserve"> </w:t>
      </w:r>
      <w:r w:rsidRPr="00DA4D71">
        <w:rPr>
          <w:i/>
          <w:lang w:val="en-GB"/>
        </w:rPr>
        <w:t>cit.</w:t>
      </w:r>
      <w:r w:rsidRPr="00DA4D71">
        <w:rPr>
          <w:lang w:val="en-GB"/>
        </w:rPr>
        <w:t xml:space="preserve">, p. </w:t>
      </w:r>
      <w:r>
        <w:rPr>
          <w:lang w:val="en-GB"/>
        </w:rPr>
        <w:t>35</w:t>
      </w:r>
      <w:r w:rsidRPr="00DA4D71">
        <w:rPr>
          <w:lang w:val="en-GB"/>
        </w:rPr>
        <w:t>.</w:t>
      </w:r>
    </w:p>
  </w:footnote>
  <w:footnote w:id="19">
    <w:p w14:paraId="093FF07A" w14:textId="3DA7CE74" w:rsidR="00CD1084" w:rsidRPr="002762C4" w:rsidRDefault="00CD1084">
      <w:pPr>
        <w:pStyle w:val="FootnoteText"/>
        <w:rPr>
          <w:lang w:val="fr-CH"/>
        </w:rPr>
      </w:pPr>
      <w:r>
        <w:rPr>
          <w:rStyle w:val="FootnoteReference"/>
        </w:rPr>
        <w:footnoteRef/>
      </w:r>
      <w:r w:rsidRPr="002762C4">
        <w:rPr>
          <w:lang w:val="en-GB"/>
        </w:rPr>
        <w:t xml:space="preserve"> « </w:t>
      </w:r>
      <w:proofErr w:type="gramStart"/>
      <w:r w:rsidRPr="002762C4">
        <w:rPr>
          <w:lang w:val="en-GB"/>
        </w:rPr>
        <w:t>help</w:t>
      </w:r>
      <w:proofErr w:type="gramEnd"/>
      <w:r w:rsidRPr="002762C4">
        <w:rPr>
          <w:lang w:val="en-GB"/>
        </w:rPr>
        <w:t xml:space="preserve"> viewers follow the story ». </w:t>
      </w:r>
      <w:r w:rsidRPr="00DA4D71">
        <w:rPr>
          <w:lang w:val="en-GB"/>
        </w:rPr>
        <w:t xml:space="preserve">Barry Keith Grant, </w:t>
      </w:r>
      <w:r w:rsidRPr="00DA4D71">
        <w:rPr>
          <w:i/>
          <w:lang w:val="en-GB"/>
        </w:rPr>
        <w:t>op.</w:t>
      </w:r>
      <w:r>
        <w:rPr>
          <w:i/>
          <w:lang w:val="en-GB"/>
        </w:rPr>
        <w:t xml:space="preserve"> </w:t>
      </w:r>
      <w:r w:rsidRPr="00DA4D71">
        <w:rPr>
          <w:i/>
          <w:lang w:val="en-GB"/>
        </w:rPr>
        <w:t>cit.</w:t>
      </w:r>
      <w:r w:rsidRPr="00DA4D71">
        <w:rPr>
          <w:lang w:val="en-GB"/>
        </w:rPr>
        <w:t xml:space="preserve">, p. </w:t>
      </w:r>
      <w:r>
        <w:rPr>
          <w:lang w:val="en-GB"/>
        </w:rPr>
        <w:t>35</w:t>
      </w:r>
      <w:r w:rsidRPr="00DA4D71">
        <w:rPr>
          <w:lang w:val="en-GB"/>
        </w:rPr>
        <w:t>.</w:t>
      </w:r>
    </w:p>
  </w:footnote>
  <w:footnote w:id="20">
    <w:p w14:paraId="395F5930" w14:textId="0114FD8C" w:rsidR="00CD1084" w:rsidRPr="005D1991" w:rsidRDefault="00CD1084">
      <w:pPr>
        <w:pStyle w:val="FootnoteText"/>
        <w:rPr>
          <w:lang w:val="en-GB"/>
        </w:rPr>
      </w:pPr>
      <w:r>
        <w:rPr>
          <w:rStyle w:val="FootnoteReference"/>
        </w:rPr>
        <w:footnoteRef/>
      </w:r>
      <w:r w:rsidRPr="005D1991">
        <w:rPr>
          <w:lang w:val="en-GB"/>
        </w:rPr>
        <w:t xml:space="preserve"> « </w:t>
      </w:r>
      <w:proofErr w:type="gramStart"/>
      <w:r w:rsidRPr="005D1991">
        <w:rPr>
          <w:lang w:val="en-GB"/>
        </w:rPr>
        <w:t>heighten</w:t>
      </w:r>
      <w:proofErr w:type="gramEnd"/>
      <w:r w:rsidRPr="005D1991">
        <w:rPr>
          <w:lang w:val="en-GB"/>
        </w:rPr>
        <w:t xml:space="preserve"> the theme ».</w:t>
      </w:r>
      <w:r w:rsidRPr="005D1991">
        <w:rPr>
          <w:lang w:val="en-US"/>
        </w:rPr>
        <w:t xml:space="preserve"> </w:t>
      </w:r>
      <w:r w:rsidRPr="00616D97">
        <w:rPr>
          <w:lang w:val="en-US"/>
        </w:rPr>
        <w:t xml:space="preserve">Al </w:t>
      </w:r>
      <w:proofErr w:type="spellStart"/>
      <w:r>
        <w:rPr>
          <w:lang w:val="en-US"/>
        </w:rPr>
        <w:t>LaValley</w:t>
      </w:r>
      <w:proofErr w:type="spellEnd"/>
      <w:r>
        <w:rPr>
          <w:lang w:val="en-US"/>
        </w:rPr>
        <w:t xml:space="preserve"> </w:t>
      </w:r>
      <w:r w:rsidRPr="00616D97">
        <w:rPr>
          <w:lang w:val="en-US"/>
        </w:rPr>
        <w:t>(</w:t>
      </w:r>
      <w:proofErr w:type="spellStart"/>
      <w:r w:rsidRPr="00616D97">
        <w:rPr>
          <w:lang w:val="en-US"/>
        </w:rPr>
        <w:t>éd</w:t>
      </w:r>
      <w:proofErr w:type="spellEnd"/>
      <w:r w:rsidRPr="00616D97">
        <w:rPr>
          <w:lang w:val="en-US"/>
        </w:rPr>
        <w:t xml:space="preserve">.), </w:t>
      </w:r>
      <w:r>
        <w:rPr>
          <w:i/>
          <w:lang w:val="en-US"/>
        </w:rPr>
        <w:t>op. cit.</w:t>
      </w:r>
      <w:r>
        <w:rPr>
          <w:lang w:val="en-US"/>
        </w:rPr>
        <w:t>, pp. 14.</w:t>
      </w:r>
    </w:p>
  </w:footnote>
  <w:footnote w:id="21">
    <w:p w14:paraId="1AF69709" w14:textId="2B13A4F6" w:rsidR="00CD1084" w:rsidRPr="00DD5163" w:rsidRDefault="00CD1084">
      <w:pPr>
        <w:pStyle w:val="FootnoteText"/>
        <w:rPr>
          <w:lang w:val="en-GB"/>
        </w:rPr>
      </w:pPr>
      <w:r>
        <w:rPr>
          <w:rStyle w:val="FootnoteReference"/>
        </w:rPr>
        <w:footnoteRef/>
      </w:r>
      <w:r w:rsidRPr="00DD5163">
        <w:rPr>
          <w:lang w:val="en-GB"/>
        </w:rPr>
        <w:t xml:space="preserve"> « </w:t>
      </w:r>
      <w:proofErr w:type="gramStart"/>
      <w:r w:rsidRPr="00DD5163">
        <w:rPr>
          <w:lang w:val="en-GB"/>
        </w:rPr>
        <w:t>add</w:t>
      </w:r>
      <w:proofErr w:type="gramEnd"/>
      <w:r w:rsidRPr="00DD5163">
        <w:rPr>
          <w:lang w:val="en-GB"/>
        </w:rPr>
        <w:t xml:space="preserve"> a note of respectability ». </w:t>
      </w:r>
      <w:r w:rsidRPr="00615115">
        <w:rPr>
          <w:lang w:val="en-US"/>
        </w:rPr>
        <w:t>Mark Thomas</w:t>
      </w:r>
      <w:r>
        <w:rPr>
          <w:lang w:val="en-US"/>
        </w:rPr>
        <w:t xml:space="preserve"> McGee</w:t>
      </w:r>
      <w:r w:rsidRPr="00615115">
        <w:rPr>
          <w:lang w:val="en-US"/>
        </w:rPr>
        <w:t xml:space="preserve">, </w:t>
      </w:r>
      <w:r>
        <w:rPr>
          <w:i/>
          <w:lang w:val="en-US"/>
        </w:rPr>
        <w:t>op. cit.</w:t>
      </w:r>
      <w:r>
        <w:rPr>
          <w:lang w:val="en-US"/>
        </w:rPr>
        <w:t>, p. 62.</w:t>
      </w:r>
    </w:p>
  </w:footnote>
  <w:footnote w:id="22">
    <w:p w14:paraId="4658CEBD" w14:textId="0ABFEF93" w:rsidR="00CD1084" w:rsidRPr="0033473D" w:rsidRDefault="00CD1084" w:rsidP="009675C6">
      <w:pPr>
        <w:pStyle w:val="FootnoteText"/>
        <w:rPr>
          <w:lang w:val="en-GB"/>
        </w:rPr>
      </w:pPr>
      <w:r>
        <w:rPr>
          <w:rStyle w:val="FootnoteReference"/>
        </w:rPr>
        <w:footnoteRef/>
      </w:r>
      <w:r w:rsidRPr="0033473D">
        <w:rPr>
          <w:lang w:val="en-GB"/>
        </w:rPr>
        <w:t xml:space="preserve"> </w:t>
      </w:r>
      <w:proofErr w:type="gramStart"/>
      <w:r w:rsidRPr="0033473D">
        <w:rPr>
          <w:lang w:val="en-GB"/>
        </w:rPr>
        <w:t xml:space="preserve">Jack Finney, </w:t>
      </w:r>
      <w:r w:rsidRPr="0033473D">
        <w:rPr>
          <w:lang w:val="en-US"/>
        </w:rPr>
        <w:t xml:space="preserve">« </w:t>
      </w:r>
      <w:r w:rsidRPr="0033473D">
        <w:rPr>
          <w:i/>
          <w:lang w:val="en-US"/>
        </w:rPr>
        <w:t xml:space="preserve">The Body Snatchers (Conclusion) </w:t>
      </w:r>
      <w:r w:rsidRPr="0033473D">
        <w:rPr>
          <w:lang w:val="en-GB"/>
        </w:rPr>
        <w:t xml:space="preserve">», </w:t>
      </w:r>
      <w:r w:rsidRPr="0033473D">
        <w:rPr>
          <w:i/>
          <w:lang w:val="en-GB"/>
        </w:rPr>
        <w:t>Collider’s</w:t>
      </w:r>
      <w:r w:rsidRPr="0033473D">
        <w:rPr>
          <w:lang w:val="en-GB"/>
        </w:rPr>
        <w:t xml:space="preserve">, 24 </w:t>
      </w:r>
      <w:proofErr w:type="spellStart"/>
      <w:r w:rsidRPr="0033473D">
        <w:rPr>
          <w:lang w:val="en-GB"/>
        </w:rPr>
        <w:t>décembre</w:t>
      </w:r>
      <w:proofErr w:type="spellEnd"/>
      <w:r>
        <w:rPr>
          <w:lang w:val="en-GB"/>
        </w:rPr>
        <w:t xml:space="preserve"> 1954, p. 73.</w:t>
      </w:r>
      <w:proofErr w:type="gramEnd"/>
    </w:p>
  </w:footnote>
  <w:footnote w:id="23">
    <w:p w14:paraId="5B9FFDFD" w14:textId="64AB32E4" w:rsidR="00CD1084" w:rsidRPr="007272D0" w:rsidRDefault="00CD1084">
      <w:pPr>
        <w:pStyle w:val="FootnoteText"/>
        <w:rPr>
          <w:lang w:val="fr-CH"/>
        </w:rPr>
      </w:pPr>
      <w:r>
        <w:rPr>
          <w:rStyle w:val="FootnoteReference"/>
        </w:rPr>
        <w:footnoteRef/>
      </w:r>
      <w:r>
        <w:t xml:space="preserve"> Une mention nominative qui disparaît dans les versions ultérieures, bien que la citation subsiste dans son intégralité.</w:t>
      </w:r>
    </w:p>
  </w:footnote>
  <w:footnote w:id="24">
    <w:p w14:paraId="60DF3A5B" w14:textId="4EED951C" w:rsidR="00CD1084" w:rsidRPr="00E714B8" w:rsidRDefault="00CD1084">
      <w:pPr>
        <w:pStyle w:val="FootnoteText"/>
        <w:rPr>
          <w:lang w:val="fr-CH"/>
        </w:rPr>
      </w:pPr>
      <w:r>
        <w:rPr>
          <w:rStyle w:val="FootnoteReference"/>
        </w:rPr>
        <w:footnoteRef/>
      </w:r>
      <w:r>
        <w:t xml:space="preserve"> </w:t>
      </w:r>
      <w:r>
        <w:rPr>
          <w:lang w:val="fr-CH"/>
        </w:rPr>
        <w:t>Bien qu’il n’ait pas été question de l’implication de Don Siegel dans la post-production du film dans ce texte, les notes et lettres de réalisateur adressées à son producteur montrent son implication dans le montage notamment à travers de suggestions de coupes très précises.</w:t>
      </w:r>
    </w:p>
  </w:footnote>
  <w:footnote w:id="25">
    <w:p w14:paraId="2D5BDFBB" w14:textId="386BFC45" w:rsidR="00CD1084" w:rsidRPr="00273E7D" w:rsidRDefault="00CD1084">
      <w:pPr>
        <w:pStyle w:val="FootnoteText"/>
        <w:rPr>
          <w:lang w:val="en-GB"/>
        </w:rPr>
      </w:pPr>
      <w:r>
        <w:rPr>
          <w:rStyle w:val="FootnoteReference"/>
        </w:rPr>
        <w:footnoteRef/>
      </w:r>
      <w:r w:rsidRPr="00273E7D">
        <w:rPr>
          <w:lang w:val="en-GB"/>
        </w:rPr>
        <w:t xml:space="preserve"> « </w:t>
      </w:r>
      <w:proofErr w:type="gramStart"/>
      <w:r w:rsidRPr="00273E7D">
        <w:rPr>
          <w:lang w:val="en-GB"/>
        </w:rPr>
        <w:t>its</w:t>
      </w:r>
      <w:proofErr w:type="gramEnd"/>
      <w:r w:rsidRPr="00273E7D">
        <w:rPr>
          <w:lang w:val="en-GB"/>
        </w:rPr>
        <w:t xml:space="preserve"> instability ». </w:t>
      </w:r>
      <w:r w:rsidRPr="00616D97">
        <w:rPr>
          <w:lang w:val="en-US"/>
        </w:rPr>
        <w:t xml:space="preserve">Al </w:t>
      </w:r>
      <w:proofErr w:type="spellStart"/>
      <w:r>
        <w:rPr>
          <w:lang w:val="en-US"/>
        </w:rPr>
        <w:t>LaValley</w:t>
      </w:r>
      <w:proofErr w:type="spellEnd"/>
      <w:r>
        <w:rPr>
          <w:lang w:val="en-US"/>
        </w:rPr>
        <w:t xml:space="preserve"> </w:t>
      </w:r>
      <w:r w:rsidRPr="00616D97">
        <w:rPr>
          <w:lang w:val="en-US"/>
        </w:rPr>
        <w:t>(</w:t>
      </w:r>
      <w:proofErr w:type="spellStart"/>
      <w:r w:rsidRPr="00616D97">
        <w:rPr>
          <w:lang w:val="en-US"/>
        </w:rPr>
        <w:t>éd</w:t>
      </w:r>
      <w:proofErr w:type="spellEnd"/>
      <w:r w:rsidRPr="00616D97">
        <w:rPr>
          <w:lang w:val="en-US"/>
        </w:rPr>
        <w:t xml:space="preserve">.), </w:t>
      </w:r>
      <w:r>
        <w:rPr>
          <w:i/>
          <w:lang w:val="en-US"/>
        </w:rPr>
        <w:t>op. cit.</w:t>
      </w:r>
      <w:r>
        <w:rPr>
          <w:lang w:val="en-US"/>
        </w:rPr>
        <w:t>, pp. 15.</w:t>
      </w:r>
    </w:p>
  </w:footnote>
  <w:footnote w:id="26">
    <w:p w14:paraId="2B5D3F8A" w14:textId="0733C87B" w:rsidR="00CD1084" w:rsidRPr="004453D9" w:rsidRDefault="00CD1084">
      <w:pPr>
        <w:pStyle w:val="FootnoteText"/>
        <w:rPr>
          <w:lang w:val="fr-CH"/>
        </w:rPr>
      </w:pPr>
      <w:r>
        <w:rPr>
          <w:rStyle w:val="FootnoteReference"/>
        </w:rPr>
        <w:footnoteRef/>
      </w:r>
      <w:r>
        <w:t xml:space="preserve"> </w:t>
      </w:r>
      <w:r>
        <w:rPr>
          <w:lang w:val="fr-CH"/>
        </w:rPr>
        <w:t xml:space="preserve">Seul le </w:t>
      </w:r>
      <w:r w:rsidRPr="000453E3">
        <w:rPr>
          <w:i/>
          <w:lang w:val="fr-CH"/>
        </w:rPr>
        <w:t>continuity script</w:t>
      </w:r>
      <w:r>
        <w:rPr>
          <w:lang w:val="fr-CH"/>
        </w:rPr>
        <w:t xml:space="preserve"> établi sur base de visionnement de film par McGee (« de mémoire » après plusieurs dizaines visionnement du film) et LaValley (édition « Criterion » sur LaserDisc) est disponible. Ni LaValley ou Grant, ayant eu accès aux archives de Walter Wagner, ne mentionnent l’existence d’une autre version du scénario.</w:t>
      </w:r>
    </w:p>
  </w:footnote>
  <w:footnote w:id="27">
    <w:p w14:paraId="45C14542" w14:textId="76A9ED45" w:rsidR="00CD1084" w:rsidRPr="00473CD2" w:rsidRDefault="00CD1084">
      <w:pPr>
        <w:pStyle w:val="FootnoteText"/>
        <w:rPr>
          <w:lang w:val="fr-CH"/>
        </w:rPr>
      </w:pPr>
      <w:r>
        <w:rPr>
          <w:rStyle w:val="FootnoteReference"/>
        </w:rPr>
        <w:footnoteRef/>
      </w:r>
      <w:r>
        <w:t xml:space="preserve"> Don Siegel, « </w:t>
      </w:r>
      <w:proofErr w:type="spellStart"/>
      <w:r>
        <w:t>Letter</w:t>
      </w:r>
      <w:proofErr w:type="spellEnd"/>
      <w:r>
        <w:t xml:space="preserve"> to Walter Wagner »,  19 mai 1955, reproduit dans </w:t>
      </w:r>
      <w:r w:rsidRPr="00BD3D47">
        <w:rPr>
          <w:lang w:val="fr-CH"/>
        </w:rPr>
        <w:t xml:space="preserve">Al LaValley (éd.), </w:t>
      </w:r>
      <w:r w:rsidRPr="00BD3D47">
        <w:rPr>
          <w:i/>
          <w:lang w:val="fr-CH"/>
        </w:rPr>
        <w:t xml:space="preserve">op. </w:t>
      </w:r>
      <w:r w:rsidRPr="00BD3D47">
        <w:rPr>
          <w:i/>
          <w:lang w:val="fr-CH"/>
        </w:rPr>
        <w:t>cit.</w:t>
      </w:r>
      <w:r w:rsidRPr="00BD3D47">
        <w:rPr>
          <w:lang w:val="fr-CH"/>
        </w:rPr>
        <w:t xml:space="preserve">, pp. 129-132; </w:t>
      </w:r>
      <w:r>
        <w:t>Don Siegel, « </w:t>
      </w:r>
      <w:proofErr w:type="spellStart"/>
      <w:r>
        <w:t>Memorandum</w:t>
      </w:r>
      <w:proofErr w:type="spellEnd"/>
      <w:r>
        <w:t xml:space="preserve"> to Walter Wagner »,  21 septembre 1955, reproduit dans </w:t>
      </w:r>
      <w:r w:rsidRPr="00BD3D47">
        <w:rPr>
          <w:lang w:val="fr-CH"/>
        </w:rPr>
        <w:t xml:space="preserve">Al LaValley (éd.), </w:t>
      </w:r>
      <w:r w:rsidRPr="00BD3D47">
        <w:rPr>
          <w:i/>
          <w:lang w:val="fr-CH"/>
        </w:rPr>
        <w:t>op. cit.</w:t>
      </w:r>
      <w:r w:rsidRPr="00BD3D47">
        <w:rPr>
          <w:lang w:val="fr-CH"/>
        </w:rPr>
        <w:t xml:space="preserve">, pp. </w:t>
      </w:r>
      <w:r>
        <w:rPr>
          <w:lang w:val="fr-CH"/>
        </w:rPr>
        <w:t>135-137.</w:t>
      </w:r>
    </w:p>
  </w:footnote>
  <w:footnote w:id="28">
    <w:p w14:paraId="1DC0A5BB" w14:textId="0A17B1B5" w:rsidR="00CD1084" w:rsidRPr="002835A0" w:rsidRDefault="00CD1084">
      <w:pPr>
        <w:pStyle w:val="FootnoteText"/>
        <w:rPr>
          <w:lang w:val="en-GB"/>
        </w:rPr>
      </w:pPr>
      <w:r>
        <w:rPr>
          <w:rStyle w:val="FootnoteReference"/>
        </w:rPr>
        <w:footnoteRef/>
      </w:r>
      <w:r w:rsidRPr="002835A0">
        <w:rPr>
          <w:lang w:val="en-GB"/>
        </w:rPr>
        <w:t xml:space="preserve"> Walter Wagner, « Suggestions for Additions to the Film », 3 </w:t>
      </w:r>
      <w:proofErr w:type="spellStart"/>
      <w:r w:rsidRPr="002835A0">
        <w:rPr>
          <w:lang w:val="en-GB"/>
        </w:rPr>
        <w:t>mai</w:t>
      </w:r>
      <w:proofErr w:type="spellEnd"/>
      <w:r w:rsidRPr="002835A0">
        <w:rPr>
          <w:lang w:val="en-GB"/>
        </w:rPr>
        <w:t xml:space="preserve"> 1955, </w:t>
      </w:r>
      <w:proofErr w:type="spellStart"/>
      <w:r w:rsidRPr="000453E3">
        <w:rPr>
          <w:lang w:val="en-GB"/>
        </w:rPr>
        <w:t>reproduit</w:t>
      </w:r>
      <w:proofErr w:type="spellEnd"/>
      <w:r w:rsidRPr="000453E3">
        <w:rPr>
          <w:lang w:val="en-GB"/>
        </w:rPr>
        <w:t xml:space="preserve"> </w:t>
      </w:r>
      <w:proofErr w:type="spellStart"/>
      <w:r w:rsidRPr="000453E3">
        <w:rPr>
          <w:lang w:val="en-GB"/>
        </w:rPr>
        <w:t>dans</w:t>
      </w:r>
      <w:proofErr w:type="spellEnd"/>
      <w:r w:rsidRPr="002835A0">
        <w:rPr>
          <w:lang w:val="en-GB"/>
        </w:rPr>
        <w:t xml:space="preserve"> Al </w:t>
      </w:r>
      <w:proofErr w:type="spellStart"/>
      <w:r w:rsidRPr="002835A0">
        <w:rPr>
          <w:lang w:val="en-GB"/>
        </w:rPr>
        <w:t>LaValley</w:t>
      </w:r>
      <w:proofErr w:type="spellEnd"/>
      <w:r w:rsidRPr="002835A0">
        <w:rPr>
          <w:lang w:val="en-GB"/>
        </w:rPr>
        <w:t xml:space="preserve"> (</w:t>
      </w:r>
      <w:proofErr w:type="spellStart"/>
      <w:r w:rsidRPr="002835A0">
        <w:rPr>
          <w:lang w:val="en-GB"/>
        </w:rPr>
        <w:t>éd</w:t>
      </w:r>
      <w:proofErr w:type="spellEnd"/>
      <w:r w:rsidRPr="002835A0">
        <w:rPr>
          <w:lang w:val="en-GB"/>
        </w:rPr>
        <w:t xml:space="preserve">.), </w:t>
      </w:r>
      <w:r w:rsidRPr="002835A0">
        <w:rPr>
          <w:i/>
          <w:lang w:val="en-GB"/>
        </w:rPr>
        <w:t>op. cit.</w:t>
      </w:r>
      <w:r w:rsidRPr="002835A0">
        <w:rPr>
          <w:lang w:val="en-GB"/>
        </w:rPr>
        <w:t xml:space="preserve">, pp. </w:t>
      </w:r>
      <w:r>
        <w:rPr>
          <w:lang w:val="en-GB"/>
        </w:rPr>
        <w:t xml:space="preserve">133-134; </w:t>
      </w:r>
      <w:r w:rsidRPr="00990D12">
        <w:rPr>
          <w:lang w:val="en-GB"/>
        </w:rPr>
        <w:t xml:space="preserve">Walter Wagner, « The Body Snatchers – Memorandum », 8 </w:t>
      </w:r>
      <w:proofErr w:type="spellStart"/>
      <w:r w:rsidRPr="00990D12">
        <w:rPr>
          <w:lang w:val="en-GB"/>
        </w:rPr>
        <w:t>juillet</w:t>
      </w:r>
      <w:proofErr w:type="spellEnd"/>
      <w:r w:rsidRPr="00990D12">
        <w:rPr>
          <w:lang w:val="en-GB"/>
        </w:rPr>
        <w:t xml:space="preserve"> 1955,</w:t>
      </w:r>
      <w:r>
        <w:rPr>
          <w:lang w:val="en-GB"/>
        </w:rPr>
        <w:t xml:space="preserve"> </w:t>
      </w:r>
      <w:proofErr w:type="spellStart"/>
      <w:r w:rsidRPr="000453E3">
        <w:rPr>
          <w:lang w:val="en-GB"/>
        </w:rPr>
        <w:t>reproduit</w:t>
      </w:r>
      <w:proofErr w:type="spellEnd"/>
      <w:r w:rsidRPr="000453E3">
        <w:rPr>
          <w:lang w:val="en-GB"/>
        </w:rPr>
        <w:t xml:space="preserve"> </w:t>
      </w:r>
      <w:proofErr w:type="spellStart"/>
      <w:r w:rsidRPr="000453E3">
        <w:rPr>
          <w:lang w:val="en-GB"/>
        </w:rPr>
        <w:t>dans</w:t>
      </w:r>
      <w:proofErr w:type="spellEnd"/>
      <w:r>
        <w:rPr>
          <w:lang w:val="en-GB"/>
        </w:rPr>
        <w:t xml:space="preserve"> </w:t>
      </w:r>
      <w:r w:rsidRPr="00616D97">
        <w:rPr>
          <w:lang w:val="en-US"/>
        </w:rPr>
        <w:t xml:space="preserve">Al </w:t>
      </w:r>
      <w:proofErr w:type="spellStart"/>
      <w:r>
        <w:rPr>
          <w:lang w:val="en-US"/>
        </w:rPr>
        <w:t>LaValley</w:t>
      </w:r>
      <w:proofErr w:type="spellEnd"/>
      <w:r>
        <w:rPr>
          <w:lang w:val="en-US"/>
        </w:rPr>
        <w:t xml:space="preserve"> </w:t>
      </w:r>
      <w:r w:rsidRPr="00616D97">
        <w:rPr>
          <w:lang w:val="en-US"/>
        </w:rPr>
        <w:t>(</w:t>
      </w:r>
      <w:proofErr w:type="spellStart"/>
      <w:r w:rsidRPr="00616D97">
        <w:rPr>
          <w:lang w:val="en-US"/>
        </w:rPr>
        <w:t>éd</w:t>
      </w:r>
      <w:proofErr w:type="spellEnd"/>
      <w:r w:rsidRPr="00616D97">
        <w:rPr>
          <w:lang w:val="en-US"/>
        </w:rPr>
        <w:t xml:space="preserve">.), </w:t>
      </w:r>
      <w:r>
        <w:rPr>
          <w:i/>
          <w:lang w:val="en-US"/>
        </w:rPr>
        <w:t>op. cit.</w:t>
      </w:r>
      <w:r>
        <w:rPr>
          <w:lang w:val="en-US"/>
        </w:rPr>
        <w:t>, pp. 134-137.</w:t>
      </w:r>
    </w:p>
  </w:footnote>
  <w:footnote w:id="29">
    <w:p w14:paraId="740CA270" w14:textId="242F9127" w:rsidR="00CD1084" w:rsidRPr="00F44F69" w:rsidRDefault="00CD1084">
      <w:pPr>
        <w:pStyle w:val="FootnoteText"/>
        <w:rPr>
          <w:lang w:val="fr-CH"/>
        </w:rPr>
      </w:pPr>
      <w:r>
        <w:rPr>
          <w:rStyle w:val="FootnoteReference"/>
        </w:rPr>
        <w:footnoteRef/>
      </w:r>
      <w:r>
        <w:t xml:space="preserve"> </w:t>
      </w:r>
      <w:r>
        <w:rPr>
          <w:lang w:val="fr-CH"/>
        </w:rPr>
        <w:t xml:space="preserve">Non seulement les autorités policières, mais également médicales, incarnées par un médecin généraliste (Dr. Basset) et un psychiatre (Dr. Hill). </w:t>
      </w:r>
    </w:p>
  </w:footnote>
  <w:footnote w:id="30">
    <w:p w14:paraId="52F0F8C3" w14:textId="24104937" w:rsidR="00CD1084" w:rsidRPr="000453E3" w:rsidRDefault="00CD1084">
      <w:pPr>
        <w:pStyle w:val="FootnoteText"/>
        <w:rPr>
          <w:lang w:val="en-GB"/>
        </w:rPr>
      </w:pPr>
      <w:r>
        <w:rPr>
          <w:rStyle w:val="FootnoteReference"/>
        </w:rPr>
        <w:footnoteRef/>
      </w:r>
      <w:r w:rsidRPr="000453E3">
        <w:rPr>
          <w:lang w:val="en-GB"/>
        </w:rPr>
        <w:t xml:space="preserve"> </w:t>
      </w:r>
      <w:r w:rsidRPr="00616D97">
        <w:rPr>
          <w:lang w:val="en-US"/>
        </w:rPr>
        <w:t xml:space="preserve">Al </w:t>
      </w:r>
      <w:proofErr w:type="spellStart"/>
      <w:r>
        <w:rPr>
          <w:lang w:val="en-US"/>
        </w:rPr>
        <w:t>LaValley</w:t>
      </w:r>
      <w:proofErr w:type="spellEnd"/>
      <w:r>
        <w:rPr>
          <w:lang w:val="en-US"/>
        </w:rPr>
        <w:t xml:space="preserve"> </w:t>
      </w:r>
      <w:r w:rsidRPr="00616D97">
        <w:rPr>
          <w:lang w:val="en-US"/>
        </w:rPr>
        <w:t>(</w:t>
      </w:r>
      <w:proofErr w:type="spellStart"/>
      <w:r w:rsidRPr="00616D97">
        <w:rPr>
          <w:lang w:val="en-US"/>
        </w:rPr>
        <w:t>éd</w:t>
      </w:r>
      <w:proofErr w:type="spellEnd"/>
      <w:r w:rsidRPr="00616D97">
        <w:rPr>
          <w:lang w:val="en-US"/>
        </w:rPr>
        <w:t xml:space="preserve">.), </w:t>
      </w:r>
      <w:r>
        <w:rPr>
          <w:i/>
          <w:lang w:val="en-US"/>
        </w:rPr>
        <w:t>op. cit.</w:t>
      </w:r>
      <w:r>
        <w:rPr>
          <w:lang w:val="en-US"/>
        </w:rPr>
        <w:t>, pp. 126.</w:t>
      </w:r>
    </w:p>
  </w:footnote>
  <w:footnote w:id="31">
    <w:p w14:paraId="6BF2B7A9" w14:textId="00B08827" w:rsidR="00CD1084" w:rsidRPr="00F245C7" w:rsidRDefault="00CD1084">
      <w:pPr>
        <w:pStyle w:val="FootnoteText"/>
        <w:rPr>
          <w:lang w:val="en-GB"/>
        </w:rPr>
      </w:pPr>
      <w:r>
        <w:rPr>
          <w:rStyle w:val="FootnoteReference"/>
        </w:rPr>
        <w:footnoteRef/>
      </w:r>
      <w:r w:rsidRPr="00F245C7">
        <w:rPr>
          <w:lang w:val="en-GB"/>
        </w:rPr>
        <w:t xml:space="preserve"> </w:t>
      </w:r>
      <w:r w:rsidRPr="002835A0">
        <w:rPr>
          <w:lang w:val="en-GB"/>
        </w:rPr>
        <w:t>«</w:t>
      </w:r>
      <w:r>
        <w:rPr>
          <w:lang w:val="en-GB"/>
        </w:rPr>
        <w:t xml:space="preserve"> </w:t>
      </w:r>
      <w:proofErr w:type="gramStart"/>
      <w:r>
        <w:rPr>
          <w:lang w:val="en-GB"/>
        </w:rPr>
        <w:t>more</w:t>
      </w:r>
      <w:proofErr w:type="gramEnd"/>
      <w:r>
        <w:rPr>
          <w:lang w:val="en-GB"/>
        </w:rPr>
        <w:t xml:space="preserve"> optimistic ending </w:t>
      </w:r>
      <w:r w:rsidRPr="002835A0">
        <w:rPr>
          <w:lang w:val="en-GB"/>
        </w:rPr>
        <w:t>»</w:t>
      </w:r>
      <w:r>
        <w:rPr>
          <w:lang w:val="en-GB"/>
        </w:rPr>
        <w:t xml:space="preserve">. </w:t>
      </w:r>
      <w:r w:rsidRPr="00FB7C1C">
        <w:rPr>
          <w:lang w:val="en-US"/>
        </w:rPr>
        <w:t>J.</w:t>
      </w:r>
      <w:r>
        <w:rPr>
          <w:lang w:val="en-US"/>
        </w:rPr>
        <w:t xml:space="preserve"> </w:t>
      </w:r>
      <w:proofErr w:type="spellStart"/>
      <w:r>
        <w:rPr>
          <w:lang w:val="en-US"/>
        </w:rPr>
        <w:t>Hoberman</w:t>
      </w:r>
      <w:proofErr w:type="spellEnd"/>
      <w:r w:rsidRPr="00FB7C1C">
        <w:rPr>
          <w:lang w:val="en-US"/>
        </w:rPr>
        <w:t xml:space="preserve">, « Paranoia and the Pods », </w:t>
      </w:r>
      <w:r w:rsidRPr="00FB7C1C">
        <w:rPr>
          <w:i/>
          <w:lang w:val="en-US"/>
        </w:rPr>
        <w:t>Sight and Sound</w:t>
      </w:r>
      <w:r w:rsidRPr="00FB7C1C">
        <w:rPr>
          <w:lang w:val="en-US"/>
        </w:rPr>
        <w:t xml:space="preserve">, Vol. 4, No. 5, </w:t>
      </w:r>
      <w:proofErr w:type="spellStart"/>
      <w:r w:rsidRPr="00FB7C1C">
        <w:rPr>
          <w:lang w:val="en-US"/>
        </w:rPr>
        <w:t>m</w:t>
      </w:r>
      <w:r>
        <w:rPr>
          <w:lang w:val="en-US"/>
        </w:rPr>
        <w:t>ai</w:t>
      </w:r>
      <w:proofErr w:type="spellEnd"/>
      <w:r>
        <w:rPr>
          <w:lang w:val="en-US"/>
        </w:rPr>
        <w:t xml:space="preserve"> 1994, p. 30</w:t>
      </w:r>
    </w:p>
  </w:footnote>
  <w:footnote w:id="32">
    <w:p w14:paraId="1BAE9D66" w14:textId="17891327" w:rsidR="00CD1084" w:rsidRPr="0054296B" w:rsidRDefault="00CD1084">
      <w:pPr>
        <w:pStyle w:val="FootnoteText"/>
        <w:rPr>
          <w:lang w:val="en-GB"/>
        </w:rPr>
      </w:pPr>
      <w:r>
        <w:rPr>
          <w:rStyle w:val="FootnoteReference"/>
        </w:rPr>
        <w:footnoteRef/>
      </w:r>
      <w:r w:rsidRPr="0054296B">
        <w:rPr>
          <w:lang w:val="en-GB"/>
        </w:rPr>
        <w:t xml:space="preserve"> </w:t>
      </w:r>
      <w:r w:rsidRPr="002835A0">
        <w:rPr>
          <w:lang w:val="en-GB"/>
        </w:rPr>
        <w:t>«</w:t>
      </w:r>
      <w:r>
        <w:rPr>
          <w:lang w:val="en-GB"/>
        </w:rPr>
        <w:t xml:space="preserve"> </w:t>
      </w:r>
      <w:proofErr w:type="gramStart"/>
      <w:r>
        <w:rPr>
          <w:lang w:val="en-GB"/>
        </w:rPr>
        <w:t>compromised</w:t>
      </w:r>
      <w:proofErr w:type="gramEnd"/>
      <w:r>
        <w:rPr>
          <w:lang w:val="en-GB"/>
        </w:rPr>
        <w:t xml:space="preserve"> the power of the original </w:t>
      </w:r>
      <w:r w:rsidRPr="002835A0">
        <w:rPr>
          <w:lang w:val="en-GB"/>
        </w:rPr>
        <w:t>»</w:t>
      </w:r>
      <w:r>
        <w:rPr>
          <w:lang w:val="en-GB"/>
        </w:rPr>
        <w:t xml:space="preserve">. </w:t>
      </w:r>
      <w:r w:rsidRPr="00FB7C1C">
        <w:rPr>
          <w:lang w:val="en-US"/>
        </w:rPr>
        <w:t>Georges</w:t>
      </w:r>
      <w:r>
        <w:rPr>
          <w:lang w:val="en-US"/>
        </w:rPr>
        <w:t xml:space="preserve"> Turner</w:t>
      </w:r>
      <w:r w:rsidRPr="00FB7C1C">
        <w:rPr>
          <w:lang w:val="en-US"/>
        </w:rPr>
        <w:t xml:space="preserve">, « A Case for Insomnia », </w:t>
      </w:r>
      <w:r w:rsidRPr="00FB7C1C">
        <w:rPr>
          <w:i/>
          <w:lang w:val="en-US"/>
        </w:rPr>
        <w:t>American Cinematographer</w:t>
      </w:r>
      <w:r w:rsidRPr="00FB7C1C">
        <w:rPr>
          <w:lang w:val="en-US"/>
        </w:rPr>
        <w:t>, Vol. 78, No</w:t>
      </w:r>
      <w:r>
        <w:rPr>
          <w:lang w:val="en-US"/>
        </w:rPr>
        <w:t>. 3, mars 1997, p. 80</w:t>
      </w:r>
    </w:p>
  </w:footnote>
  <w:footnote w:id="33">
    <w:p w14:paraId="12A62673" w14:textId="59F2F5B0" w:rsidR="00CD1084" w:rsidRPr="00BD7D03" w:rsidRDefault="00CD1084">
      <w:pPr>
        <w:pStyle w:val="FootnoteText"/>
        <w:rPr>
          <w:lang w:val="fr-CH"/>
        </w:rPr>
      </w:pPr>
      <w:r>
        <w:rPr>
          <w:rStyle w:val="FootnoteReference"/>
        </w:rPr>
        <w:footnoteRef/>
      </w:r>
      <w:r>
        <w:t xml:space="preserve"> </w:t>
      </w:r>
      <w:r>
        <w:rPr>
          <w:lang w:val="fr-CH"/>
        </w:rPr>
        <w:t xml:space="preserve">Et donc, en certains termes, </w:t>
      </w:r>
      <w:r w:rsidRPr="00BD7D03">
        <w:rPr>
          <w:i/>
          <w:lang w:val="fr-CH"/>
        </w:rPr>
        <w:t>ultime</w:t>
      </w:r>
      <w:r>
        <w:rPr>
          <w:lang w:val="fr-CH"/>
        </w:rPr>
        <w:t>.</w:t>
      </w:r>
    </w:p>
  </w:footnote>
  <w:footnote w:id="34">
    <w:p w14:paraId="0B9BE478" w14:textId="75AD59BF" w:rsidR="00CD1084" w:rsidRPr="00674BEA" w:rsidDel="00674BEA" w:rsidRDefault="00CD1084" w:rsidP="008A5A41">
      <w:pPr>
        <w:pStyle w:val="FootnoteText"/>
        <w:rPr>
          <w:del w:id="84" w:author="Anas Sareen" w:date="2016-12-11T17:12:00Z"/>
          <w:szCs w:val="20"/>
          <w:lang w:val="en-US"/>
        </w:rPr>
      </w:pPr>
      <w:r w:rsidRPr="00674BEA">
        <w:rPr>
          <w:rStyle w:val="FootnoteReference"/>
          <w:szCs w:val="20"/>
        </w:rPr>
        <w:footnoteRef/>
      </w:r>
      <w:r w:rsidRPr="00674BEA">
        <w:rPr>
          <w:szCs w:val="20"/>
          <w:lang w:val="en-GB"/>
        </w:rPr>
        <w:t xml:space="preserve"> </w:t>
      </w:r>
      <w:r w:rsidRPr="00674BEA">
        <w:rPr>
          <w:szCs w:val="20"/>
          <w:lang w:val="en-US"/>
        </w:rPr>
        <w:t xml:space="preserve">MATTHEWS, Melvin E. </w:t>
      </w:r>
      <w:proofErr w:type="spellStart"/>
      <w:r w:rsidRPr="00674BEA">
        <w:rPr>
          <w:szCs w:val="20"/>
          <w:lang w:val="en-US"/>
        </w:rPr>
        <w:t>Jr</w:t>
      </w:r>
      <w:proofErr w:type="spellEnd"/>
      <w:r w:rsidRPr="00674BEA">
        <w:rPr>
          <w:szCs w:val="20"/>
          <w:lang w:val="en-US"/>
        </w:rPr>
        <w:t xml:space="preserve">, </w:t>
      </w:r>
      <w:r w:rsidRPr="00674BEA">
        <w:rPr>
          <w:i/>
          <w:szCs w:val="20"/>
          <w:lang w:val="en-US"/>
        </w:rPr>
        <w:t>Hostile Aliens, Hollywood and Today’s News. 1950s Science Fiction Films and 9/11</w:t>
      </w:r>
      <w:r w:rsidRPr="00674BEA">
        <w:rPr>
          <w:szCs w:val="20"/>
          <w:lang w:val="en-US"/>
        </w:rPr>
        <w:t xml:space="preserve">, New York, </w:t>
      </w:r>
      <w:proofErr w:type="spellStart"/>
      <w:r w:rsidRPr="00674BEA">
        <w:rPr>
          <w:szCs w:val="20"/>
          <w:lang w:val="en-US"/>
        </w:rPr>
        <w:t>Algora</w:t>
      </w:r>
      <w:proofErr w:type="spellEnd"/>
      <w:r w:rsidRPr="00674BEA">
        <w:rPr>
          <w:szCs w:val="20"/>
          <w:lang w:val="en-US"/>
        </w:rPr>
        <w:t xml:space="preserve"> Publishing, 2007, p. 39.</w:t>
      </w:r>
    </w:p>
    <w:p w14:paraId="49092B92" w14:textId="4F6E347A" w:rsidR="00CD1084" w:rsidRPr="00674BEA" w:rsidRDefault="00CD1084">
      <w:pPr>
        <w:pStyle w:val="FootnoteText"/>
        <w:rPr>
          <w:szCs w:val="20"/>
          <w:lang w:val="en-US"/>
        </w:rPr>
      </w:pPr>
    </w:p>
  </w:footnote>
  <w:footnote w:id="35">
    <w:p w14:paraId="42F42D14" w14:textId="764D34B0" w:rsidR="00CD1084" w:rsidRPr="00D43576" w:rsidRDefault="00CD1084">
      <w:pPr>
        <w:pStyle w:val="FootnoteText"/>
        <w:rPr>
          <w:szCs w:val="20"/>
          <w:lang w:val="en-US"/>
        </w:rPr>
      </w:pPr>
      <w:r w:rsidRPr="00674BEA">
        <w:rPr>
          <w:rStyle w:val="FootnoteReference"/>
          <w:szCs w:val="20"/>
        </w:rPr>
        <w:footnoteRef/>
      </w:r>
      <w:r w:rsidRPr="00674BEA">
        <w:rPr>
          <w:szCs w:val="20"/>
          <w:lang w:val="en-GB"/>
        </w:rPr>
        <w:t xml:space="preserve"> « </w:t>
      </w:r>
      <w:del w:id="95" w:author="Anas Sareen" w:date="2016-12-11T17:12:00Z">
        <w:r w:rsidRPr="00674BEA" w:rsidDel="00674BEA">
          <w:rPr>
            <w:szCs w:val="20"/>
            <w:lang w:val="en-GB"/>
          </w:rPr>
          <w:delText>the</w:delText>
        </w:r>
      </w:del>
      <w:ins w:id="96" w:author="Anas Sareen" w:date="2016-12-11T17:12:00Z">
        <w:r w:rsidRPr="00674BEA">
          <w:rPr>
            <w:szCs w:val="20"/>
            <w:lang w:val="en-GB"/>
          </w:rPr>
          <w:t>The</w:t>
        </w:r>
      </w:ins>
      <w:r w:rsidRPr="00674BEA">
        <w:rPr>
          <w:szCs w:val="20"/>
          <w:lang w:val="en-GB"/>
        </w:rPr>
        <w:t xml:space="preserve"> ending leaves open the possibility that the FBI, police, and military may themselves already be controlled by the pod people</w:t>
      </w:r>
      <w:r w:rsidRPr="00D43576">
        <w:rPr>
          <w:szCs w:val="20"/>
          <w:lang w:val="en-GB"/>
        </w:rPr>
        <w:t xml:space="preserve">. ». </w:t>
      </w:r>
      <w:r w:rsidRPr="00D43576">
        <w:rPr>
          <w:szCs w:val="20"/>
          <w:lang w:val="en-US"/>
        </w:rPr>
        <w:t xml:space="preserve">M. Keith Booker, </w:t>
      </w:r>
      <w:r w:rsidRPr="00D43576">
        <w:rPr>
          <w:i/>
          <w:szCs w:val="20"/>
          <w:lang w:val="en-US"/>
        </w:rPr>
        <w:t>Alternate Americas: Science Fiction Films and American Culture</w:t>
      </w:r>
      <w:r w:rsidRPr="00D43576">
        <w:rPr>
          <w:szCs w:val="20"/>
          <w:lang w:val="en-US"/>
        </w:rPr>
        <w:t xml:space="preserve">, Westport CT/London, </w:t>
      </w:r>
      <w:proofErr w:type="spellStart"/>
      <w:r w:rsidRPr="00D43576">
        <w:rPr>
          <w:szCs w:val="20"/>
          <w:lang w:val="en-US"/>
        </w:rPr>
        <w:t>Praeger</w:t>
      </w:r>
      <w:proofErr w:type="spellEnd"/>
      <w:r w:rsidRPr="00D43576">
        <w:rPr>
          <w:szCs w:val="20"/>
          <w:lang w:val="en-US"/>
        </w:rPr>
        <w:t>, 2006, p. 64.</w:t>
      </w:r>
    </w:p>
  </w:footnote>
  <w:footnote w:id="36">
    <w:p w14:paraId="40DA47A7" w14:textId="2731594E" w:rsidR="00CD1084" w:rsidRPr="00B275A4" w:rsidRDefault="00CD1084">
      <w:pPr>
        <w:pStyle w:val="FootnoteText"/>
        <w:rPr>
          <w:szCs w:val="20"/>
          <w:lang w:val="fr-CH"/>
        </w:rPr>
      </w:pPr>
      <w:r w:rsidRPr="0030314E">
        <w:rPr>
          <w:rStyle w:val="FootnoteReference"/>
          <w:szCs w:val="20"/>
        </w:rPr>
        <w:footnoteRef/>
      </w:r>
      <w:r w:rsidRPr="00043CAF">
        <w:rPr>
          <w:szCs w:val="20"/>
        </w:rPr>
        <w:t xml:space="preserve"> S’aidant en réalité de « deux tablettes de </w:t>
      </w:r>
      <w:proofErr w:type="spellStart"/>
      <w:r w:rsidRPr="00043CAF">
        <w:rPr>
          <w:szCs w:val="20"/>
        </w:rPr>
        <w:t>Benzedrine</w:t>
      </w:r>
      <w:proofErr w:type="spellEnd"/>
      <w:r w:rsidRPr="00043CAF">
        <w:rPr>
          <w:szCs w:val="20"/>
        </w:rPr>
        <w:t> », un des noms sous lesquels l’amphétamine était commerc</w:t>
      </w:r>
      <w:r w:rsidRPr="00F416FE">
        <w:rPr>
          <w:szCs w:val="20"/>
        </w:rPr>
        <w:t>ialisée. Le travail reviendra ultérieurement plus en détail sur l’utilisation de la drogue et le discours médical dans les films.</w:t>
      </w:r>
    </w:p>
  </w:footnote>
  <w:footnote w:id="37">
    <w:p w14:paraId="56600DFA" w14:textId="1931BBEE" w:rsidR="00CD1084" w:rsidRPr="00B275A4" w:rsidRDefault="00CD1084">
      <w:pPr>
        <w:pStyle w:val="FootnoteText"/>
        <w:rPr>
          <w:szCs w:val="20"/>
          <w:lang w:val="en-GB"/>
        </w:rPr>
      </w:pPr>
      <w:r w:rsidRPr="00B275A4">
        <w:rPr>
          <w:rStyle w:val="FootnoteReference"/>
          <w:szCs w:val="20"/>
        </w:rPr>
        <w:footnoteRef/>
      </w:r>
      <w:r w:rsidRPr="00B275A4">
        <w:rPr>
          <w:szCs w:val="20"/>
          <w:lang w:val="en-GB"/>
        </w:rPr>
        <w:t xml:space="preserve"> « This was futile of course –there were hundreds of pods– but the chance to take a stand is always the one to take. ». Jack Finney, </w:t>
      </w:r>
      <w:r w:rsidRPr="00B275A4">
        <w:rPr>
          <w:szCs w:val="20"/>
          <w:lang w:val="en-US"/>
        </w:rPr>
        <w:t xml:space="preserve">« </w:t>
      </w:r>
      <w:r w:rsidRPr="00B275A4">
        <w:rPr>
          <w:i/>
          <w:szCs w:val="20"/>
          <w:lang w:val="en-US"/>
        </w:rPr>
        <w:t xml:space="preserve">The Body Snatchers (Conclusion) </w:t>
      </w:r>
      <w:r w:rsidRPr="00B275A4">
        <w:rPr>
          <w:szCs w:val="20"/>
          <w:lang w:val="en-GB"/>
        </w:rPr>
        <w:t xml:space="preserve">», </w:t>
      </w:r>
      <w:r w:rsidRPr="00B275A4">
        <w:rPr>
          <w:i/>
          <w:szCs w:val="20"/>
          <w:lang w:val="en-GB"/>
        </w:rPr>
        <w:t>op. cit.</w:t>
      </w:r>
      <w:r w:rsidRPr="00B275A4">
        <w:rPr>
          <w:szCs w:val="20"/>
          <w:lang w:val="en-GB"/>
        </w:rPr>
        <w:t>, p. 72.</w:t>
      </w:r>
    </w:p>
  </w:footnote>
  <w:footnote w:id="38">
    <w:p w14:paraId="6BE2DA39" w14:textId="148EB63D" w:rsidR="00CD1084" w:rsidRPr="00B275A4" w:rsidRDefault="00CD1084">
      <w:pPr>
        <w:pStyle w:val="FootnoteText"/>
        <w:rPr>
          <w:szCs w:val="20"/>
          <w:lang w:val="en-GB"/>
        </w:rPr>
      </w:pPr>
      <w:r w:rsidRPr="00B275A4">
        <w:rPr>
          <w:rStyle w:val="FootnoteReference"/>
          <w:szCs w:val="20"/>
        </w:rPr>
        <w:footnoteRef/>
      </w:r>
      <w:r w:rsidRPr="00B275A4">
        <w:rPr>
          <w:szCs w:val="20"/>
          <w:lang w:val="en-GB"/>
        </w:rPr>
        <w:t xml:space="preserve"> « </w:t>
      </w:r>
      <w:proofErr w:type="gramStart"/>
      <w:r w:rsidRPr="00B275A4">
        <w:rPr>
          <w:szCs w:val="20"/>
          <w:lang w:val="en-GB"/>
        </w:rPr>
        <w:t>a</w:t>
      </w:r>
      <w:proofErr w:type="gramEnd"/>
      <w:r w:rsidRPr="00B275A4">
        <w:rPr>
          <w:szCs w:val="20"/>
          <w:lang w:val="en-GB"/>
        </w:rPr>
        <w:t xml:space="preserve"> roar of several cars coming down the highway ». Jack Finney, </w:t>
      </w:r>
      <w:r w:rsidRPr="00B275A4">
        <w:rPr>
          <w:szCs w:val="20"/>
          <w:lang w:val="en-US"/>
        </w:rPr>
        <w:t xml:space="preserve">« </w:t>
      </w:r>
      <w:r w:rsidRPr="00B275A4">
        <w:rPr>
          <w:i/>
          <w:szCs w:val="20"/>
          <w:lang w:val="en-US"/>
        </w:rPr>
        <w:t xml:space="preserve">The Body Snatchers (Conclusion) </w:t>
      </w:r>
      <w:r w:rsidRPr="00B275A4">
        <w:rPr>
          <w:szCs w:val="20"/>
          <w:lang w:val="en-GB"/>
        </w:rPr>
        <w:t xml:space="preserve">», </w:t>
      </w:r>
      <w:r w:rsidRPr="00B275A4">
        <w:rPr>
          <w:i/>
          <w:szCs w:val="20"/>
          <w:lang w:val="en-GB"/>
        </w:rPr>
        <w:t>op. cit.</w:t>
      </w:r>
      <w:r w:rsidRPr="00B275A4">
        <w:rPr>
          <w:szCs w:val="20"/>
          <w:lang w:val="en-GB"/>
        </w:rPr>
        <w:t>, p. 73.</w:t>
      </w:r>
    </w:p>
  </w:footnote>
  <w:footnote w:id="39">
    <w:p w14:paraId="603EA7A8" w14:textId="7F5422CE" w:rsidR="00CD1084" w:rsidRPr="00B275A4" w:rsidRDefault="00CD1084">
      <w:pPr>
        <w:pStyle w:val="FootnoteText"/>
        <w:rPr>
          <w:szCs w:val="20"/>
          <w:lang w:val="en-GB"/>
        </w:rPr>
      </w:pPr>
      <w:r w:rsidRPr="00B275A4">
        <w:rPr>
          <w:rStyle w:val="FootnoteReference"/>
          <w:szCs w:val="20"/>
        </w:rPr>
        <w:footnoteRef/>
      </w:r>
      <w:r w:rsidRPr="00B275A4">
        <w:rPr>
          <w:szCs w:val="20"/>
          <w:lang w:val="en-GB"/>
        </w:rPr>
        <w:t xml:space="preserve"> </w:t>
      </w:r>
      <w:proofErr w:type="gramStart"/>
      <w:r w:rsidRPr="00B275A4">
        <w:rPr>
          <w:szCs w:val="20"/>
          <w:lang w:val="en-GB"/>
        </w:rPr>
        <w:t>« </w:t>
      </w:r>
      <w:del w:id="109" w:author="Anas Sareen" w:date="2016-12-11T17:12:00Z">
        <w:r w:rsidRPr="00B275A4" w:rsidDel="00674BEA">
          <w:rPr>
            <w:szCs w:val="20"/>
            <w:lang w:val="en-GB"/>
          </w:rPr>
          <w:delText>how</w:delText>
        </w:r>
      </w:del>
      <w:ins w:id="110" w:author="Anas Sareen" w:date="2016-12-11T17:12:00Z">
        <w:r w:rsidRPr="00B275A4">
          <w:rPr>
            <w:szCs w:val="20"/>
            <w:lang w:val="en-GB"/>
          </w:rPr>
          <w:t>How</w:t>
        </w:r>
      </w:ins>
      <w:r w:rsidRPr="00B275A4">
        <w:rPr>
          <w:szCs w:val="20"/>
          <w:lang w:val="en-GB"/>
        </w:rPr>
        <w:t xml:space="preserve"> the FBI had intercepted the people trying to take pods to other towns ».</w:t>
      </w:r>
      <w:proofErr w:type="gramEnd"/>
      <w:r w:rsidRPr="00B275A4">
        <w:rPr>
          <w:szCs w:val="20"/>
          <w:lang w:val="en-GB"/>
        </w:rPr>
        <w:t xml:space="preserve"> </w:t>
      </w:r>
      <w:proofErr w:type="gramStart"/>
      <w:r w:rsidRPr="00B275A4">
        <w:rPr>
          <w:szCs w:val="20"/>
          <w:lang w:val="en-GB"/>
        </w:rPr>
        <w:t xml:space="preserve">Jack Finney, </w:t>
      </w:r>
      <w:r w:rsidRPr="00B275A4">
        <w:rPr>
          <w:szCs w:val="20"/>
          <w:lang w:val="en-US"/>
        </w:rPr>
        <w:t xml:space="preserve">« </w:t>
      </w:r>
      <w:r w:rsidRPr="00B275A4">
        <w:rPr>
          <w:i/>
          <w:szCs w:val="20"/>
          <w:lang w:val="en-US"/>
        </w:rPr>
        <w:t xml:space="preserve">The Body Snatchers (Conclusion) </w:t>
      </w:r>
      <w:r w:rsidRPr="00B275A4">
        <w:rPr>
          <w:szCs w:val="20"/>
          <w:lang w:val="en-GB"/>
        </w:rPr>
        <w:t xml:space="preserve">», </w:t>
      </w:r>
      <w:r w:rsidRPr="00B275A4">
        <w:rPr>
          <w:i/>
          <w:szCs w:val="20"/>
          <w:lang w:val="en-GB"/>
        </w:rPr>
        <w:t>ibid.</w:t>
      </w:r>
      <w:proofErr w:type="gramEnd"/>
    </w:p>
  </w:footnote>
  <w:footnote w:id="40">
    <w:p w14:paraId="0072933D" w14:textId="6EF0478F" w:rsidR="00CD1084" w:rsidRPr="00B275A4" w:rsidRDefault="00CD1084">
      <w:pPr>
        <w:pStyle w:val="FootnoteText"/>
        <w:rPr>
          <w:szCs w:val="20"/>
          <w:lang w:val="en-GB"/>
        </w:rPr>
      </w:pPr>
      <w:r w:rsidRPr="00B275A4">
        <w:rPr>
          <w:rStyle w:val="FootnoteReference"/>
          <w:szCs w:val="20"/>
        </w:rPr>
        <w:footnoteRef/>
      </w:r>
      <w:r w:rsidRPr="00B275A4">
        <w:rPr>
          <w:szCs w:val="20"/>
          <w:lang w:val="en-GB"/>
        </w:rPr>
        <w:t xml:space="preserve"> Barry Keith Grant, </w:t>
      </w:r>
      <w:r w:rsidRPr="00B275A4">
        <w:rPr>
          <w:i/>
          <w:szCs w:val="20"/>
          <w:lang w:val="en-GB"/>
        </w:rPr>
        <w:t>op. cit.</w:t>
      </w:r>
      <w:r w:rsidRPr="00B275A4">
        <w:rPr>
          <w:szCs w:val="20"/>
          <w:lang w:val="en-GB"/>
        </w:rPr>
        <w:t>, p. 37.</w:t>
      </w:r>
    </w:p>
  </w:footnote>
  <w:footnote w:id="41">
    <w:p w14:paraId="664D34C9" w14:textId="6E533C3D" w:rsidR="00CD1084" w:rsidRPr="00F62E57" w:rsidRDefault="00CD1084">
      <w:pPr>
        <w:pStyle w:val="FootnoteText"/>
        <w:rPr>
          <w:i/>
          <w:szCs w:val="20"/>
          <w:lang w:val="en-GB"/>
        </w:rPr>
      </w:pPr>
      <w:r w:rsidRPr="00B275A4">
        <w:rPr>
          <w:rStyle w:val="FootnoteReference"/>
          <w:szCs w:val="20"/>
        </w:rPr>
        <w:footnoteRef/>
      </w:r>
      <w:r w:rsidRPr="00B275A4">
        <w:rPr>
          <w:szCs w:val="20"/>
        </w:rPr>
        <w:t xml:space="preserve"> </w:t>
      </w:r>
      <w:r w:rsidRPr="00B275A4">
        <w:rPr>
          <w:szCs w:val="20"/>
          <w:lang w:val="fr-CH"/>
        </w:rPr>
        <w:t>Grant citant un mémo de Siegel adressé à Wagner et daté</w:t>
      </w:r>
      <w:ins w:id="119" w:author="Anas Sareen" w:date="2016-12-11T17:15:00Z">
        <w:r>
          <w:rPr>
            <w:szCs w:val="20"/>
            <w:lang w:val="fr-CH"/>
          </w:rPr>
          <w:t xml:space="preserve"> </w:t>
        </w:r>
      </w:ins>
      <w:r w:rsidRPr="00F62E57">
        <w:rPr>
          <w:szCs w:val="20"/>
          <w:lang w:val="fr-CH"/>
        </w:rPr>
        <w:t xml:space="preserve">du 21 septembre 1955. </w:t>
      </w:r>
      <w:proofErr w:type="gramStart"/>
      <w:r w:rsidRPr="00F62E57">
        <w:rPr>
          <w:szCs w:val="20"/>
          <w:lang w:val="en-GB"/>
        </w:rPr>
        <w:t xml:space="preserve">Barry Keith Grant, </w:t>
      </w:r>
      <w:r w:rsidRPr="00F62E57">
        <w:rPr>
          <w:i/>
          <w:szCs w:val="20"/>
          <w:lang w:val="en-GB"/>
        </w:rPr>
        <w:t>ibid.</w:t>
      </w:r>
      <w:proofErr w:type="gramEnd"/>
    </w:p>
  </w:footnote>
  <w:footnote w:id="42">
    <w:p w14:paraId="555E523B" w14:textId="2F9C81C2" w:rsidR="00CD1084" w:rsidRPr="00D43576" w:rsidRDefault="00CD1084">
      <w:pPr>
        <w:pStyle w:val="FootnoteText"/>
        <w:rPr>
          <w:szCs w:val="20"/>
          <w:lang w:val="en-GB"/>
        </w:rPr>
      </w:pPr>
      <w:r w:rsidRPr="00D43576">
        <w:rPr>
          <w:rStyle w:val="FootnoteReference"/>
          <w:szCs w:val="20"/>
        </w:rPr>
        <w:footnoteRef/>
      </w:r>
      <w:r w:rsidRPr="00D43576">
        <w:rPr>
          <w:szCs w:val="20"/>
          <w:lang w:val="en-GB"/>
        </w:rPr>
        <w:t xml:space="preserve"> </w:t>
      </w:r>
      <w:proofErr w:type="gramStart"/>
      <w:r w:rsidRPr="00D43576">
        <w:rPr>
          <w:szCs w:val="20"/>
          <w:lang w:val="en-GB"/>
        </w:rPr>
        <w:t xml:space="preserve">Stuart M. </w:t>
      </w:r>
      <w:proofErr w:type="spellStart"/>
      <w:r w:rsidRPr="00D43576">
        <w:rPr>
          <w:szCs w:val="20"/>
          <w:lang w:val="en-GB"/>
        </w:rPr>
        <w:t>Kaminsky</w:t>
      </w:r>
      <w:proofErr w:type="spellEnd"/>
      <w:r w:rsidRPr="00D43576">
        <w:rPr>
          <w:szCs w:val="20"/>
          <w:lang w:val="en-GB"/>
        </w:rPr>
        <w:t>, « Don Siegel on the Pod Society », in Thomas R. Adkins (</w:t>
      </w:r>
      <w:proofErr w:type="spellStart"/>
      <w:r w:rsidRPr="00D43576">
        <w:rPr>
          <w:szCs w:val="20"/>
          <w:lang w:val="en-GB"/>
        </w:rPr>
        <w:t>éd</w:t>
      </w:r>
      <w:proofErr w:type="spellEnd"/>
      <w:r w:rsidRPr="00D43576">
        <w:rPr>
          <w:szCs w:val="20"/>
          <w:lang w:val="en-GB"/>
        </w:rPr>
        <w:t xml:space="preserve">.), </w:t>
      </w:r>
      <w:r w:rsidRPr="00D43576">
        <w:rPr>
          <w:i/>
          <w:szCs w:val="20"/>
          <w:lang w:val="en-GB"/>
        </w:rPr>
        <w:t>Science Fiction Films</w:t>
      </w:r>
      <w:r w:rsidRPr="00D43576">
        <w:rPr>
          <w:szCs w:val="20"/>
          <w:lang w:val="en-GB"/>
        </w:rPr>
        <w:t xml:space="preserve">, New York, Simon and </w:t>
      </w:r>
      <w:proofErr w:type="spellStart"/>
      <w:r w:rsidRPr="00D43576">
        <w:rPr>
          <w:szCs w:val="20"/>
          <w:lang w:val="en-GB"/>
        </w:rPr>
        <w:t>Schustrer</w:t>
      </w:r>
      <w:proofErr w:type="spellEnd"/>
      <w:r w:rsidRPr="00D43576">
        <w:rPr>
          <w:szCs w:val="20"/>
          <w:lang w:val="en-GB"/>
        </w:rPr>
        <w:t>, 1976, pp. 73-82.</w:t>
      </w:r>
      <w:proofErr w:type="gramEnd"/>
    </w:p>
  </w:footnote>
  <w:footnote w:id="43">
    <w:p w14:paraId="0EDE1592" w14:textId="60656BE2" w:rsidR="00CD1084" w:rsidRPr="00F200CA" w:rsidRDefault="00CD1084">
      <w:pPr>
        <w:pStyle w:val="FootnoteText"/>
        <w:rPr>
          <w:lang w:val="en-US"/>
        </w:rPr>
      </w:pPr>
      <w:r w:rsidRPr="0030314E">
        <w:rPr>
          <w:rStyle w:val="FootnoteReference"/>
          <w:szCs w:val="20"/>
        </w:rPr>
        <w:footnoteRef/>
      </w:r>
      <w:r w:rsidRPr="00043CAF">
        <w:rPr>
          <w:szCs w:val="20"/>
        </w:rPr>
        <w:t xml:space="preserve"> </w:t>
      </w:r>
      <w:r w:rsidRPr="00F416FE">
        <w:rPr>
          <w:szCs w:val="20"/>
          <w:lang w:val="fr-CH"/>
        </w:rPr>
        <w:t>Howard Hughes explique que certains cinéma</w:t>
      </w:r>
      <w:r w:rsidRPr="00B275A4">
        <w:rPr>
          <w:szCs w:val="20"/>
          <w:lang w:val="fr-CH"/>
        </w:rPr>
        <w:t xml:space="preserve">s diffusaient le film en coupant le récit cadre comme « The Siegel Version ». </w:t>
      </w:r>
      <w:proofErr w:type="spellStart"/>
      <w:r w:rsidRPr="00B275A4">
        <w:rPr>
          <w:szCs w:val="20"/>
          <w:lang w:val="en-GB"/>
        </w:rPr>
        <w:t>Voir</w:t>
      </w:r>
      <w:proofErr w:type="spellEnd"/>
      <w:r w:rsidRPr="00B275A4">
        <w:rPr>
          <w:szCs w:val="20"/>
          <w:lang w:val="en-GB"/>
        </w:rPr>
        <w:t xml:space="preserve"> </w:t>
      </w:r>
      <w:r w:rsidRPr="00B275A4">
        <w:rPr>
          <w:szCs w:val="20"/>
          <w:lang w:val="en-US"/>
        </w:rPr>
        <w:t xml:space="preserve">Howard Hughes, </w:t>
      </w:r>
      <w:r w:rsidRPr="00B275A4">
        <w:rPr>
          <w:i/>
          <w:szCs w:val="20"/>
          <w:lang w:val="en-US"/>
        </w:rPr>
        <w:t>Outer Limits: The Filmgoer’s Guide to the Great Science-Fiction Films</w:t>
      </w:r>
      <w:r w:rsidRPr="00B275A4">
        <w:rPr>
          <w:szCs w:val="20"/>
          <w:lang w:val="en-US"/>
        </w:rPr>
        <w:t xml:space="preserve">, London, I.B. </w:t>
      </w:r>
      <w:proofErr w:type="spellStart"/>
      <w:r w:rsidRPr="00B275A4">
        <w:rPr>
          <w:szCs w:val="20"/>
          <w:lang w:val="en-US"/>
        </w:rPr>
        <w:t>Tauris</w:t>
      </w:r>
      <w:proofErr w:type="spellEnd"/>
      <w:r w:rsidRPr="00B275A4">
        <w:rPr>
          <w:szCs w:val="20"/>
          <w:lang w:val="en-US"/>
        </w:rPr>
        <w:t>, 2014, p. 49.</w:t>
      </w:r>
    </w:p>
  </w:footnote>
  <w:footnote w:id="44">
    <w:p w14:paraId="00BB4C76" w14:textId="53BEB8D6" w:rsidR="00CD1084" w:rsidRPr="0036714B" w:rsidRDefault="00CD1084">
      <w:pPr>
        <w:pStyle w:val="FootnoteText"/>
        <w:rPr>
          <w:lang w:val="en-US"/>
        </w:rPr>
      </w:pPr>
      <w:r>
        <w:rPr>
          <w:rStyle w:val="FootnoteReference"/>
        </w:rPr>
        <w:footnoteRef/>
      </w:r>
      <w:r w:rsidRPr="0036714B">
        <w:rPr>
          <w:lang w:val="en-GB"/>
        </w:rPr>
        <w:t xml:space="preserve"> </w:t>
      </w:r>
      <w:r w:rsidRPr="00411989">
        <w:rPr>
          <w:lang w:val="en-GB"/>
        </w:rPr>
        <w:t xml:space="preserve">Pour </w:t>
      </w:r>
      <w:proofErr w:type="spellStart"/>
      <w:r w:rsidRPr="00411989">
        <w:rPr>
          <w:lang w:val="en-GB"/>
        </w:rPr>
        <w:t>une</w:t>
      </w:r>
      <w:proofErr w:type="spellEnd"/>
      <w:r w:rsidRPr="00411989">
        <w:rPr>
          <w:lang w:val="en-GB"/>
        </w:rPr>
        <w:t xml:space="preserve"> discussion de la place des </w:t>
      </w:r>
      <w:proofErr w:type="spellStart"/>
      <w:r w:rsidRPr="00411989">
        <w:rPr>
          <w:lang w:val="en-GB"/>
        </w:rPr>
        <w:t>autorités</w:t>
      </w:r>
      <w:proofErr w:type="spellEnd"/>
      <w:r w:rsidRPr="00411989">
        <w:rPr>
          <w:lang w:val="en-GB"/>
        </w:rPr>
        <w:t xml:space="preserve"> </w:t>
      </w:r>
      <w:proofErr w:type="spellStart"/>
      <w:r w:rsidRPr="00411989">
        <w:rPr>
          <w:lang w:val="en-GB"/>
        </w:rPr>
        <w:t>dans</w:t>
      </w:r>
      <w:proofErr w:type="spellEnd"/>
      <w:r w:rsidRPr="00411989">
        <w:rPr>
          <w:lang w:val="en-GB"/>
        </w:rPr>
        <w:t xml:space="preserve"> la </w:t>
      </w:r>
      <w:proofErr w:type="spellStart"/>
      <w:r w:rsidRPr="00411989">
        <w:rPr>
          <w:lang w:val="en-GB"/>
        </w:rPr>
        <w:t>l’imaginaire</w:t>
      </w:r>
      <w:proofErr w:type="spellEnd"/>
      <w:r w:rsidRPr="00411989">
        <w:rPr>
          <w:lang w:val="en-GB"/>
        </w:rPr>
        <w:t xml:space="preserve"> </w:t>
      </w:r>
      <w:proofErr w:type="spellStart"/>
      <w:r w:rsidRPr="00411989">
        <w:rPr>
          <w:lang w:val="en-GB"/>
        </w:rPr>
        <w:t>collectif</w:t>
      </w:r>
      <w:proofErr w:type="spellEnd"/>
      <w:r w:rsidRPr="00411989">
        <w:rPr>
          <w:lang w:val="en-GB"/>
        </w:rPr>
        <w:t xml:space="preserve"> </w:t>
      </w:r>
      <w:proofErr w:type="spellStart"/>
      <w:r w:rsidRPr="00411989">
        <w:rPr>
          <w:lang w:val="en-GB"/>
        </w:rPr>
        <w:t>américain</w:t>
      </w:r>
      <w:proofErr w:type="spellEnd"/>
      <w:r w:rsidRPr="00411989">
        <w:rPr>
          <w:lang w:val="en-GB"/>
        </w:rPr>
        <w:t xml:space="preserve"> </w:t>
      </w:r>
      <w:proofErr w:type="spellStart"/>
      <w:r w:rsidRPr="00411989">
        <w:rPr>
          <w:lang w:val="en-GB"/>
        </w:rPr>
        <w:t>durant</w:t>
      </w:r>
      <w:proofErr w:type="spellEnd"/>
      <w:r w:rsidRPr="00411989">
        <w:rPr>
          <w:lang w:val="en-GB"/>
        </w:rPr>
        <w:t xml:space="preserve"> la </w:t>
      </w:r>
      <w:ins w:id="122" w:author="Anas Sareen" w:date="2016-12-11T17:21:00Z">
        <w:r>
          <w:rPr>
            <w:lang w:val="en-GB"/>
          </w:rPr>
          <w:t>G</w:t>
        </w:r>
      </w:ins>
      <w:del w:id="123" w:author="Anas Sareen" w:date="2016-12-11T17:21:00Z">
        <w:r w:rsidRPr="00411989" w:rsidDel="00D43576">
          <w:rPr>
            <w:lang w:val="en-GB"/>
          </w:rPr>
          <w:delText>g</w:delText>
        </w:r>
      </w:del>
      <w:r w:rsidRPr="00411989">
        <w:rPr>
          <w:lang w:val="en-GB"/>
        </w:rPr>
        <w:t xml:space="preserve">uerre </w:t>
      </w:r>
      <w:proofErr w:type="spellStart"/>
      <w:ins w:id="124" w:author="Anas Sareen" w:date="2016-12-11T17:21:00Z">
        <w:r>
          <w:rPr>
            <w:lang w:val="en-GB"/>
          </w:rPr>
          <w:t>F</w:t>
        </w:r>
      </w:ins>
      <w:del w:id="125" w:author="Anas Sareen" w:date="2016-12-11T17:21:00Z">
        <w:r w:rsidRPr="00411989" w:rsidDel="00D43576">
          <w:rPr>
            <w:lang w:val="en-GB"/>
          </w:rPr>
          <w:delText>f</w:delText>
        </w:r>
      </w:del>
      <w:r w:rsidRPr="00411989">
        <w:rPr>
          <w:lang w:val="en-GB"/>
        </w:rPr>
        <w:t>roide</w:t>
      </w:r>
      <w:proofErr w:type="spellEnd"/>
      <w:r w:rsidRPr="00411989">
        <w:rPr>
          <w:lang w:val="en-GB"/>
        </w:rPr>
        <w:t xml:space="preserve">, </w:t>
      </w:r>
      <w:proofErr w:type="spellStart"/>
      <w:r w:rsidRPr="00411989">
        <w:rPr>
          <w:lang w:val="en-GB"/>
        </w:rPr>
        <w:t>voir</w:t>
      </w:r>
      <w:proofErr w:type="spellEnd"/>
      <w:r w:rsidRPr="0036714B">
        <w:rPr>
          <w:lang w:val="en-GB"/>
        </w:rPr>
        <w:t xml:space="preserve"> J. </w:t>
      </w:r>
      <w:proofErr w:type="spellStart"/>
      <w:r w:rsidRPr="0036714B">
        <w:rPr>
          <w:lang w:val="en-GB"/>
        </w:rPr>
        <w:t>Hoberman</w:t>
      </w:r>
      <w:proofErr w:type="spellEnd"/>
      <w:r w:rsidRPr="0036714B">
        <w:rPr>
          <w:lang w:val="en-GB"/>
        </w:rPr>
        <w:t xml:space="preserve">, « The Communist </w:t>
      </w:r>
      <w:r>
        <w:rPr>
          <w:lang w:val="en-GB"/>
        </w:rPr>
        <w:t>W</w:t>
      </w:r>
      <w:r w:rsidRPr="0036714B">
        <w:rPr>
          <w:lang w:val="en-GB"/>
        </w:rPr>
        <w:t xml:space="preserve">as a </w:t>
      </w:r>
      <w:r>
        <w:rPr>
          <w:lang w:val="en-GB"/>
        </w:rPr>
        <w:t>T</w:t>
      </w:r>
      <w:r w:rsidRPr="0036714B">
        <w:rPr>
          <w:lang w:val="en-GB"/>
        </w:rPr>
        <w:t xml:space="preserve">hing for the FBI! », </w:t>
      </w:r>
      <w:r w:rsidRPr="0036714B">
        <w:rPr>
          <w:i/>
          <w:lang w:val="en-GB"/>
        </w:rPr>
        <w:t>in</w:t>
      </w:r>
      <w:r w:rsidRPr="0036714B">
        <w:rPr>
          <w:lang w:val="en-GB"/>
        </w:rPr>
        <w:t xml:space="preserve"> </w:t>
      </w:r>
      <w:r w:rsidRPr="0036714B">
        <w:rPr>
          <w:lang w:val="en-US"/>
        </w:rPr>
        <w:t>J.</w:t>
      </w:r>
      <w:r>
        <w:rPr>
          <w:lang w:val="en-US"/>
        </w:rPr>
        <w:t xml:space="preserve"> </w:t>
      </w:r>
      <w:proofErr w:type="spellStart"/>
      <w:r>
        <w:rPr>
          <w:lang w:val="en-US"/>
        </w:rPr>
        <w:t>Hoberman</w:t>
      </w:r>
      <w:proofErr w:type="spellEnd"/>
      <w:r w:rsidRPr="0036714B">
        <w:rPr>
          <w:lang w:val="en-US"/>
        </w:rPr>
        <w:t>,</w:t>
      </w:r>
      <w:r w:rsidRPr="0036714B">
        <w:rPr>
          <w:i/>
          <w:lang w:val="en-US"/>
        </w:rPr>
        <w:t xml:space="preserve"> An Army of Phantoms: American Movies and the Making of the Cold War</w:t>
      </w:r>
      <w:r w:rsidRPr="0036714B">
        <w:rPr>
          <w:lang w:val="en-US"/>
        </w:rPr>
        <w:t>, New Y</w:t>
      </w:r>
      <w:r>
        <w:rPr>
          <w:lang w:val="en-US"/>
        </w:rPr>
        <w:t>ork/London, The New Press, 2011, pp. 117-127.</w:t>
      </w:r>
    </w:p>
  </w:footnote>
  <w:footnote w:id="45">
    <w:p w14:paraId="7E9ED9B9" w14:textId="3A2776E5" w:rsidR="00CD1084" w:rsidRPr="002367B5" w:rsidRDefault="00CD1084">
      <w:pPr>
        <w:pStyle w:val="FootnoteText"/>
        <w:rPr>
          <w:lang w:val="fr-CH"/>
        </w:rPr>
      </w:pPr>
      <w:r>
        <w:rPr>
          <w:rStyle w:val="FootnoteReference"/>
        </w:rPr>
        <w:footnoteRef/>
      </w:r>
      <w:r>
        <w:t xml:space="preserve"> </w:t>
      </w:r>
      <w:r>
        <w:rPr>
          <w:lang w:val="fr-CH"/>
        </w:rPr>
        <w:t>La deuxième partie de ce chapitre s’efforcera de mettre en perspective la stabilité du texte de Finney dans la période de production et de diffusion du film et de ses remakes.</w:t>
      </w:r>
    </w:p>
  </w:footnote>
  <w:footnote w:id="46">
    <w:p w14:paraId="05FBCEC7" w14:textId="335BE97C" w:rsidR="00CD1084" w:rsidRPr="00144EE3" w:rsidDel="00D43576" w:rsidRDefault="00CD1084">
      <w:pPr>
        <w:pStyle w:val="FootnoteText"/>
        <w:rPr>
          <w:del w:id="131" w:author="Anas Sareen" w:date="2016-12-11T17:21:00Z"/>
          <w:lang w:val="fr-CH"/>
        </w:rPr>
      </w:pPr>
      <w:del w:id="132" w:author="Anas Sareen" w:date="2016-12-11T17:21:00Z">
        <w:r w:rsidDel="00D43576">
          <w:rPr>
            <w:rStyle w:val="FootnoteReference"/>
          </w:rPr>
          <w:footnoteRef/>
        </w:r>
        <w:r w:rsidDel="00D43576">
          <w:delText xml:space="preserve"> </w:delText>
        </w:r>
        <w:r w:rsidDel="00D43576">
          <w:rPr>
            <w:lang w:val="fr-CH"/>
          </w:rPr>
          <w:delText>Déjà abordée, dans sa version filmique de 1956, au premier chapitre du présent travail.</w:delText>
        </w:r>
      </w:del>
    </w:p>
  </w:footnote>
  <w:footnote w:id="47">
    <w:p w14:paraId="609620F5" w14:textId="518024BE" w:rsidR="00CD1084" w:rsidRPr="00687CF3" w:rsidRDefault="00CD1084">
      <w:pPr>
        <w:pStyle w:val="FootnoteText"/>
        <w:rPr>
          <w:lang w:val="fr-CH"/>
        </w:rPr>
      </w:pPr>
      <w:r>
        <w:rPr>
          <w:rStyle w:val="FootnoteReference"/>
        </w:rPr>
        <w:footnoteRef/>
      </w:r>
      <w:r>
        <w:t xml:space="preserve"> </w:t>
      </w:r>
      <w:r>
        <w:rPr>
          <w:lang w:val="fr-CH"/>
        </w:rPr>
        <w:t xml:space="preserve">Un besoin </w:t>
      </w:r>
      <w:del w:id="136" w:author="Anas Sareen" w:date="2016-12-11T17:22:00Z">
        <w:r w:rsidDel="00D43576">
          <w:rPr>
            <w:lang w:val="fr-CH"/>
          </w:rPr>
          <w:delText xml:space="preserve">auquel </w:delText>
        </w:r>
      </w:del>
      <w:ins w:id="137" w:author="Anas Sareen" w:date="2016-12-11T17:22:00Z">
        <w:r>
          <w:rPr>
            <w:lang w:val="fr-CH"/>
          </w:rPr>
          <w:t xml:space="preserve">que </w:t>
        </w:r>
      </w:ins>
      <w:r>
        <w:rPr>
          <w:lang w:val="fr-CH"/>
        </w:rPr>
        <w:t>la grande majorité de science-fiction remplissent à travers une scène</w:t>
      </w:r>
      <w:ins w:id="138" w:author="Anas Sareen" w:date="2016-12-11T17:22:00Z">
        <w:r>
          <w:rPr>
            <w:lang w:val="fr-CH"/>
          </w:rPr>
          <w:t xml:space="preserve"> didactique</w:t>
        </w:r>
      </w:ins>
      <w:r>
        <w:rPr>
          <w:lang w:val="fr-CH"/>
        </w:rPr>
        <w:t xml:space="preserve"> similaire. Voir </w:t>
      </w:r>
      <w:r w:rsidRPr="00687CF3">
        <w:rPr>
          <w:highlight w:val="yellow"/>
          <w:lang w:val="fr-CH"/>
        </w:rPr>
        <w:t>REF</w:t>
      </w:r>
    </w:p>
  </w:footnote>
  <w:footnote w:id="48">
    <w:p w14:paraId="1BFC9680" w14:textId="18E9217F" w:rsidR="00CD1084" w:rsidRPr="00687CF3" w:rsidRDefault="00CD1084">
      <w:pPr>
        <w:pStyle w:val="FootnoteText"/>
        <w:rPr>
          <w:lang w:val="fr-CH"/>
        </w:rPr>
      </w:pPr>
      <w:r>
        <w:rPr>
          <w:rStyle w:val="FootnoteReference"/>
        </w:rPr>
        <w:footnoteRef/>
      </w:r>
      <w:r>
        <w:t xml:space="preserve"> </w:t>
      </w:r>
      <w:r>
        <w:rPr>
          <w:lang w:val="fr-CH"/>
        </w:rPr>
        <w:t xml:space="preserve">La notion de « durée » étant </w:t>
      </w:r>
      <w:del w:id="146" w:author="Anas Sareen" w:date="2016-12-11T17:22:00Z">
        <w:r w:rsidDel="00D43576">
          <w:rPr>
            <w:lang w:val="fr-CH"/>
          </w:rPr>
          <w:delText xml:space="preserve">caduque </w:delText>
        </w:r>
      </w:del>
      <w:ins w:id="147" w:author="Anas Sareen" w:date="2016-12-11T17:22:00Z">
        <w:r>
          <w:rPr>
            <w:lang w:val="fr-CH"/>
          </w:rPr>
          <w:t xml:space="preserve">absente </w:t>
        </w:r>
      </w:ins>
      <w:r>
        <w:rPr>
          <w:lang w:val="fr-CH"/>
        </w:rPr>
        <w:t>dans le cadre d’un texte écrit, elle implique ici l’importance en terme de volume de texte (dialogue direct ou indirect) accordée à la scène.</w:t>
      </w:r>
    </w:p>
  </w:footnote>
  <w:footnote w:id="49">
    <w:p w14:paraId="4DF05C73" w14:textId="2921E230" w:rsidR="00CD1084" w:rsidRPr="00B13E43" w:rsidRDefault="00CD1084">
      <w:pPr>
        <w:pStyle w:val="FootnoteText"/>
        <w:rPr>
          <w:lang w:val="en-GB"/>
        </w:rPr>
      </w:pPr>
      <w:r>
        <w:rPr>
          <w:rStyle w:val="FootnoteReference"/>
        </w:rPr>
        <w:footnoteRef/>
      </w:r>
      <w:r w:rsidRPr="00B13E43">
        <w:rPr>
          <w:lang w:val="en-GB"/>
        </w:rPr>
        <w:t xml:space="preserve"> </w:t>
      </w:r>
      <w:r>
        <w:rPr>
          <w:lang w:val="en-GB"/>
        </w:rPr>
        <w:t>«</w:t>
      </w:r>
      <w:r w:rsidRPr="00B13E43">
        <w:rPr>
          <w:lang w:val="en-GB"/>
        </w:rPr>
        <w:t xml:space="preserve"> </w:t>
      </w:r>
      <w:proofErr w:type="gramStart"/>
      <w:r>
        <w:rPr>
          <w:lang w:val="en-GB"/>
        </w:rPr>
        <w:t>botany</w:t>
      </w:r>
      <w:proofErr w:type="gramEnd"/>
      <w:r>
        <w:rPr>
          <w:lang w:val="en-GB"/>
        </w:rPr>
        <w:t xml:space="preserve"> and biology professor at a local </w:t>
      </w:r>
      <w:r w:rsidRPr="00B13E43">
        <w:rPr>
          <w:lang w:val="en-GB"/>
        </w:rPr>
        <w:t>college ».</w:t>
      </w:r>
      <w:r>
        <w:rPr>
          <w:lang w:val="en-GB"/>
        </w:rPr>
        <w:t xml:space="preserve"> </w:t>
      </w:r>
      <w:proofErr w:type="gramStart"/>
      <w:r>
        <w:rPr>
          <w:lang w:val="en-GB"/>
        </w:rPr>
        <w:t xml:space="preserve">Jack Finney, </w:t>
      </w:r>
      <w:r w:rsidRPr="008378E6">
        <w:rPr>
          <w:lang w:val="en-US"/>
        </w:rPr>
        <w:t>«</w:t>
      </w:r>
      <w:r>
        <w:rPr>
          <w:lang w:val="en-US"/>
        </w:rPr>
        <w:t xml:space="preserve"> </w:t>
      </w:r>
      <w:r>
        <w:rPr>
          <w:rFonts w:cs="Times New Roman"/>
          <w:i/>
          <w:color w:val="000000"/>
          <w:lang w:val="en-US"/>
        </w:rPr>
        <w:t xml:space="preserve">The Body Snatchers (Second of three Parts) </w:t>
      </w:r>
      <w:r w:rsidRPr="00492CF8">
        <w:rPr>
          <w:lang w:val="en-GB"/>
        </w:rPr>
        <w:t xml:space="preserve">», </w:t>
      </w:r>
      <w:r w:rsidRPr="00492CF8">
        <w:rPr>
          <w:i/>
          <w:lang w:val="en-GB"/>
        </w:rPr>
        <w:t>Collider’s</w:t>
      </w:r>
      <w:r w:rsidRPr="00492CF8">
        <w:rPr>
          <w:lang w:val="en-GB"/>
        </w:rPr>
        <w:t xml:space="preserve">, </w:t>
      </w:r>
      <w:r>
        <w:rPr>
          <w:lang w:val="en-GB"/>
        </w:rPr>
        <w:t xml:space="preserve">10 </w:t>
      </w:r>
      <w:proofErr w:type="spellStart"/>
      <w:r>
        <w:rPr>
          <w:lang w:val="en-GB"/>
        </w:rPr>
        <w:t>décembre</w:t>
      </w:r>
      <w:proofErr w:type="spellEnd"/>
      <w:r>
        <w:rPr>
          <w:lang w:val="en-GB"/>
        </w:rPr>
        <w:t xml:space="preserve"> 1954, p. 117.</w:t>
      </w:r>
      <w:proofErr w:type="gramEnd"/>
    </w:p>
  </w:footnote>
  <w:footnote w:id="50">
    <w:p w14:paraId="54C4ECCC" w14:textId="7F0976DC" w:rsidR="00CD1084" w:rsidRPr="002358EB" w:rsidRDefault="00CD1084">
      <w:pPr>
        <w:pStyle w:val="FootnoteText"/>
        <w:rPr>
          <w:lang w:val="en-GB"/>
        </w:rPr>
      </w:pPr>
      <w:r>
        <w:rPr>
          <w:rStyle w:val="FootnoteReference"/>
        </w:rPr>
        <w:footnoteRef/>
      </w:r>
      <w:r w:rsidRPr="002358EB">
        <w:rPr>
          <w:lang w:val="en-GB"/>
        </w:rPr>
        <w:t xml:space="preserve"> « </w:t>
      </w:r>
      <w:proofErr w:type="gramStart"/>
      <w:r w:rsidRPr="002358EB">
        <w:rPr>
          <w:i/>
          <w:iCs/>
          <w:lang w:val="en-GB"/>
        </w:rPr>
        <w:t>mysterious</w:t>
      </w:r>
      <w:proofErr w:type="gramEnd"/>
      <w:r w:rsidRPr="002358EB">
        <w:rPr>
          <w:i/>
          <w:iCs/>
          <w:lang w:val="en-GB"/>
        </w:rPr>
        <w:t xml:space="preserve"> objects </w:t>
      </w:r>
      <w:r>
        <w:rPr>
          <w:lang w:val="en-GB"/>
        </w:rPr>
        <w:t>found on a farm west of town</w:t>
      </w:r>
      <w:r w:rsidRPr="00B13E43">
        <w:rPr>
          <w:lang w:val="en-GB"/>
        </w:rPr>
        <w:t>».</w:t>
      </w:r>
      <w:r>
        <w:rPr>
          <w:lang w:val="en-GB"/>
        </w:rPr>
        <w:t xml:space="preserve"> </w:t>
      </w:r>
      <w:proofErr w:type="gramStart"/>
      <w:r>
        <w:rPr>
          <w:lang w:val="en-GB"/>
        </w:rPr>
        <w:t xml:space="preserve">Jack Finney, </w:t>
      </w:r>
      <w:r w:rsidRPr="008378E6">
        <w:rPr>
          <w:lang w:val="en-US"/>
        </w:rPr>
        <w:t>«</w:t>
      </w:r>
      <w:r>
        <w:rPr>
          <w:lang w:val="en-US"/>
        </w:rPr>
        <w:t xml:space="preserve"> </w:t>
      </w:r>
      <w:r>
        <w:rPr>
          <w:rFonts w:cs="Times New Roman"/>
          <w:i/>
          <w:color w:val="000000"/>
          <w:lang w:val="en-US"/>
        </w:rPr>
        <w:t xml:space="preserve">The Body Snatchers (Second of three Parts) </w:t>
      </w:r>
      <w:r w:rsidRPr="00492CF8">
        <w:rPr>
          <w:lang w:val="en-GB"/>
        </w:rPr>
        <w:t xml:space="preserve">», </w:t>
      </w:r>
      <w:r>
        <w:rPr>
          <w:i/>
          <w:lang w:val="en-GB"/>
        </w:rPr>
        <w:t>ibid.</w:t>
      </w:r>
      <w:proofErr w:type="gramEnd"/>
    </w:p>
  </w:footnote>
  <w:footnote w:id="51">
    <w:p w14:paraId="60238482" w14:textId="550BEAD8" w:rsidR="00CD1084" w:rsidRPr="006E04EF" w:rsidRDefault="00CD1084">
      <w:pPr>
        <w:pStyle w:val="FootnoteText"/>
        <w:rPr>
          <w:lang w:val="fr-CH"/>
        </w:rPr>
      </w:pPr>
      <w:r>
        <w:rPr>
          <w:rStyle w:val="FootnoteReference"/>
        </w:rPr>
        <w:footnoteRef/>
      </w:r>
      <w:r>
        <w:t xml:space="preserve"> </w:t>
      </w:r>
      <w:proofErr w:type="spellStart"/>
      <w:r>
        <w:t>Finney</w:t>
      </w:r>
      <w:proofErr w:type="spellEnd"/>
      <w:r>
        <w:t xml:space="preserve"> accorde à la scène 3 pages entières à la scène. </w:t>
      </w:r>
      <w:r>
        <w:rPr>
          <w:lang w:val="en-GB"/>
        </w:rPr>
        <w:t xml:space="preserve">Jack Finney, </w:t>
      </w:r>
      <w:r w:rsidRPr="008378E6">
        <w:rPr>
          <w:lang w:val="en-US"/>
        </w:rPr>
        <w:t>«</w:t>
      </w:r>
      <w:r>
        <w:rPr>
          <w:lang w:val="en-US"/>
        </w:rPr>
        <w:t xml:space="preserve"> </w:t>
      </w:r>
      <w:r>
        <w:rPr>
          <w:rFonts w:cs="Times New Roman"/>
          <w:i/>
          <w:color w:val="000000"/>
          <w:lang w:val="en-US"/>
        </w:rPr>
        <w:t xml:space="preserve">The Body Snatchers (Second of three Parts) </w:t>
      </w:r>
      <w:r w:rsidRPr="00492CF8">
        <w:rPr>
          <w:lang w:val="en-GB"/>
        </w:rPr>
        <w:t xml:space="preserve">», </w:t>
      </w:r>
      <w:r>
        <w:rPr>
          <w:i/>
          <w:lang w:val="en-GB"/>
        </w:rPr>
        <w:t>op. cit.</w:t>
      </w:r>
      <w:r w:rsidRPr="00D648EA">
        <w:rPr>
          <w:lang w:val="en-GB"/>
        </w:rPr>
        <w:t>,</w:t>
      </w:r>
      <w:r>
        <w:rPr>
          <w:lang w:val="en-GB"/>
        </w:rPr>
        <w:t xml:space="preserve"> </w:t>
      </w:r>
      <w:r>
        <w:t>pp. 122-124</w:t>
      </w:r>
    </w:p>
  </w:footnote>
  <w:footnote w:id="52">
    <w:p w14:paraId="48F94C01" w14:textId="1A05E919" w:rsidR="00CD1084" w:rsidRPr="007A72D6" w:rsidRDefault="00CD1084">
      <w:pPr>
        <w:pStyle w:val="FootnoteText"/>
        <w:rPr>
          <w:lang w:val="fr-CH"/>
        </w:rPr>
      </w:pPr>
      <w:r>
        <w:rPr>
          <w:rStyle w:val="FootnoteReference"/>
        </w:rPr>
        <w:footnoteRef/>
      </w:r>
      <w:r>
        <w:t xml:space="preserve"> </w:t>
      </w:r>
      <w:r>
        <w:rPr>
          <w:lang w:val="fr-CH"/>
        </w:rPr>
        <w:t>Becky est présente mais ne s’exprime pas verbalement, seules ses réactions physiques sont décrites par Miles.</w:t>
      </w:r>
    </w:p>
  </w:footnote>
  <w:footnote w:id="53">
    <w:p w14:paraId="2B4381FB" w14:textId="00E146E3" w:rsidR="00CD1084" w:rsidRPr="00E10598" w:rsidRDefault="00CD1084">
      <w:pPr>
        <w:pStyle w:val="FootnoteText"/>
        <w:rPr>
          <w:lang w:val="en-GB"/>
        </w:rPr>
      </w:pPr>
      <w:r>
        <w:rPr>
          <w:rStyle w:val="FootnoteReference"/>
        </w:rPr>
        <w:footnoteRef/>
      </w:r>
      <w:r w:rsidRPr="00E10598">
        <w:rPr>
          <w:lang w:val="en-GB"/>
        </w:rPr>
        <w:t xml:space="preserve"> « </w:t>
      </w:r>
      <w:proofErr w:type="gramStart"/>
      <w:r w:rsidRPr="00E10598">
        <w:rPr>
          <w:lang w:val="en-GB"/>
        </w:rPr>
        <w:t>the</w:t>
      </w:r>
      <w:proofErr w:type="gramEnd"/>
      <w:r w:rsidRPr="00E10598">
        <w:rPr>
          <w:lang w:val="en-GB"/>
        </w:rPr>
        <w:t xml:space="preserve"> reporter trapped me ». </w:t>
      </w:r>
      <w:proofErr w:type="gramStart"/>
      <w:r>
        <w:rPr>
          <w:lang w:val="en-GB"/>
        </w:rPr>
        <w:t xml:space="preserve">Jack Finney, </w:t>
      </w:r>
      <w:r w:rsidRPr="008378E6">
        <w:rPr>
          <w:lang w:val="en-US"/>
        </w:rPr>
        <w:t>«</w:t>
      </w:r>
      <w:r>
        <w:rPr>
          <w:lang w:val="en-US"/>
        </w:rPr>
        <w:t xml:space="preserve"> </w:t>
      </w:r>
      <w:r>
        <w:rPr>
          <w:rFonts w:cs="Times New Roman"/>
          <w:i/>
          <w:color w:val="000000"/>
          <w:lang w:val="en-US"/>
        </w:rPr>
        <w:t xml:space="preserve">The Body Snatchers (Second of three Parts) </w:t>
      </w:r>
      <w:r w:rsidRPr="00492CF8">
        <w:rPr>
          <w:lang w:val="en-GB"/>
        </w:rPr>
        <w:t xml:space="preserve">», </w:t>
      </w:r>
      <w:r>
        <w:rPr>
          <w:i/>
          <w:lang w:val="en-GB"/>
        </w:rPr>
        <w:t>op. cit.</w:t>
      </w:r>
      <w:r>
        <w:rPr>
          <w:lang w:val="en-GB"/>
        </w:rPr>
        <w:t>, p. 122.</w:t>
      </w:r>
      <w:proofErr w:type="gramEnd"/>
    </w:p>
  </w:footnote>
  <w:footnote w:id="54">
    <w:p w14:paraId="6F855B90" w14:textId="69B995F1" w:rsidR="00CD1084" w:rsidRPr="00EA50A4" w:rsidRDefault="00CD1084">
      <w:pPr>
        <w:pStyle w:val="FootnoteText"/>
      </w:pPr>
      <w:r>
        <w:rPr>
          <w:rStyle w:val="FootnoteReference"/>
        </w:rPr>
        <w:footnoteRef/>
      </w:r>
      <w:r>
        <w:t xml:space="preserve"> Un commentaire sur le rôle des médias totalement absent de la version de Siegel, mais qui sera réarticulée dans les versions de Kaufman et </w:t>
      </w:r>
      <w:proofErr w:type="spellStart"/>
      <w:r w:rsidRPr="00327ABA">
        <w:t>Hirschbiegel</w:t>
      </w:r>
      <w:proofErr w:type="spellEnd"/>
      <w:r>
        <w:t>.</w:t>
      </w:r>
    </w:p>
  </w:footnote>
  <w:footnote w:id="55">
    <w:p w14:paraId="1FD1A08B" w14:textId="7684463A" w:rsidR="00CD1084" w:rsidRPr="00281E86" w:rsidRDefault="00CD1084">
      <w:pPr>
        <w:pStyle w:val="FootnoteText"/>
        <w:rPr>
          <w:lang w:val="fr-CH"/>
        </w:rPr>
      </w:pPr>
      <w:r>
        <w:rPr>
          <w:rStyle w:val="FootnoteReference"/>
        </w:rPr>
        <w:footnoteRef/>
      </w:r>
      <w:r>
        <w:t xml:space="preserve"> </w:t>
      </w:r>
      <w:r>
        <w:rPr>
          <w:lang w:val="fr-CH"/>
        </w:rPr>
        <w:t>Des termes du champ lexical de l’enquête sont utilisés dans le passage, et c’est à travers une observation/déduction détaillée par une description que Miles tire ses conclusions.</w:t>
      </w:r>
    </w:p>
  </w:footnote>
  <w:footnote w:id="56">
    <w:p w14:paraId="44FAB041" w14:textId="58090EA5" w:rsidR="00CD1084" w:rsidRPr="000E641A" w:rsidRDefault="00CD1084">
      <w:pPr>
        <w:pStyle w:val="FootnoteText"/>
        <w:rPr>
          <w:lang w:val="fr-CH"/>
        </w:rPr>
      </w:pPr>
      <w:r>
        <w:rPr>
          <w:rStyle w:val="FootnoteReference"/>
        </w:rPr>
        <w:footnoteRef/>
      </w:r>
      <w:r>
        <w:t xml:space="preserve"> </w:t>
      </w:r>
      <w:r>
        <w:rPr>
          <w:lang w:val="fr-CH"/>
        </w:rPr>
        <w:t>En se basant grandement sur la théorie darwinienne de l’évolution, décrivant les pods comme « une forme de vie complètement évoluée, sa forme ultime » ; « </w:t>
      </w:r>
      <w:r w:rsidRPr="00411989">
        <w:rPr>
          <w:lang w:val="fr-CH"/>
        </w:rPr>
        <w:t>completely evolved life, its ultimate form</w:t>
      </w:r>
      <w:r w:rsidRPr="000E641A">
        <w:rPr>
          <w:lang w:val="fr-CH"/>
        </w:rPr>
        <w:t xml:space="preserve">. </w:t>
      </w:r>
      <w:r>
        <w:rPr>
          <w:lang w:val="fr-CH"/>
        </w:rPr>
        <w:t>».</w:t>
      </w:r>
      <w:r w:rsidRPr="000E641A">
        <w:rPr>
          <w:lang w:val="fr-CH"/>
        </w:rPr>
        <w:t xml:space="preserve"> </w:t>
      </w:r>
      <w:proofErr w:type="gramStart"/>
      <w:r>
        <w:rPr>
          <w:lang w:val="en-GB"/>
        </w:rPr>
        <w:t xml:space="preserve">Jack Finney, </w:t>
      </w:r>
      <w:r w:rsidRPr="008378E6">
        <w:rPr>
          <w:lang w:val="en-US"/>
        </w:rPr>
        <w:t>«</w:t>
      </w:r>
      <w:r>
        <w:rPr>
          <w:lang w:val="en-US"/>
        </w:rPr>
        <w:t xml:space="preserve"> </w:t>
      </w:r>
      <w:r>
        <w:rPr>
          <w:rFonts w:cs="Times New Roman"/>
          <w:i/>
          <w:color w:val="000000"/>
          <w:lang w:val="en-US"/>
        </w:rPr>
        <w:t xml:space="preserve">The Body Snatchers (Second of three Parts) </w:t>
      </w:r>
      <w:r w:rsidRPr="00492CF8">
        <w:rPr>
          <w:lang w:val="en-GB"/>
        </w:rPr>
        <w:t xml:space="preserve">», </w:t>
      </w:r>
      <w:r>
        <w:rPr>
          <w:i/>
          <w:lang w:val="en-GB"/>
        </w:rPr>
        <w:t>op. cit.</w:t>
      </w:r>
      <w:r>
        <w:rPr>
          <w:lang w:val="en-GB"/>
        </w:rPr>
        <w:t>, p. 124.</w:t>
      </w:r>
      <w:proofErr w:type="gramEnd"/>
    </w:p>
  </w:footnote>
  <w:footnote w:id="57">
    <w:p w14:paraId="70850C0E" w14:textId="477F35F2" w:rsidR="00CD1084" w:rsidRPr="007D0637" w:rsidRDefault="00CD1084">
      <w:pPr>
        <w:pStyle w:val="FootnoteText"/>
        <w:rPr>
          <w:lang w:val="fr-CH"/>
        </w:rPr>
      </w:pPr>
      <w:r>
        <w:rPr>
          <w:rStyle w:val="FootnoteReference"/>
        </w:rPr>
        <w:footnoteRef/>
      </w:r>
      <w:r>
        <w:t xml:space="preserve"> Personnage également présent dans le feuilleton sous le nom de « Dr. </w:t>
      </w:r>
      <w:proofErr w:type="spellStart"/>
      <w:r>
        <w:t>Mannie</w:t>
      </w:r>
      <w:proofErr w:type="spellEnd"/>
      <w:r>
        <w:t xml:space="preserve"> Kaufman ».</w:t>
      </w:r>
    </w:p>
  </w:footnote>
  <w:footnote w:id="58">
    <w:p w14:paraId="5252A1E3" w14:textId="4EA89B30" w:rsidR="00CD1084" w:rsidRPr="00425F00" w:rsidRDefault="00CD1084">
      <w:pPr>
        <w:pStyle w:val="FootnoteText"/>
        <w:rPr>
          <w:lang w:val="fr-CH"/>
        </w:rPr>
      </w:pPr>
      <w:r>
        <w:rPr>
          <w:rStyle w:val="FootnoteReference"/>
        </w:rPr>
        <w:footnoteRef/>
      </w:r>
      <w:r>
        <w:t xml:space="preserve"> </w:t>
      </w:r>
      <w:r>
        <w:rPr>
          <w:lang w:val="fr-CH"/>
        </w:rPr>
        <w:t xml:space="preserve">Avant sa </w:t>
      </w:r>
      <w:r w:rsidRPr="00425F00">
        <w:rPr>
          <w:i/>
          <w:lang w:val="fr-CH"/>
        </w:rPr>
        <w:t>transformation</w:t>
      </w:r>
      <w:r>
        <w:rPr>
          <w:lang w:val="fr-CH"/>
        </w:rPr>
        <w:t>.</w:t>
      </w:r>
    </w:p>
  </w:footnote>
  <w:footnote w:id="59">
    <w:p w14:paraId="5296EF59" w14:textId="18426712" w:rsidR="00CD1084" w:rsidRPr="006C23DA" w:rsidRDefault="00CD1084">
      <w:pPr>
        <w:pStyle w:val="FootnoteText"/>
        <w:rPr>
          <w:lang w:val="fr-CH"/>
        </w:rPr>
      </w:pPr>
      <w:r>
        <w:rPr>
          <w:rStyle w:val="FootnoteReference"/>
        </w:rPr>
        <w:footnoteRef/>
      </w:r>
      <w:r>
        <w:t xml:space="preserve"> </w:t>
      </w:r>
      <w:r>
        <w:rPr>
          <w:lang w:val="fr-CH"/>
        </w:rPr>
        <w:t>Ou plutôt le manque d’émotions.</w:t>
      </w:r>
    </w:p>
  </w:footnote>
  <w:footnote w:id="60">
    <w:p w14:paraId="19484D2E" w14:textId="3BA33236" w:rsidR="00CD1084" w:rsidRPr="0040795E" w:rsidRDefault="00CD1084">
      <w:pPr>
        <w:pStyle w:val="FootnoteText"/>
        <w:rPr>
          <w:lang w:val="fr-CH"/>
        </w:rPr>
      </w:pPr>
      <w:r>
        <w:rPr>
          <w:rStyle w:val="FootnoteReference"/>
        </w:rPr>
        <w:footnoteRef/>
      </w:r>
      <w:r>
        <w:t xml:space="preserve"> </w:t>
      </w:r>
      <w:r>
        <w:rPr>
          <w:lang w:val="fr-CH"/>
        </w:rPr>
        <w:t>Citée en intégralité dans le premier chapitre du travail.</w:t>
      </w:r>
    </w:p>
  </w:footnote>
  <w:footnote w:id="61">
    <w:p w14:paraId="2B31D661" w14:textId="4EFFE0CB" w:rsidR="00CD1084" w:rsidRPr="00B46DBA" w:rsidRDefault="00CD1084">
      <w:pPr>
        <w:pStyle w:val="FootnoteText"/>
        <w:rPr>
          <w:lang w:val="fr-CH"/>
        </w:rPr>
      </w:pPr>
      <w:r>
        <w:rPr>
          <w:rStyle w:val="FootnoteReference"/>
        </w:rPr>
        <w:footnoteRef/>
      </w:r>
      <w:r>
        <w:t xml:space="preserve"> </w:t>
      </w:r>
      <w:r>
        <w:rPr>
          <w:lang w:val="fr-CH"/>
        </w:rPr>
        <w:t>Bien que le personnage reste cloîtré dans les représentations genrées de l’époque, sa participation se limitant à poser une question ou appeler à l’aide. La prochaine remarque rendra la remarque d’autant plus évidente.</w:t>
      </w:r>
    </w:p>
  </w:footnote>
  <w:footnote w:id="62">
    <w:p w14:paraId="28462215" w14:textId="371398D0" w:rsidR="00CD1084" w:rsidRPr="004035C7" w:rsidRDefault="00CD1084">
      <w:pPr>
        <w:pStyle w:val="FootnoteText"/>
        <w:rPr>
          <w:lang w:val="fr-CH"/>
        </w:rPr>
      </w:pPr>
      <w:r>
        <w:rPr>
          <w:rStyle w:val="FootnoteReference"/>
        </w:rPr>
        <w:footnoteRef/>
      </w:r>
      <w:r w:rsidRPr="004035C7">
        <w:rPr>
          <w:lang w:val="en-GB"/>
        </w:rPr>
        <w:t xml:space="preserve"> « I want to love and be loved. I want your children. I don’t want a world without love or grief or beauty. I’d rather die. »</w:t>
      </w:r>
      <w:r>
        <w:rPr>
          <w:lang w:val="en-GB"/>
        </w:rPr>
        <w:t xml:space="preserve">. </w:t>
      </w:r>
      <w:r w:rsidRPr="002835A0">
        <w:rPr>
          <w:lang w:val="en-GB"/>
        </w:rPr>
        <w:t xml:space="preserve">Al </w:t>
      </w:r>
      <w:proofErr w:type="spellStart"/>
      <w:r w:rsidRPr="002835A0">
        <w:rPr>
          <w:lang w:val="en-GB"/>
        </w:rPr>
        <w:t>LaValley</w:t>
      </w:r>
      <w:proofErr w:type="spellEnd"/>
      <w:r w:rsidRPr="002835A0">
        <w:rPr>
          <w:lang w:val="en-GB"/>
        </w:rPr>
        <w:t xml:space="preserve"> (</w:t>
      </w:r>
      <w:proofErr w:type="spellStart"/>
      <w:r w:rsidRPr="002835A0">
        <w:rPr>
          <w:lang w:val="en-GB"/>
        </w:rPr>
        <w:t>éd</w:t>
      </w:r>
      <w:proofErr w:type="spellEnd"/>
      <w:r w:rsidRPr="002835A0">
        <w:rPr>
          <w:lang w:val="en-GB"/>
        </w:rPr>
        <w:t xml:space="preserve">.), </w:t>
      </w:r>
      <w:r w:rsidRPr="002835A0">
        <w:rPr>
          <w:i/>
          <w:lang w:val="en-GB"/>
        </w:rPr>
        <w:t>op. cit.</w:t>
      </w:r>
      <w:r w:rsidRPr="002835A0">
        <w:rPr>
          <w:lang w:val="en-GB"/>
        </w:rPr>
        <w:t>,</w:t>
      </w:r>
      <w:r>
        <w:rPr>
          <w:lang w:val="en-GB"/>
        </w:rPr>
        <w:t xml:space="preserve"> p. 89.</w:t>
      </w:r>
    </w:p>
  </w:footnote>
  <w:footnote w:id="63">
    <w:p w14:paraId="3BAB1F02" w14:textId="53F568B4" w:rsidR="00CD1084" w:rsidRPr="00632CE0" w:rsidRDefault="00CD1084">
      <w:pPr>
        <w:pStyle w:val="FootnoteText"/>
        <w:rPr>
          <w:lang w:val="en-GB"/>
        </w:rPr>
      </w:pPr>
      <w:r>
        <w:rPr>
          <w:rStyle w:val="FootnoteReference"/>
        </w:rPr>
        <w:footnoteRef/>
      </w:r>
      <w:r w:rsidRPr="00632CE0">
        <w:rPr>
          <w:lang w:val="en-GB"/>
        </w:rPr>
        <w:t xml:space="preserve"> « We had both married, neither had been able to make it work »</w:t>
      </w:r>
      <w:r>
        <w:rPr>
          <w:lang w:val="en-GB"/>
        </w:rPr>
        <w:t xml:space="preserve">. </w:t>
      </w:r>
      <w:proofErr w:type="gramStart"/>
      <w:r>
        <w:rPr>
          <w:lang w:val="en-GB"/>
        </w:rPr>
        <w:t xml:space="preserve">Jack Finney, </w:t>
      </w:r>
      <w:r w:rsidRPr="00632CE0">
        <w:rPr>
          <w:lang w:val="en-US"/>
        </w:rPr>
        <w:t xml:space="preserve">« </w:t>
      </w:r>
      <w:r w:rsidRPr="00632CE0">
        <w:rPr>
          <w:i/>
          <w:lang w:val="en-US"/>
        </w:rPr>
        <w:t xml:space="preserve">The Body Snatchers (First of Three Parts) </w:t>
      </w:r>
      <w:r w:rsidRPr="00632CE0">
        <w:rPr>
          <w:lang w:val="en-GB"/>
        </w:rPr>
        <w:t xml:space="preserve">», </w:t>
      </w:r>
      <w:r w:rsidRPr="00632CE0">
        <w:rPr>
          <w:i/>
          <w:lang w:val="en-GB"/>
        </w:rPr>
        <w:t>Collider’s</w:t>
      </w:r>
      <w:r w:rsidRPr="00632CE0">
        <w:rPr>
          <w:lang w:val="en-GB"/>
        </w:rPr>
        <w:t xml:space="preserve">, 26 </w:t>
      </w:r>
      <w:proofErr w:type="spellStart"/>
      <w:r w:rsidRPr="00632CE0">
        <w:rPr>
          <w:lang w:val="en-GB"/>
        </w:rPr>
        <w:t>novembre</w:t>
      </w:r>
      <w:proofErr w:type="spellEnd"/>
      <w:r w:rsidRPr="00632CE0">
        <w:rPr>
          <w:lang w:val="en-GB"/>
        </w:rPr>
        <w:t xml:space="preserve"> 1954</w:t>
      </w:r>
      <w:r>
        <w:rPr>
          <w:lang w:val="en-GB"/>
        </w:rPr>
        <w:t>, p. 26.</w:t>
      </w:r>
      <w:proofErr w:type="gramEnd"/>
    </w:p>
  </w:footnote>
  <w:footnote w:id="64">
    <w:p w14:paraId="4F7B2137" w14:textId="3EB086CB" w:rsidR="00CD1084" w:rsidRPr="00161509" w:rsidRDefault="00CD1084">
      <w:pPr>
        <w:pStyle w:val="FootnoteText"/>
        <w:rPr>
          <w:lang w:val="fr-CH"/>
        </w:rPr>
      </w:pPr>
      <w:r>
        <w:rPr>
          <w:rStyle w:val="FootnoteReference"/>
        </w:rPr>
        <w:footnoteRef/>
      </w:r>
      <w:r>
        <w:t xml:space="preserve"> </w:t>
      </w:r>
      <w:r w:rsidRPr="00411989">
        <w:rPr>
          <w:lang w:val="fr-CH"/>
        </w:rPr>
        <w:t xml:space="preserve">Al LaValley (éd.), </w:t>
      </w:r>
      <w:r w:rsidRPr="00411989">
        <w:rPr>
          <w:i/>
          <w:lang w:val="fr-CH"/>
        </w:rPr>
        <w:t>op. cit.</w:t>
      </w:r>
      <w:r w:rsidRPr="00411989">
        <w:rPr>
          <w:lang w:val="fr-CH"/>
        </w:rPr>
        <w:t>, pp. 38-39.</w:t>
      </w:r>
    </w:p>
  </w:footnote>
  <w:footnote w:id="65">
    <w:p w14:paraId="0B757FEE" w14:textId="23FF683D" w:rsidR="00CD1084" w:rsidRPr="00D24C04" w:rsidRDefault="00CD1084">
      <w:pPr>
        <w:pStyle w:val="FootnoteText"/>
        <w:rPr>
          <w:lang w:val="fr-CH"/>
        </w:rPr>
      </w:pPr>
      <w:r>
        <w:rPr>
          <w:rStyle w:val="FootnoteReference"/>
        </w:rPr>
        <w:footnoteRef/>
      </w:r>
      <w:r>
        <w:t xml:space="preserve"> </w:t>
      </w:r>
      <w:r>
        <w:rPr>
          <w:lang w:val="fr-CH"/>
        </w:rPr>
        <w:t xml:space="preserve">Voir « Divorce in Reno », TVTropes, </w:t>
      </w:r>
      <w:r>
        <w:fldChar w:fldCharType="begin"/>
      </w:r>
      <w:r>
        <w:instrText xml:space="preserve"> HYPERLINK "http://tvtropes.org/pmwiki/pmwiki.php/Main/DivorceInReno" </w:instrText>
      </w:r>
      <w:r>
        <w:fldChar w:fldCharType="separate"/>
      </w:r>
      <w:r w:rsidRPr="006939A8">
        <w:rPr>
          <w:rStyle w:val="Hyperlink"/>
          <w:lang w:val="fr-CH"/>
        </w:rPr>
        <w:t>http://tvtropes.org/pmwiki/pmwiki.php/Main/DivorceInReno</w:t>
      </w:r>
      <w:r>
        <w:rPr>
          <w:rStyle w:val="Hyperlink"/>
          <w:lang w:val="fr-CH"/>
        </w:rPr>
        <w:fldChar w:fldCharType="end"/>
      </w:r>
      <w:r>
        <w:rPr>
          <w:lang w:val="fr-CH"/>
        </w:rPr>
        <w:t>, consulté le 10.12.2016.</w:t>
      </w:r>
    </w:p>
  </w:footnote>
  <w:footnote w:id="66">
    <w:p w14:paraId="08190DE6" w14:textId="556FD068" w:rsidR="00CD1084" w:rsidRPr="0048561F" w:rsidRDefault="00CD1084">
      <w:pPr>
        <w:pStyle w:val="FootnoteText"/>
        <w:rPr>
          <w:lang w:val="fr-CH"/>
        </w:rPr>
      </w:pPr>
      <w:r>
        <w:rPr>
          <w:rStyle w:val="FootnoteReference"/>
        </w:rPr>
        <w:footnoteRef/>
      </w:r>
      <w:r>
        <w:t xml:space="preserve"> La rencontre dans la première partie, une scène de séduction qui se solde par un baiser dans la deuxième, et une embrassée dans la fin de la troisième.</w:t>
      </w:r>
    </w:p>
  </w:footnote>
  <w:footnote w:id="67">
    <w:p w14:paraId="1B369B78" w14:textId="0634152F" w:rsidR="00CD1084" w:rsidRPr="00B579A2" w:rsidRDefault="00CD1084">
      <w:pPr>
        <w:pStyle w:val="FootnoteText"/>
        <w:rPr>
          <w:lang w:val="en-GB"/>
        </w:rPr>
      </w:pPr>
      <w:r>
        <w:rPr>
          <w:rStyle w:val="FootnoteReference"/>
        </w:rPr>
        <w:footnoteRef/>
      </w:r>
      <w:r w:rsidRPr="00B579A2">
        <w:rPr>
          <w:lang w:val="en-GB"/>
        </w:rPr>
        <w:t xml:space="preserve"> « </w:t>
      </w:r>
      <w:proofErr w:type="spellStart"/>
      <w:proofErr w:type="gramStart"/>
      <w:r w:rsidRPr="00B579A2">
        <w:rPr>
          <w:lang w:val="en-GB"/>
        </w:rPr>
        <w:t>postcoital</w:t>
      </w:r>
      <w:proofErr w:type="spellEnd"/>
      <w:proofErr w:type="gramEnd"/>
      <w:r w:rsidRPr="00B579A2">
        <w:rPr>
          <w:lang w:val="en-GB"/>
        </w:rPr>
        <w:t xml:space="preserve"> commemoration </w:t>
      </w:r>
      <w:r>
        <w:rPr>
          <w:lang w:val="en-GB"/>
        </w:rPr>
        <w:t xml:space="preserve">with a macabre twist </w:t>
      </w:r>
      <w:r w:rsidRPr="00B579A2">
        <w:rPr>
          <w:lang w:val="en-GB"/>
        </w:rPr>
        <w:t>»</w:t>
      </w:r>
      <w:r>
        <w:rPr>
          <w:lang w:val="en-GB"/>
        </w:rPr>
        <w:t xml:space="preserve">. </w:t>
      </w:r>
      <w:r w:rsidRPr="008378E6">
        <w:rPr>
          <w:lang w:val="en-US"/>
        </w:rPr>
        <w:t>Katrina</w:t>
      </w:r>
      <w:r>
        <w:rPr>
          <w:lang w:val="en-US"/>
        </w:rPr>
        <w:t xml:space="preserve"> Mann</w:t>
      </w:r>
      <w:r w:rsidRPr="008378E6">
        <w:rPr>
          <w:lang w:val="en-US"/>
        </w:rPr>
        <w:t xml:space="preserve">, « ‹ You're Next! ›: Postwar Hegemony Besieged in Invasion of the Body Snatchers », </w:t>
      </w:r>
      <w:r w:rsidRPr="008378E6">
        <w:rPr>
          <w:i/>
          <w:lang w:val="en-US"/>
        </w:rPr>
        <w:t>Cinema Journal</w:t>
      </w:r>
      <w:r w:rsidRPr="008378E6">
        <w:rPr>
          <w:lang w:val="en-US"/>
        </w:rPr>
        <w:t>, Vol. 44,</w:t>
      </w:r>
      <w:r>
        <w:rPr>
          <w:lang w:val="en-US"/>
        </w:rPr>
        <w:t xml:space="preserve"> No. 1, </w:t>
      </w:r>
      <w:proofErr w:type="spellStart"/>
      <w:r>
        <w:rPr>
          <w:lang w:val="en-US"/>
        </w:rPr>
        <w:t>automne</w:t>
      </w:r>
      <w:proofErr w:type="spellEnd"/>
      <w:r>
        <w:rPr>
          <w:lang w:val="en-US"/>
        </w:rPr>
        <w:t xml:space="preserve"> 2004, p. 61.</w:t>
      </w:r>
    </w:p>
  </w:footnote>
  <w:footnote w:id="68">
    <w:p w14:paraId="655BB1E5" w14:textId="08646119" w:rsidR="00CD1084" w:rsidRPr="00E47B37" w:rsidRDefault="00CD1084">
      <w:pPr>
        <w:pStyle w:val="FootnoteText"/>
        <w:rPr>
          <w:lang w:val="en-GB"/>
        </w:rPr>
      </w:pPr>
      <w:r>
        <w:rPr>
          <w:rStyle w:val="FootnoteReference"/>
        </w:rPr>
        <w:footnoteRef/>
      </w:r>
      <w:r w:rsidRPr="00E47B37">
        <w:rPr>
          <w:lang w:val="en-GB"/>
        </w:rPr>
        <w:t xml:space="preserve"> </w:t>
      </w:r>
      <w:proofErr w:type="gramStart"/>
      <w:r w:rsidRPr="008378E6">
        <w:rPr>
          <w:lang w:val="en-US"/>
        </w:rPr>
        <w:t>Katrina</w:t>
      </w:r>
      <w:r>
        <w:rPr>
          <w:lang w:val="en-US"/>
        </w:rPr>
        <w:t xml:space="preserve"> Mann</w:t>
      </w:r>
      <w:r w:rsidRPr="008378E6">
        <w:rPr>
          <w:lang w:val="en-US"/>
        </w:rPr>
        <w:t xml:space="preserve">, </w:t>
      </w:r>
      <w:r>
        <w:rPr>
          <w:i/>
          <w:lang w:val="en-US"/>
        </w:rPr>
        <w:t>ibid.</w:t>
      </w:r>
      <w:proofErr w:type="gramEnd"/>
    </w:p>
  </w:footnote>
  <w:footnote w:id="69">
    <w:p w14:paraId="27F54CC9" w14:textId="3EF8B954" w:rsidR="00CD1084" w:rsidRPr="00531173" w:rsidRDefault="00CD1084">
      <w:pPr>
        <w:pStyle w:val="FootnoteText"/>
        <w:rPr>
          <w:lang w:val="en-US"/>
        </w:rPr>
      </w:pPr>
      <w:r>
        <w:rPr>
          <w:rStyle w:val="FootnoteReference"/>
        </w:rPr>
        <w:footnoteRef/>
      </w:r>
      <w:r w:rsidRPr="00531173">
        <w:rPr>
          <w:lang w:val="en-GB"/>
        </w:rPr>
        <w:t xml:space="preserve"> </w:t>
      </w:r>
      <w:r w:rsidRPr="00531173">
        <w:rPr>
          <w:lang w:val="en-US"/>
        </w:rPr>
        <w:t>Nancy</w:t>
      </w:r>
      <w:r>
        <w:rPr>
          <w:lang w:val="en-US"/>
        </w:rPr>
        <w:t xml:space="preserve"> Steffen-</w:t>
      </w:r>
      <w:proofErr w:type="spellStart"/>
      <w:r>
        <w:rPr>
          <w:lang w:val="en-US"/>
        </w:rPr>
        <w:t>Fluhr</w:t>
      </w:r>
      <w:proofErr w:type="spellEnd"/>
      <w:r w:rsidRPr="00531173">
        <w:rPr>
          <w:lang w:val="en-US"/>
        </w:rPr>
        <w:t xml:space="preserve">, « Women and the Inner Game of Don Siegel's </w:t>
      </w:r>
      <w:r w:rsidRPr="00531173">
        <w:rPr>
          <w:i/>
          <w:lang w:val="en-US"/>
        </w:rPr>
        <w:t xml:space="preserve">Invasion of the Body Snatchers </w:t>
      </w:r>
      <w:r w:rsidRPr="00531173">
        <w:rPr>
          <w:lang w:val="en-US"/>
        </w:rPr>
        <w:t xml:space="preserve">», </w:t>
      </w:r>
      <w:r w:rsidRPr="00531173">
        <w:rPr>
          <w:i/>
          <w:lang w:val="en-US"/>
        </w:rPr>
        <w:t>Science Fiction Studies</w:t>
      </w:r>
      <w:r w:rsidRPr="00531173">
        <w:rPr>
          <w:lang w:val="en-US"/>
        </w:rPr>
        <w:t xml:space="preserve">, Vol. 11, No. 2, </w:t>
      </w:r>
      <w:proofErr w:type="spellStart"/>
      <w:r w:rsidRPr="00531173">
        <w:rPr>
          <w:lang w:val="en-US"/>
        </w:rPr>
        <w:t>juillet</w:t>
      </w:r>
      <w:proofErr w:type="spellEnd"/>
      <w:r w:rsidRPr="00531173">
        <w:rPr>
          <w:lang w:val="en-US"/>
        </w:rPr>
        <w:t xml:space="preserve"> 1984, pp. 139-153.</w:t>
      </w:r>
    </w:p>
  </w:footnote>
  <w:footnote w:id="70">
    <w:p w14:paraId="3C07CBCD" w14:textId="4A600477" w:rsidR="00CD1084" w:rsidRPr="00A65BB6" w:rsidRDefault="00CD1084">
      <w:pPr>
        <w:pStyle w:val="FootnoteText"/>
        <w:rPr>
          <w:lang w:val="en-GB"/>
        </w:rPr>
      </w:pPr>
      <w:r>
        <w:rPr>
          <w:rStyle w:val="FootnoteReference"/>
        </w:rPr>
        <w:footnoteRef/>
      </w:r>
      <w:r w:rsidRPr="00A65BB6">
        <w:rPr>
          <w:lang w:val="en-GB"/>
        </w:rPr>
        <w:t xml:space="preserve"> Mich</w:t>
      </w:r>
      <w:r>
        <w:rPr>
          <w:lang w:val="en-GB"/>
        </w:rPr>
        <w:t>a</w:t>
      </w:r>
      <w:r w:rsidRPr="00A65BB6">
        <w:rPr>
          <w:lang w:val="en-GB"/>
        </w:rPr>
        <w:t xml:space="preserve">el </w:t>
      </w:r>
      <w:proofErr w:type="spellStart"/>
      <w:r w:rsidRPr="00A65BB6">
        <w:rPr>
          <w:lang w:val="en-GB"/>
        </w:rPr>
        <w:t>Rogin</w:t>
      </w:r>
      <w:proofErr w:type="spellEnd"/>
      <w:r w:rsidRPr="00A65BB6">
        <w:rPr>
          <w:lang w:val="en-GB"/>
        </w:rPr>
        <w:t>, « </w:t>
      </w:r>
      <w:r w:rsidRPr="00A65BB6">
        <w:rPr>
          <w:i/>
          <w:lang w:val="en-GB"/>
        </w:rPr>
        <w:t xml:space="preserve">Kiss me </w:t>
      </w:r>
      <w:proofErr w:type="gramStart"/>
      <w:r w:rsidRPr="00A65BB6">
        <w:rPr>
          <w:i/>
          <w:lang w:val="en-GB"/>
        </w:rPr>
        <w:t>Deadly </w:t>
      </w:r>
      <w:r w:rsidRPr="00A65BB6">
        <w:rPr>
          <w:lang w:val="en-GB"/>
        </w:rPr>
        <w:t>:</w:t>
      </w:r>
      <w:proofErr w:type="gramEnd"/>
      <w:r w:rsidRPr="00A65BB6">
        <w:rPr>
          <w:lang w:val="en-GB"/>
        </w:rPr>
        <w:t xml:space="preserve"> Communism, Motherhood and Cold War Movies » </w:t>
      </w:r>
      <w:r>
        <w:rPr>
          <w:i/>
          <w:lang w:val="en-GB"/>
        </w:rPr>
        <w:t>in</w:t>
      </w:r>
      <w:r>
        <w:rPr>
          <w:lang w:val="en-GB"/>
        </w:rPr>
        <w:t xml:space="preserve"> Michael </w:t>
      </w:r>
      <w:proofErr w:type="spellStart"/>
      <w:r>
        <w:rPr>
          <w:lang w:val="en-GB"/>
        </w:rPr>
        <w:t>Rogin</w:t>
      </w:r>
      <w:proofErr w:type="spellEnd"/>
      <w:r>
        <w:rPr>
          <w:lang w:val="en-GB"/>
        </w:rPr>
        <w:t xml:space="preserve">, </w:t>
      </w:r>
      <w:r w:rsidRPr="008378E6">
        <w:rPr>
          <w:i/>
          <w:lang w:val="en-US"/>
        </w:rPr>
        <w:t>Ronald Reagan: The Movie,</w:t>
      </w:r>
      <w:r w:rsidRPr="008378E6">
        <w:rPr>
          <w:lang w:val="en-US"/>
        </w:rPr>
        <w:t xml:space="preserve"> </w:t>
      </w:r>
      <w:r w:rsidRPr="008378E6">
        <w:rPr>
          <w:i/>
          <w:lang w:val="en-US"/>
        </w:rPr>
        <w:t>and Other Episodes in Political Demonology</w:t>
      </w:r>
      <w:r w:rsidRPr="008378E6">
        <w:rPr>
          <w:lang w:val="en-US"/>
        </w:rPr>
        <w:t>, Berkeley/Los Angeles/London, University of California Press, 1988 [1987</w:t>
      </w:r>
      <w:r>
        <w:rPr>
          <w:lang w:val="en-US"/>
        </w:rPr>
        <w:t>], pp. 236-271.</w:t>
      </w:r>
    </w:p>
  </w:footnote>
  <w:footnote w:id="71">
    <w:p w14:paraId="7546C6C8" w14:textId="24867B06" w:rsidR="00CD1084" w:rsidRPr="004C0BE1" w:rsidRDefault="00CD1084">
      <w:pPr>
        <w:pStyle w:val="FootnoteText"/>
        <w:rPr>
          <w:lang w:val="en-GB"/>
        </w:rPr>
      </w:pPr>
      <w:r>
        <w:rPr>
          <w:rStyle w:val="FootnoteReference"/>
        </w:rPr>
        <w:footnoteRef/>
      </w:r>
      <w:r w:rsidRPr="004C0BE1">
        <w:rPr>
          <w:lang w:val="en-GB"/>
        </w:rPr>
        <w:t xml:space="preserve"> « </w:t>
      </w:r>
      <w:proofErr w:type="gramStart"/>
      <w:r w:rsidRPr="004C0BE1">
        <w:rPr>
          <w:lang w:val="en-GB"/>
        </w:rPr>
        <w:t>traditional</w:t>
      </w:r>
      <w:proofErr w:type="gramEnd"/>
      <w:r w:rsidRPr="004C0BE1">
        <w:rPr>
          <w:lang w:val="en-GB"/>
        </w:rPr>
        <w:t xml:space="preserve"> gender roles ». </w:t>
      </w:r>
      <w:r w:rsidRPr="00531173">
        <w:rPr>
          <w:lang w:val="en-US"/>
        </w:rPr>
        <w:t>Nancy</w:t>
      </w:r>
      <w:r>
        <w:rPr>
          <w:lang w:val="en-US"/>
        </w:rPr>
        <w:t xml:space="preserve"> Steffen-</w:t>
      </w:r>
      <w:proofErr w:type="spellStart"/>
      <w:r>
        <w:rPr>
          <w:lang w:val="en-US"/>
        </w:rPr>
        <w:t>Fluhr</w:t>
      </w:r>
      <w:proofErr w:type="spellEnd"/>
      <w:r w:rsidRPr="00531173">
        <w:rPr>
          <w:lang w:val="en-US"/>
        </w:rPr>
        <w:t xml:space="preserve">, </w:t>
      </w:r>
      <w:r>
        <w:rPr>
          <w:i/>
          <w:lang w:val="en-US"/>
        </w:rPr>
        <w:t>op. cit.</w:t>
      </w:r>
      <w:r w:rsidRPr="00531173">
        <w:rPr>
          <w:lang w:val="en-US"/>
        </w:rPr>
        <w:t xml:space="preserve">, p. </w:t>
      </w:r>
      <w:r>
        <w:rPr>
          <w:lang w:val="en-US"/>
        </w:rPr>
        <w:t>143</w:t>
      </w:r>
      <w:r w:rsidRPr="00531173">
        <w:rPr>
          <w:lang w:val="en-US"/>
        </w:rPr>
        <w:t>.</w:t>
      </w:r>
    </w:p>
  </w:footnote>
  <w:footnote w:id="72">
    <w:p w14:paraId="7477AE9A" w14:textId="52D5BF3C" w:rsidR="00CD1084" w:rsidRPr="00344BAC" w:rsidRDefault="00CD1084">
      <w:pPr>
        <w:pStyle w:val="FootnoteText"/>
        <w:rPr>
          <w:lang w:val="en-GB"/>
        </w:rPr>
      </w:pPr>
      <w:r>
        <w:rPr>
          <w:rStyle w:val="FootnoteReference"/>
        </w:rPr>
        <w:footnoteRef/>
      </w:r>
      <w:r w:rsidRPr="00344BAC">
        <w:rPr>
          <w:lang w:val="en-GB"/>
        </w:rPr>
        <w:t xml:space="preserve"> « </w:t>
      </w:r>
      <w:proofErr w:type="gramStart"/>
      <w:r w:rsidRPr="00344BAC">
        <w:rPr>
          <w:lang w:val="en-GB"/>
        </w:rPr>
        <w:t>the</w:t>
      </w:r>
      <w:proofErr w:type="gramEnd"/>
      <w:r w:rsidRPr="00344BAC">
        <w:rPr>
          <w:lang w:val="en-GB"/>
        </w:rPr>
        <w:t xml:space="preserve"> heartbeat of the film ». </w:t>
      </w:r>
      <w:r w:rsidRPr="00531173">
        <w:rPr>
          <w:lang w:val="en-US"/>
        </w:rPr>
        <w:t>Nancy</w:t>
      </w:r>
      <w:r>
        <w:rPr>
          <w:lang w:val="en-US"/>
        </w:rPr>
        <w:t xml:space="preserve"> Steffen-</w:t>
      </w:r>
      <w:proofErr w:type="spellStart"/>
      <w:r>
        <w:rPr>
          <w:lang w:val="en-US"/>
        </w:rPr>
        <w:t>Fluhr</w:t>
      </w:r>
      <w:proofErr w:type="spellEnd"/>
      <w:r w:rsidRPr="00531173">
        <w:rPr>
          <w:lang w:val="en-US"/>
        </w:rPr>
        <w:t xml:space="preserve">, </w:t>
      </w:r>
      <w:r>
        <w:rPr>
          <w:i/>
          <w:lang w:val="en-US"/>
        </w:rPr>
        <w:t>op. cit.</w:t>
      </w:r>
      <w:r w:rsidRPr="00531173">
        <w:rPr>
          <w:lang w:val="en-US"/>
        </w:rPr>
        <w:t xml:space="preserve">, p. </w:t>
      </w:r>
      <w:r>
        <w:rPr>
          <w:lang w:val="en-US"/>
        </w:rPr>
        <w:t>140</w:t>
      </w:r>
      <w:r w:rsidRPr="00531173">
        <w:rPr>
          <w:lang w:val="en-US"/>
        </w:rPr>
        <w:t>.</w:t>
      </w:r>
    </w:p>
  </w:footnote>
  <w:footnote w:id="73">
    <w:p w14:paraId="4726CBA2" w14:textId="2D7E1243" w:rsidR="00CD1084" w:rsidRPr="00323D4E" w:rsidRDefault="00CD1084">
      <w:pPr>
        <w:pStyle w:val="FootnoteText"/>
        <w:rPr>
          <w:lang w:val="fr-CH"/>
        </w:rPr>
      </w:pPr>
      <w:r>
        <w:rPr>
          <w:rStyle w:val="FootnoteReference"/>
        </w:rPr>
        <w:footnoteRef/>
      </w:r>
      <w:r>
        <w:t xml:space="preserve"> Celui-ci tenant à plusieurs reprises de dissuader </w:t>
      </w:r>
      <w:proofErr w:type="spellStart"/>
      <w:r>
        <w:t>Becky</w:t>
      </w:r>
      <w:proofErr w:type="spellEnd"/>
      <w:r>
        <w:t xml:space="preserve"> de le considérer comme partenaire, soulignant par exemple le fait que les docteurs ne sont pas de bons maris et recassant l’échec de son premier mariage.</w:t>
      </w:r>
    </w:p>
  </w:footnote>
  <w:footnote w:id="74">
    <w:p w14:paraId="2779855D" w14:textId="49D2D489" w:rsidR="00CD1084" w:rsidRPr="0045694F" w:rsidRDefault="00CD1084">
      <w:pPr>
        <w:pStyle w:val="FootnoteText"/>
        <w:rPr>
          <w:lang w:val="en-GB"/>
        </w:rPr>
      </w:pPr>
      <w:r>
        <w:rPr>
          <w:rStyle w:val="FootnoteReference"/>
        </w:rPr>
        <w:footnoteRef/>
      </w:r>
      <w:r w:rsidRPr="0045694F">
        <w:rPr>
          <w:lang w:val="en-GB"/>
        </w:rPr>
        <w:t xml:space="preserve"> « </w:t>
      </w:r>
      <w:proofErr w:type="gramStart"/>
      <w:r w:rsidRPr="0045694F">
        <w:rPr>
          <w:lang w:val="en-GB"/>
        </w:rPr>
        <w:t>we’re</w:t>
      </w:r>
      <w:proofErr w:type="gramEnd"/>
      <w:r w:rsidRPr="0045694F">
        <w:rPr>
          <w:lang w:val="en-GB"/>
        </w:rPr>
        <w:t xml:space="preserve"> together,</w:t>
      </w:r>
      <w:r>
        <w:rPr>
          <w:lang w:val="en-GB"/>
        </w:rPr>
        <w:t xml:space="preserve"> Becky and I, for better or</w:t>
      </w:r>
      <w:r w:rsidRPr="0045694F">
        <w:rPr>
          <w:lang w:val="en-GB"/>
        </w:rPr>
        <w:t xml:space="preserve"> worse ». Jack Finney</w:t>
      </w:r>
      <w:r>
        <w:rPr>
          <w:lang w:val="en-GB"/>
        </w:rPr>
        <w:t>,</w:t>
      </w:r>
      <w:r w:rsidRPr="0033473D">
        <w:rPr>
          <w:lang w:val="en-GB"/>
        </w:rPr>
        <w:t xml:space="preserve"> </w:t>
      </w:r>
      <w:r w:rsidRPr="0033473D">
        <w:rPr>
          <w:lang w:val="en-US"/>
        </w:rPr>
        <w:t xml:space="preserve">« </w:t>
      </w:r>
      <w:r w:rsidRPr="0033473D">
        <w:rPr>
          <w:i/>
          <w:lang w:val="en-US"/>
        </w:rPr>
        <w:t xml:space="preserve">The Body Snatchers (Conclusion) </w:t>
      </w:r>
      <w:r w:rsidRPr="0033473D">
        <w:rPr>
          <w:lang w:val="en-GB"/>
        </w:rPr>
        <w:t xml:space="preserve">», </w:t>
      </w:r>
      <w:r>
        <w:rPr>
          <w:i/>
          <w:lang w:val="en-GB"/>
        </w:rPr>
        <w:t>op. cit.</w:t>
      </w:r>
      <w:r>
        <w:rPr>
          <w:lang w:val="en-GB"/>
        </w:rPr>
        <w:t>, p. 73.</w:t>
      </w:r>
    </w:p>
  </w:footnote>
  <w:footnote w:id="75">
    <w:p w14:paraId="67FFC80C" w14:textId="4187B61C" w:rsidR="00CD1084" w:rsidRPr="00630AB0" w:rsidDel="00B275A4" w:rsidRDefault="00CD1084">
      <w:pPr>
        <w:pStyle w:val="FootnoteText"/>
        <w:rPr>
          <w:del w:id="279" w:author="Anas Sareen" w:date="2016-12-11T17:43:00Z"/>
          <w:lang w:val="fr-CH"/>
        </w:rPr>
      </w:pPr>
      <w:del w:id="280" w:author="Anas Sareen" w:date="2016-12-11T17:43:00Z">
        <w:r w:rsidDel="00B275A4">
          <w:rPr>
            <w:rStyle w:val="FootnoteReference"/>
          </w:rPr>
          <w:footnoteRef/>
        </w:r>
        <w:r w:rsidDel="00B275A4">
          <w:delText xml:space="preserve"> </w:delText>
        </w:r>
        <w:r w:rsidDel="00B275A4">
          <w:rPr>
            <w:lang w:val="fr-CH"/>
          </w:rPr>
          <w:delText>Intensification qui passe aussi par une mise-en-scène que la comparaison avec un texte écrit rend complexe.</w:delText>
        </w:r>
      </w:del>
    </w:p>
  </w:footnote>
  <w:footnote w:id="76">
    <w:p w14:paraId="744B1C0A" w14:textId="6D5A7ED3" w:rsidR="00CD1084" w:rsidRPr="00665545" w:rsidRDefault="00CD1084">
      <w:pPr>
        <w:pStyle w:val="FootnoteText"/>
        <w:rPr>
          <w:lang w:val="fr-CH"/>
        </w:rPr>
      </w:pPr>
      <w:r>
        <w:rPr>
          <w:rStyle w:val="FootnoteReference"/>
        </w:rPr>
        <w:footnoteRef/>
      </w:r>
      <w:r w:rsidRPr="00665545">
        <w:rPr>
          <w:lang w:val="fr-CH"/>
        </w:rPr>
        <w:t xml:space="preserve"> </w:t>
      </w:r>
      <w:ins w:id="302" w:author="Anas Sareen" w:date="2016-12-11T17:51:00Z">
        <w:r>
          <w:rPr>
            <w:lang w:val="fr-CH"/>
          </w:rPr>
          <w:t>La possibilité subsiste</w:t>
        </w:r>
        <w:r w:rsidRPr="00665545">
          <w:rPr>
            <w:lang w:val="fr-CH"/>
          </w:rPr>
          <w:t xml:space="preserve"> </w:t>
        </w:r>
        <w:r>
          <w:rPr>
            <w:lang w:val="fr-CH"/>
          </w:rPr>
          <w:t>car l</w:t>
        </w:r>
      </w:ins>
      <w:del w:id="303" w:author="Anas Sareen" w:date="2016-12-11T17:51:00Z">
        <w:r w:rsidRPr="00665545" w:rsidDel="00950680">
          <w:rPr>
            <w:lang w:val="fr-CH"/>
          </w:rPr>
          <w:delText>L</w:delText>
        </w:r>
      </w:del>
      <w:r w:rsidRPr="00665545">
        <w:rPr>
          <w:lang w:val="fr-CH"/>
        </w:rPr>
        <w:t xml:space="preserve">a première version du scenario ayant été terminée </w:t>
      </w:r>
      <w:r>
        <w:rPr>
          <w:lang w:val="fr-CH"/>
        </w:rPr>
        <w:t>le 10 février</w:t>
      </w:r>
      <w:del w:id="304" w:author="Anas Sareen" w:date="2016-12-11T17:51:00Z">
        <w:r w:rsidDel="00950680">
          <w:rPr>
            <w:lang w:val="fr-CH"/>
          </w:rPr>
          <w:delText>, la possibilité subsiste</w:delText>
        </w:r>
      </w:del>
      <w:r>
        <w:rPr>
          <w:lang w:val="fr-CH"/>
        </w:rPr>
        <w:t>.</w:t>
      </w:r>
    </w:p>
  </w:footnote>
  <w:footnote w:id="77">
    <w:p w14:paraId="1966C4EB" w14:textId="7CD536DD" w:rsidR="00CD1084" w:rsidRPr="004D441C" w:rsidRDefault="00CD1084">
      <w:pPr>
        <w:pStyle w:val="FootnoteText"/>
        <w:rPr>
          <w:lang w:val="en-GB"/>
        </w:rPr>
      </w:pPr>
      <w:r>
        <w:rPr>
          <w:rStyle w:val="FootnoteReference"/>
        </w:rPr>
        <w:footnoteRef/>
      </w:r>
      <w:r w:rsidRPr="004D441C">
        <w:rPr>
          <w:lang w:val="en-GB"/>
        </w:rPr>
        <w:t xml:space="preserve"> « </w:t>
      </w:r>
      <w:r>
        <w:rPr>
          <w:lang w:val="en-GB"/>
        </w:rPr>
        <w:t xml:space="preserve">All three met Jack Finney in Mill Valley in Northern California in </w:t>
      </w:r>
      <w:r w:rsidRPr="004D441C">
        <w:rPr>
          <w:lang w:val="en-GB"/>
        </w:rPr>
        <w:t xml:space="preserve">the first week of </w:t>
      </w:r>
      <w:r>
        <w:rPr>
          <w:lang w:val="en-GB"/>
        </w:rPr>
        <w:t>J</w:t>
      </w:r>
      <w:r w:rsidRPr="004D441C">
        <w:rPr>
          <w:lang w:val="en-GB"/>
        </w:rPr>
        <w:t>anuary 1955</w:t>
      </w:r>
      <w:r>
        <w:rPr>
          <w:lang w:val="en-GB"/>
        </w:rPr>
        <w:t xml:space="preserve"> to discuss the film.</w:t>
      </w:r>
      <w:r w:rsidRPr="004D441C">
        <w:rPr>
          <w:lang w:val="en-GB"/>
        </w:rPr>
        <w:t xml:space="preserve"> ». </w:t>
      </w:r>
      <w:r w:rsidRPr="002835A0">
        <w:rPr>
          <w:lang w:val="en-GB"/>
        </w:rPr>
        <w:t xml:space="preserve">Al </w:t>
      </w:r>
      <w:proofErr w:type="spellStart"/>
      <w:r w:rsidRPr="002835A0">
        <w:rPr>
          <w:lang w:val="en-GB"/>
        </w:rPr>
        <w:t>LaValley</w:t>
      </w:r>
      <w:proofErr w:type="spellEnd"/>
      <w:r w:rsidRPr="002835A0">
        <w:rPr>
          <w:lang w:val="en-GB"/>
        </w:rPr>
        <w:t xml:space="preserve"> (</w:t>
      </w:r>
      <w:proofErr w:type="spellStart"/>
      <w:r w:rsidRPr="002835A0">
        <w:rPr>
          <w:lang w:val="en-GB"/>
        </w:rPr>
        <w:t>éd</w:t>
      </w:r>
      <w:proofErr w:type="spellEnd"/>
      <w:r w:rsidRPr="002835A0">
        <w:rPr>
          <w:lang w:val="en-GB"/>
        </w:rPr>
        <w:t xml:space="preserve">.), </w:t>
      </w:r>
      <w:r w:rsidRPr="002835A0">
        <w:rPr>
          <w:i/>
          <w:lang w:val="en-GB"/>
        </w:rPr>
        <w:t>op. cit.</w:t>
      </w:r>
      <w:r w:rsidRPr="002835A0">
        <w:rPr>
          <w:lang w:val="en-GB"/>
        </w:rPr>
        <w:t>,</w:t>
      </w:r>
      <w:r>
        <w:rPr>
          <w:lang w:val="en-GB"/>
        </w:rPr>
        <w:t xml:space="preserve"> p. 3.</w:t>
      </w:r>
    </w:p>
  </w:footnote>
  <w:footnote w:id="78">
    <w:p w14:paraId="4E492A28" w14:textId="0195772D" w:rsidR="00CD1084" w:rsidRPr="00397954" w:rsidRDefault="00CD1084" w:rsidP="00397954">
      <w:pPr>
        <w:pStyle w:val="FootnoteText"/>
        <w:rPr>
          <w:lang w:val="en-GB"/>
        </w:rPr>
      </w:pPr>
      <w:r w:rsidRPr="00397954">
        <w:rPr>
          <w:rStyle w:val="FootnoteReference"/>
          <w:highlight w:val="yellow"/>
        </w:rPr>
        <w:footnoteRef/>
      </w:r>
      <w:r w:rsidRPr="00397954">
        <w:rPr>
          <w:highlight w:val="yellow"/>
          <w:lang w:val="en-GB"/>
        </w:rPr>
        <w:t xml:space="preserve"> Genre and Closure in the Seven Versions of Invasion of the Body Snatchers: Finney ('54, '55, '78), Siegel ('56, '56), Kaufman ('78), and Ferrara ('93)</w:t>
      </w:r>
    </w:p>
  </w:footnote>
  <w:footnote w:id="79">
    <w:p w14:paraId="16FB097C" w14:textId="64E811DD" w:rsidR="00CD1084" w:rsidRPr="00A83481" w:rsidRDefault="00CD1084" w:rsidP="003B4C2B">
      <w:pPr>
        <w:pStyle w:val="FootnoteText"/>
        <w:rPr>
          <w:ins w:id="333" w:author="Anas Sareen" w:date="2016-12-11T17:50:00Z"/>
          <w:lang w:val="fr-CH"/>
        </w:rPr>
      </w:pPr>
      <w:ins w:id="334" w:author="Anas Sareen" w:date="2016-12-11T17:50:00Z">
        <w:r>
          <w:rPr>
            <w:rStyle w:val="FootnoteReference"/>
          </w:rPr>
          <w:footnoteRef/>
        </w:r>
        <w:r w:rsidRPr="00A83481">
          <w:rPr>
            <w:lang w:val="en-GB"/>
          </w:rPr>
          <w:t xml:space="preserve"> Jack Finney, </w:t>
        </w:r>
        <w:r>
          <w:rPr>
            <w:rFonts w:cs="Times New Roman"/>
            <w:i/>
            <w:color w:val="000000"/>
            <w:lang w:val="en-US"/>
          </w:rPr>
          <w:t>Invasion of the Body Snatchers</w:t>
        </w:r>
        <w:r>
          <w:rPr>
            <w:rFonts w:cs="Times New Roman"/>
            <w:color w:val="000000"/>
            <w:lang w:val="en-US"/>
          </w:rPr>
          <w:t>, New York/London/Toronto/</w:t>
        </w:r>
        <w:proofErr w:type="spellStart"/>
        <w:r>
          <w:rPr>
            <w:rFonts w:cs="Times New Roman"/>
            <w:color w:val="000000"/>
            <w:lang w:val="en-US"/>
          </w:rPr>
          <w:t>Syndney</w:t>
        </w:r>
        <w:proofErr w:type="spellEnd"/>
        <w:r>
          <w:rPr>
            <w:rFonts w:cs="Times New Roman"/>
            <w:color w:val="000000"/>
            <w:lang w:val="en-US"/>
          </w:rPr>
          <w:t xml:space="preserve">/New Delhi, Touchstone, 2015 [1989], p. 1. </w:t>
        </w:r>
        <w:r w:rsidRPr="00A83481">
          <w:rPr>
            <w:rFonts w:cs="Times New Roman"/>
            <w:color w:val="000000"/>
            <w:lang w:val="fr-CH"/>
          </w:rPr>
          <w:t xml:space="preserve">Note : les citations sont tirées de la version publiée en 1955 par Dell, </w:t>
        </w:r>
        <w:r>
          <w:rPr>
            <w:rFonts w:cs="Times New Roman"/>
            <w:color w:val="000000"/>
            <w:lang w:val="fr-CH"/>
          </w:rPr>
          <w:t>mais la pagination utilisée est celle de réédition « 60</w:t>
        </w:r>
        <w:r w:rsidRPr="00A83481">
          <w:rPr>
            <w:rFonts w:cs="Times New Roman"/>
            <w:color w:val="000000"/>
            <w:vertAlign w:val="superscript"/>
            <w:lang w:val="fr-CH"/>
          </w:rPr>
          <w:t>ème</w:t>
        </w:r>
        <w:r>
          <w:rPr>
            <w:rFonts w:cs="Times New Roman"/>
            <w:color w:val="000000"/>
            <w:lang w:val="fr-CH"/>
          </w:rPr>
          <w:t xml:space="preserve"> anniversaire » de 2015 (basée sur une réédition de 1989) car seule une version numérique (sans pagination constante/reproductible) de la première édition a été utilisée dans la rédaction de ce travail. </w:t>
        </w:r>
      </w:ins>
    </w:p>
  </w:footnote>
  <w:footnote w:id="80">
    <w:p w14:paraId="430DD06B" w14:textId="47E69FAF" w:rsidR="00CD1084" w:rsidRPr="00A83481" w:rsidDel="003B4C2B" w:rsidRDefault="00CD1084">
      <w:pPr>
        <w:pStyle w:val="FootnoteText"/>
        <w:rPr>
          <w:del w:id="343" w:author="Anas Sareen" w:date="2016-12-11T17:50:00Z"/>
          <w:lang w:val="fr-CH"/>
        </w:rPr>
      </w:pPr>
      <w:del w:id="344" w:author="Anas Sareen" w:date="2016-12-11T17:50:00Z">
        <w:r w:rsidDel="003B4C2B">
          <w:rPr>
            <w:rStyle w:val="FootnoteReference"/>
          </w:rPr>
          <w:footnoteRef/>
        </w:r>
        <w:r w:rsidRPr="00A83481" w:rsidDel="003B4C2B">
          <w:rPr>
            <w:lang w:val="en-GB"/>
          </w:rPr>
          <w:delText xml:space="preserve"> Jack Finney, </w:delText>
        </w:r>
        <w:r w:rsidDel="003B4C2B">
          <w:rPr>
            <w:rFonts w:cs="Times New Roman"/>
            <w:i/>
            <w:color w:val="000000"/>
            <w:lang w:val="en-US"/>
          </w:rPr>
          <w:delText>Invasion of the Body Snatchers</w:delText>
        </w:r>
        <w:r w:rsidDel="003B4C2B">
          <w:rPr>
            <w:rFonts w:cs="Times New Roman"/>
            <w:color w:val="000000"/>
            <w:lang w:val="en-US"/>
          </w:rPr>
          <w:delText xml:space="preserve">, New York/London/Toronto/Syndney/New Delhi, Touchstone, 2015 [1989], p. 1. </w:delText>
        </w:r>
        <w:r w:rsidRPr="00A83481" w:rsidDel="003B4C2B">
          <w:rPr>
            <w:rFonts w:cs="Times New Roman"/>
            <w:color w:val="000000"/>
            <w:lang w:val="fr-CH"/>
          </w:rPr>
          <w:delText xml:space="preserve">Note : les citations sont tirées de la version publiée en 1955 par Dell, </w:delText>
        </w:r>
        <w:r w:rsidDel="003B4C2B">
          <w:rPr>
            <w:rFonts w:cs="Times New Roman"/>
            <w:color w:val="000000"/>
            <w:lang w:val="fr-CH"/>
          </w:rPr>
          <w:delText>mais la pagination utilisée est celle de réédition « 60</w:delText>
        </w:r>
        <w:r w:rsidRPr="00A83481" w:rsidDel="003B4C2B">
          <w:rPr>
            <w:rFonts w:cs="Times New Roman"/>
            <w:color w:val="000000"/>
            <w:vertAlign w:val="superscript"/>
            <w:lang w:val="fr-CH"/>
          </w:rPr>
          <w:delText>ème</w:delText>
        </w:r>
        <w:r w:rsidDel="003B4C2B">
          <w:rPr>
            <w:rFonts w:cs="Times New Roman"/>
            <w:color w:val="000000"/>
            <w:lang w:val="fr-CH"/>
          </w:rPr>
          <w:delText xml:space="preserve"> anniversaire » de 2015 (basée sur une réédition de 1989) car seule une version numérique (sans pagination constante/reproductible) de la première édition a été utilisée dans la rédaction de ce travail. Les différences entre les différentes du roman seront abordées ultérieurement.</w:delText>
        </w:r>
      </w:del>
    </w:p>
  </w:footnote>
  <w:footnote w:id="81">
    <w:p w14:paraId="60FF5B9D" w14:textId="550D68B1" w:rsidR="00CD1084" w:rsidRPr="006C6F20" w:rsidRDefault="00CD1084">
      <w:pPr>
        <w:pStyle w:val="FootnoteText"/>
        <w:rPr>
          <w:lang w:val="en-GB"/>
        </w:rPr>
      </w:pPr>
      <w:r>
        <w:rPr>
          <w:rStyle w:val="FootnoteReference"/>
        </w:rPr>
        <w:footnoteRef/>
      </w:r>
      <w:r w:rsidRPr="006C6F20">
        <w:rPr>
          <w:lang w:val="en-GB"/>
        </w:rPr>
        <w:t xml:space="preserve"> </w:t>
      </w:r>
      <w:r w:rsidRPr="00A83481">
        <w:rPr>
          <w:lang w:val="en-GB"/>
        </w:rPr>
        <w:t xml:space="preserve">Jack Finney, </w:t>
      </w:r>
      <w:r>
        <w:rPr>
          <w:rFonts w:cs="Times New Roman"/>
          <w:i/>
          <w:color w:val="000000"/>
          <w:lang w:val="en-US"/>
        </w:rPr>
        <w:t>Invasion of the Body Snatchers</w:t>
      </w:r>
      <w:r>
        <w:rPr>
          <w:rFonts w:cs="Times New Roman"/>
          <w:color w:val="000000"/>
          <w:lang w:val="en-US"/>
        </w:rPr>
        <w:t xml:space="preserve">, </w:t>
      </w:r>
      <w:r>
        <w:rPr>
          <w:rFonts w:cs="Times New Roman"/>
          <w:i/>
          <w:color w:val="000000"/>
          <w:lang w:val="en-US"/>
        </w:rPr>
        <w:t>op. cit.</w:t>
      </w:r>
      <w:r>
        <w:rPr>
          <w:rFonts w:cs="Times New Roman"/>
          <w:color w:val="000000"/>
          <w:lang w:val="en-US"/>
        </w:rPr>
        <w:t>, p. 1.</w:t>
      </w:r>
    </w:p>
  </w:footnote>
  <w:footnote w:id="82">
    <w:p w14:paraId="0DD43A57" w14:textId="1E88429B" w:rsidR="00CD1084" w:rsidRPr="00863EA4" w:rsidRDefault="00CD1084">
      <w:pPr>
        <w:pStyle w:val="FootnoteText"/>
        <w:rPr>
          <w:lang w:val="fr-CH"/>
        </w:rPr>
      </w:pPr>
      <w:r>
        <w:rPr>
          <w:rStyle w:val="FootnoteReference"/>
        </w:rPr>
        <w:footnoteRef/>
      </w:r>
      <w:r>
        <w:t xml:space="preserve"> </w:t>
      </w:r>
      <w:r>
        <w:rPr>
          <w:lang w:val="fr-CH"/>
        </w:rPr>
        <w:t xml:space="preserve">Bien qu’un récit en trois parties pourrait bénéficier d’un </w:t>
      </w:r>
      <w:r>
        <w:rPr>
          <w:i/>
          <w:lang w:val="fr-CH"/>
        </w:rPr>
        <w:t>teaser</w:t>
      </w:r>
      <w:r>
        <w:rPr>
          <w:lang w:val="fr-CH"/>
        </w:rPr>
        <w:t xml:space="preserve"> initial afin d’accrocher un lecteur feuilletant le magazine. Il faut noter que les deuxièmes et troisièmes parties bénéficient elle d’un « résumé » des événements passés par les parties antérieures.</w:t>
      </w:r>
    </w:p>
  </w:footnote>
  <w:footnote w:id="83">
    <w:p w14:paraId="739C8DD8" w14:textId="52653B2C" w:rsidR="00CD1084" w:rsidRPr="009A2AB3" w:rsidRDefault="00CD1084">
      <w:pPr>
        <w:pStyle w:val="FootnoteText"/>
        <w:rPr>
          <w:lang w:val="en-GB"/>
        </w:rPr>
      </w:pPr>
      <w:r>
        <w:rPr>
          <w:rStyle w:val="FootnoteReference"/>
        </w:rPr>
        <w:footnoteRef/>
      </w:r>
      <w:r w:rsidRPr="009A2AB3">
        <w:rPr>
          <w:lang w:val="en-GB"/>
        </w:rPr>
        <w:t xml:space="preserve"> « </w:t>
      </w:r>
      <w:r>
        <w:rPr>
          <w:lang w:val="en-GB"/>
        </w:rPr>
        <w:t xml:space="preserve">Remember </w:t>
      </w:r>
      <w:r w:rsidRPr="009A2AB3">
        <w:rPr>
          <w:lang w:val="en-GB"/>
        </w:rPr>
        <w:t>when you called me once? »</w:t>
      </w:r>
      <w:r>
        <w:rPr>
          <w:lang w:val="en-GB"/>
        </w:rPr>
        <w:t>.</w:t>
      </w:r>
      <w:r w:rsidRPr="009A2AB3">
        <w:rPr>
          <w:lang w:val="en-GB"/>
        </w:rPr>
        <w:t xml:space="preserve"> </w:t>
      </w:r>
      <w:r w:rsidRPr="00A83481">
        <w:rPr>
          <w:lang w:val="en-GB"/>
        </w:rPr>
        <w:t xml:space="preserve">Jack Finney, </w:t>
      </w:r>
      <w:r>
        <w:rPr>
          <w:rFonts w:cs="Times New Roman"/>
          <w:i/>
          <w:color w:val="000000"/>
          <w:lang w:val="en-US"/>
        </w:rPr>
        <w:t>Invasion of the Body Snatchers</w:t>
      </w:r>
      <w:r>
        <w:rPr>
          <w:rFonts w:cs="Times New Roman"/>
          <w:color w:val="000000"/>
          <w:lang w:val="en-US"/>
        </w:rPr>
        <w:t xml:space="preserve">, </w:t>
      </w:r>
      <w:r>
        <w:rPr>
          <w:rFonts w:cs="Times New Roman"/>
          <w:i/>
          <w:color w:val="000000"/>
          <w:lang w:val="en-US"/>
        </w:rPr>
        <w:t>op. cit.</w:t>
      </w:r>
      <w:r>
        <w:rPr>
          <w:rFonts w:cs="Times New Roman"/>
          <w:color w:val="000000"/>
          <w:lang w:val="en-US"/>
        </w:rPr>
        <w:t>, p. 4.</w:t>
      </w:r>
    </w:p>
  </w:footnote>
  <w:footnote w:id="84">
    <w:p w14:paraId="29C9D920" w14:textId="3AF77CD2" w:rsidR="00CD1084" w:rsidRPr="00342C59" w:rsidRDefault="00CD1084">
      <w:pPr>
        <w:pStyle w:val="FootnoteText"/>
        <w:rPr>
          <w:lang w:val="en-GB"/>
        </w:rPr>
      </w:pPr>
      <w:r>
        <w:rPr>
          <w:rStyle w:val="FootnoteReference"/>
        </w:rPr>
        <w:footnoteRef/>
      </w:r>
      <w:r w:rsidRPr="00342C59">
        <w:rPr>
          <w:lang w:val="en-GB"/>
        </w:rPr>
        <w:t xml:space="preserve"> </w:t>
      </w:r>
      <w:r w:rsidRPr="00A83481">
        <w:rPr>
          <w:lang w:val="en-GB"/>
        </w:rPr>
        <w:t xml:space="preserve">Jack Finney, </w:t>
      </w:r>
      <w:r>
        <w:rPr>
          <w:rFonts w:cs="Times New Roman"/>
          <w:i/>
          <w:color w:val="000000"/>
          <w:lang w:val="en-US"/>
        </w:rPr>
        <w:t>Invasion of the Body Snatchers</w:t>
      </w:r>
      <w:r>
        <w:rPr>
          <w:rFonts w:cs="Times New Roman"/>
          <w:color w:val="000000"/>
          <w:lang w:val="en-US"/>
        </w:rPr>
        <w:t xml:space="preserve">, </w:t>
      </w:r>
      <w:r>
        <w:rPr>
          <w:rFonts w:cs="Times New Roman"/>
          <w:i/>
          <w:color w:val="000000"/>
          <w:lang w:val="en-US"/>
        </w:rPr>
        <w:t>op. cit.</w:t>
      </w:r>
      <w:r>
        <w:rPr>
          <w:rFonts w:cs="Times New Roman"/>
          <w:color w:val="000000"/>
          <w:lang w:val="en-US"/>
        </w:rPr>
        <w:t>, pp. 52-54.</w:t>
      </w:r>
    </w:p>
  </w:footnote>
  <w:footnote w:id="85">
    <w:p w14:paraId="604AE191" w14:textId="19D8E56F" w:rsidR="00CD1084" w:rsidRPr="007621D1" w:rsidRDefault="00CD1084">
      <w:pPr>
        <w:pStyle w:val="FootnoteText"/>
        <w:rPr>
          <w:lang w:val="en-GB"/>
        </w:rPr>
      </w:pPr>
      <w:r>
        <w:rPr>
          <w:rStyle w:val="FootnoteReference"/>
        </w:rPr>
        <w:footnoteRef/>
      </w:r>
      <w:r w:rsidRPr="007621D1">
        <w:rPr>
          <w:lang w:val="en-GB"/>
        </w:rPr>
        <w:t xml:space="preserve"> </w:t>
      </w:r>
      <w:r>
        <w:rPr>
          <w:lang w:val="en-GB"/>
        </w:rPr>
        <w:t xml:space="preserve">Jack Finney, </w:t>
      </w:r>
      <w:r w:rsidRPr="00632CE0">
        <w:rPr>
          <w:lang w:val="en-US"/>
        </w:rPr>
        <w:t xml:space="preserve">« </w:t>
      </w:r>
      <w:r w:rsidRPr="00632CE0">
        <w:rPr>
          <w:i/>
          <w:lang w:val="en-US"/>
        </w:rPr>
        <w:t xml:space="preserve">The Body Snatchers (First of Three Parts) </w:t>
      </w:r>
      <w:r w:rsidRPr="00632CE0">
        <w:rPr>
          <w:lang w:val="en-GB"/>
        </w:rPr>
        <w:t xml:space="preserve">», </w:t>
      </w:r>
      <w:r>
        <w:rPr>
          <w:i/>
          <w:lang w:val="en-GB"/>
        </w:rPr>
        <w:t>op. cit.</w:t>
      </w:r>
      <w:r>
        <w:rPr>
          <w:lang w:val="en-GB"/>
        </w:rPr>
        <w:t>, p. 98.</w:t>
      </w:r>
    </w:p>
  </w:footnote>
  <w:footnote w:id="86">
    <w:p w14:paraId="27BAC033" w14:textId="01D2BA2A" w:rsidR="00CD1084" w:rsidRPr="00C7092D" w:rsidRDefault="00CD1084">
      <w:pPr>
        <w:pStyle w:val="FootnoteText"/>
        <w:rPr>
          <w:lang w:val="en-GB"/>
        </w:rPr>
      </w:pPr>
      <w:r>
        <w:rPr>
          <w:rStyle w:val="FootnoteReference"/>
        </w:rPr>
        <w:footnoteRef/>
      </w:r>
      <w:r w:rsidRPr="00C7092D">
        <w:rPr>
          <w:lang w:val="en-GB"/>
        </w:rPr>
        <w:t xml:space="preserve"> </w:t>
      </w:r>
      <w:r w:rsidRPr="00C12F5A">
        <w:rPr>
          <w:lang w:val="en-GB"/>
        </w:rPr>
        <w:t>« </w:t>
      </w:r>
      <w:r>
        <w:rPr>
          <w:lang w:val="en-GB"/>
        </w:rPr>
        <w:t xml:space="preserve">The hair, like Becky’s, was brown and wavy </w:t>
      </w:r>
      <w:r w:rsidRPr="00C12F5A">
        <w:rPr>
          <w:lang w:val="en-GB"/>
        </w:rPr>
        <w:t xml:space="preserve">». </w:t>
      </w:r>
      <w:r w:rsidRPr="00A83481">
        <w:rPr>
          <w:lang w:val="en-GB"/>
        </w:rPr>
        <w:t xml:space="preserve">Jack Finney, </w:t>
      </w:r>
      <w:r>
        <w:rPr>
          <w:rFonts w:cs="Times New Roman"/>
          <w:i/>
          <w:color w:val="000000"/>
          <w:lang w:val="en-US"/>
        </w:rPr>
        <w:t>Invasion of the Body Snatchers</w:t>
      </w:r>
      <w:r>
        <w:rPr>
          <w:rFonts w:cs="Times New Roman"/>
          <w:color w:val="000000"/>
          <w:lang w:val="en-US"/>
        </w:rPr>
        <w:t xml:space="preserve">, </w:t>
      </w:r>
      <w:r>
        <w:rPr>
          <w:rFonts w:cs="Times New Roman"/>
          <w:i/>
          <w:color w:val="000000"/>
          <w:lang w:val="en-US"/>
        </w:rPr>
        <w:t>op. cit.</w:t>
      </w:r>
      <w:r>
        <w:rPr>
          <w:rFonts w:cs="Times New Roman"/>
          <w:color w:val="000000"/>
          <w:lang w:val="en-US"/>
        </w:rPr>
        <w:t>, p. 52.</w:t>
      </w:r>
    </w:p>
  </w:footnote>
  <w:footnote w:id="87">
    <w:p w14:paraId="0912E9B7" w14:textId="1B00DACE" w:rsidR="00CD1084" w:rsidRPr="00C12F5A" w:rsidRDefault="00CD1084">
      <w:pPr>
        <w:pStyle w:val="FootnoteText"/>
        <w:rPr>
          <w:lang w:val="en-GB"/>
        </w:rPr>
      </w:pPr>
      <w:r>
        <w:rPr>
          <w:rStyle w:val="FootnoteReference"/>
        </w:rPr>
        <w:footnoteRef/>
      </w:r>
      <w:r w:rsidRPr="00C12F5A">
        <w:rPr>
          <w:lang w:val="en-GB"/>
        </w:rPr>
        <w:t xml:space="preserve"> « I’d seen Becky at least every other night all the past week ». </w:t>
      </w:r>
      <w:r w:rsidRPr="00A83481">
        <w:rPr>
          <w:lang w:val="en-GB"/>
        </w:rPr>
        <w:t xml:space="preserve">Jack Finney, </w:t>
      </w:r>
      <w:r>
        <w:rPr>
          <w:rFonts w:cs="Times New Roman"/>
          <w:i/>
          <w:color w:val="000000"/>
          <w:lang w:val="en-US"/>
        </w:rPr>
        <w:t>Invasion of the Body Snatchers</w:t>
      </w:r>
      <w:r>
        <w:rPr>
          <w:rFonts w:cs="Times New Roman"/>
          <w:color w:val="000000"/>
          <w:lang w:val="en-US"/>
        </w:rPr>
        <w:t xml:space="preserve">, </w:t>
      </w:r>
      <w:r>
        <w:rPr>
          <w:rFonts w:cs="Times New Roman"/>
          <w:i/>
          <w:color w:val="000000"/>
          <w:lang w:val="en-US"/>
        </w:rPr>
        <w:t>op. cit.</w:t>
      </w:r>
      <w:r>
        <w:rPr>
          <w:rFonts w:cs="Times New Roman"/>
          <w:color w:val="000000"/>
          <w:lang w:val="en-US"/>
        </w:rPr>
        <w:t>, p. 21.</w:t>
      </w:r>
    </w:p>
  </w:footnote>
  <w:footnote w:id="88">
    <w:p w14:paraId="4574FB83" w14:textId="4C6FDB28" w:rsidR="00CD1084" w:rsidRPr="0042120F" w:rsidRDefault="00CD1084">
      <w:pPr>
        <w:pStyle w:val="FootnoteText"/>
        <w:rPr>
          <w:lang w:val="fr-CH"/>
        </w:rPr>
      </w:pPr>
      <w:r>
        <w:rPr>
          <w:rStyle w:val="FootnoteReference"/>
        </w:rPr>
        <w:footnoteRef/>
      </w:r>
      <w:r>
        <w:t xml:space="preserve"> </w:t>
      </w:r>
      <w:r>
        <w:rPr>
          <w:lang w:val="fr-CH"/>
        </w:rPr>
        <w:t>Son intention, soit de demander un changement de chambre ou d’aller dormir ailleurs n’est pas précisée dans le texte.</w:t>
      </w:r>
    </w:p>
  </w:footnote>
  <w:footnote w:id="89">
    <w:p w14:paraId="3471BBF0" w14:textId="11E763B9" w:rsidR="00CD1084" w:rsidRPr="00D47381" w:rsidRDefault="00CD1084">
      <w:pPr>
        <w:pStyle w:val="FootnoteText"/>
        <w:rPr>
          <w:lang w:val="en-GB"/>
        </w:rPr>
      </w:pPr>
      <w:r>
        <w:rPr>
          <w:rStyle w:val="FootnoteReference"/>
        </w:rPr>
        <w:footnoteRef/>
      </w:r>
      <w:r w:rsidRPr="00D47381">
        <w:rPr>
          <w:lang w:val="en-GB"/>
        </w:rPr>
        <w:t xml:space="preserve"> </w:t>
      </w:r>
      <w:r w:rsidRPr="00A83481">
        <w:rPr>
          <w:lang w:val="en-GB"/>
        </w:rPr>
        <w:t xml:space="preserve">Jack Finney, </w:t>
      </w:r>
      <w:r>
        <w:rPr>
          <w:rFonts w:cs="Times New Roman"/>
          <w:i/>
          <w:color w:val="000000"/>
          <w:lang w:val="en-US"/>
        </w:rPr>
        <w:t>Invasion of the Body Snatchers</w:t>
      </w:r>
      <w:r>
        <w:rPr>
          <w:rFonts w:cs="Times New Roman"/>
          <w:color w:val="000000"/>
          <w:lang w:val="en-US"/>
        </w:rPr>
        <w:t xml:space="preserve">, </w:t>
      </w:r>
      <w:r>
        <w:rPr>
          <w:rFonts w:cs="Times New Roman"/>
          <w:i/>
          <w:color w:val="000000"/>
          <w:lang w:val="en-US"/>
        </w:rPr>
        <w:t>op. cit.</w:t>
      </w:r>
      <w:r>
        <w:rPr>
          <w:rFonts w:cs="Times New Roman"/>
          <w:color w:val="000000"/>
          <w:lang w:val="en-US"/>
        </w:rPr>
        <w:t>, p. 109.</w:t>
      </w:r>
    </w:p>
  </w:footnote>
  <w:footnote w:id="90">
    <w:p w14:paraId="02F1F54C" w14:textId="33ECAF5C" w:rsidR="00CD1084" w:rsidRPr="008F1E07" w:rsidRDefault="00CD1084">
      <w:pPr>
        <w:pStyle w:val="FootnoteText"/>
        <w:rPr>
          <w:lang w:val="en-GB"/>
        </w:rPr>
      </w:pPr>
      <w:r>
        <w:rPr>
          <w:rStyle w:val="FootnoteReference"/>
        </w:rPr>
        <w:footnoteRef/>
      </w:r>
      <w:r w:rsidRPr="008F1E07">
        <w:rPr>
          <w:lang w:val="en-GB"/>
        </w:rPr>
        <w:t xml:space="preserve"> « </w:t>
      </w:r>
      <w:r w:rsidRPr="0079780B">
        <w:rPr>
          <w:lang w:val="en-US"/>
        </w:rPr>
        <w:t xml:space="preserve">For a long, long moment, the warm length of her pressed against </w:t>
      </w:r>
      <w:proofErr w:type="spellStart"/>
      <w:r w:rsidRPr="0079780B">
        <w:rPr>
          <w:lang w:val="en-US"/>
        </w:rPr>
        <w:t>mem</w:t>
      </w:r>
      <w:proofErr w:type="spellEnd"/>
      <w:r w:rsidRPr="0079780B">
        <w:rPr>
          <w:lang w:val="en-US"/>
        </w:rPr>
        <w:t xml:space="preserve"> that was enough; and then it wasn’t </w:t>
      </w:r>
      <w:r w:rsidRPr="008F1E07">
        <w:rPr>
          <w:lang w:val="en-GB"/>
        </w:rPr>
        <w:t xml:space="preserve">». </w:t>
      </w:r>
      <w:r w:rsidRPr="00A83481">
        <w:rPr>
          <w:lang w:val="en-GB"/>
        </w:rPr>
        <w:t xml:space="preserve">Jack Finney, </w:t>
      </w:r>
      <w:r>
        <w:rPr>
          <w:rFonts w:cs="Times New Roman"/>
          <w:i/>
          <w:color w:val="000000"/>
          <w:lang w:val="en-US"/>
        </w:rPr>
        <w:t>Invasion of the Body Snatchers</w:t>
      </w:r>
      <w:r>
        <w:rPr>
          <w:rFonts w:cs="Times New Roman"/>
          <w:color w:val="000000"/>
          <w:lang w:val="en-US"/>
        </w:rPr>
        <w:t>,</w:t>
      </w:r>
      <w:r>
        <w:rPr>
          <w:rFonts w:cs="Times New Roman"/>
          <w:i/>
          <w:color w:val="000000"/>
          <w:lang w:val="en-US"/>
        </w:rPr>
        <w:t xml:space="preserve"> ibid</w:t>
      </w:r>
      <w:r>
        <w:rPr>
          <w:rFonts w:cs="Times New Roman"/>
          <w:color w:val="000000"/>
          <w:lang w:val="en-US"/>
        </w:rPr>
        <w:t>.</w:t>
      </w:r>
    </w:p>
  </w:footnote>
  <w:footnote w:id="91">
    <w:p w14:paraId="66A5D8B2" w14:textId="6ACE933D" w:rsidR="00CD1084" w:rsidRPr="00835396" w:rsidRDefault="00CD1084">
      <w:pPr>
        <w:pStyle w:val="FootnoteText"/>
        <w:rPr>
          <w:lang w:val="fr-CH"/>
        </w:rPr>
      </w:pPr>
      <w:r>
        <w:rPr>
          <w:rStyle w:val="FootnoteReference"/>
        </w:rPr>
        <w:footnoteRef/>
      </w:r>
      <w:r>
        <w:t xml:space="preserve"> </w:t>
      </w:r>
      <w:r>
        <w:rPr>
          <w:lang w:val="fr-CH"/>
        </w:rPr>
        <w:t xml:space="preserve">Deux chapitres du roman y sont dédiés uniquement à la conversation. </w:t>
      </w:r>
      <w:r w:rsidRPr="00A83481">
        <w:rPr>
          <w:lang w:val="en-GB"/>
        </w:rPr>
        <w:t xml:space="preserve">Jack Finney, </w:t>
      </w:r>
      <w:r>
        <w:rPr>
          <w:rFonts w:cs="Times New Roman"/>
          <w:i/>
          <w:color w:val="000000"/>
          <w:lang w:val="en-US"/>
        </w:rPr>
        <w:t>Invasion of the Body Snatchers</w:t>
      </w:r>
      <w:r>
        <w:rPr>
          <w:rFonts w:cs="Times New Roman"/>
          <w:color w:val="000000"/>
          <w:lang w:val="en-US"/>
        </w:rPr>
        <w:t xml:space="preserve">, </w:t>
      </w:r>
      <w:r>
        <w:rPr>
          <w:rFonts w:cs="Times New Roman"/>
          <w:i/>
          <w:color w:val="000000"/>
          <w:lang w:val="en-US"/>
        </w:rPr>
        <w:t>op. cit.</w:t>
      </w:r>
      <w:r>
        <w:rPr>
          <w:rFonts w:cs="Times New Roman"/>
          <w:color w:val="000000"/>
          <w:lang w:val="en-US"/>
        </w:rPr>
        <w:t>, pp. 160-177.</w:t>
      </w:r>
    </w:p>
  </w:footnote>
  <w:footnote w:id="92">
    <w:p w14:paraId="21CD84FF" w14:textId="3AF9B759" w:rsidR="00CD1084" w:rsidRPr="007E4EEA" w:rsidRDefault="00CD1084">
      <w:pPr>
        <w:pStyle w:val="FootnoteText"/>
        <w:rPr>
          <w:lang w:val="en-GB"/>
        </w:rPr>
      </w:pPr>
      <w:r>
        <w:rPr>
          <w:rStyle w:val="FootnoteReference"/>
        </w:rPr>
        <w:footnoteRef/>
      </w:r>
      <w:r w:rsidRPr="007E4EEA">
        <w:rPr>
          <w:lang w:val="en-GB"/>
        </w:rPr>
        <w:t xml:space="preserve"> </w:t>
      </w:r>
      <w:r w:rsidRPr="00A83481">
        <w:rPr>
          <w:lang w:val="en-GB"/>
        </w:rPr>
        <w:t xml:space="preserve">Jack Finney, </w:t>
      </w:r>
      <w:r>
        <w:rPr>
          <w:rFonts w:cs="Times New Roman"/>
          <w:i/>
          <w:color w:val="000000"/>
          <w:lang w:val="en-US"/>
        </w:rPr>
        <w:t>Invasion of the Body Snatchers</w:t>
      </w:r>
      <w:r>
        <w:rPr>
          <w:rFonts w:cs="Times New Roman"/>
          <w:color w:val="000000"/>
          <w:lang w:val="en-US"/>
        </w:rPr>
        <w:t xml:space="preserve">, </w:t>
      </w:r>
      <w:r>
        <w:rPr>
          <w:rFonts w:cs="Times New Roman"/>
          <w:i/>
          <w:color w:val="000000"/>
          <w:lang w:val="en-US"/>
        </w:rPr>
        <w:t>op. cit.</w:t>
      </w:r>
      <w:r>
        <w:rPr>
          <w:rFonts w:cs="Times New Roman"/>
          <w:color w:val="000000"/>
          <w:lang w:val="en-US"/>
        </w:rPr>
        <w:t>, pp. 112-122.</w:t>
      </w:r>
    </w:p>
  </w:footnote>
  <w:footnote w:id="93">
    <w:p w14:paraId="0920E7B6" w14:textId="5CA51345" w:rsidR="00CD1084" w:rsidRPr="0048334F" w:rsidRDefault="00CD1084">
      <w:pPr>
        <w:pStyle w:val="FootnoteText"/>
        <w:rPr>
          <w:lang w:val="fr-CH"/>
        </w:rPr>
      </w:pPr>
      <w:r>
        <w:rPr>
          <w:rStyle w:val="FootnoteReference"/>
        </w:rPr>
        <w:footnoteRef/>
      </w:r>
      <w:r>
        <w:t xml:space="preserve"> Nostalgie centrale à la littérature et au cinéma américain de cette époque, d’autant plus dans des films de </w:t>
      </w:r>
      <w:r>
        <w:rPr>
          <w:i/>
        </w:rPr>
        <w:t>genre</w:t>
      </w:r>
      <w:r>
        <w:t xml:space="preserve"> comme </w:t>
      </w:r>
      <w:r>
        <w:rPr>
          <w:i/>
        </w:rPr>
        <w:t xml:space="preserve">Invasion of the Body </w:t>
      </w:r>
      <w:proofErr w:type="spellStart"/>
      <w:r>
        <w:rPr>
          <w:i/>
        </w:rPr>
        <w:t>Snatchers</w:t>
      </w:r>
      <w:proofErr w:type="spellEnd"/>
      <w:r>
        <w:t>.</w:t>
      </w:r>
    </w:p>
  </w:footnote>
  <w:footnote w:id="94">
    <w:p w14:paraId="0F572169" w14:textId="01B64FE8" w:rsidR="00CD1084" w:rsidRPr="00AB0180" w:rsidRDefault="00CD1084">
      <w:pPr>
        <w:pStyle w:val="FootnoteText"/>
        <w:rPr>
          <w:lang w:val="fr-CH"/>
        </w:rPr>
      </w:pPr>
      <w:r>
        <w:rPr>
          <w:rStyle w:val="FootnoteReference"/>
        </w:rPr>
        <w:footnoteRef/>
      </w:r>
      <w:r>
        <w:t xml:space="preserve"> </w:t>
      </w:r>
      <w:r>
        <w:rPr>
          <w:lang w:val="fr-CH"/>
        </w:rPr>
        <w:t>Inédite au film de Siegel.</w:t>
      </w:r>
    </w:p>
  </w:footnote>
  <w:footnote w:id="95">
    <w:p w14:paraId="4C37CC52" w14:textId="62D7B158" w:rsidR="00CD1084" w:rsidRPr="00F6645B" w:rsidRDefault="00CD1084">
      <w:pPr>
        <w:pStyle w:val="FootnoteText"/>
        <w:rPr>
          <w:lang w:val="en-GB"/>
        </w:rPr>
      </w:pPr>
      <w:r>
        <w:rPr>
          <w:rStyle w:val="FootnoteReference"/>
        </w:rPr>
        <w:footnoteRef/>
      </w:r>
      <w:r w:rsidRPr="00F6645B">
        <w:rPr>
          <w:lang w:val="en-GB"/>
        </w:rPr>
        <w:t xml:space="preserve"> « And that littered, closed-up vegetable stand should have told me something, too. When I last saw it less than a month ago, it was the cleanest and busiest stand on the road »</w:t>
      </w:r>
      <w:r>
        <w:rPr>
          <w:lang w:val="en-GB"/>
        </w:rPr>
        <w:t>.</w:t>
      </w:r>
      <w:r w:rsidRPr="008530F6">
        <w:rPr>
          <w:lang w:val="en-GB"/>
        </w:rPr>
        <w:t xml:space="preserve"> </w:t>
      </w:r>
      <w:r w:rsidRPr="002835A0">
        <w:rPr>
          <w:lang w:val="en-GB"/>
        </w:rPr>
        <w:t xml:space="preserve">Al </w:t>
      </w:r>
      <w:proofErr w:type="spellStart"/>
      <w:r w:rsidRPr="002835A0">
        <w:rPr>
          <w:lang w:val="en-GB"/>
        </w:rPr>
        <w:t>LaValley</w:t>
      </w:r>
      <w:proofErr w:type="spellEnd"/>
      <w:r w:rsidRPr="002835A0">
        <w:rPr>
          <w:lang w:val="en-GB"/>
        </w:rPr>
        <w:t xml:space="preserve"> (</w:t>
      </w:r>
      <w:proofErr w:type="spellStart"/>
      <w:r w:rsidRPr="002835A0">
        <w:rPr>
          <w:lang w:val="en-GB"/>
        </w:rPr>
        <w:t>éd</w:t>
      </w:r>
      <w:proofErr w:type="spellEnd"/>
      <w:r w:rsidRPr="002835A0">
        <w:rPr>
          <w:lang w:val="en-GB"/>
        </w:rPr>
        <w:t xml:space="preserve">.), </w:t>
      </w:r>
      <w:r w:rsidRPr="002835A0">
        <w:rPr>
          <w:i/>
          <w:lang w:val="en-GB"/>
        </w:rPr>
        <w:t>op. cit.</w:t>
      </w:r>
      <w:r w:rsidRPr="002835A0">
        <w:rPr>
          <w:lang w:val="en-GB"/>
        </w:rPr>
        <w:t>,</w:t>
      </w:r>
      <w:r>
        <w:rPr>
          <w:lang w:val="en-GB"/>
        </w:rPr>
        <w:t xml:space="preserve"> p. 35.</w:t>
      </w:r>
    </w:p>
  </w:footnote>
  <w:footnote w:id="96">
    <w:p w14:paraId="10E27468" w14:textId="6CACAE22" w:rsidR="00CD1084" w:rsidRPr="00CA54AB" w:rsidRDefault="00CD1084">
      <w:pPr>
        <w:pStyle w:val="FootnoteText"/>
        <w:rPr>
          <w:lang w:val="fr-CH"/>
        </w:rPr>
      </w:pPr>
      <w:r>
        <w:rPr>
          <w:rStyle w:val="FootnoteReference"/>
        </w:rPr>
        <w:footnoteRef/>
      </w:r>
      <w:r>
        <w:t xml:space="preserve"> </w:t>
      </w:r>
      <w:r>
        <w:rPr>
          <w:lang w:val="fr-CH"/>
        </w:rPr>
        <w:t>« </w:t>
      </w:r>
      <w:r>
        <w:rPr>
          <w:lang w:val="fr-CH"/>
        </w:rPr>
        <w:t>Lisez le roman qui a inspiré le film le plus terrifiant de l’année ».</w:t>
      </w:r>
    </w:p>
  </w:footnote>
  <w:footnote w:id="97">
    <w:p w14:paraId="0A6F6DD7" w14:textId="5EE89418" w:rsidR="00CD1084" w:rsidRPr="00CA46D7" w:rsidRDefault="00CD1084">
      <w:pPr>
        <w:pStyle w:val="FootnoteText"/>
        <w:rPr>
          <w:lang w:val="fr-CH"/>
        </w:rPr>
      </w:pPr>
      <w:r>
        <w:rPr>
          <w:rStyle w:val="FootnoteReference"/>
        </w:rPr>
        <w:footnoteRef/>
      </w:r>
      <w:r>
        <w:t xml:space="preserve"> </w:t>
      </w:r>
      <w:r>
        <w:rPr>
          <w:lang w:val="fr-CH"/>
        </w:rPr>
        <w:t>Une image tirée du film puis retravaillée également utilisée dans certaines affiches du film.</w:t>
      </w:r>
    </w:p>
  </w:footnote>
  <w:footnote w:id="98">
    <w:p w14:paraId="2CF09518" w14:textId="34A4DBDF" w:rsidR="00CD1084" w:rsidRPr="00F13CAD" w:rsidRDefault="00CD1084">
      <w:pPr>
        <w:pStyle w:val="FootnoteText"/>
        <w:rPr>
          <w:lang w:val="fr-CH"/>
        </w:rPr>
      </w:pPr>
      <w:r>
        <w:rPr>
          <w:rStyle w:val="FootnoteReference"/>
        </w:rPr>
        <w:footnoteRef/>
      </w:r>
      <w:r>
        <w:t xml:space="preserve"> 1989,</w:t>
      </w:r>
      <w:r w:rsidRPr="00F13CAD">
        <w:t xml:space="preserve"> </w:t>
      </w:r>
      <w:r w:rsidRPr="00F13CAD">
        <w:rPr>
          <w:lang w:val="fr-CH"/>
        </w:rPr>
        <w:t>1993</w:t>
      </w:r>
      <w:r>
        <w:rPr>
          <w:lang w:val="fr-CH"/>
        </w:rPr>
        <w:t>, 1999, 2010, 2015</w:t>
      </w:r>
    </w:p>
  </w:footnote>
  <w:footnote w:id="99">
    <w:p w14:paraId="3F157EA7" w14:textId="3A81E108" w:rsidR="00CD1084" w:rsidRPr="000E2124" w:rsidRDefault="00CD1084">
      <w:pPr>
        <w:pStyle w:val="FootnoteText"/>
        <w:rPr>
          <w:lang w:val="fr-CH"/>
        </w:rPr>
      </w:pPr>
      <w:r>
        <w:rPr>
          <w:rStyle w:val="FootnoteReference"/>
        </w:rPr>
        <w:footnoteRef/>
      </w:r>
      <w:r>
        <w:t xml:space="preserve"> </w:t>
      </w:r>
      <w:r>
        <w:rPr>
          <w:lang w:val="fr-CH"/>
        </w:rPr>
        <w:t>Le narrateur commence le récit en faisant référence à « jeudi dernier ».</w:t>
      </w:r>
    </w:p>
  </w:footnote>
  <w:footnote w:id="100">
    <w:p w14:paraId="411788EA" w14:textId="5EAF7349" w:rsidR="00CD1084" w:rsidRPr="00003EE7" w:rsidRDefault="00CD1084">
      <w:pPr>
        <w:pStyle w:val="FootnoteText"/>
        <w:rPr>
          <w:lang w:val="en-GB"/>
        </w:rPr>
      </w:pPr>
      <w:r>
        <w:rPr>
          <w:rStyle w:val="FootnoteReference"/>
        </w:rPr>
        <w:footnoteRef/>
      </w:r>
      <w:r w:rsidRPr="00003EE7">
        <w:rPr>
          <w:lang w:val="en-GB"/>
        </w:rPr>
        <w:t xml:space="preserve"> « </w:t>
      </w:r>
      <w:proofErr w:type="spellStart"/>
      <w:r w:rsidRPr="00003EE7">
        <w:rPr>
          <w:lang w:val="en-GB"/>
        </w:rPr>
        <w:t>Bazin</w:t>
      </w:r>
      <w:proofErr w:type="spellEnd"/>
      <w:r w:rsidRPr="00003EE7">
        <w:rPr>
          <w:lang w:val="en-GB"/>
        </w:rPr>
        <w:t xml:space="preserve"> subscribes to an evolutionary model of the cinema ».</w:t>
      </w:r>
      <w:r>
        <w:rPr>
          <w:lang w:val="en-GB"/>
        </w:rPr>
        <w:t xml:space="preserve"> </w:t>
      </w:r>
      <w:r w:rsidRPr="001F6A49">
        <w:rPr>
          <w:lang w:val="en-GB"/>
        </w:rPr>
        <w:t xml:space="preserve">Jennifer Forrest </w:t>
      </w:r>
      <w:r>
        <w:rPr>
          <w:lang w:val="en-GB"/>
        </w:rPr>
        <w:t xml:space="preserve">et </w:t>
      </w:r>
      <w:r w:rsidRPr="001F6A49">
        <w:rPr>
          <w:lang w:val="en-GB"/>
        </w:rPr>
        <w:t xml:space="preserve">Leonard R. </w:t>
      </w:r>
      <w:proofErr w:type="spellStart"/>
      <w:r w:rsidRPr="001F6A49">
        <w:rPr>
          <w:lang w:val="en-GB"/>
        </w:rPr>
        <w:t>Koos</w:t>
      </w:r>
      <w:proofErr w:type="spellEnd"/>
      <w:r w:rsidRPr="001F6A49">
        <w:rPr>
          <w:lang w:val="en-GB"/>
        </w:rPr>
        <w:t xml:space="preserve"> </w:t>
      </w:r>
      <w:r w:rsidRPr="001F6A49">
        <w:rPr>
          <w:lang w:val="en-US"/>
        </w:rPr>
        <w:t>(</w:t>
      </w:r>
      <w:proofErr w:type="spellStart"/>
      <w:r w:rsidRPr="001F6A49">
        <w:rPr>
          <w:lang w:val="en-US"/>
        </w:rPr>
        <w:t>éd</w:t>
      </w:r>
      <w:r>
        <w:rPr>
          <w:lang w:val="en-US"/>
        </w:rPr>
        <w:t>s</w:t>
      </w:r>
      <w:proofErr w:type="spellEnd"/>
      <w:r w:rsidRPr="001F6A49">
        <w:rPr>
          <w:lang w:val="en-US"/>
        </w:rPr>
        <w:t xml:space="preserve">.), </w:t>
      </w:r>
      <w:r w:rsidRPr="001F6A49">
        <w:rPr>
          <w:i/>
          <w:lang w:val="en-US"/>
        </w:rPr>
        <w:t>Dead Ringers: The Remake in Theory and Practice</w:t>
      </w:r>
      <w:r w:rsidRPr="001F6A49">
        <w:rPr>
          <w:lang w:val="en-US"/>
        </w:rPr>
        <w:t>, Albany, State Uni</w:t>
      </w:r>
      <w:r>
        <w:rPr>
          <w:lang w:val="en-US"/>
        </w:rPr>
        <w:t>versity of New York Press, 2002, p. 20.</w:t>
      </w:r>
    </w:p>
  </w:footnote>
  <w:footnote w:id="101">
    <w:p w14:paraId="60018E7A" w14:textId="70059F0C" w:rsidR="00CD1084" w:rsidRPr="00743689" w:rsidRDefault="00CD1084">
      <w:pPr>
        <w:pStyle w:val="FootnoteText"/>
        <w:rPr>
          <w:lang w:val="fr-CH"/>
        </w:rPr>
      </w:pPr>
      <w:r>
        <w:rPr>
          <w:rStyle w:val="FootnoteReference"/>
        </w:rPr>
        <w:footnoteRef/>
      </w:r>
      <w:r>
        <w:t xml:space="preserve"> </w:t>
      </w:r>
      <w:r>
        <w:rPr>
          <w:lang w:val="fr-CH"/>
        </w:rPr>
        <w:t>Puisque la « forme » du roman passe principalement par son aspect physique (police, mise-en-page, taille et facture de l’objet…). C’est dans cet optique que Bazin critique les producteur hollywoodiens se limitant à reproduire les images d’un film précédant plutôt que d’y insuffler le style personnel du réalisateur</w:t>
      </w:r>
    </w:p>
  </w:footnote>
  <w:footnote w:id="102">
    <w:p w14:paraId="1CE721D6" w14:textId="478762E2" w:rsidR="00CD1084" w:rsidRPr="00786BED" w:rsidRDefault="00CD1084">
      <w:pPr>
        <w:pStyle w:val="FootnoteText"/>
        <w:rPr>
          <w:lang w:val="fr-CH"/>
        </w:rPr>
      </w:pPr>
      <w:r>
        <w:rPr>
          <w:rStyle w:val="FootnoteReference"/>
        </w:rPr>
        <w:footnoteRef/>
      </w:r>
      <w:r>
        <w:t xml:space="preserve"> </w:t>
      </w:r>
      <w:r>
        <w:rPr>
          <w:lang w:val="fr-CH"/>
        </w:rPr>
        <w:t xml:space="preserve">La discussion sur le statut canonique du roman de Finney dans la science-fiction dépasse elle aussi l’envergure du présent travail : les questions de réception autour du roman n’ayant pas été abordées. Il convient toutefois de préciser que les multiples rééditions et la place qu’occupe </w:t>
      </w:r>
      <w:r>
        <w:rPr>
          <w:i/>
          <w:lang w:val="fr-CH"/>
        </w:rPr>
        <w:t>The Body Snatchers</w:t>
      </w:r>
      <w:r>
        <w:rPr>
          <w:lang w:val="fr-CH"/>
        </w:rPr>
        <w:t xml:space="preserve"> dans les ouvrages concernant la science-fiction (et l’horreur) littéraire permettent facilement de défendre son statut, sinon de classique, au moins d’œuvre majeure dans ces genres.</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9FF3A3C" w14:textId="77777777" w:rsidR="00CD1084" w:rsidRDefault="00CD1084">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AD72F1" w14:textId="77777777" w:rsidR="00CD1084" w:rsidRDefault="00CD1084">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EC28B6" w14:textId="4B905149" w:rsidR="00CD1084" w:rsidRPr="00173138" w:rsidRDefault="00CD1084" w:rsidP="006127A9">
    <w:pPr>
      <w:pStyle w:val="Header"/>
      <w:rPr>
        <w:rFonts w:ascii="Baskerville" w:hAnsi="Baskerville"/>
        <w:b/>
        <w:color w:val="7F7F7F" w:themeColor="text1" w:themeTint="80"/>
        <w:sz w:val="20"/>
        <w:lang w:val="fr-CH"/>
      </w:rPr>
    </w:pPr>
    <w:r w:rsidRPr="009D1D5A">
      <w:rPr>
        <w:rFonts w:ascii="Baskerville" w:hAnsi="Baskerville"/>
        <w:b/>
        <w:color w:val="7F7F7F" w:themeColor="text1" w:themeTint="80"/>
        <w:sz w:val="20"/>
      </w:rPr>
      <w:tab/>
    </w:r>
    <w:r w:rsidRPr="009D1D5A">
      <w:rPr>
        <w:rFonts w:ascii="Baskerville" w:hAnsi="Baskerville"/>
        <w:b/>
        <w:color w:val="7F7F7F" w:themeColor="text1" w:themeTint="80"/>
        <w:sz w:val="20"/>
      </w:rPr>
      <w:tab/>
    </w:r>
    <w:r>
      <w:rPr>
        <w:rFonts w:ascii="Baskerville" w:hAnsi="Baskerville"/>
        <w:b/>
        <w:color w:val="7F7F7F" w:themeColor="text1" w:themeTint="80"/>
        <w:sz w:val="20"/>
      </w:rPr>
      <w:t>Chapitre 1</w:t>
    </w:r>
  </w:p>
  <w:p w14:paraId="44E2DC7B" w14:textId="77777777" w:rsidR="00CD1084" w:rsidRPr="00173138" w:rsidRDefault="00CD1084" w:rsidP="006127A9">
    <w:pPr>
      <w:pStyle w:val="Header"/>
      <w:rPr>
        <w:rFonts w:ascii="Baskerville" w:hAnsi="Baskerville"/>
        <w:color w:val="7F7F7F" w:themeColor="text1" w:themeTint="80"/>
        <w:sz w:val="20"/>
        <w:lang w:val="fr-CH"/>
      </w:rPr>
    </w:pPr>
    <w:r w:rsidRPr="00173138">
      <w:rPr>
        <w:rFonts w:ascii="Baskerville" w:hAnsi="Baskerville"/>
        <w:color w:val="7F7F7F" w:themeColor="text1" w:themeTint="80"/>
        <w:sz w:val="20"/>
        <w:lang w:val="fr-CH"/>
      </w:rPr>
      <w:t>Université de Lausanne, Section Histoire et Esthétique du Cinéma</w:t>
    </w:r>
  </w:p>
  <w:p w14:paraId="4E313905" w14:textId="77777777" w:rsidR="00CD1084" w:rsidRPr="008138ED" w:rsidRDefault="00CD1084" w:rsidP="006127A9">
    <w:pPr>
      <w:pStyle w:val="Header"/>
      <w:rPr>
        <w:rFonts w:ascii="Baskerville" w:hAnsi="Baskerville"/>
        <w:color w:val="7F7F7F" w:themeColor="text1" w:themeTint="80"/>
        <w:sz w:val="20"/>
        <w:lang w:val="fr-CH"/>
      </w:rPr>
    </w:pPr>
    <w:r w:rsidRPr="008138ED">
      <w:rPr>
        <w:rFonts w:ascii="Baskerville" w:hAnsi="Baskerville"/>
        <w:color w:val="7F7F7F" w:themeColor="text1" w:themeTint="80"/>
        <w:sz w:val="20"/>
        <w:lang w:val="fr-CH"/>
      </w:rPr>
      <w:t>Mémoire de maîtrise en cinéma</w:t>
    </w:r>
  </w:p>
  <w:p w14:paraId="51654297" w14:textId="77777777" w:rsidR="00CD1084" w:rsidRPr="008138ED" w:rsidRDefault="00CD1084" w:rsidP="006127A9">
    <w:pPr>
      <w:pStyle w:val="Header"/>
      <w:rPr>
        <w:rFonts w:ascii="Baskerville" w:hAnsi="Baskerville"/>
        <w:color w:val="7F7F7F" w:themeColor="text1" w:themeTint="80"/>
        <w:sz w:val="20"/>
        <w:lang w:val="fr-CH"/>
      </w:rPr>
    </w:pPr>
    <w:r w:rsidRPr="008138ED">
      <w:rPr>
        <w:rFonts w:ascii="Baskerville" w:hAnsi="Baskerville"/>
        <w:color w:val="7F7F7F" w:themeColor="text1" w:themeTint="80"/>
        <w:sz w:val="20"/>
        <w:lang w:val="fr-CH"/>
      </w:rPr>
      <w:t>Dr. Mireille Berton, M</w:t>
    </w:r>
    <w:r>
      <w:rPr>
        <w:rFonts w:ascii="Baskerville" w:hAnsi="Baskerville"/>
        <w:color w:val="7F7F7F" w:themeColor="text1" w:themeTint="80"/>
        <w:sz w:val="20"/>
        <w:lang w:val="fr-CH"/>
      </w:rPr>
      <w:t>ER</w:t>
    </w:r>
  </w:p>
  <w:p w14:paraId="7C4C9D65" w14:textId="77777777" w:rsidR="00CD1084" w:rsidRPr="00A60B3A" w:rsidRDefault="00CD1084" w:rsidP="00956B62">
    <w:pPr>
      <w:pStyle w:val="Header"/>
      <w:rPr>
        <w:rFonts w:ascii="Baskerville" w:hAnsi="Baskerville"/>
        <w:color w:val="7F7F7F" w:themeColor="text1" w:themeTint="80"/>
        <w:sz w:val="20"/>
        <w:lang w:val="fr-CH"/>
      </w:rPr>
    </w:pPr>
    <w:r>
      <w:rPr>
        <w:rFonts w:ascii="Baskerville" w:hAnsi="Baskerville"/>
        <w:color w:val="7F7F7F" w:themeColor="text1" w:themeTint="80"/>
        <w:sz w:val="20"/>
        <w:lang w:val="fr-CH"/>
      </w:rPr>
      <w:t>Le remake comme processus de canonisation</w:t>
    </w:r>
    <w:r w:rsidRPr="00A60B3A">
      <w:rPr>
        <w:rFonts w:ascii="Baskerville" w:hAnsi="Baskerville"/>
        <w:color w:val="7F7F7F" w:themeColor="text1" w:themeTint="80"/>
        <w:sz w:val="20"/>
        <w:lang w:val="fr-CH"/>
      </w:rPr>
      <w:t xml:space="preserve"> :</w:t>
    </w:r>
    <w:r>
      <w:rPr>
        <w:rFonts w:ascii="Baskerville" w:hAnsi="Baskerville"/>
        <w:color w:val="7F7F7F" w:themeColor="text1" w:themeTint="80"/>
        <w:sz w:val="20"/>
        <w:lang w:val="fr-CH"/>
      </w:rPr>
      <w:t xml:space="preserve"> le cas d’</w:t>
    </w:r>
    <w:r w:rsidRPr="00877EDA">
      <w:rPr>
        <w:rFonts w:ascii="Baskerville" w:hAnsi="Baskerville"/>
        <w:i/>
        <w:color w:val="7F7F7F" w:themeColor="text1" w:themeTint="80"/>
        <w:sz w:val="20"/>
        <w:lang w:val="fr-CH"/>
      </w:rPr>
      <w:t>Invasion</w:t>
    </w:r>
    <w:r w:rsidRPr="00A60B3A">
      <w:rPr>
        <w:rFonts w:ascii="Baskerville" w:hAnsi="Baskerville"/>
        <w:i/>
        <w:color w:val="7F7F7F" w:themeColor="text1" w:themeTint="80"/>
        <w:sz w:val="20"/>
        <w:lang w:val="fr-CH"/>
      </w:rPr>
      <w:t xml:space="preserve"> of the Body Snatchers</w:t>
    </w:r>
    <w:r w:rsidRPr="00A60B3A">
      <w:rPr>
        <w:rFonts w:ascii="Baskerville" w:hAnsi="Baskerville"/>
        <w:color w:val="7F7F7F" w:themeColor="text1" w:themeTint="80"/>
        <w:sz w:val="20"/>
        <w:lang w:val="fr-CH"/>
      </w:rPr>
      <w:t xml:space="preserve"> (195</w:t>
    </w:r>
    <w:r>
      <w:rPr>
        <w:rFonts w:ascii="Baskerville" w:hAnsi="Baskerville"/>
        <w:color w:val="7F7F7F" w:themeColor="text1" w:themeTint="80"/>
        <w:sz w:val="20"/>
        <w:lang w:val="fr-CH"/>
      </w:rPr>
      <w:t>4</w:t>
    </w:r>
    <w:r w:rsidRPr="00A60B3A">
      <w:rPr>
        <w:rFonts w:ascii="Baskerville" w:hAnsi="Baskerville"/>
        <w:color w:val="7F7F7F" w:themeColor="text1" w:themeTint="80"/>
        <w:sz w:val="20"/>
        <w:lang w:val="fr-CH"/>
      </w:rPr>
      <w:t xml:space="preserve"> – 20</w:t>
    </w:r>
    <w:r>
      <w:rPr>
        <w:rFonts w:ascii="Baskerville" w:hAnsi="Baskerville"/>
        <w:color w:val="7F7F7F" w:themeColor="text1" w:themeTint="80"/>
        <w:sz w:val="20"/>
        <w:lang w:val="fr-CH"/>
      </w:rPr>
      <w:t>15</w:t>
    </w:r>
    <w:r w:rsidRPr="00A60B3A">
      <w:rPr>
        <w:rFonts w:ascii="Baskerville" w:hAnsi="Baskerville"/>
        <w:color w:val="7F7F7F" w:themeColor="text1" w:themeTint="80"/>
        <w:sz w:val="20"/>
        <w:lang w:val="fr-CH"/>
      </w:rPr>
      <w:t>)</w:t>
    </w:r>
  </w:p>
  <w:p w14:paraId="2680BE63" w14:textId="7B62C415" w:rsidR="00CD1084" w:rsidRPr="00A60B3A" w:rsidRDefault="00CD1084">
    <w:pPr>
      <w:pStyle w:val="Header"/>
      <w:rPr>
        <w:rFonts w:ascii="Baskerville" w:hAnsi="Baskerville"/>
        <w:color w:val="7F7F7F" w:themeColor="text1" w:themeTint="80"/>
        <w:sz w:val="20"/>
        <w:lang w:val="fr-CH"/>
      </w:rPr>
    </w:pPr>
    <w:r w:rsidRPr="00A60B3A">
      <w:rPr>
        <w:rFonts w:ascii="Baskerville" w:hAnsi="Baskerville"/>
        <w:color w:val="7F7F7F" w:themeColor="text1" w:themeTint="80"/>
        <w:sz w:val="20"/>
        <w:lang w:val="fr-CH"/>
      </w:rPr>
      <w:t xml:space="preserve">Julien Bono, </w:t>
    </w:r>
    <w:hyperlink r:id="rId1" w:history="1">
      <w:r w:rsidRPr="00A60B3A">
        <w:rPr>
          <w:rStyle w:val="Hyperlink"/>
          <w:rFonts w:ascii="Baskerville" w:hAnsi="Baskerville"/>
          <w:color w:val="7F7F7F" w:themeColor="text1" w:themeTint="80"/>
          <w:sz w:val="20"/>
          <w:lang w:val="fr-CH"/>
        </w:rPr>
        <w:t>julien.bono@unil.ch</w:t>
      </w:r>
    </w:hyperlink>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E4A0942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1F09660D"/>
    <w:multiLevelType w:val="hybridMultilevel"/>
    <w:tmpl w:val="CDFCEF22"/>
    <w:lvl w:ilvl="0" w:tplc="BCC0A3E4">
      <w:numFmt w:val="bullet"/>
      <w:lvlText w:val="–"/>
      <w:lvlJc w:val="left"/>
      <w:pPr>
        <w:ind w:left="720" w:hanging="360"/>
      </w:pPr>
      <w:rPr>
        <w:rFonts w:ascii="Cambria" w:eastAsiaTheme="minorEastAsia"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6514B15"/>
    <w:multiLevelType w:val="hybridMultilevel"/>
    <w:tmpl w:val="46709B62"/>
    <w:lvl w:ilvl="0" w:tplc="FE7A3C06">
      <w:start w:val="1"/>
      <w:numFmt w:val="upperRoman"/>
      <w:lvlText w:val="%1."/>
      <w:lvlJc w:val="left"/>
      <w:pPr>
        <w:ind w:left="1080" w:hanging="720"/>
      </w:pPr>
      <w:rPr>
        <w:rFonts w:hint="default"/>
        <w:b w:val="0"/>
        <w:color w:val="000000" w:themeColor="text1"/>
        <w:sz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2D16F8B"/>
    <w:multiLevelType w:val="hybridMultilevel"/>
    <w:tmpl w:val="05E696AE"/>
    <w:lvl w:ilvl="0" w:tplc="BCC0A3E4">
      <w:numFmt w:val="bullet"/>
      <w:lvlText w:val="–"/>
      <w:lvlJc w:val="left"/>
      <w:pPr>
        <w:ind w:left="720" w:hanging="360"/>
      </w:pPr>
      <w:rPr>
        <w:rFonts w:ascii="Cambria" w:eastAsiaTheme="minorEastAsia" w:hAnsi="Cambria"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1"/>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3138"/>
    <w:rsid w:val="000005FD"/>
    <w:rsid w:val="00003BA3"/>
    <w:rsid w:val="00003EE7"/>
    <w:rsid w:val="00005E71"/>
    <w:rsid w:val="00006C8B"/>
    <w:rsid w:val="00012D23"/>
    <w:rsid w:val="00024386"/>
    <w:rsid w:val="00026DEC"/>
    <w:rsid w:val="000277EA"/>
    <w:rsid w:val="00031E71"/>
    <w:rsid w:val="0003595A"/>
    <w:rsid w:val="000368A7"/>
    <w:rsid w:val="00040872"/>
    <w:rsid w:val="00040A85"/>
    <w:rsid w:val="00043CAF"/>
    <w:rsid w:val="000453E3"/>
    <w:rsid w:val="000559F1"/>
    <w:rsid w:val="0005693B"/>
    <w:rsid w:val="000634E0"/>
    <w:rsid w:val="00065592"/>
    <w:rsid w:val="0008260D"/>
    <w:rsid w:val="00083709"/>
    <w:rsid w:val="00083F7C"/>
    <w:rsid w:val="00084430"/>
    <w:rsid w:val="000963CE"/>
    <w:rsid w:val="000A0BC3"/>
    <w:rsid w:val="000A7032"/>
    <w:rsid w:val="000A7C28"/>
    <w:rsid w:val="000A7FC0"/>
    <w:rsid w:val="000B5190"/>
    <w:rsid w:val="000B6222"/>
    <w:rsid w:val="000C200C"/>
    <w:rsid w:val="000C346A"/>
    <w:rsid w:val="000D04D2"/>
    <w:rsid w:val="000D05D2"/>
    <w:rsid w:val="000D2034"/>
    <w:rsid w:val="000D7EC9"/>
    <w:rsid w:val="000E0580"/>
    <w:rsid w:val="000E078F"/>
    <w:rsid w:val="000E1917"/>
    <w:rsid w:val="000E2124"/>
    <w:rsid w:val="000E641A"/>
    <w:rsid w:val="000F1E70"/>
    <w:rsid w:val="000F23B3"/>
    <w:rsid w:val="000F3E9C"/>
    <w:rsid w:val="000F68B8"/>
    <w:rsid w:val="000F75B9"/>
    <w:rsid w:val="00106EE2"/>
    <w:rsid w:val="00110E70"/>
    <w:rsid w:val="00111C76"/>
    <w:rsid w:val="001139E7"/>
    <w:rsid w:val="00115ABD"/>
    <w:rsid w:val="0013396A"/>
    <w:rsid w:val="001359D0"/>
    <w:rsid w:val="001359D4"/>
    <w:rsid w:val="0014073B"/>
    <w:rsid w:val="00141DE2"/>
    <w:rsid w:val="00144865"/>
    <w:rsid w:val="00144EE3"/>
    <w:rsid w:val="00146748"/>
    <w:rsid w:val="0016047F"/>
    <w:rsid w:val="00161509"/>
    <w:rsid w:val="001647B1"/>
    <w:rsid w:val="00165D3F"/>
    <w:rsid w:val="00173138"/>
    <w:rsid w:val="0017320C"/>
    <w:rsid w:val="00173E13"/>
    <w:rsid w:val="0018193E"/>
    <w:rsid w:val="0018263C"/>
    <w:rsid w:val="00185D3E"/>
    <w:rsid w:val="001863CF"/>
    <w:rsid w:val="00187527"/>
    <w:rsid w:val="0018765E"/>
    <w:rsid w:val="001928C0"/>
    <w:rsid w:val="00194EA7"/>
    <w:rsid w:val="001A1430"/>
    <w:rsid w:val="001A3843"/>
    <w:rsid w:val="001A3A2C"/>
    <w:rsid w:val="001B0652"/>
    <w:rsid w:val="001B4F1E"/>
    <w:rsid w:val="001B56F7"/>
    <w:rsid w:val="001B5C9A"/>
    <w:rsid w:val="001C09E3"/>
    <w:rsid w:val="001C73D6"/>
    <w:rsid w:val="001C7833"/>
    <w:rsid w:val="001D5EDC"/>
    <w:rsid w:val="001F134E"/>
    <w:rsid w:val="001F1423"/>
    <w:rsid w:val="001F2378"/>
    <w:rsid w:val="001F629C"/>
    <w:rsid w:val="00203883"/>
    <w:rsid w:val="00207CE6"/>
    <w:rsid w:val="00207DF1"/>
    <w:rsid w:val="00211C03"/>
    <w:rsid w:val="00220532"/>
    <w:rsid w:val="002210A4"/>
    <w:rsid w:val="002235F1"/>
    <w:rsid w:val="00223874"/>
    <w:rsid w:val="002275F6"/>
    <w:rsid w:val="00233CBF"/>
    <w:rsid w:val="002358EB"/>
    <w:rsid w:val="002367B5"/>
    <w:rsid w:val="00237C1E"/>
    <w:rsid w:val="00243AF4"/>
    <w:rsid w:val="00254653"/>
    <w:rsid w:val="00257C69"/>
    <w:rsid w:val="00266588"/>
    <w:rsid w:val="00273E7D"/>
    <w:rsid w:val="002762C4"/>
    <w:rsid w:val="0027639A"/>
    <w:rsid w:val="002816FF"/>
    <w:rsid w:val="00281E86"/>
    <w:rsid w:val="002835A0"/>
    <w:rsid w:val="00283880"/>
    <w:rsid w:val="00284838"/>
    <w:rsid w:val="00285164"/>
    <w:rsid w:val="00291917"/>
    <w:rsid w:val="002A5353"/>
    <w:rsid w:val="002B28DA"/>
    <w:rsid w:val="002B3D84"/>
    <w:rsid w:val="002C35A2"/>
    <w:rsid w:val="002D24EA"/>
    <w:rsid w:val="002D257C"/>
    <w:rsid w:val="002D513A"/>
    <w:rsid w:val="002D772A"/>
    <w:rsid w:val="002D7B33"/>
    <w:rsid w:val="002F1683"/>
    <w:rsid w:val="002F436A"/>
    <w:rsid w:val="002F7A81"/>
    <w:rsid w:val="0030064E"/>
    <w:rsid w:val="0030216F"/>
    <w:rsid w:val="0030314E"/>
    <w:rsid w:val="00313F77"/>
    <w:rsid w:val="0031516F"/>
    <w:rsid w:val="00315298"/>
    <w:rsid w:val="00323D4E"/>
    <w:rsid w:val="00325886"/>
    <w:rsid w:val="00327516"/>
    <w:rsid w:val="00327ABA"/>
    <w:rsid w:val="0033473D"/>
    <w:rsid w:val="00336723"/>
    <w:rsid w:val="003404E5"/>
    <w:rsid w:val="00341536"/>
    <w:rsid w:val="003423A7"/>
    <w:rsid w:val="00342C59"/>
    <w:rsid w:val="00344BAC"/>
    <w:rsid w:val="00344D50"/>
    <w:rsid w:val="00345374"/>
    <w:rsid w:val="00345CEB"/>
    <w:rsid w:val="0035154E"/>
    <w:rsid w:val="003629C2"/>
    <w:rsid w:val="0036714B"/>
    <w:rsid w:val="00370132"/>
    <w:rsid w:val="00371D86"/>
    <w:rsid w:val="00375833"/>
    <w:rsid w:val="003805A4"/>
    <w:rsid w:val="003859D2"/>
    <w:rsid w:val="0038713A"/>
    <w:rsid w:val="003873C4"/>
    <w:rsid w:val="003878FF"/>
    <w:rsid w:val="003905E9"/>
    <w:rsid w:val="003915C2"/>
    <w:rsid w:val="00392846"/>
    <w:rsid w:val="00397954"/>
    <w:rsid w:val="003B44C8"/>
    <w:rsid w:val="003B4C2B"/>
    <w:rsid w:val="003C3C3F"/>
    <w:rsid w:val="003C4007"/>
    <w:rsid w:val="003C7CF1"/>
    <w:rsid w:val="003D1296"/>
    <w:rsid w:val="003D1369"/>
    <w:rsid w:val="003D711A"/>
    <w:rsid w:val="003E168C"/>
    <w:rsid w:val="003E52B7"/>
    <w:rsid w:val="003E5422"/>
    <w:rsid w:val="003E611C"/>
    <w:rsid w:val="003E71E3"/>
    <w:rsid w:val="003F020F"/>
    <w:rsid w:val="003F0739"/>
    <w:rsid w:val="003F1E62"/>
    <w:rsid w:val="003F645A"/>
    <w:rsid w:val="004024E0"/>
    <w:rsid w:val="004025E2"/>
    <w:rsid w:val="00402E6C"/>
    <w:rsid w:val="004035C7"/>
    <w:rsid w:val="004040F4"/>
    <w:rsid w:val="0040795E"/>
    <w:rsid w:val="00411460"/>
    <w:rsid w:val="00411989"/>
    <w:rsid w:val="004141FA"/>
    <w:rsid w:val="004163D1"/>
    <w:rsid w:val="00417F55"/>
    <w:rsid w:val="0042120F"/>
    <w:rsid w:val="00423903"/>
    <w:rsid w:val="00423AE6"/>
    <w:rsid w:val="00425F00"/>
    <w:rsid w:val="004313E1"/>
    <w:rsid w:val="004316F7"/>
    <w:rsid w:val="00442D8B"/>
    <w:rsid w:val="00442DA6"/>
    <w:rsid w:val="004447A0"/>
    <w:rsid w:val="004453D9"/>
    <w:rsid w:val="0045694F"/>
    <w:rsid w:val="00460928"/>
    <w:rsid w:val="00461A37"/>
    <w:rsid w:val="004628A9"/>
    <w:rsid w:val="00465ED2"/>
    <w:rsid w:val="0047126B"/>
    <w:rsid w:val="00471644"/>
    <w:rsid w:val="0047279B"/>
    <w:rsid w:val="00473CD2"/>
    <w:rsid w:val="00474C42"/>
    <w:rsid w:val="0048334F"/>
    <w:rsid w:val="0048561F"/>
    <w:rsid w:val="00486C16"/>
    <w:rsid w:val="00492779"/>
    <w:rsid w:val="004930C6"/>
    <w:rsid w:val="004A5EC6"/>
    <w:rsid w:val="004A5FF9"/>
    <w:rsid w:val="004A7775"/>
    <w:rsid w:val="004B1784"/>
    <w:rsid w:val="004B3582"/>
    <w:rsid w:val="004B4329"/>
    <w:rsid w:val="004B6C03"/>
    <w:rsid w:val="004C0BE1"/>
    <w:rsid w:val="004C4C04"/>
    <w:rsid w:val="004D441C"/>
    <w:rsid w:val="004D4B6F"/>
    <w:rsid w:val="004E62A3"/>
    <w:rsid w:val="004E747B"/>
    <w:rsid w:val="004F6744"/>
    <w:rsid w:val="004F6B35"/>
    <w:rsid w:val="00500CC2"/>
    <w:rsid w:val="00510CB6"/>
    <w:rsid w:val="00515D4E"/>
    <w:rsid w:val="00515D8C"/>
    <w:rsid w:val="00521DAB"/>
    <w:rsid w:val="00531173"/>
    <w:rsid w:val="00531886"/>
    <w:rsid w:val="00533ECB"/>
    <w:rsid w:val="00536AD8"/>
    <w:rsid w:val="00541737"/>
    <w:rsid w:val="00541F81"/>
    <w:rsid w:val="0054296B"/>
    <w:rsid w:val="005545D7"/>
    <w:rsid w:val="005575CD"/>
    <w:rsid w:val="00566544"/>
    <w:rsid w:val="00577270"/>
    <w:rsid w:val="00581670"/>
    <w:rsid w:val="00581E90"/>
    <w:rsid w:val="00584083"/>
    <w:rsid w:val="005842E3"/>
    <w:rsid w:val="00584A63"/>
    <w:rsid w:val="005857FD"/>
    <w:rsid w:val="00587A5C"/>
    <w:rsid w:val="00587FA5"/>
    <w:rsid w:val="00596CCC"/>
    <w:rsid w:val="00597748"/>
    <w:rsid w:val="005A0318"/>
    <w:rsid w:val="005A2E14"/>
    <w:rsid w:val="005A5341"/>
    <w:rsid w:val="005B199B"/>
    <w:rsid w:val="005B59B9"/>
    <w:rsid w:val="005C262F"/>
    <w:rsid w:val="005C6BF4"/>
    <w:rsid w:val="005D1991"/>
    <w:rsid w:val="005D6855"/>
    <w:rsid w:val="005D6E2E"/>
    <w:rsid w:val="005E65B7"/>
    <w:rsid w:val="005E6AE3"/>
    <w:rsid w:val="005F3756"/>
    <w:rsid w:val="005F3C37"/>
    <w:rsid w:val="00604B4B"/>
    <w:rsid w:val="00610863"/>
    <w:rsid w:val="006123B3"/>
    <w:rsid w:val="006127A9"/>
    <w:rsid w:val="00615115"/>
    <w:rsid w:val="0061689F"/>
    <w:rsid w:val="00616D97"/>
    <w:rsid w:val="00622075"/>
    <w:rsid w:val="00630AB0"/>
    <w:rsid w:val="00632CE0"/>
    <w:rsid w:val="00651BBE"/>
    <w:rsid w:val="00663B0A"/>
    <w:rsid w:val="00665545"/>
    <w:rsid w:val="00665C44"/>
    <w:rsid w:val="006714B9"/>
    <w:rsid w:val="00674BE2"/>
    <w:rsid w:val="00674BEA"/>
    <w:rsid w:val="00676AEE"/>
    <w:rsid w:val="00687CF3"/>
    <w:rsid w:val="00691F8F"/>
    <w:rsid w:val="006A0B89"/>
    <w:rsid w:val="006A31EF"/>
    <w:rsid w:val="006A3862"/>
    <w:rsid w:val="006A44E2"/>
    <w:rsid w:val="006A60A4"/>
    <w:rsid w:val="006A66A1"/>
    <w:rsid w:val="006B01DF"/>
    <w:rsid w:val="006B2252"/>
    <w:rsid w:val="006B227D"/>
    <w:rsid w:val="006B3574"/>
    <w:rsid w:val="006B65BF"/>
    <w:rsid w:val="006B6DEB"/>
    <w:rsid w:val="006B7A7E"/>
    <w:rsid w:val="006C23DA"/>
    <w:rsid w:val="006C361A"/>
    <w:rsid w:val="006C6A6A"/>
    <w:rsid w:val="006C6F20"/>
    <w:rsid w:val="006C7605"/>
    <w:rsid w:val="006D0090"/>
    <w:rsid w:val="006D57C0"/>
    <w:rsid w:val="006E04EF"/>
    <w:rsid w:val="006E0CF5"/>
    <w:rsid w:val="006E3BD6"/>
    <w:rsid w:val="006F1357"/>
    <w:rsid w:val="006F26B6"/>
    <w:rsid w:val="006F6F01"/>
    <w:rsid w:val="00707C2A"/>
    <w:rsid w:val="00714EA0"/>
    <w:rsid w:val="007206C2"/>
    <w:rsid w:val="00720D82"/>
    <w:rsid w:val="00722301"/>
    <w:rsid w:val="007272D0"/>
    <w:rsid w:val="00732974"/>
    <w:rsid w:val="007344B8"/>
    <w:rsid w:val="0073541F"/>
    <w:rsid w:val="0074045B"/>
    <w:rsid w:val="00743689"/>
    <w:rsid w:val="0074692C"/>
    <w:rsid w:val="007609D3"/>
    <w:rsid w:val="00760E5C"/>
    <w:rsid w:val="007621D1"/>
    <w:rsid w:val="00763033"/>
    <w:rsid w:val="00766D6F"/>
    <w:rsid w:val="00776E9F"/>
    <w:rsid w:val="00782CBD"/>
    <w:rsid w:val="0078373E"/>
    <w:rsid w:val="00786BED"/>
    <w:rsid w:val="00787AE8"/>
    <w:rsid w:val="007914D6"/>
    <w:rsid w:val="00794963"/>
    <w:rsid w:val="00796617"/>
    <w:rsid w:val="0079780B"/>
    <w:rsid w:val="007A0071"/>
    <w:rsid w:val="007A3A39"/>
    <w:rsid w:val="007A72D6"/>
    <w:rsid w:val="007A7A71"/>
    <w:rsid w:val="007B301A"/>
    <w:rsid w:val="007C3F0F"/>
    <w:rsid w:val="007D0637"/>
    <w:rsid w:val="007D4D4D"/>
    <w:rsid w:val="007D593E"/>
    <w:rsid w:val="007E0AA0"/>
    <w:rsid w:val="007E15AF"/>
    <w:rsid w:val="007E4EEA"/>
    <w:rsid w:val="00801F85"/>
    <w:rsid w:val="0080297C"/>
    <w:rsid w:val="00804C3B"/>
    <w:rsid w:val="008074F7"/>
    <w:rsid w:val="0081034D"/>
    <w:rsid w:val="008138ED"/>
    <w:rsid w:val="0081523E"/>
    <w:rsid w:val="0081693C"/>
    <w:rsid w:val="0083411D"/>
    <w:rsid w:val="008349BE"/>
    <w:rsid w:val="00835396"/>
    <w:rsid w:val="008411A0"/>
    <w:rsid w:val="0084461A"/>
    <w:rsid w:val="00852715"/>
    <w:rsid w:val="008530F6"/>
    <w:rsid w:val="0085797C"/>
    <w:rsid w:val="00863EA4"/>
    <w:rsid w:val="0087243D"/>
    <w:rsid w:val="00875AB1"/>
    <w:rsid w:val="0088102A"/>
    <w:rsid w:val="00881660"/>
    <w:rsid w:val="008920D7"/>
    <w:rsid w:val="00897A27"/>
    <w:rsid w:val="008A323A"/>
    <w:rsid w:val="008A3891"/>
    <w:rsid w:val="008A5A41"/>
    <w:rsid w:val="008B37DF"/>
    <w:rsid w:val="008C08B5"/>
    <w:rsid w:val="008C154E"/>
    <w:rsid w:val="008C600F"/>
    <w:rsid w:val="008C67CB"/>
    <w:rsid w:val="008C7752"/>
    <w:rsid w:val="008D19D6"/>
    <w:rsid w:val="008E367A"/>
    <w:rsid w:val="008E3E84"/>
    <w:rsid w:val="008E43A5"/>
    <w:rsid w:val="008E6344"/>
    <w:rsid w:val="008F174D"/>
    <w:rsid w:val="008F1E07"/>
    <w:rsid w:val="008F31FE"/>
    <w:rsid w:val="008F3F20"/>
    <w:rsid w:val="008F5D93"/>
    <w:rsid w:val="008F6058"/>
    <w:rsid w:val="008F7692"/>
    <w:rsid w:val="00900684"/>
    <w:rsid w:val="009052C0"/>
    <w:rsid w:val="0091721D"/>
    <w:rsid w:val="00917414"/>
    <w:rsid w:val="00920E18"/>
    <w:rsid w:val="00923E14"/>
    <w:rsid w:val="00925377"/>
    <w:rsid w:val="00930BA0"/>
    <w:rsid w:val="00932A69"/>
    <w:rsid w:val="00932DDA"/>
    <w:rsid w:val="0093468C"/>
    <w:rsid w:val="00934FC9"/>
    <w:rsid w:val="009360E5"/>
    <w:rsid w:val="0094205E"/>
    <w:rsid w:val="00944F28"/>
    <w:rsid w:val="00945FF0"/>
    <w:rsid w:val="00950680"/>
    <w:rsid w:val="00955815"/>
    <w:rsid w:val="0095587F"/>
    <w:rsid w:val="00956B62"/>
    <w:rsid w:val="0096089B"/>
    <w:rsid w:val="00962F49"/>
    <w:rsid w:val="009675C6"/>
    <w:rsid w:val="00970CC6"/>
    <w:rsid w:val="00977317"/>
    <w:rsid w:val="009810EF"/>
    <w:rsid w:val="00984F37"/>
    <w:rsid w:val="00987BDF"/>
    <w:rsid w:val="0099055C"/>
    <w:rsid w:val="00990D12"/>
    <w:rsid w:val="00995129"/>
    <w:rsid w:val="00995AE9"/>
    <w:rsid w:val="009962FA"/>
    <w:rsid w:val="009971E2"/>
    <w:rsid w:val="009A1671"/>
    <w:rsid w:val="009A26C4"/>
    <w:rsid w:val="009A2AB3"/>
    <w:rsid w:val="009A62CF"/>
    <w:rsid w:val="009A6E04"/>
    <w:rsid w:val="009A7696"/>
    <w:rsid w:val="009B0582"/>
    <w:rsid w:val="009B1242"/>
    <w:rsid w:val="009B43D7"/>
    <w:rsid w:val="009C43E8"/>
    <w:rsid w:val="009C4C51"/>
    <w:rsid w:val="009C7DCF"/>
    <w:rsid w:val="009D013F"/>
    <w:rsid w:val="009D0BBB"/>
    <w:rsid w:val="009D12F5"/>
    <w:rsid w:val="009D20EA"/>
    <w:rsid w:val="009E6220"/>
    <w:rsid w:val="009E67C3"/>
    <w:rsid w:val="009F16D5"/>
    <w:rsid w:val="009F2D2E"/>
    <w:rsid w:val="009F3C8F"/>
    <w:rsid w:val="009F4648"/>
    <w:rsid w:val="009F674F"/>
    <w:rsid w:val="00A06D05"/>
    <w:rsid w:val="00A07145"/>
    <w:rsid w:val="00A137D9"/>
    <w:rsid w:val="00A17934"/>
    <w:rsid w:val="00A2003F"/>
    <w:rsid w:val="00A22C49"/>
    <w:rsid w:val="00A22CFE"/>
    <w:rsid w:val="00A26343"/>
    <w:rsid w:val="00A31B12"/>
    <w:rsid w:val="00A320AC"/>
    <w:rsid w:val="00A354BF"/>
    <w:rsid w:val="00A367DD"/>
    <w:rsid w:val="00A36973"/>
    <w:rsid w:val="00A37046"/>
    <w:rsid w:val="00A45A79"/>
    <w:rsid w:val="00A50EFA"/>
    <w:rsid w:val="00A5532D"/>
    <w:rsid w:val="00A5750F"/>
    <w:rsid w:val="00A60B3A"/>
    <w:rsid w:val="00A63218"/>
    <w:rsid w:val="00A65BB6"/>
    <w:rsid w:val="00A73D15"/>
    <w:rsid w:val="00A81968"/>
    <w:rsid w:val="00A83481"/>
    <w:rsid w:val="00A85356"/>
    <w:rsid w:val="00A90860"/>
    <w:rsid w:val="00A91B5F"/>
    <w:rsid w:val="00A9200C"/>
    <w:rsid w:val="00A95CCC"/>
    <w:rsid w:val="00AA1E5B"/>
    <w:rsid w:val="00AA23EE"/>
    <w:rsid w:val="00AB0180"/>
    <w:rsid w:val="00AB4DF5"/>
    <w:rsid w:val="00AB71A4"/>
    <w:rsid w:val="00AC471C"/>
    <w:rsid w:val="00AD586C"/>
    <w:rsid w:val="00AD62CD"/>
    <w:rsid w:val="00AD64B9"/>
    <w:rsid w:val="00AE43D1"/>
    <w:rsid w:val="00AE5618"/>
    <w:rsid w:val="00AE5AEA"/>
    <w:rsid w:val="00AE5CFD"/>
    <w:rsid w:val="00AE63DD"/>
    <w:rsid w:val="00AF114E"/>
    <w:rsid w:val="00AF1606"/>
    <w:rsid w:val="00B00158"/>
    <w:rsid w:val="00B02260"/>
    <w:rsid w:val="00B032DC"/>
    <w:rsid w:val="00B037C9"/>
    <w:rsid w:val="00B11DA2"/>
    <w:rsid w:val="00B13E43"/>
    <w:rsid w:val="00B14250"/>
    <w:rsid w:val="00B14666"/>
    <w:rsid w:val="00B1491E"/>
    <w:rsid w:val="00B16D37"/>
    <w:rsid w:val="00B22B0C"/>
    <w:rsid w:val="00B275A4"/>
    <w:rsid w:val="00B276B5"/>
    <w:rsid w:val="00B30410"/>
    <w:rsid w:val="00B31E7A"/>
    <w:rsid w:val="00B376CB"/>
    <w:rsid w:val="00B40D1E"/>
    <w:rsid w:val="00B46DBA"/>
    <w:rsid w:val="00B47349"/>
    <w:rsid w:val="00B50D87"/>
    <w:rsid w:val="00B579A2"/>
    <w:rsid w:val="00B65731"/>
    <w:rsid w:val="00B81461"/>
    <w:rsid w:val="00B81E15"/>
    <w:rsid w:val="00B859D0"/>
    <w:rsid w:val="00B903D1"/>
    <w:rsid w:val="00B96B22"/>
    <w:rsid w:val="00B97D1C"/>
    <w:rsid w:val="00BA6F90"/>
    <w:rsid w:val="00BA72D1"/>
    <w:rsid w:val="00BB6E40"/>
    <w:rsid w:val="00BD163D"/>
    <w:rsid w:val="00BD323F"/>
    <w:rsid w:val="00BD3D47"/>
    <w:rsid w:val="00BD7D03"/>
    <w:rsid w:val="00BE0700"/>
    <w:rsid w:val="00BE638A"/>
    <w:rsid w:val="00BF0810"/>
    <w:rsid w:val="00BF14DD"/>
    <w:rsid w:val="00BF32E7"/>
    <w:rsid w:val="00C00EFC"/>
    <w:rsid w:val="00C03C7A"/>
    <w:rsid w:val="00C103A2"/>
    <w:rsid w:val="00C1120A"/>
    <w:rsid w:val="00C115FF"/>
    <w:rsid w:val="00C11EC0"/>
    <w:rsid w:val="00C12F5A"/>
    <w:rsid w:val="00C16016"/>
    <w:rsid w:val="00C20CB1"/>
    <w:rsid w:val="00C25610"/>
    <w:rsid w:val="00C27606"/>
    <w:rsid w:val="00C30FA4"/>
    <w:rsid w:val="00C32EB3"/>
    <w:rsid w:val="00C412F4"/>
    <w:rsid w:val="00C439CE"/>
    <w:rsid w:val="00C451C9"/>
    <w:rsid w:val="00C45E5D"/>
    <w:rsid w:val="00C47035"/>
    <w:rsid w:val="00C5001D"/>
    <w:rsid w:val="00C50457"/>
    <w:rsid w:val="00C50AD0"/>
    <w:rsid w:val="00C5547A"/>
    <w:rsid w:val="00C56027"/>
    <w:rsid w:val="00C577B2"/>
    <w:rsid w:val="00C61B05"/>
    <w:rsid w:val="00C625B7"/>
    <w:rsid w:val="00C65644"/>
    <w:rsid w:val="00C65C53"/>
    <w:rsid w:val="00C7092D"/>
    <w:rsid w:val="00C70B5B"/>
    <w:rsid w:val="00C740A2"/>
    <w:rsid w:val="00C75684"/>
    <w:rsid w:val="00C81FC1"/>
    <w:rsid w:val="00C8691C"/>
    <w:rsid w:val="00C9181F"/>
    <w:rsid w:val="00C92102"/>
    <w:rsid w:val="00C97860"/>
    <w:rsid w:val="00CA0D63"/>
    <w:rsid w:val="00CA46D7"/>
    <w:rsid w:val="00CA4BEE"/>
    <w:rsid w:val="00CA54AB"/>
    <w:rsid w:val="00CB1744"/>
    <w:rsid w:val="00CB489B"/>
    <w:rsid w:val="00CB707A"/>
    <w:rsid w:val="00CC4632"/>
    <w:rsid w:val="00CD1084"/>
    <w:rsid w:val="00CD2ABD"/>
    <w:rsid w:val="00CD3256"/>
    <w:rsid w:val="00CE062F"/>
    <w:rsid w:val="00CE7BD2"/>
    <w:rsid w:val="00D0023D"/>
    <w:rsid w:val="00D00CF9"/>
    <w:rsid w:val="00D06483"/>
    <w:rsid w:val="00D11694"/>
    <w:rsid w:val="00D2493B"/>
    <w:rsid w:val="00D24C04"/>
    <w:rsid w:val="00D26AA7"/>
    <w:rsid w:val="00D31576"/>
    <w:rsid w:val="00D31DA2"/>
    <w:rsid w:val="00D32C48"/>
    <w:rsid w:val="00D36A8F"/>
    <w:rsid w:val="00D37A10"/>
    <w:rsid w:val="00D42550"/>
    <w:rsid w:val="00D42CAE"/>
    <w:rsid w:val="00D43576"/>
    <w:rsid w:val="00D46285"/>
    <w:rsid w:val="00D47381"/>
    <w:rsid w:val="00D52454"/>
    <w:rsid w:val="00D5422B"/>
    <w:rsid w:val="00D60196"/>
    <w:rsid w:val="00D60C44"/>
    <w:rsid w:val="00D62069"/>
    <w:rsid w:val="00D63F8F"/>
    <w:rsid w:val="00D648EA"/>
    <w:rsid w:val="00D64E62"/>
    <w:rsid w:val="00D677CE"/>
    <w:rsid w:val="00D7527F"/>
    <w:rsid w:val="00D77592"/>
    <w:rsid w:val="00D82FC9"/>
    <w:rsid w:val="00D856F1"/>
    <w:rsid w:val="00D85D1D"/>
    <w:rsid w:val="00D949C8"/>
    <w:rsid w:val="00D95E23"/>
    <w:rsid w:val="00D95F06"/>
    <w:rsid w:val="00DA4D71"/>
    <w:rsid w:val="00DA7EEF"/>
    <w:rsid w:val="00DB57AB"/>
    <w:rsid w:val="00DB5F20"/>
    <w:rsid w:val="00DB7F91"/>
    <w:rsid w:val="00DC38E2"/>
    <w:rsid w:val="00DD4527"/>
    <w:rsid w:val="00DD4F15"/>
    <w:rsid w:val="00DD5163"/>
    <w:rsid w:val="00DE294E"/>
    <w:rsid w:val="00DE6510"/>
    <w:rsid w:val="00DF001E"/>
    <w:rsid w:val="00DF542D"/>
    <w:rsid w:val="00E027DF"/>
    <w:rsid w:val="00E0481F"/>
    <w:rsid w:val="00E04A91"/>
    <w:rsid w:val="00E10598"/>
    <w:rsid w:val="00E11EB0"/>
    <w:rsid w:val="00E16E4E"/>
    <w:rsid w:val="00E217C0"/>
    <w:rsid w:val="00E22D03"/>
    <w:rsid w:val="00E240F8"/>
    <w:rsid w:val="00E256C7"/>
    <w:rsid w:val="00E25763"/>
    <w:rsid w:val="00E3164F"/>
    <w:rsid w:val="00E31FDC"/>
    <w:rsid w:val="00E40A0C"/>
    <w:rsid w:val="00E40B7B"/>
    <w:rsid w:val="00E47B37"/>
    <w:rsid w:val="00E53E01"/>
    <w:rsid w:val="00E56738"/>
    <w:rsid w:val="00E6478A"/>
    <w:rsid w:val="00E656EC"/>
    <w:rsid w:val="00E714B8"/>
    <w:rsid w:val="00E73289"/>
    <w:rsid w:val="00E773D5"/>
    <w:rsid w:val="00E80FD5"/>
    <w:rsid w:val="00E87D4F"/>
    <w:rsid w:val="00E87F8A"/>
    <w:rsid w:val="00E91206"/>
    <w:rsid w:val="00EA452E"/>
    <w:rsid w:val="00EA50A4"/>
    <w:rsid w:val="00EB361E"/>
    <w:rsid w:val="00EB4BF5"/>
    <w:rsid w:val="00EB5345"/>
    <w:rsid w:val="00EB6212"/>
    <w:rsid w:val="00EB75D9"/>
    <w:rsid w:val="00EB7BFD"/>
    <w:rsid w:val="00EC7792"/>
    <w:rsid w:val="00ED27A8"/>
    <w:rsid w:val="00EE0A37"/>
    <w:rsid w:val="00EE16E5"/>
    <w:rsid w:val="00EE1CBE"/>
    <w:rsid w:val="00EE3150"/>
    <w:rsid w:val="00EE65BC"/>
    <w:rsid w:val="00EF4242"/>
    <w:rsid w:val="00EF6438"/>
    <w:rsid w:val="00F04FE8"/>
    <w:rsid w:val="00F056F6"/>
    <w:rsid w:val="00F05B38"/>
    <w:rsid w:val="00F100BD"/>
    <w:rsid w:val="00F11331"/>
    <w:rsid w:val="00F13CAD"/>
    <w:rsid w:val="00F150B4"/>
    <w:rsid w:val="00F16449"/>
    <w:rsid w:val="00F200CA"/>
    <w:rsid w:val="00F2193B"/>
    <w:rsid w:val="00F245C7"/>
    <w:rsid w:val="00F300CD"/>
    <w:rsid w:val="00F33859"/>
    <w:rsid w:val="00F37F51"/>
    <w:rsid w:val="00F416FE"/>
    <w:rsid w:val="00F41896"/>
    <w:rsid w:val="00F43018"/>
    <w:rsid w:val="00F4480F"/>
    <w:rsid w:val="00F448BA"/>
    <w:rsid w:val="00F44F69"/>
    <w:rsid w:val="00F51A14"/>
    <w:rsid w:val="00F522EA"/>
    <w:rsid w:val="00F6235E"/>
    <w:rsid w:val="00F62E57"/>
    <w:rsid w:val="00F6645B"/>
    <w:rsid w:val="00F66B1F"/>
    <w:rsid w:val="00F7084A"/>
    <w:rsid w:val="00F73970"/>
    <w:rsid w:val="00F822D1"/>
    <w:rsid w:val="00F8693F"/>
    <w:rsid w:val="00F91F3B"/>
    <w:rsid w:val="00F95A52"/>
    <w:rsid w:val="00F97574"/>
    <w:rsid w:val="00FA0DA1"/>
    <w:rsid w:val="00FA48CC"/>
    <w:rsid w:val="00FA506D"/>
    <w:rsid w:val="00FA7F29"/>
    <w:rsid w:val="00FB3D89"/>
    <w:rsid w:val="00FB3F74"/>
    <w:rsid w:val="00FB565B"/>
    <w:rsid w:val="00FB7C1C"/>
    <w:rsid w:val="00FC30BB"/>
    <w:rsid w:val="00FC481D"/>
    <w:rsid w:val="00FD0709"/>
    <w:rsid w:val="00FD41E4"/>
    <w:rsid w:val="00FD7019"/>
    <w:rsid w:val="00FE25C9"/>
    <w:rsid w:val="00FE5064"/>
    <w:rsid w:val="00FE519B"/>
    <w:rsid w:val="00FF04E3"/>
    <w:rsid w:val="00FF2F90"/>
    <w:rsid w:val="00FF69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71A76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7F51"/>
    <w:pPr>
      <w:spacing w:after="0" w:line="240" w:lineRule="auto"/>
    </w:pPr>
    <w:rPr>
      <w:rFonts w:eastAsiaTheme="minorEastAsia"/>
      <w:sz w:val="24"/>
      <w:szCs w:val="24"/>
      <w:lang w:val="fr-FR" w:eastAsia="fr-FR"/>
    </w:rPr>
  </w:style>
  <w:style w:type="paragraph" w:styleId="Heading1">
    <w:name w:val="heading 1"/>
    <w:aliases w:val="Titre de chapitre (mémoire)"/>
    <w:basedOn w:val="Normal"/>
    <w:next w:val="Normal"/>
    <w:link w:val="Heading1Char"/>
    <w:uiPriority w:val="9"/>
    <w:qFormat/>
    <w:rsid w:val="00F4480F"/>
    <w:pPr>
      <w:keepNext/>
      <w:keepLines/>
      <w:spacing w:before="240" w:line="360" w:lineRule="auto"/>
      <w:outlineLvl w:val="0"/>
    </w:pPr>
    <w:rPr>
      <w:rFonts w:eastAsiaTheme="majorEastAsia" w:cstheme="majorBidi"/>
      <w:b/>
      <w:color w:val="000000" w:themeColor="text1"/>
      <w:sz w:val="28"/>
      <w:szCs w:val="32"/>
    </w:rPr>
  </w:style>
  <w:style w:type="paragraph" w:styleId="Heading2">
    <w:name w:val="heading 2"/>
    <w:aliases w:val="Inter-titre (mémoire)"/>
    <w:basedOn w:val="Normal"/>
    <w:next w:val="Normal"/>
    <w:link w:val="Heading2Char"/>
    <w:uiPriority w:val="9"/>
    <w:unhideWhenUsed/>
    <w:qFormat/>
    <w:rsid w:val="0003595A"/>
    <w:pPr>
      <w:keepNext/>
      <w:keepLines/>
      <w:spacing w:before="120" w:after="120"/>
      <w:outlineLvl w:val="1"/>
    </w:pPr>
    <w:rPr>
      <w:rFonts w:eastAsiaTheme="majorEastAsia" w:cstheme="majorBidi"/>
      <w:b/>
      <w:color w:val="000000" w:themeColor="tex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73138"/>
    <w:pPr>
      <w:tabs>
        <w:tab w:val="center" w:pos="4680"/>
        <w:tab w:val="right" w:pos="9360"/>
      </w:tabs>
    </w:pPr>
  </w:style>
  <w:style w:type="character" w:customStyle="1" w:styleId="HeaderChar">
    <w:name w:val="Header Char"/>
    <w:basedOn w:val="DefaultParagraphFont"/>
    <w:link w:val="Header"/>
    <w:uiPriority w:val="99"/>
    <w:rsid w:val="00173138"/>
  </w:style>
  <w:style w:type="paragraph" w:styleId="Footer">
    <w:name w:val="footer"/>
    <w:basedOn w:val="Normal"/>
    <w:link w:val="FooterChar"/>
    <w:uiPriority w:val="99"/>
    <w:unhideWhenUsed/>
    <w:rsid w:val="00173138"/>
    <w:pPr>
      <w:tabs>
        <w:tab w:val="center" w:pos="4680"/>
        <w:tab w:val="right" w:pos="9360"/>
      </w:tabs>
    </w:pPr>
  </w:style>
  <w:style w:type="character" w:customStyle="1" w:styleId="FooterChar">
    <w:name w:val="Footer Char"/>
    <w:basedOn w:val="DefaultParagraphFont"/>
    <w:link w:val="Footer"/>
    <w:uiPriority w:val="99"/>
    <w:rsid w:val="00173138"/>
  </w:style>
  <w:style w:type="character" w:styleId="Hyperlink">
    <w:name w:val="Hyperlink"/>
    <w:basedOn w:val="DefaultParagraphFont"/>
    <w:uiPriority w:val="99"/>
    <w:unhideWhenUsed/>
    <w:rsid w:val="00173138"/>
    <w:rPr>
      <w:color w:val="0563C1" w:themeColor="hyperlink"/>
      <w:u w:val="single"/>
    </w:rPr>
  </w:style>
  <w:style w:type="paragraph" w:styleId="FootnoteText">
    <w:name w:val="footnote text"/>
    <w:aliases w:val="Footnote Text (mémoire)"/>
    <w:basedOn w:val="Normal"/>
    <w:link w:val="FootnoteTextChar"/>
    <w:uiPriority w:val="99"/>
    <w:unhideWhenUsed/>
    <w:rsid w:val="00977317"/>
    <w:rPr>
      <w:sz w:val="20"/>
    </w:rPr>
  </w:style>
  <w:style w:type="character" w:customStyle="1" w:styleId="FootnoteTextChar">
    <w:name w:val="Footnote Text Char"/>
    <w:aliases w:val="Footnote Text (mémoire) Char"/>
    <w:basedOn w:val="DefaultParagraphFont"/>
    <w:link w:val="FootnoteText"/>
    <w:uiPriority w:val="99"/>
    <w:rsid w:val="00977317"/>
    <w:rPr>
      <w:rFonts w:eastAsiaTheme="minorEastAsia"/>
      <w:sz w:val="20"/>
      <w:szCs w:val="24"/>
      <w:lang w:val="fr-FR" w:eastAsia="fr-FR"/>
    </w:rPr>
  </w:style>
  <w:style w:type="character" w:styleId="FootnoteReference">
    <w:name w:val="footnote reference"/>
    <w:basedOn w:val="DefaultParagraphFont"/>
    <w:uiPriority w:val="99"/>
    <w:unhideWhenUsed/>
    <w:rsid w:val="00F37F51"/>
    <w:rPr>
      <w:vertAlign w:val="superscript"/>
    </w:rPr>
  </w:style>
  <w:style w:type="paragraph" w:styleId="ListParagraph">
    <w:name w:val="List Paragraph"/>
    <w:basedOn w:val="Normal"/>
    <w:uiPriority w:val="34"/>
    <w:qFormat/>
    <w:rsid w:val="00F37F51"/>
    <w:pPr>
      <w:ind w:left="720"/>
      <w:contextualSpacing/>
    </w:pPr>
  </w:style>
  <w:style w:type="character" w:styleId="PageNumber">
    <w:name w:val="page number"/>
    <w:basedOn w:val="DefaultParagraphFont"/>
    <w:uiPriority w:val="99"/>
    <w:semiHidden/>
    <w:unhideWhenUsed/>
    <w:rsid w:val="00A50EFA"/>
  </w:style>
  <w:style w:type="paragraph" w:customStyle="1" w:styleId="Mmoire">
    <w:name w:val="Mémoire"/>
    <w:basedOn w:val="Normal"/>
    <w:next w:val="Normal"/>
    <w:qFormat/>
    <w:rsid w:val="006A0B89"/>
    <w:pPr>
      <w:spacing w:line="360" w:lineRule="auto"/>
      <w:jc w:val="both"/>
    </w:pPr>
  </w:style>
  <w:style w:type="character" w:customStyle="1" w:styleId="Heading1Char">
    <w:name w:val="Heading 1 Char"/>
    <w:aliases w:val="Titre de chapitre (mémoire) Char"/>
    <w:basedOn w:val="DefaultParagraphFont"/>
    <w:link w:val="Heading1"/>
    <w:uiPriority w:val="9"/>
    <w:rsid w:val="00F4480F"/>
    <w:rPr>
      <w:rFonts w:eastAsiaTheme="majorEastAsia" w:cstheme="majorBidi"/>
      <w:b/>
      <w:color w:val="000000" w:themeColor="text1"/>
      <w:sz w:val="28"/>
      <w:szCs w:val="32"/>
      <w:lang w:val="fr-FR" w:eastAsia="fr-FR"/>
    </w:rPr>
  </w:style>
  <w:style w:type="character" w:customStyle="1" w:styleId="Heading2Char">
    <w:name w:val="Heading 2 Char"/>
    <w:aliases w:val="Inter-titre (mémoire) Char"/>
    <w:basedOn w:val="DefaultParagraphFont"/>
    <w:link w:val="Heading2"/>
    <w:uiPriority w:val="9"/>
    <w:rsid w:val="0003595A"/>
    <w:rPr>
      <w:rFonts w:eastAsiaTheme="majorEastAsia" w:cstheme="majorBidi"/>
      <w:b/>
      <w:color w:val="000000" w:themeColor="text1"/>
      <w:sz w:val="24"/>
      <w:szCs w:val="26"/>
      <w:lang w:val="fr-FR" w:eastAsia="fr-FR"/>
    </w:rPr>
  </w:style>
  <w:style w:type="paragraph" w:customStyle="1" w:styleId="CitationScnarioMmoire">
    <w:name w:val="Citation Scénario (Mémoire)"/>
    <w:basedOn w:val="Normal"/>
    <w:qFormat/>
    <w:rsid w:val="00144865"/>
    <w:pPr>
      <w:ind w:left="720"/>
    </w:pPr>
    <w:rPr>
      <w:rFonts w:ascii="Garamond" w:hAnsi="Garamond"/>
      <w:lang w:val="en-GB"/>
    </w:rPr>
  </w:style>
  <w:style w:type="paragraph" w:styleId="BalloonText">
    <w:name w:val="Balloon Text"/>
    <w:basedOn w:val="Normal"/>
    <w:link w:val="BalloonTextChar"/>
    <w:uiPriority w:val="99"/>
    <w:semiHidden/>
    <w:unhideWhenUsed/>
    <w:rsid w:val="004316F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316F7"/>
    <w:rPr>
      <w:rFonts w:ascii="Lucida Grande" w:eastAsiaTheme="minorEastAsia" w:hAnsi="Lucida Grande" w:cs="Lucida Grande"/>
      <w:sz w:val="18"/>
      <w:szCs w:val="18"/>
      <w:lang w:val="fr-FR" w:eastAsia="fr-FR"/>
    </w:rPr>
  </w:style>
  <w:style w:type="character" w:styleId="CommentReference">
    <w:name w:val="annotation reference"/>
    <w:basedOn w:val="DefaultParagraphFont"/>
    <w:uiPriority w:val="99"/>
    <w:semiHidden/>
    <w:unhideWhenUsed/>
    <w:rsid w:val="004316F7"/>
    <w:rPr>
      <w:sz w:val="18"/>
      <w:szCs w:val="18"/>
    </w:rPr>
  </w:style>
  <w:style w:type="paragraph" w:styleId="CommentText">
    <w:name w:val="annotation text"/>
    <w:basedOn w:val="Normal"/>
    <w:link w:val="CommentTextChar"/>
    <w:uiPriority w:val="99"/>
    <w:semiHidden/>
    <w:unhideWhenUsed/>
    <w:rsid w:val="004316F7"/>
  </w:style>
  <w:style w:type="character" w:customStyle="1" w:styleId="CommentTextChar">
    <w:name w:val="Comment Text Char"/>
    <w:basedOn w:val="DefaultParagraphFont"/>
    <w:link w:val="CommentText"/>
    <w:uiPriority w:val="99"/>
    <w:semiHidden/>
    <w:rsid w:val="004316F7"/>
    <w:rPr>
      <w:rFonts w:eastAsiaTheme="minorEastAsia"/>
      <w:sz w:val="24"/>
      <w:szCs w:val="24"/>
      <w:lang w:val="fr-FR" w:eastAsia="fr-FR"/>
    </w:rPr>
  </w:style>
  <w:style w:type="paragraph" w:styleId="CommentSubject">
    <w:name w:val="annotation subject"/>
    <w:basedOn w:val="CommentText"/>
    <w:next w:val="CommentText"/>
    <w:link w:val="CommentSubjectChar"/>
    <w:uiPriority w:val="99"/>
    <w:semiHidden/>
    <w:unhideWhenUsed/>
    <w:rsid w:val="004316F7"/>
    <w:rPr>
      <w:b/>
      <w:bCs/>
      <w:sz w:val="20"/>
      <w:szCs w:val="20"/>
    </w:rPr>
  </w:style>
  <w:style w:type="character" w:customStyle="1" w:styleId="CommentSubjectChar">
    <w:name w:val="Comment Subject Char"/>
    <w:basedOn w:val="CommentTextChar"/>
    <w:link w:val="CommentSubject"/>
    <w:uiPriority w:val="99"/>
    <w:semiHidden/>
    <w:rsid w:val="004316F7"/>
    <w:rPr>
      <w:rFonts w:eastAsiaTheme="minorEastAsia"/>
      <w:b/>
      <w:bCs/>
      <w:sz w:val="20"/>
      <w:szCs w:val="20"/>
      <w:lang w:val="fr-FR" w:eastAsia="fr-FR"/>
    </w:rPr>
  </w:style>
  <w:style w:type="paragraph" w:styleId="Revision">
    <w:name w:val="Revision"/>
    <w:hidden/>
    <w:uiPriority w:val="99"/>
    <w:semiHidden/>
    <w:rsid w:val="00B275A4"/>
    <w:pPr>
      <w:spacing w:after="0" w:line="240" w:lineRule="auto"/>
    </w:pPr>
    <w:rPr>
      <w:rFonts w:eastAsiaTheme="minorEastAsia"/>
      <w:sz w:val="24"/>
      <w:szCs w:val="24"/>
      <w:lang w:val="fr-FR" w:eastAsia="fr-FR"/>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7F51"/>
    <w:pPr>
      <w:spacing w:after="0" w:line="240" w:lineRule="auto"/>
    </w:pPr>
    <w:rPr>
      <w:rFonts w:eastAsiaTheme="minorEastAsia"/>
      <w:sz w:val="24"/>
      <w:szCs w:val="24"/>
      <w:lang w:val="fr-FR" w:eastAsia="fr-FR"/>
    </w:rPr>
  </w:style>
  <w:style w:type="paragraph" w:styleId="Heading1">
    <w:name w:val="heading 1"/>
    <w:aliases w:val="Titre de chapitre (mémoire)"/>
    <w:basedOn w:val="Normal"/>
    <w:next w:val="Normal"/>
    <w:link w:val="Heading1Char"/>
    <w:uiPriority w:val="9"/>
    <w:qFormat/>
    <w:rsid w:val="00F4480F"/>
    <w:pPr>
      <w:keepNext/>
      <w:keepLines/>
      <w:spacing w:before="240" w:line="360" w:lineRule="auto"/>
      <w:outlineLvl w:val="0"/>
    </w:pPr>
    <w:rPr>
      <w:rFonts w:eastAsiaTheme="majorEastAsia" w:cstheme="majorBidi"/>
      <w:b/>
      <w:color w:val="000000" w:themeColor="text1"/>
      <w:sz w:val="28"/>
      <w:szCs w:val="32"/>
    </w:rPr>
  </w:style>
  <w:style w:type="paragraph" w:styleId="Heading2">
    <w:name w:val="heading 2"/>
    <w:aliases w:val="Inter-titre (mémoire)"/>
    <w:basedOn w:val="Normal"/>
    <w:next w:val="Normal"/>
    <w:link w:val="Heading2Char"/>
    <w:uiPriority w:val="9"/>
    <w:unhideWhenUsed/>
    <w:qFormat/>
    <w:rsid w:val="0003595A"/>
    <w:pPr>
      <w:keepNext/>
      <w:keepLines/>
      <w:spacing w:before="120" w:after="120"/>
      <w:outlineLvl w:val="1"/>
    </w:pPr>
    <w:rPr>
      <w:rFonts w:eastAsiaTheme="majorEastAsia" w:cstheme="majorBidi"/>
      <w:b/>
      <w:color w:val="000000" w:themeColor="tex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73138"/>
    <w:pPr>
      <w:tabs>
        <w:tab w:val="center" w:pos="4680"/>
        <w:tab w:val="right" w:pos="9360"/>
      </w:tabs>
    </w:pPr>
  </w:style>
  <w:style w:type="character" w:customStyle="1" w:styleId="HeaderChar">
    <w:name w:val="Header Char"/>
    <w:basedOn w:val="DefaultParagraphFont"/>
    <w:link w:val="Header"/>
    <w:uiPriority w:val="99"/>
    <w:rsid w:val="00173138"/>
  </w:style>
  <w:style w:type="paragraph" w:styleId="Footer">
    <w:name w:val="footer"/>
    <w:basedOn w:val="Normal"/>
    <w:link w:val="FooterChar"/>
    <w:uiPriority w:val="99"/>
    <w:unhideWhenUsed/>
    <w:rsid w:val="00173138"/>
    <w:pPr>
      <w:tabs>
        <w:tab w:val="center" w:pos="4680"/>
        <w:tab w:val="right" w:pos="9360"/>
      </w:tabs>
    </w:pPr>
  </w:style>
  <w:style w:type="character" w:customStyle="1" w:styleId="FooterChar">
    <w:name w:val="Footer Char"/>
    <w:basedOn w:val="DefaultParagraphFont"/>
    <w:link w:val="Footer"/>
    <w:uiPriority w:val="99"/>
    <w:rsid w:val="00173138"/>
  </w:style>
  <w:style w:type="character" w:styleId="Hyperlink">
    <w:name w:val="Hyperlink"/>
    <w:basedOn w:val="DefaultParagraphFont"/>
    <w:uiPriority w:val="99"/>
    <w:unhideWhenUsed/>
    <w:rsid w:val="00173138"/>
    <w:rPr>
      <w:color w:val="0563C1" w:themeColor="hyperlink"/>
      <w:u w:val="single"/>
    </w:rPr>
  </w:style>
  <w:style w:type="paragraph" w:styleId="FootnoteText">
    <w:name w:val="footnote text"/>
    <w:aliases w:val="Footnote Text (mémoire)"/>
    <w:basedOn w:val="Normal"/>
    <w:link w:val="FootnoteTextChar"/>
    <w:uiPriority w:val="99"/>
    <w:unhideWhenUsed/>
    <w:rsid w:val="00977317"/>
    <w:rPr>
      <w:sz w:val="20"/>
    </w:rPr>
  </w:style>
  <w:style w:type="character" w:customStyle="1" w:styleId="FootnoteTextChar">
    <w:name w:val="Footnote Text Char"/>
    <w:aliases w:val="Footnote Text (mémoire) Char"/>
    <w:basedOn w:val="DefaultParagraphFont"/>
    <w:link w:val="FootnoteText"/>
    <w:uiPriority w:val="99"/>
    <w:rsid w:val="00977317"/>
    <w:rPr>
      <w:rFonts w:eastAsiaTheme="minorEastAsia"/>
      <w:sz w:val="20"/>
      <w:szCs w:val="24"/>
      <w:lang w:val="fr-FR" w:eastAsia="fr-FR"/>
    </w:rPr>
  </w:style>
  <w:style w:type="character" w:styleId="FootnoteReference">
    <w:name w:val="footnote reference"/>
    <w:basedOn w:val="DefaultParagraphFont"/>
    <w:uiPriority w:val="99"/>
    <w:unhideWhenUsed/>
    <w:rsid w:val="00F37F51"/>
    <w:rPr>
      <w:vertAlign w:val="superscript"/>
    </w:rPr>
  </w:style>
  <w:style w:type="paragraph" w:styleId="ListParagraph">
    <w:name w:val="List Paragraph"/>
    <w:basedOn w:val="Normal"/>
    <w:uiPriority w:val="34"/>
    <w:qFormat/>
    <w:rsid w:val="00F37F51"/>
    <w:pPr>
      <w:ind w:left="720"/>
      <w:contextualSpacing/>
    </w:pPr>
  </w:style>
  <w:style w:type="character" w:styleId="PageNumber">
    <w:name w:val="page number"/>
    <w:basedOn w:val="DefaultParagraphFont"/>
    <w:uiPriority w:val="99"/>
    <w:semiHidden/>
    <w:unhideWhenUsed/>
    <w:rsid w:val="00A50EFA"/>
  </w:style>
  <w:style w:type="paragraph" w:customStyle="1" w:styleId="Mmoire">
    <w:name w:val="Mémoire"/>
    <w:basedOn w:val="Normal"/>
    <w:next w:val="Normal"/>
    <w:qFormat/>
    <w:rsid w:val="006A0B89"/>
    <w:pPr>
      <w:spacing w:line="360" w:lineRule="auto"/>
      <w:jc w:val="both"/>
    </w:pPr>
  </w:style>
  <w:style w:type="character" w:customStyle="1" w:styleId="Heading1Char">
    <w:name w:val="Heading 1 Char"/>
    <w:aliases w:val="Titre de chapitre (mémoire) Char"/>
    <w:basedOn w:val="DefaultParagraphFont"/>
    <w:link w:val="Heading1"/>
    <w:uiPriority w:val="9"/>
    <w:rsid w:val="00F4480F"/>
    <w:rPr>
      <w:rFonts w:eastAsiaTheme="majorEastAsia" w:cstheme="majorBidi"/>
      <w:b/>
      <w:color w:val="000000" w:themeColor="text1"/>
      <w:sz w:val="28"/>
      <w:szCs w:val="32"/>
      <w:lang w:val="fr-FR" w:eastAsia="fr-FR"/>
    </w:rPr>
  </w:style>
  <w:style w:type="character" w:customStyle="1" w:styleId="Heading2Char">
    <w:name w:val="Heading 2 Char"/>
    <w:aliases w:val="Inter-titre (mémoire) Char"/>
    <w:basedOn w:val="DefaultParagraphFont"/>
    <w:link w:val="Heading2"/>
    <w:uiPriority w:val="9"/>
    <w:rsid w:val="0003595A"/>
    <w:rPr>
      <w:rFonts w:eastAsiaTheme="majorEastAsia" w:cstheme="majorBidi"/>
      <w:b/>
      <w:color w:val="000000" w:themeColor="text1"/>
      <w:sz w:val="24"/>
      <w:szCs w:val="26"/>
      <w:lang w:val="fr-FR" w:eastAsia="fr-FR"/>
    </w:rPr>
  </w:style>
  <w:style w:type="paragraph" w:customStyle="1" w:styleId="CitationScnarioMmoire">
    <w:name w:val="Citation Scénario (Mémoire)"/>
    <w:basedOn w:val="Normal"/>
    <w:qFormat/>
    <w:rsid w:val="00144865"/>
    <w:pPr>
      <w:ind w:left="720"/>
    </w:pPr>
    <w:rPr>
      <w:rFonts w:ascii="Garamond" w:hAnsi="Garamond"/>
      <w:lang w:val="en-GB"/>
    </w:rPr>
  </w:style>
  <w:style w:type="paragraph" w:styleId="BalloonText">
    <w:name w:val="Balloon Text"/>
    <w:basedOn w:val="Normal"/>
    <w:link w:val="BalloonTextChar"/>
    <w:uiPriority w:val="99"/>
    <w:semiHidden/>
    <w:unhideWhenUsed/>
    <w:rsid w:val="004316F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316F7"/>
    <w:rPr>
      <w:rFonts w:ascii="Lucida Grande" w:eastAsiaTheme="minorEastAsia" w:hAnsi="Lucida Grande" w:cs="Lucida Grande"/>
      <w:sz w:val="18"/>
      <w:szCs w:val="18"/>
      <w:lang w:val="fr-FR" w:eastAsia="fr-FR"/>
    </w:rPr>
  </w:style>
  <w:style w:type="character" w:styleId="CommentReference">
    <w:name w:val="annotation reference"/>
    <w:basedOn w:val="DefaultParagraphFont"/>
    <w:uiPriority w:val="99"/>
    <w:semiHidden/>
    <w:unhideWhenUsed/>
    <w:rsid w:val="004316F7"/>
    <w:rPr>
      <w:sz w:val="18"/>
      <w:szCs w:val="18"/>
    </w:rPr>
  </w:style>
  <w:style w:type="paragraph" w:styleId="CommentText">
    <w:name w:val="annotation text"/>
    <w:basedOn w:val="Normal"/>
    <w:link w:val="CommentTextChar"/>
    <w:uiPriority w:val="99"/>
    <w:semiHidden/>
    <w:unhideWhenUsed/>
    <w:rsid w:val="004316F7"/>
  </w:style>
  <w:style w:type="character" w:customStyle="1" w:styleId="CommentTextChar">
    <w:name w:val="Comment Text Char"/>
    <w:basedOn w:val="DefaultParagraphFont"/>
    <w:link w:val="CommentText"/>
    <w:uiPriority w:val="99"/>
    <w:semiHidden/>
    <w:rsid w:val="004316F7"/>
    <w:rPr>
      <w:rFonts w:eastAsiaTheme="minorEastAsia"/>
      <w:sz w:val="24"/>
      <w:szCs w:val="24"/>
      <w:lang w:val="fr-FR" w:eastAsia="fr-FR"/>
    </w:rPr>
  </w:style>
  <w:style w:type="paragraph" w:styleId="CommentSubject">
    <w:name w:val="annotation subject"/>
    <w:basedOn w:val="CommentText"/>
    <w:next w:val="CommentText"/>
    <w:link w:val="CommentSubjectChar"/>
    <w:uiPriority w:val="99"/>
    <w:semiHidden/>
    <w:unhideWhenUsed/>
    <w:rsid w:val="004316F7"/>
    <w:rPr>
      <w:b/>
      <w:bCs/>
      <w:sz w:val="20"/>
      <w:szCs w:val="20"/>
    </w:rPr>
  </w:style>
  <w:style w:type="character" w:customStyle="1" w:styleId="CommentSubjectChar">
    <w:name w:val="Comment Subject Char"/>
    <w:basedOn w:val="CommentTextChar"/>
    <w:link w:val="CommentSubject"/>
    <w:uiPriority w:val="99"/>
    <w:semiHidden/>
    <w:rsid w:val="004316F7"/>
    <w:rPr>
      <w:rFonts w:eastAsiaTheme="minorEastAsia"/>
      <w:b/>
      <w:bCs/>
      <w:sz w:val="20"/>
      <w:szCs w:val="20"/>
      <w:lang w:val="fr-FR" w:eastAsia="fr-FR"/>
    </w:rPr>
  </w:style>
  <w:style w:type="paragraph" w:styleId="Revision">
    <w:name w:val="Revision"/>
    <w:hidden/>
    <w:uiPriority w:val="99"/>
    <w:semiHidden/>
    <w:rsid w:val="00B275A4"/>
    <w:pPr>
      <w:spacing w:after="0" w:line="240" w:lineRule="auto"/>
    </w:pPr>
    <w:rPr>
      <w:rFonts w:eastAsiaTheme="minorEastAsia"/>
      <w:sz w:val="24"/>
      <w:szCs w:val="24"/>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6638300">
      <w:bodyDiv w:val="1"/>
      <w:marLeft w:val="0"/>
      <w:marRight w:val="0"/>
      <w:marTop w:val="0"/>
      <w:marBottom w:val="0"/>
      <w:divBdr>
        <w:top w:val="none" w:sz="0" w:space="0" w:color="auto"/>
        <w:left w:val="none" w:sz="0" w:space="0" w:color="auto"/>
        <w:bottom w:val="none" w:sz="0" w:space="0" w:color="auto"/>
        <w:right w:val="none" w:sz="0" w:space="0" w:color="auto"/>
      </w:divBdr>
    </w:div>
    <w:div w:id="532770242">
      <w:bodyDiv w:val="1"/>
      <w:marLeft w:val="0"/>
      <w:marRight w:val="0"/>
      <w:marTop w:val="0"/>
      <w:marBottom w:val="0"/>
      <w:divBdr>
        <w:top w:val="none" w:sz="0" w:space="0" w:color="auto"/>
        <w:left w:val="none" w:sz="0" w:space="0" w:color="auto"/>
        <w:bottom w:val="none" w:sz="0" w:space="0" w:color="auto"/>
        <w:right w:val="none" w:sz="0" w:space="0" w:color="auto"/>
      </w:divBdr>
    </w:div>
    <w:div w:id="748190920">
      <w:bodyDiv w:val="1"/>
      <w:marLeft w:val="0"/>
      <w:marRight w:val="0"/>
      <w:marTop w:val="0"/>
      <w:marBottom w:val="0"/>
      <w:divBdr>
        <w:top w:val="none" w:sz="0" w:space="0" w:color="auto"/>
        <w:left w:val="none" w:sz="0" w:space="0" w:color="auto"/>
        <w:bottom w:val="none" w:sz="0" w:space="0" w:color="auto"/>
        <w:right w:val="none" w:sz="0" w:space="0" w:color="auto"/>
      </w:divBdr>
    </w:div>
    <w:div w:id="1396314018">
      <w:bodyDiv w:val="1"/>
      <w:marLeft w:val="0"/>
      <w:marRight w:val="0"/>
      <w:marTop w:val="0"/>
      <w:marBottom w:val="0"/>
      <w:divBdr>
        <w:top w:val="none" w:sz="0" w:space="0" w:color="auto"/>
        <w:left w:val="none" w:sz="0" w:space="0" w:color="auto"/>
        <w:bottom w:val="none" w:sz="0" w:space="0" w:color="auto"/>
        <w:right w:val="none" w:sz="0" w:space="0" w:color="auto"/>
      </w:divBdr>
    </w:div>
    <w:div w:id="1971593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header" Target="header3.xml"/><Relationship Id="rId15" Type="http://schemas.openxmlformats.org/officeDocument/2006/relationships/footer" Target="footer3.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header" Target="header1.xml"/></Relationships>
</file>

<file path=word/_rels/footnotes.xml.rels><?xml version="1.0" encoding="UTF-8" standalone="yes"?>
<Relationships xmlns="http://schemas.openxmlformats.org/package/2006/relationships"><Relationship Id="rId1" Type="http://schemas.openxmlformats.org/officeDocument/2006/relationships/hyperlink" Target="http://www.afi.com/members/catalog/DetailView.aspx?s=&amp;Movie=51499" TargetMode="External"/></Relationships>
</file>

<file path=word/_rels/header3.xml.rels><?xml version="1.0" encoding="UTF-8" standalone="yes"?>
<Relationships xmlns="http://schemas.openxmlformats.org/package/2006/relationships"><Relationship Id="rId1" Type="http://schemas.openxmlformats.org/officeDocument/2006/relationships/hyperlink" Target="mailto:julien.bono@unil.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Version="6"/>
</file>

<file path=customXml/itemProps1.xml><?xml version="1.0" encoding="utf-8"?>
<ds:datastoreItem xmlns:ds="http://schemas.openxmlformats.org/officeDocument/2006/customXml" ds:itemID="{41A24988-3475-EA4F-86C4-E7B9FA6CC2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16</Pages>
  <Words>4880</Words>
  <Characters>27820</Characters>
  <Application>Microsoft Macintosh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Julien Bono</dc:creator>
  <cp:keywords>mémoire</cp:keywords>
  <dc:description/>
  <cp:lastModifiedBy>Anas Sareen</cp:lastModifiedBy>
  <cp:revision>12</cp:revision>
  <dcterms:created xsi:type="dcterms:W3CDTF">2016-12-11T16:54:00Z</dcterms:created>
  <dcterms:modified xsi:type="dcterms:W3CDTF">2016-12-11T18:22:00Z</dcterms:modified>
</cp:coreProperties>
</file>