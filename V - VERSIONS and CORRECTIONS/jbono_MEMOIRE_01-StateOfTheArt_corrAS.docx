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15328B" w14:textId="747740A2" w:rsidR="00E217C0" w:rsidRPr="00CD78D5" w:rsidRDefault="00E217C0" w:rsidP="00E80FD5">
      <w:pPr>
        <w:rPr>
          <w:rFonts w:cs="Times New Roman"/>
          <w:color w:val="000000"/>
          <w:lang w:val="fr-CH"/>
        </w:rPr>
      </w:pPr>
    </w:p>
    <w:p w14:paraId="3797E25F" w14:textId="38978FE4" w:rsidR="002D4827" w:rsidRPr="002D4827" w:rsidRDefault="002D4827" w:rsidP="002D4827">
      <w:pPr>
        <w:pStyle w:val="Mmoire"/>
        <w:rPr>
          <w:rFonts w:eastAsiaTheme="majorEastAsia" w:cstheme="majorBidi"/>
          <w:b/>
          <w:color w:val="000000" w:themeColor="text1"/>
          <w:sz w:val="28"/>
          <w:szCs w:val="32"/>
          <w:lang w:val="fr-CH"/>
        </w:rPr>
      </w:pPr>
      <w:r w:rsidRPr="002D4827">
        <w:rPr>
          <w:rFonts w:eastAsiaTheme="majorEastAsia" w:cstheme="majorBidi"/>
          <w:b/>
          <w:color w:val="000000" w:themeColor="text1"/>
          <w:sz w:val="28"/>
          <w:szCs w:val="32"/>
          <w:lang w:val="fr-CH"/>
        </w:rPr>
        <w:t>Bilan historiographique (</w:t>
      </w:r>
      <w:r>
        <w:rPr>
          <w:rFonts w:eastAsiaTheme="majorEastAsia" w:cstheme="majorBidi"/>
          <w:b/>
          <w:color w:val="000000" w:themeColor="text1"/>
          <w:sz w:val="28"/>
          <w:szCs w:val="32"/>
          <w:lang w:val="fr-CH"/>
        </w:rPr>
        <w:t>r</w:t>
      </w:r>
      <w:r w:rsidRPr="002D4827">
        <w:rPr>
          <w:rFonts w:eastAsiaTheme="majorEastAsia" w:cstheme="majorBidi"/>
          <w:b/>
          <w:color w:val="000000" w:themeColor="text1"/>
          <w:sz w:val="28"/>
          <w:szCs w:val="32"/>
          <w:lang w:val="fr-CH"/>
        </w:rPr>
        <w:t>éception critique/</w:t>
      </w:r>
      <w:r>
        <w:rPr>
          <w:rFonts w:eastAsiaTheme="majorEastAsia" w:cstheme="majorBidi"/>
          <w:b/>
          <w:color w:val="000000" w:themeColor="text1"/>
          <w:sz w:val="28"/>
          <w:szCs w:val="32"/>
          <w:lang w:val="fr-CH"/>
        </w:rPr>
        <w:t>r</w:t>
      </w:r>
      <w:r w:rsidRPr="002D4827">
        <w:rPr>
          <w:rFonts w:eastAsiaTheme="majorEastAsia" w:cstheme="majorBidi"/>
          <w:b/>
          <w:color w:val="000000" w:themeColor="text1"/>
          <w:sz w:val="28"/>
          <w:szCs w:val="32"/>
          <w:lang w:val="fr-CH"/>
        </w:rPr>
        <w:t>éception académique)</w:t>
      </w:r>
    </w:p>
    <w:p w14:paraId="5B806888" w14:textId="34FF4BE7" w:rsidR="00CF7E1B" w:rsidRDefault="00367E5D" w:rsidP="00CF7E1B">
      <w:pPr>
        <w:pStyle w:val="Mmoire"/>
        <w:rPr>
          <w:lang w:val="fr-CH"/>
        </w:rPr>
      </w:pPr>
      <w:r>
        <w:rPr>
          <w:lang w:val="fr-CH"/>
        </w:rPr>
        <w:t xml:space="preserve">En préambule à ce chapitre consacré à l’état de l’Art, </w:t>
      </w:r>
      <w:r w:rsidR="00C00C01">
        <w:rPr>
          <w:lang w:val="fr-CH"/>
        </w:rPr>
        <w:t>il convient d’apporter quelques précisions méthodologiques quant au choix des sources utilisées.</w:t>
      </w:r>
      <w:r w:rsidR="00CF7E1B">
        <w:rPr>
          <w:lang w:val="fr-CH"/>
        </w:rPr>
        <w:t xml:space="preserve"> </w:t>
      </w:r>
      <w:r w:rsidR="00016E91">
        <w:rPr>
          <w:lang w:val="fr-CH"/>
        </w:rPr>
        <w:t xml:space="preserve">Ce chapitre se concentre sur la réception critique et académique de </w:t>
      </w:r>
      <w:r w:rsidR="00016E91">
        <w:rPr>
          <w:i/>
          <w:lang w:val="fr-CH"/>
        </w:rPr>
        <w:t>Invasion of the Body Snatchers</w:t>
      </w:r>
      <w:r w:rsidR="00016E91">
        <w:rPr>
          <w:lang w:val="fr-CH"/>
        </w:rPr>
        <w:t xml:space="preserve"> et ses remakes : le contexte du roman source ainsi que des concepts théoriques seront discutés ultérieurement, dans les chapitres 3 et 2 respectivement. Ce choix répond tout d’abord à une volonté de séparer notre objet (le film et ses remakes) et les concepts (sérialité, remake, contagion culturelle) qui seront définis et développés dans le cadre de notre analyse, mais également de mettre la série d</w:t>
      </w:r>
      <w:ins w:id="0" w:author="Anas Sareen" w:date="2016-12-08T10:05:00Z">
        <w:r w:rsidR="00F76E52">
          <w:rPr>
            <w:lang w:val="fr-CH"/>
          </w:rPr>
          <w:t>e</w:t>
        </w:r>
      </w:ins>
      <w:del w:id="1" w:author="Anas Sareen" w:date="2016-12-08T10:05:00Z">
        <w:r w:rsidR="00016E91" w:rsidDel="00F76E52">
          <w:rPr>
            <w:lang w:val="fr-CH"/>
          </w:rPr>
          <w:delText>u</w:delText>
        </w:r>
      </w:del>
      <w:r w:rsidR="00016E91">
        <w:rPr>
          <w:lang w:val="fr-CH"/>
        </w:rPr>
        <w:t xml:space="preserve"> film</w:t>
      </w:r>
      <w:ins w:id="2" w:author="Anas Sareen" w:date="2016-12-08T10:05:00Z">
        <w:r w:rsidR="00F76E52">
          <w:rPr>
            <w:lang w:val="fr-CH"/>
          </w:rPr>
          <w:t>s</w:t>
        </w:r>
      </w:ins>
      <w:r w:rsidR="00016E91">
        <w:rPr>
          <w:lang w:val="fr-CH"/>
        </w:rPr>
        <w:t xml:space="preserve"> au centre de notre travail en laissant de cô</w:t>
      </w:r>
      <w:r w:rsidR="004C3836">
        <w:rPr>
          <w:lang w:val="fr-CH"/>
        </w:rPr>
        <w:t>té le roman</w:t>
      </w:r>
      <w:r w:rsidR="00016E91">
        <w:rPr>
          <w:lang w:val="fr-CH"/>
        </w:rPr>
        <w:t xml:space="preserve"> source et les questions </w:t>
      </w:r>
      <w:r w:rsidR="00016E91" w:rsidRPr="004C3836">
        <w:rPr>
          <w:i/>
          <w:lang w:val="fr-CH"/>
        </w:rPr>
        <w:t>d’</w:t>
      </w:r>
      <w:r w:rsidR="004C3836" w:rsidRPr="004C3836">
        <w:rPr>
          <w:i/>
          <w:lang w:val="fr-CH"/>
        </w:rPr>
        <w:t>adaptation</w:t>
      </w:r>
      <w:del w:id="3" w:author="Anas Sareen" w:date="2016-12-08T10:05:00Z">
        <w:r w:rsidR="00016E91" w:rsidDel="00F76E52">
          <w:rPr>
            <w:lang w:val="fr-CH"/>
          </w:rPr>
          <w:delText xml:space="preserve"> pures, sans toutefois complètement les omettre</w:delText>
        </w:r>
      </w:del>
      <w:r w:rsidR="00016E91">
        <w:rPr>
          <w:lang w:val="fr-CH"/>
        </w:rPr>
        <w:t>.</w:t>
      </w:r>
      <w:r w:rsidR="00CF2253">
        <w:rPr>
          <w:lang w:val="fr-CH"/>
        </w:rPr>
        <w:t xml:space="preserve"> </w:t>
      </w:r>
      <w:r w:rsidR="00F56B7E">
        <w:rPr>
          <w:lang w:val="fr-CH"/>
        </w:rPr>
        <w:t xml:space="preserve">La deuxième précision méthodologique concerne l’origine des sources utilisées : ce chapitre traite et compare des sources qualitativement </w:t>
      </w:r>
      <w:r w:rsidR="00611886">
        <w:rPr>
          <w:lang w:val="fr-CH"/>
        </w:rPr>
        <w:t xml:space="preserve">variées. D’une part, les réceptions critiques dont </w:t>
      </w:r>
      <w:r w:rsidR="00DE394A">
        <w:rPr>
          <w:lang w:val="fr-CH"/>
        </w:rPr>
        <w:t>il sera question</w:t>
      </w:r>
      <w:r w:rsidR="00611886">
        <w:rPr>
          <w:lang w:val="fr-CH"/>
        </w:rPr>
        <w:t xml:space="preserve"> émanent en grande majorité de la grande presse quotidienne et hebdomadaire</w:t>
      </w:r>
      <w:r w:rsidR="00611886">
        <w:rPr>
          <w:rStyle w:val="FootnoteReference"/>
          <w:lang w:val="fr-CH"/>
        </w:rPr>
        <w:footnoteReference w:id="1"/>
      </w:r>
      <w:r w:rsidR="00611886">
        <w:rPr>
          <w:lang w:val="fr-CH"/>
        </w:rPr>
        <w:t>.</w:t>
      </w:r>
      <w:r w:rsidR="00DE394A">
        <w:rPr>
          <w:lang w:val="fr-CH"/>
        </w:rPr>
        <w:t xml:space="preserve"> Les jugements de valeur présents dans les articles ou ouvrages (para-)académiques feront, quant à eux, office d’une analyse détaillée dans la dernière partie de ce travail.</w:t>
      </w:r>
      <w:r w:rsidR="00EF71ED">
        <w:rPr>
          <w:lang w:val="fr-CH"/>
        </w:rPr>
        <w:t xml:space="preserve"> Ils feront par contre office </w:t>
      </w:r>
      <w:r w:rsidR="00C74349">
        <w:rPr>
          <w:lang w:val="fr-CH"/>
        </w:rPr>
        <w:t xml:space="preserve">de source dans le cadre de la dernière partie de ce chapitre, intitulée « une métaphore </w:t>
      </w:r>
      <w:commentRangeStart w:id="4"/>
      <w:r w:rsidR="00C74349">
        <w:rPr>
          <w:lang w:val="fr-CH"/>
        </w:rPr>
        <w:t>pluri-sémantique </w:t>
      </w:r>
      <w:commentRangeEnd w:id="4"/>
      <w:r w:rsidR="00F76E52">
        <w:rPr>
          <w:rStyle w:val="CommentReference"/>
        </w:rPr>
        <w:commentReference w:id="4"/>
      </w:r>
      <w:r w:rsidR="00C74349">
        <w:rPr>
          <w:lang w:val="fr-CH"/>
        </w:rPr>
        <w:t>», dans laquelle il sera question de recenser et discuter des interprétations à la métaphore proposée par les films ; une question qui est à l’origine</w:t>
      </w:r>
      <w:r w:rsidR="00C74349">
        <w:rPr>
          <w:rStyle w:val="FootnoteReference"/>
          <w:lang w:val="fr-CH"/>
        </w:rPr>
        <w:footnoteReference w:id="2"/>
      </w:r>
      <w:r w:rsidR="00C74349">
        <w:rPr>
          <w:lang w:val="fr-CH"/>
        </w:rPr>
        <w:t xml:space="preserve"> d’un nombre important des articles académiques consacrés au(x) film(s).</w:t>
      </w:r>
      <w:r w:rsidR="008364AE">
        <w:rPr>
          <w:lang w:val="fr-CH"/>
        </w:rPr>
        <w:t xml:space="preserve"> Finalement, il conviendra de mentionner les 3 livres dédi</w:t>
      </w:r>
      <w:r w:rsidR="00C87D83">
        <w:rPr>
          <w:lang w:val="fr-CH"/>
        </w:rPr>
        <w:t>és au(x) film(s)</w:t>
      </w:r>
      <w:r w:rsidR="008364AE">
        <w:rPr>
          <w:lang w:val="fr-CH"/>
        </w:rPr>
        <w:t>, publiés en 1989</w:t>
      </w:r>
      <w:r w:rsidR="00F10E98">
        <w:rPr>
          <w:rStyle w:val="FootnoteReference"/>
          <w:lang w:val="fr-CH"/>
        </w:rPr>
        <w:footnoteReference w:id="3"/>
      </w:r>
      <w:r w:rsidR="008364AE">
        <w:rPr>
          <w:lang w:val="fr-CH"/>
        </w:rPr>
        <w:t>, 2010</w:t>
      </w:r>
      <w:r w:rsidR="00F10E98">
        <w:rPr>
          <w:rStyle w:val="FootnoteReference"/>
          <w:lang w:val="fr-CH"/>
        </w:rPr>
        <w:footnoteReference w:id="4"/>
      </w:r>
      <w:r w:rsidR="008364AE">
        <w:rPr>
          <w:lang w:val="fr-CH"/>
        </w:rPr>
        <w:t xml:space="preserve"> et 2012</w:t>
      </w:r>
      <w:r w:rsidR="00F10E98">
        <w:rPr>
          <w:rStyle w:val="FootnoteReference"/>
          <w:lang w:val="fr-CH"/>
        </w:rPr>
        <w:footnoteReference w:id="5"/>
      </w:r>
      <w:r w:rsidR="00F10E98">
        <w:rPr>
          <w:lang w:val="fr-CH"/>
        </w:rPr>
        <w:t xml:space="preserve"> : si les deux premiers sont issus de collections (para-)académiques et présentent toutes les qualités </w:t>
      </w:r>
      <w:r w:rsidR="00C16A30">
        <w:rPr>
          <w:lang w:val="fr-CH"/>
        </w:rPr>
        <w:t xml:space="preserve">formelles </w:t>
      </w:r>
      <w:r w:rsidR="00F10E98">
        <w:rPr>
          <w:lang w:val="fr-CH"/>
        </w:rPr>
        <w:t xml:space="preserve">d’un travail universitaire (notes de bas de page, </w:t>
      </w:r>
      <w:r w:rsidR="00C16A30">
        <w:rPr>
          <w:lang w:val="fr-CH"/>
        </w:rPr>
        <w:t>bibliographie)</w:t>
      </w:r>
      <w:r w:rsidR="00333A58">
        <w:rPr>
          <w:lang w:val="fr-CH"/>
        </w:rPr>
        <w:t xml:space="preserve">, le livre de McGee s’auto-définit comme un ouvrage de </w:t>
      </w:r>
      <w:r w:rsidR="00333A58">
        <w:rPr>
          <w:i/>
          <w:lang w:val="fr-CH"/>
        </w:rPr>
        <w:t>fan</w:t>
      </w:r>
      <w:r w:rsidR="00333A58">
        <w:rPr>
          <w:lang w:val="fr-CH"/>
        </w:rPr>
        <w:t xml:space="preserve"> présentant tout ce que l’auteur sait à propos de </w:t>
      </w:r>
      <w:r w:rsidR="00333A58">
        <w:rPr>
          <w:i/>
          <w:lang w:val="fr-CH"/>
        </w:rPr>
        <w:t>Invasion of the Body Snatchers</w:t>
      </w:r>
      <w:r w:rsidR="00333A58">
        <w:rPr>
          <w:rStyle w:val="FootnoteReference"/>
          <w:i/>
          <w:lang w:val="fr-CH"/>
        </w:rPr>
        <w:footnoteReference w:id="6"/>
      </w:r>
      <w:r w:rsidR="007D7652">
        <w:rPr>
          <w:lang w:val="fr-CH"/>
        </w:rPr>
        <w:t xml:space="preserve">. </w:t>
      </w:r>
      <w:r w:rsidR="007D7652">
        <w:rPr>
          <w:lang w:val="fr-CH"/>
        </w:rPr>
        <w:lastRenderedPageBreak/>
        <w:t>Néanmoins, les trois livres ont grandement facilité la démarche entreprise dans le cadre de ces travail en reproduisant dans leur intégralité des documents retrouvés dans les archives de Walter Wagner</w:t>
      </w:r>
      <w:r w:rsidR="007D7652">
        <w:rPr>
          <w:rStyle w:val="FootnoteReference"/>
          <w:lang w:val="fr-CH"/>
        </w:rPr>
        <w:footnoteReference w:id="7"/>
      </w:r>
      <w:r w:rsidR="007D7652">
        <w:rPr>
          <w:lang w:val="fr-CH"/>
        </w:rPr>
        <w:t xml:space="preserve"> ou des critiques publiées dans la presse et aujourd’hui difficilement accessible</w:t>
      </w:r>
      <w:r w:rsidR="00B359C1">
        <w:rPr>
          <w:lang w:val="fr-CH"/>
        </w:rPr>
        <w:t>s</w:t>
      </w:r>
      <w:r w:rsidR="007D7652">
        <w:rPr>
          <w:lang w:val="fr-CH"/>
        </w:rPr>
        <w:t>.</w:t>
      </w:r>
    </w:p>
    <w:p w14:paraId="21D5CA55" w14:textId="77777777" w:rsidR="00F56B7E" w:rsidRPr="00F56B7E" w:rsidRDefault="00F56B7E" w:rsidP="00F56B7E"/>
    <w:p w14:paraId="1151E095" w14:textId="1BCEECA9" w:rsidR="00EB361E" w:rsidRPr="00611886" w:rsidRDefault="00A82504" w:rsidP="00EB361E">
      <w:pPr>
        <w:pStyle w:val="Heading2"/>
        <w:rPr>
          <w:lang w:val="fr-CH"/>
        </w:rPr>
      </w:pPr>
      <w:r w:rsidRPr="00611886">
        <w:rPr>
          <w:lang w:val="fr-CH"/>
        </w:rPr>
        <w:t xml:space="preserve">Un « classique » et ses </w:t>
      </w:r>
      <w:r w:rsidRPr="00611886">
        <w:rPr>
          <w:i/>
          <w:lang w:val="fr-CH"/>
        </w:rPr>
        <w:t>remakes</w:t>
      </w:r>
      <w:r w:rsidRPr="00611886">
        <w:rPr>
          <w:lang w:val="fr-CH"/>
        </w:rPr>
        <w:t xml:space="preserve"> vus par la critique</w:t>
      </w:r>
    </w:p>
    <w:p w14:paraId="4B5E6F95" w14:textId="77777777" w:rsidR="00EB361E" w:rsidRPr="00CD78D5" w:rsidRDefault="00EB361E" w:rsidP="00EB361E">
      <w:pPr>
        <w:rPr>
          <w:lang w:val="fr-CH"/>
        </w:rPr>
      </w:pPr>
    </w:p>
    <w:p w14:paraId="6588DE39" w14:textId="4FE0CCAB" w:rsidR="00EB361E" w:rsidRDefault="0092365D" w:rsidP="00EB361E">
      <w:pPr>
        <w:pStyle w:val="Mmoire"/>
        <w:rPr>
          <w:lang w:val="fr-CH"/>
        </w:rPr>
      </w:pPr>
      <w:r>
        <w:rPr>
          <w:lang w:val="fr-CH"/>
        </w:rPr>
        <w:t xml:space="preserve">Comme déjà mentionné dans l’introduction, lors de sa sortie en salles au début de l’année 1956, </w:t>
      </w:r>
      <w:r>
        <w:rPr>
          <w:i/>
          <w:lang w:val="fr-CH"/>
        </w:rPr>
        <w:t>Invasion of the Body Snatchers</w:t>
      </w:r>
      <w:r>
        <w:rPr>
          <w:lang w:val="fr-CH"/>
        </w:rPr>
        <w:t xml:space="preserve"> a largement été ignoré par la critique</w:t>
      </w:r>
      <w:ins w:id="5" w:author="Anas Sareen" w:date="2016-12-08T10:08:00Z">
        <w:r w:rsidR="00F76E52">
          <w:rPr>
            <w:lang w:val="fr-CH"/>
          </w:rPr>
          <w:t>. Le constant est addressé</w:t>
        </w:r>
      </w:ins>
      <w:del w:id="6" w:author="Anas Sareen" w:date="2016-12-08T10:08:00Z">
        <w:r w:rsidDel="00F76E52">
          <w:rPr>
            <w:lang w:val="fr-CH"/>
          </w:rPr>
          <w:delText>,</w:delText>
        </w:r>
      </w:del>
      <w:r>
        <w:rPr>
          <w:lang w:val="fr-CH"/>
        </w:rPr>
        <w:t xml:space="preserve"> </w:t>
      </w:r>
      <w:del w:id="7" w:author="Anas Sareen" w:date="2016-12-08T10:09:00Z">
        <w:r w:rsidDel="00F76E52">
          <w:rPr>
            <w:lang w:val="fr-CH"/>
          </w:rPr>
          <w:delText>comme le témoigne</w:delText>
        </w:r>
      </w:del>
      <w:ins w:id="8" w:author="Anas Sareen" w:date="2016-12-08T10:09:00Z">
        <w:r w:rsidR="00F76E52">
          <w:rPr>
            <w:lang w:val="fr-CH"/>
          </w:rPr>
          <w:t>dans une</w:t>
        </w:r>
      </w:ins>
      <w:r>
        <w:rPr>
          <w:lang w:val="fr-CH"/>
        </w:rPr>
        <w:t xml:space="preserve"> </w:t>
      </w:r>
      <w:del w:id="9" w:author="Anas Sareen" w:date="2016-12-08T10:09:00Z">
        <w:r w:rsidDel="00F76E52">
          <w:rPr>
            <w:lang w:val="fr-CH"/>
          </w:rPr>
          <w:delText xml:space="preserve">la </w:delText>
        </w:r>
      </w:del>
      <w:r>
        <w:rPr>
          <w:lang w:val="fr-CH"/>
        </w:rPr>
        <w:t>lettre de Walter Wagner du 7 mai 1956 adressée à Bosley</w:t>
      </w:r>
      <w:r w:rsidR="0000607A">
        <w:rPr>
          <w:lang w:val="fr-CH"/>
        </w:rPr>
        <w:t xml:space="preserve"> Crowther</w:t>
      </w:r>
      <w:r w:rsidR="0000607A">
        <w:rPr>
          <w:rStyle w:val="FootnoteReference"/>
          <w:lang w:val="fr-CH"/>
        </w:rPr>
        <w:footnoteReference w:id="8"/>
      </w:r>
      <w:r w:rsidR="00A17F6D">
        <w:rPr>
          <w:lang w:val="fr-CH"/>
        </w:rPr>
        <w:t xml:space="preserve"> dans laquelle le producteur suggère avec insistance au critique du </w:t>
      </w:r>
      <w:r w:rsidR="00A17F6D" w:rsidRPr="00A17F6D">
        <w:rPr>
          <w:i/>
          <w:lang w:val="fr-CH"/>
        </w:rPr>
        <w:t>New York Times</w:t>
      </w:r>
      <w:r w:rsidR="00A17F6D">
        <w:rPr>
          <w:lang w:val="fr-CH"/>
        </w:rPr>
        <w:t xml:space="preserve"> de voir son film, </w:t>
      </w:r>
      <w:r w:rsidR="00FA31E1">
        <w:rPr>
          <w:lang w:val="fr-CH"/>
        </w:rPr>
        <w:t xml:space="preserve">et </w:t>
      </w:r>
      <w:del w:id="10" w:author="Anas Sareen" w:date="2016-12-08T10:09:00Z">
        <w:r w:rsidR="00FA31E1" w:rsidDel="00F76E52">
          <w:rPr>
            <w:lang w:val="fr-CH"/>
          </w:rPr>
          <w:delText>dans laquelle</w:delText>
        </w:r>
      </w:del>
      <w:ins w:id="11" w:author="Anas Sareen" w:date="2016-12-08T10:09:00Z">
        <w:r w:rsidR="00F76E52">
          <w:rPr>
            <w:lang w:val="fr-CH"/>
          </w:rPr>
          <w:t>où</w:t>
        </w:r>
      </w:ins>
      <w:r w:rsidR="00FA31E1">
        <w:rPr>
          <w:lang w:val="fr-CH"/>
        </w:rPr>
        <w:t xml:space="preserve"> il affirme également </w:t>
      </w:r>
      <w:r w:rsidR="00A17F6D">
        <w:rPr>
          <w:lang w:val="fr-CH"/>
        </w:rPr>
        <w:t>« </w:t>
      </w:r>
      <w:r w:rsidR="00A17F6D" w:rsidRPr="00A17F6D">
        <w:rPr>
          <w:lang w:val="en-US"/>
        </w:rPr>
        <w:t xml:space="preserve">it’s definitely an exploitation picture which they </w:t>
      </w:r>
      <w:r w:rsidR="00A17F6D">
        <w:rPr>
          <w:lang w:val="en-US"/>
        </w:rPr>
        <w:t>[the distributor and exhibitor]</w:t>
      </w:r>
      <w:r w:rsidR="00ED47B2">
        <w:rPr>
          <w:lang w:val="en-US"/>
        </w:rPr>
        <w:t xml:space="preserve"> </w:t>
      </w:r>
      <w:r w:rsidR="00A17F6D" w:rsidRPr="00A17F6D">
        <w:rPr>
          <w:lang w:val="en-US"/>
        </w:rPr>
        <w:t>didn’t exploit</w:t>
      </w:r>
      <w:r w:rsidR="00A17F6D">
        <w:rPr>
          <w:lang w:val="fr-CH"/>
        </w:rPr>
        <w:t> »</w:t>
      </w:r>
      <w:r w:rsidR="00A17F6D">
        <w:rPr>
          <w:rStyle w:val="FootnoteReference"/>
          <w:lang w:val="fr-CH"/>
        </w:rPr>
        <w:footnoteReference w:id="9"/>
      </w:r>
      <w:r w:rsidR="00ED47B2">
        <w:rPr>
          <w:lang w:val="fr-CH"/>
        </w:rPr>
        <w:t>.</w:t>
      </w:r>
      <w:r w:rsidR="00A17F6D">
        <w:rPr>
          <w:lang w:val="fr-CH"/>
        </w:rPr>
        <w:t xml:space="preserve"> </w:t>
      </w:r>
      <w:r w:rsidR="006C76D3">
        <w:rPr>
          <w:lang w:val="fr-CH"/>
        </w:rPr>
        <w:t>Cette démarche suggère d’une part la déception</w:t>
      </w:r>
      <w:r w:rsidR="00F4408F">
        <w:rPr>
          <w:lang w:val="fr-CH"/>
        </w:rPr>
        <w:t xml:space="preserve"> compréhensible</w:t>
      </w:r>
      <w:r w:rsidR="006C76D3">
        <w:rPr>
          <w:lang w:val="fr-CH"/>
        </w:rPr>
        <w:t xml:space="preserve"> d’un producteur </w:t>
      </w:r>
      <w:r w:rsidR="00F51A78">
        <w:rPr>
          <w:lang w:val="fr-CH"/>
        </w:rPr>
        <w:t xml:space="preserve">envers l’échec </w:t>
      </w:r>
      <w:r w:rsidR="006C76D3">
        <w:rPr>
          <w:lang w:val="fr-CH"/>
        </w:rPr>
        <w:t>critique de son film</w:t>
      </w:r>
      <w:r w:rsidR="00F4408F">
        <w:rPr>
          <w:lang w:val="fr-CH"/>
        </w:rPr>
        <w:t xml:space="preserve">, mais également sa lucidité face à son statut de </w:t>
      </w:r>
      <w:commentRangeStart w:id="12"/>
      <w:r w:rsidR="00F4408F">
        <w:rPr>
          <w:lang w:val="fr-CH"/>
        </w:rPr>
        <w:t xml:space="preserve">« film d’exploitation ». </w:t>
      </w:r>
      <w:commentRangeEnd w:id="12"/>
      <w:r w:rsidR="00F76E52">
        <w:rPr>
          <w:rStyle w:val="CommentReference"/>
        </w:rPr>
        <w:commentReference w:id="12"/>
      </w:r>
      <w:r w:rsidR="00F4408F">
        <w:rPr>
          <w:lang w:val="fr-CH"/>
        </w:rPr>
        <w:t>L</w:t>
      </w:r>
      <w:ins w:id="13" w:author="Anas Sareen" w:date="2016-12-08T10:10:00Z">
        <w:r w:rsidR="00F76E52">
          <w:rPr>
            <w:lang w:val="fr-CH"/>
          </w:rPr>
          <w:t xml:space="preserve">a décision </w:t>
        </w:r>
      </w:ins>
      <w:del w:id="14" w:author="Anas Sareen" w:date="2016-12-08T10:10:00Z">
        <w:r w:rsidR="00F4408F" w:rsidDel="00F76E52">
          <w:rPr>
            <w:lang w:val="fr-CH"/>
          </w:rPr>
          <w:delText xml:space="preserve">e choix </w:delText>
        </w:r>
      </w:del>
      <w:r w:rsidR="00F4408F">
        <w:rPr>
          <w:lang w:val="fr-CH"/>
        </w:rPr>
        <w:t xml:space="preserve">de plusieurs </w:t>
      </w:r>
      <w:del w:id="15" w:author="Anas Sareen" w:date="2016-12-08T10:10:00Z">
        <w:r w:rsidR="00F4408F" w:rsidDel="00F76E52">
          <w:rPr>
            <w:lang w:val="fr-CH"/>
          </w:rPr>
          <w:delText>auteurs</w:delText>
        </w:r>
      </w:del>
      <w:ins w:id="16" w:author="Anas Sareen" w:date="2016-12-08T10:10:00Z">
        <w:r w:rsidR="00F76E52">
          <w:rPr>
            <w:lang w:val="fr-CH"/>
          </w:rPr>
          <w:t>commentateurs</w:t>
        </w:r>
      </w:ins>
      <w:r w:rsidR="00F4408F">
        <w:rPr>
          <w:rStyle w:val="FootnoteReference"/>
          <w:lang w:val="fr-CH"/>
        </w:rPr>
        <w:footnoteReference w:id="10"/>
      </w:r>
      <w:r w:rsidR="006E044F">
        <w:rPr>
          <w:lang w:val="fr-CH"/>
        </w:rPr>
        <w:t xml:space="preserve"> de citer cette lettre </w:t>
      </w:r>
      <w:r w:rsidR="00F51A78">
        <w:rPr>
          <w:lang w:val="fr-CH"/>
        </w:rPr>
        <w:t xml:space="preserve">trahit </w:t>
      </w:r>
      <w:del w:id="17" w:author="Anas Sareen" w:date="2016-12-08T10:10:00Z">
        <w:r w:rsidR="00F51A78" w:rsidDel="00F76E52">
          <w:rPr>
            <w:lang w:val="fr-CH"/>
          </w:rPr>
          <w:delText xml:space="preserve">également </w:delText>
        </w:r>
      </w:del>
      <w:r w:rsidR="00F51A78">
        <w:rPr>
          <w:lang w:val="fr-CH"/>
        </w:rPr>
        <w:t>une volonté de légitim</w:t>
      </w:r>
      <w:ins w:id="18" w:author="Anas Sareen" w:date="2016-12-08T10:11:00Z">
        <w:r w:rsidR="00F76E52">
          <w:rPr>
            <w:lang w:val="fr-CH"/>
          </w:rPr>
          <w:t>iser</w:t>
        </w:r>
      </w:ins>
      <w:del w:id="19" w:author="Anas Sareen" w:date="2016-12-08T10:11:00Z">
        <w:r w:rsidR="00F51A78" w:rsidDel="00F76E52">
          <w:rPr>
            <w:lang w:val="fr-CH"/>
          </w:rPr>
          <w:delText>ation</w:delText>
        </w:r>
      </w:del>
      <w:r w:rsidR="00F51A78">
        <w:rPr>
          <w:lang w:val="fr-CH"/>
        </w:rPr>
        <w:t xml:space="preserve"> </w:t>
      </w:r>
      <w:del w:id="20" w:author="Anas Sareen" w:date="2016-12-08T10:11:00Z">
        <w:r w:rsidR="00F51A78" w:rsidDel="00F76E52">
          <w:rPr>
            <w:lang w:val="fr-CH"/>
          </w:rPr>
          <w:delText>d’</w:delText>
        </w:r>
      </w:del>
      <w:r w:rsidR="00F51A78">
        <w:rPr>
          <w:lang w:val="fr-CH"/>
        </w:rPr>
        <w:t>un film ignoré lors de sa première sortie en salle en suggérant que, malgré l’implication de son producteur, le destin se serait acharné contre le film</w:t>
      </w:r>
      <w:r w:rsidR="00F51A78">
        <w:rPr>
          <w:rStyle w:val="FootnoteReference"/>
          <w:lang w:val="fr-CH"/>
        </w:rPr>
        <w:footnoteReference w:id="11"/>
      </w:r>
      <w:r w:rsidR="00F51A78">
        <w:rPr>
          <w:lang w:val="fr-CH"/>
        </w:rPr>
        <w:t xml:space="preserve">. </w:t>
      </w:r>
      <w:r w:rsidR="004C1431">
        <w:rPr>
          <w:lang w:val="fr-CH"/>
        </w:rPr>
        <w:t>LaValley tient des propos plus nuancés en rappelant que le précédent film de Wagner, également réalisé par Don Siegel</w:t>
      </w:r>
      <w:r w:rsidR="004C1431">
        <w:rPr>
          <w:rStyle w:val="FootnoteReference"/>
          <w:lang w:val="fr-CH"/>
        </w:rPr>
        <w:footnoteReference w:id="12"/>
      </w:r>
      <w:r w:rsidR="00293BA0">
        <w:rPr>
          <w:lang w:val="fr-CH"/>
        </w:rPr>
        <w:t xml:space="preserve">, avait </w:t>
      </w:r>
      <w:del w:id="21" w:author="Anas Sareen" w:date="2016-12-08T10:11:00Z">
        <w:r w:rsidR="00293BA0" w:rsidDel="00F76E52">
          <w:rPr>
            <w:lang w:val="fr-CH"/>
          </w:rPr>
          <w:delText>connu un retentissement positif</w:delText>
        </w:r>
      </w:del>
      <w:ins w:id="22" w:author="Anas Sareen" w:date="2016-12-08T10:11:00Z">
        <w:r w:rsidR="00F76E52">
          <w:rPr>
            <w:lang w:val="fr-CH"/>
          </w:rPr>
          <w:t>rencontré un succes</w:t>
        </w:r>
      </w:ins>
      <w:r w:rsidR="00293BA0">
        <w:rPr>
          <w:lang w:val="fr-CH"/>
        </w:rPr>
        <w:t xml:space="preserve"> dans la grande presse. Il cite trois facteurs qui ont entrainé le manque d’</w:t>
      </w:r>
      <w:r w:rsidR="008915E7">
        <w:rPr>
          <w:lang w:val="fr-CH"/>
        </w:rPr>
        <w:t>intérêt</w:t>
      </w:r>
      <w:r w:rsidR="00293BA0">
        <w:rPr>
          <w:lang w:val="fr-CH"/>
        </w:rPr>
        <w:t xml:space="preserve"> des publications majeures pour le film : son « </w:t>
      </w:r>
      <w:r w:rsidR="00293BA0" w:rsidRPr="00C060D1">
        <w:rPr>
          <w:lang w:val="en-US"/>
        </w:rPr>
        <w:t>lowly science fiction status</w:t>
      </w:r>
      <w:r w:rsidR="00293BA0">
        <w:rPr>
          <w:lang w:val="fr-CH"/>
        </w:rPr>
        <w:t> », ses sous-entendus de « film d’exploitation » et un distributeur indifférent</w:t>
      </w:r>
      <w:r w:rsidR="008915E7">
        <w:rPr>
          <w:rStyle w:val="FootnoteReference"/>
          <w:lang w:val="fr-CH"/>
        </w:rPr>
        <w:footnoteReference w:id="13"/>
      </w:r>
      <w:r w:rsidR="00293BA0">
        <w:rPr>
          <w:lang w:val="fr-CH"/>
        </w:rPr>
        <w:t>.</w:t>
      </w:r>
      <w:r w:rsidR="00902AA9">
        <w:rPr>
          <w:lang w:val="fr-CH"/>
        </w:rPr>
        <w:t xml:space="preserve"> En effet, au regard des critiques publiées, il </w:t>
      </w:r>
      <w:r w:rsidR="00B65CFE">
        <w:rPr>
          <w:lang w:val="fr-CH"/>
        </w:rPr>
        <w:t>s’avère</w:t>
      </w:r>
      <w:r w:rsidR="00902AA9">
        <w:rPr>
          <w:lang w:val="fr-CH"/>
        </w:rPr>
        <w:t xml:space="preserve"> que le film</w:t>
      </w:r>
      <w:ins w:id="23" w:author="Anas Sareen" w:date="2016-12-08T10:12:00Z">
        <w:r w:rsidR="00F76E52">
          <w:rPr>
            <w:lang w:val="fr-CH"/>
          </w:rPr>
          <w:t>,</w:t>
        </w:r>
      </w:ins>
      <w:r w:rsidR="00902AA9">
        <w:rPr>
          <w:lang w:val="fr-CH"/>
        </w:rPr>
        <w:t xml:space="preserve"> sorti en salles le 5 février 1956</w:t>
      </w:r>
      <w:ins w:id="24" w:author="Anas Sareen" w:date="2016-12-08T10:12:00Z">
        <w:r w:rsidR="00F76E52">
          <w:rPr>
            <w:lang w:val="fr-CH"/>
          </w:rPr>
          <w:t>,</w:t>
        </w:r>
      </w:ins>
      <w:r w:rsidR="00902AA9">
        <w:rPr>
          <w:rStyle w:val="FootnoteReference"/>
          <w:lang w:val="fr-CH"/>
        </w:rPr>
        <w:footnoteReference w:id="14"/>
      </w:r>
      <w:r w:rsidR="00601392">
        <w:rPr>
          <w:lang w:val="fr-CH"/>
        </w:rPr>
        <w:t xml:space="preserve"> </w:t>
      </w:r>
      <w:r w:rsidR="00B65CFE">
        <w:rPr>
          <w:lang w:val="fr-CH"/>
        </w:rPr>
        <w:t>ait</w:t>
      </w:r>
      <w:r w:rsidR="00601392">
        <w:rPr>
          <w:lang w:val="fr-CH"/>
        </w:rPr>
        <w:t xml:space="preserve"> été projeté durant la deuxième moitié du mois de décembre 1955</w:t>
      </w:r>
      <w:r w:rsidR="00601392">
        <w:rPr>
          <w:rStyle w:val="FootnoteReference"/>
          <w:lang w:val="fr-CH"/>
        </w:rPr>
        <w:footnoteReference w:id="15"/>
      </w:r>
      <w:r w:rsidR="00F963E4">
        <w:rPr>
          <w:lang w:val="fr-CH"/>
        </w:rPr>
        <w:t xml:space="preserve">, une </w:t>
      </w:r>
      <w:r w:rsidR="00F963E4">
        <w:rPr>
          <w:lang w:val="fr-CH"/>
        </w:rPr>
        <w:lastRenderedPageBreak/>
        <w:t>période de vacances peu propice à ce genre d’</w:t>
      </w:r>
      <w:r w:rsidR="00B90B58">
        <w:rPr>
          <w:lang w:val="fr-CH"/>
        </w:rPr>
        <w:t>évènement</w:t>
      </w:r>
      <w:del w:id="25" w:author="Anas Sareen" w:date="2016-12-08T10:12:00Z">
        <w:r w:rsidR="00B90B58" w:rsidDel="00F76E52">
          <w:rPr>
            <w:lang w:val="fr-CH"/>
          </w:rPr>
          <w:delText>s</w:delText>
        </w:r>
      </w:del>
      <w:r w:rsidR="00F963E4">
        <w:rPr>
          <w:lang w:val="fr-CH"/>
        </w:rPr>
        <w:t>.</w:t>
      </w:r>
      <w:r w:rsidR="001D3B62">
        <w:rPr>
          <w:lang w:val="fr-CH"/>
        </w:rPr>
        <w:t xml:space="preserve"> La douzaine de critiques publiées au moment de la sortie du film </w:t>
      </w:r>
      <w:del w:id="26" w:author="Anas Sareen" w:date="2016-12-08T10:12:00Z">
        <w:r w:rsidR="001D3B62" w:rsidDel="00F76E52">
          <w:rPr>
            <w:lang w:val="fr-CH"/>
          </w:rPr>
          <w:delText xml:space="preserve">sont </w:delText>
        </w:r>
      </w:del>
      <w:ins w:id="27" w:author="Anas Sareen" w:date="2016-12-08T10:12:00Z">
        <w:r w:rsidR="00F76E52">
          <w:rPr>
            <w:lang w:val="fr-CH"/>
          </w:rPr>
          <w:t xml:space="preserve">restent </w:t>
        </w:r>
      </w:ins>
      <w:r w:rsidR="001D3B62">
        <w:rPr>
          <w:lang w:val="fr-CH"/>
        </w:rPr>
        <w:t xml:space="preserve">malgré tout positives : </w:t>
      </w:r>
      <w:r w:rsidR="009E498B" w:rsidRPr="00C060D1">
        <w:rPr>
          <w:i/>
          <w:lang w:val="en-US"/>
        </w:rPr>
        <w:t>Sight and Sound</w:t>
      </w:r>
      <w:r w:rsidR="009E498B">
        <w:rPr>
          <w:lang w:val="fr-CH"/>
        </w:rPr>
        <w:t xml:space="preserve"> parle d’une « </w:t>
      </w:r>
      <w:r w:rsidR="001B2667" w:rsidRPr="00C060D1">
        <w:rPr>
          <w:lang w:val="en-US"/>
        </w:rPr>
        <w:t>excellent</w:t>
      </w:r>
      <w:r w:rsidR="00E4428C" w:rsidRPr="00C060D1">
        <w:rPr>
          <w:lang w:val="en-US"/>
        </w:rPr>
        <w:t xml:space="preserve"> </w:t>
      </w:r>
      <w:r w:rsidR="009E498B" w:rsidRPr="00C060D1">
        <w:rPr>
          <w:lang w:val="en-US"/>
        </w:rPr>
        <w:t>atmosphere </w:t>
      </w:r>
      <w:r w:rsidR="009E498B">
        <w:rPr>
          <w:lang w:val="fr-CH"/>
        </w:rPr>
        <w:t>»</w:t>
      </w:r>
      <w:r w:rsidR="009E498B">
        <w:rPr>
          <w:rStyle w:val="FootnoteReference"/>
          <w:lang w:val="fr-CH"/>
        </w:rPr>
        <w:footnoteReference w:id="16"/>
      </w:r>
      <w:r w:rsidR="00E4428C">
        <w:rPr>
          <w:lang w:val="fr-CH"/>
        </w:rPr>
        <w:t xml:space="preserve">, </w:t>
      </w:r>
      <w:r w:rsidR="00E4428C">
        <w:rPr>
          <w:i/>
          <w:lang w:val="fr-CH"/>
        </w:rPr>
        <w:t>The Hollywood Reporter</w:t>
      </w:r>
      <w:r w:rsidR="00E4428C">
        <w:rPr>
          <w:lang w:val="fr-CH"/>
        </w:rPr>
        <w:t xml:space="preserve"> souligne « </w:t>
      </w:r>
      <w:r w:rsidR="001B2667" w:rsidRPr="00C060D1">
        <w:rPr>
          <w:lang w:val="en-US"/>
        </w:rPr>
        <w:t>the solid emotion and suspense</w:t>
      </w:r>
      <w:r w:rsidR="001B2667">
        <w:rPr>
          <w:lang w:val="fr-CH"/>
        </w:rPr>
        <w:t xml:space="preserve"> </w:t>
      </w:r>
      <w:r w:rsidR="00E4428C">
        <w:rPr>
          <w:lang w:val="fr-CH"/>
        </w:rPr>
        <w:t>» apportés par la réalisation de Don Siegel</w:t>
      </w:r>
      <w:r w:rsidR="00E4428C">
        <w:rPr>
          <w:rStyle w:val="FootnoteReference"/>
          <w:lang w:val="fr-CH"/>
        </w:rPr>
        <w:footnoteReference w:id="17"/>
      </w:r>
      <w:r w:rsidR="001B2667">
        <w:rPr>
          <w:lang w:val="fr-CH"/>
        </w:rPr>
        <w:t xml:space="preserve">, </w:t>
      </w:r>
      <w:r w:rsidR="001B2667" w:rsidRPr="00C060D1">
        <w:rPr>
          <w:i/>
          <w:lang w:val="en-US"/>
        </w:rPr>
        <w:t>The Daily Film Reviewer</w:t>
      </w:r>
      <w:r w:rsidR="001B2667">
        <w:rPr>
          <w:lang w:val="fr-CH"/>
        </w:rPr>
        <w:t xml:space="preserve"> qualifie le film de «</w:t>
      </w:r>
      <w:r w:rsidR="001B2667" w:rsidRPr="00C060D1">
        <w:rPr>
          <w:lang w:val="en-US"/>
        </w:rPr>
        <w:t> </w:t>
      </w:r>
      <w:r w:rsidR="00C060D1" w:rsidRPr="00C060D1">
        <w:rPr>
          <w:lang w:val="en-US"/>
        </w:rPr>
        <w:t>brilliant</w:t>
      </w:r>
      <w:r w:rsidR="001B2667" w:rsidRPr="00C060D1">
        <w:rPr>
          <w:lang w:val="en-US"/>
        </w:rPr>
        <w:t xml:space="preserve"> and unusual science shocker </w:t>
      </w:r>
      <w:r w:rsidR="001B2667">
        <w:rPr>
          <w:lang w:val="fr-CH"/>
        </w:rPr>
        <w:t>»</w:t>
      </w:r>
      <w:r w:rsidR="001B2667">
        <w:rPr>
          <w:rStyle w:val="FootnoteReference"/>
          <w:lang w:val="fr-CH"/>
        </w:rPr>
        <w:footnoteReference w:id="18"/>
      </w:r>
      <w:r w:rsidR="001B2667">
        <w:rPr>
          <w:lang w:val="fr-CH"/>
        </w:rPr>
        <w:t>.</w:t>
      </w:r>
      <w:r w:rsidR="00C54399">
        <w:rPr>
          <w:lang w:val="fr-CH"/>
        </w:rPr>
        <w:t xml:space="preserve"> Un certain nombre de critiques dressent un parallèle entre le film et « </w:t>
      </w:r>
      <w:r w:rsidR="00C54399" w:rsidRPr="00C060D1">
        <w:rPr>
          <w:i/>
          <w:lang w:val="en-US"/>
        </w:rPr>
        <w:t>The Thing</w:t>
      </w:r>
      <w:r w:rsidR="00810BFA">
        <w:rPr>
          <w:rStyle w:val="FootnoteReference"/>
          <w:i/>
          <w:lang w:val="fr-CH"/>
        </w:rPr>
        <w:footnoteReference w:id="19"/>
      </w:r>
      <w:r w:rsidR="00C54399">
        <w:rPr>
          <w:i/>
          <w:lang w:val="fr-CH"/>
        </w:rPr>
        <w:t> »</w:t>
      </w:r>
      <w:r w:rsidR="00C54399">
        <w:rPr>
          <w:rStyle w:val="FootnoteReference"/>
          <w:i/>
          <w:lang w:val="fr-CH"/>
        </w:rPr>
        <w:footnoteReference w:id="20"/>
      </w:r>
      <w:r w:rsidR="00300B5B">
        <w:rPr>
          <w:lang w:val="fr-CH"/>
        </w:rPr>
        <w:t xml:space="preserve"> </w:t>
      </w:r>
      <w:commentRangeStart w:id="28"/>
      <w:r w:rsidR="00300B5B">
        <w:rPr>
          <w:lang w:val="fr-CH"/>
        </w:rPr>
        <w:t xml:space="preserve">comme tentative d’imiter son succès ; bien que le résumé du film dans critique de Sarah Hamilton </w:t>
      </w:r>
      <w:commentRangeEnd w:id="28"/>
      <w:r w:rsidR="00F76E52">
        <w:rPr>
          <w:rStyle w:val="CommentReference"/>
        </w:rPr>
        <w:commentReference w:id="28"/>
      </w:r>
      <w:r w:rsidR="00300B5B">
        <w:rPr>
          <w:lang w:val="fr-CH"/>
        </w:rPr>
        <w:t>laisse imaginer que cette dernière n’a en réalité pas vu le film</w:t>
      </w:r>
      <w:r w:rsidR="00300B5B">
        <w:rPr>
          <w:rStyle w:val="FootnoteReference"/>
          <w:lang w:val="fr-CH"/>
        </w:rPr>
        <w:footnoteReference w:id="21"/>
      </w:r>
      <w:r w:rsidR="00D41B23">
        <w:rPr>
          <w:lang w:val="fr-CH"/>
        </w:rPr>
        <w:t xml:space="preserve"> et s’est laissée influencer par l’un</w:t>
      </w:r>
      <w:r w:rsidR="00B92C52">
        <w:rPr>
          <w:lang w:val="fr-CH"/>
        </w:rPr>
        <w:t>e</w:t>
      </w:r>
      <w:r w:rsidR="00D41B23">
        <w:rPr>
          <w:lang w:val="fr-CH"/>
        </w:rPr>
        <w:t xml:space="preserve"> des nombreuses affiches dont le slogan est </w:t>
      </w:r>
      <w:r w:rsidR="00283CF4">
        <w:rPr>
          <w:lang w:val="fr-CH"/>
        </w:rPr>
        <w:t>opportunément</w:t>
      </w:r>
      <w:r w:rsidR="00D41B23">
        <w:rPr>
          <w:lang w:val="fr-CH"/>
        </w:rPr>
        <w:t xml:space="preserve"> « </w:t>
      </w:r>
      <w:r w:rsidR="00283CF4" w:rsidRPr="00C060D1">
        <w:rPr>
          <w:lang w:val="en-US"/>
        </w:rPr>
        <w:t>The Things that came from another world ! </w:t>
      </w:r>
      <w:r w:rsidR="00283CF4">
        <w:rPr>
          <w:lang w:val="fr-CH"/>
        </w:rPr>
        <w:t>»</w:t>
      </w:r>
      <w:r w:rsidR="00283CF4">
        <w:rPr>
          <w:rStyle w:val="FootnoteReference"/>
          <w:lang w:val="fr-CH"/>
        </w:rPr>
        <w:footnoteReference w:id="22"/>
      </w:r>
      <w:r w:rsidR="00F3274A">
        <w:rPr>
          <w:lang w:val="fr-CH"/>
        </w:rPr>
        <w:t xml:space="preserve">. </w:t>
      </w:r>
      <w:ins w:id="29" w:author="Anas Sareen" w:date="2016-12-08T10:15:00Z">
        <w:r w:rsidR="00F76E52">
          <w:rPr>
            <w:lang w:val="fr-CH"/>
          </w:rPr>
          <w:t>Néanmoins, c</w:t>
        </w:r>
      </w:ins>
      <w:del w:id="30" w:author="Anas Sareen" w:date="2016-12-08T10:15:00Z">
        <w:r w:rsidR="00AB3AD4" w:rsidDel="00F76E52">
          <w:rPr>
            <w:lang w:val="fr-CH"/>
          </w:rPr>
          <w:delText>C</w:delText>
        </w:r>
      </w:del>
      <w:r w:rsidR="00AB3AD4">
        <w:rPr>
          <w:lang w:val="fr-CH"/>
        </w:rPr>
        <w:t>e que toutes les critiques américaines et britanniques de l’</w:t>
      </w:r>
      <w:r w:rsidR="00E41347">
        <w:rPr>
          <w:lang w:val="fr-CH"/>
        </w:rPr>
        <w:t xml:space="preserve">époques manquent de mentionner est le sous-texte politique du film, </w:t>
      </w:r>
      <w:del w:id="31" w:author="Anas Sareen" w:date="2016-12-08T10:16:00Z">
        <w:r w:rsidR="00E41347" w:rsidDel="00F76E52">
          <w:rPr>
            <w:lang w:val="fr-CH"/>
          </w:rPr>
          <w:delText xml:space="preserve">chose </w:delText>
        </w:r>
      </w:del>
      <w:ins w:id="32" w:author="Anas Sareen" w:date="2016-12-08T10:16:00Z">
        <w:r w:rsidR="00F76E52">
          <w:rPr>
            <w:lang w:val="fr-CH"/>
          </w:rPr>
          <w:t xml:space="preserve">un aspect </w:t>
        </w:r>
      </w:ins>
      <w:r w:rsidR="00E41347">
        <w:rPr>
          <w:lang w:val="fr-CH"/>
        </w:rPr>
        <w:t xml:space="preserve">qui </w:t>
      </w:r>
      <w:del w:id="33" w:author="Anas Sareen" w:date="2016-12-08T10:16:00Z">
        <w:r w:rsidR="00E41347" w:rsidDel="00F76E52">
          <w:rPr>
            <w:lang w:val="fr-CH"/>
          </w:rPr>
          <w:delText xml:space="preserve">n’échappe pas à la </w:delText>
        </w:r>
      </w:del>
      <w:ins w:id="34" w:author="Anas Sareen" w:date="2016-12-08T10:16:00Z">
        <w:r w:rsidR="00F76E52">
          <w:rPr>
            <w:lang w:val="fr-CH"/>
          </w:rPr>
          <w:t xml:space="preserve">ne manque pas de suciter des réactions dans la </w:t>
        </w:r>
      </w:ins>
      <w:r w:rsidR="00E41347">
        <w:rPr>
          <w:lang w:val="fr-CH"/>
        </w:rPr>
        <w:t>critique française lors de la sortie du film en France onze années plus tard, en 1967</w:t>
      </w:r>
      <w:r w:rsidR="00DD3C95">
        <w:rPr>
          <w:rStyle w:val="FootnoteReference"/>
          <w:lang w:val="fr-CH"/>
        </w:rPr>
        <w:footnoteReference w:id="23"/>
      </w:r>
      <w:r w:rsidR="00E41347">
        <w:rPr>
          <w:lang w:val="fr-CH"/>
        </w:rPr>
        <w:t>.</w:t>
      </w:r>
      <w:r w:rsidR="0083111B">
        <w:rPr>
          <w:lang w:val="fr-CH"/>
        </w:rPr>
        <w:t xml:space="preserve">  Cette décennie écoulée permet en revanche aux critiques de qualifier le film de « premier film fantastique adulte »</w:t>
      </w:r>
      <w:r w:rsidR="0083111B">
        <w:rPr>
          <w:rStyle w:val="FootnoteReference"/>
          <w:lang w:val="fr-CH"/>
        </w:rPr>
        <w:footnoteReference w:id="24"/>
      </w:r>
      <w:r w:rsidR="008A7494">
        <w:rPr>
          <w:lang w:val="fr-CH"/>
        </w:rPr>
        <w:t xml:space="preserve">, </w:t>
      </w:r>
      <w:r w:rsidR="000552FA">
        <w:rPr>
          <w:lang w:val="fr-CH"/>
        </w:rPr>
        <w:t>d’«</w:t>
      </w:r>
      <w:r w:rsidR="008A7494">
        <w:rPr>
          <w:lang w:val="fr-CH"/>
        </w:rPr>
        <w:t> œuvre maitresse »</w:t>
      </w:r>
      <w:r w:rsidR="008A7494">
        <w:rPr>
          <w:rStyle w:val="FootnoteReference"/>
          <w:lang w:val="fr-CH"/>
        </w:rPr>
        <w:footnoteReference w:id="25"/>
      </w:r>
      <w:r w:rsidR="00C43266">
        <w:rPr>
          <w:lang w:val="fr-CH"/>
        </w:rPr>
        <w:t xml:space="preserve"> ou</w:t>
      </w:r>
      <w:r w:rsidR="00DD6C92">
        <w:rPr>
          <w:lang w:val="fr-CH"/>
        </w:rPr>
        <w:t xml:space="preserve"> de l’un des « meilleurs ouvrages de science-fiction qu’ait produit Hollywood »</w:t>
      </w:r>
      <w:r w:rsidR="00DD6C92">
        <w:rPr>
          <w:rStyle w:val="FootnoteReference"/>
          <w:lang w:val="fr-CH"/>
        </w:rPr>
        <w:footnoteReference w:id="26"/>
      </w:r>
      <w:r w:rsidR="00DE3C2D">
        <w:rPr>
          <w:lang w:val="fr-CH"/>
        </w:rPr>
        <w:t xml:space="preserve"> ; un processus qui va continuer lors des rediffusions ou réédition </w:t>
      </w:r>
      <w:r w:rsidR="00DE3C2D">
        <w:rPr>
          <w:lang w:val="fr-CH"/>
        </w:rPr>
        <w:lastRenderedPageBreak/>
        <w:t>subséquentes du film en 1986 (« Le film de Siegel fait figure de chef d’œuvre »</w:t>
      </w:r>
      <w:r w:rsidR="00DE3C2D">
        <w:rPr>
          <w:rStyle w:val="FootnoteReference"/>
          <w:lang w:val="fr-CH"/>
        </w:rPr>
        <w:footnoteReference w:id="27"/>
      </w:r>
      <w:r w:rsidR="00DE3C2D">
        <w:rPr>
          <w:lang w:val="fr-CH"/>
        </w:rPr>
        <w:t>) ou 2015 (« un des grands titres de l’histoire du cinéma américain tout court »</w:t>
      </w:r>
      <w:r w:rsidR="005418E9">
        <w:rPr>
          <w:rStyle w:val="FootnoteReference"/>
          <w:lang w:val="fr-CH"/>
        </w:rPr>
        <w:footnoteReference w:id="28"/>
      </w:r>
      <w:r w:rsidR="00DE3C2D">
        <w:rPr>
          <w:lang w:val="fr-CH"/>
        </w:rPr>
        <w:t>)</w:t>
      </w:r>
      <w:r w:rsidR="00F77154">
        <w:rPr>
          <w:lang w:val="fr-CH"/>
        </w:rPr>
        <w:t>.</w:t>
      </w:r>
    </w:p>
    <w:p w14:paraId="5D30F518" w14:textId="77777777" w:rsidR="00BF02C1" w:rsidRDefault="00E4313C" w:rsidP="00BF02C1">
      <w:pPr>
        <w:pStyle w:val="Mmoire"/>
      </w:pPr>
      <w:r>
        <w:tab/>
        <w:t xml:space="preserve">Si toutes les critiques sur le film de Don Siegel sont positives, la même affirmation ne peut pas être faite quant au premier </w:t>
      </w:r>
      <w:r>
        <w:rPr>
          <w:i/>
        </w:rPr>
        <w:t>remake</w:t>
      </w:r>
      <w:r>
        <w:t xml:space="preserve"> de Phili</w:t>
      </w:r>
      <w:r w:rsidR="003F4757">
        <w:t xml:space="preserve">p Kaufman : aussi bien la réception critique américaine que française </w:t>
      </w:r>
      <w:r w:rsidR="00BF02C1">
        <w:t>relèvent le fait que le film n’est pas à la hauteur de son original de 1956. David Bartholomew problématise la question en incipit de sa critique en affirmant que les</w:t>
      </w:r>
    </w:p>
    <w:p w14:paraId="075D72C6" w14:textId="5E54D6C1" w:rsidR="00E4313C" w:rsidRDefault="00BF02C1" w:rsidP="00BF02C1">
      <w:pPr>
        <w:ind w:left="720"/>
        <w:jc w:val="both"/>
        <w:rPr>
          <w:lang w:val="en-US"/>
        </w:rPr>
      </w:pPr>
      <w:r w:rsidRPr="00300FAE">
        <w:rPr>
          <w:lang w:val="en-US"/>
        </w:rPr>
        <w:t>«</w:t>
      </w:r>
      <w:r w:rsidR="00300FAE" w:rsidRPr="00300FAE">
        <w:rPr>
          <w:lang w:val="en-US"/>
        </w:rPr>
        <w:t xml:space="preserve"> </w:t>
      </w:r>
      <w:r w:rsidRPr="00300FAE">
        <w:rPr>
          <w:lang w:val="en-US"/>
        </w:rPr>
        <w:t xml:space="preserve">Remakes, for the most part, are a pain in the ass. At the bottom of every decision to produce (or </w:t>
      </w:r>
      <w:r w:rsidR="00645A27" w:rsidRPr="00300FAE">
        <w:rPr>
          <w:lang w:val="en-US"/>
        </w:rPr>
        <w:t>reproduce</w:t>
      </w:r>
      <w:r w:rsidRPr="00300FAE">
        <w:rPr>
          <w:lang w:val="en-US"/>
        </w:rPr>
        <w:t xml:space="preserve">) </w:t>
      </w:r>
      <w:commentRangeStart w:id="35"/>
      <w:r w:rsidRPr="00300FAE">
        <w:rPr>
          <w:lang w:val="en-US"/>
        </w:rPr>
        <w:t>them lies money</w:t>
      </w:r>
      <w:commentRangeEnd w:id="35"/>
      <w:r w:rsidR="00F76E52">
        <w:rPr>
          <w:rStyle w:val="CommentReference"/>
        </w:rPr>
        <w:commentReference w:id="35"/>
      </w:r>
      <w:r w:rsidRPr="00300FAE">
        <w:rPr>
          <w:lang w:val="en-US"/>
        </w:rPr>
        <w:t xml:space="preserve">. Hollywood simply can’t allow success, a job </w:t>
      </w:r>
      <w:proofErr w:type="gramStart"/>
      <w:r w:rsidRPr="00300FAE">
        <w:rPr>
          <w:lang w:val="en-US"/>
        </w:rPr>
        <w:t>well-done</w:t>
      </w:r>
      <w:proofErr w:type="gramEnd"/>
      <w:r w:rsidRPr="00300FAE">
        <w:rPr>
          <w:lang w:val="en-US"/>
        </w:rPr>
        <w:t xml:space="preserve">, to rest unmolested. As art they are negligible </w:t>
      </w:r>
      <w:r w:rsidR="00300FAE" w:rsidRPr="00300FAE">
        <w:rPr>
          <w:lang w:val="en-US"/>
        </w:rPr>
        <w:t>because, as retreads, their conceptions and themes are not original.</w:t>
      </w:r>
      <w:r w:rsidRPr="00300FAE">
        <w:rPr>
          <w:lang w:val="en-US"/>
        </w:rPr>
        <w:t xml:space="preserve"> Critics tend to regard them with a </w:t>
      </w:r>
      <w:r w:rsidR="00645A27" w:rsidRPr="00300FAE">
        <w:rPr>
          <w:lang w:val="en-US"/>
        </w:rPr>
        <w:t>curious</w:t>
      </w:r>
      <w:r w:rsidRPr="00300FAE">
        <w:rPr>
          <w:lang w:val="en-US"/>
        </w:rPr>
        <w:t xml:space="preserve"> </w:t>
      </w:r>
      <w:proofErr w:type="gramStart"/>
      <w:r w:rsidRPr="00300FAE">
        <w:rPr>
          <w:lang w:val="en-US"/>
        </w:rPr>
        <w:t>consistency :</w:t>
      </w:r>
      <w:proofErr w:type="gramEnd"/>
      <w:r w:rsidRPr="00300FAE">
        <w:rPr>
          <w:lang w:val="en-US"/>
        </w:rPr>
        <w:t xml:space="preserve"> those who disliked the original seem </w:t>
      </w:r>
      <w:r w:rsidR="00300FAE" w:rsidRPr="00300FAE">
        <w:rPr>
          <w:lang w:val="en-US"/>
        </w:rPr>
        <w:t xml:space="preserve">predisposed to like the new version ; those who loved the original seem inclined to deplore the remake –particularly when, as in the case of </w:t>
      </w:r>
      <w:r w:rsidR="00300FAE" w:rsidRPr="00300FAE">
        <w:rPr>
          <w:i/>
          <w:lang w:val="en-US"/>
        </w:rPr>
        <w:t>Invasion of the Body Snatchers</w:t>
      </w:r>
      <w:r w:rsidR="00300FAE" w:rsidRPr="00300FAE">
        <w:rPr>
          <w:lang w:val="en-US"/>
        </w:rPr>
        <w:t xml:space="preserve">, the original is thoroughly well-known (as was not the case with the recent </w:t>
      </w:r>
      <w:r w:rsidR="00300FAE" w:rsidRPr="00300FAE">
        <w:rPr>
          <w:i/>
          <w:lang w:val="en-US"/>
        </w:rPr>
        <w:t>Heaven Can Wait</w:t>
      </w:r>
      <w:r w:rsidR="00300FAE" w:rsidRPr="00300FAE">
        <w:rPr>
          <w:lang w:val="en-US"/>
        </w:rPr>
        <w:t xml:space="preserve">), fully out in the mainstream of movie culture, and also when the original was not only popular, but a very </w:t>
      </w:r>
      <w:r w:rsidR="00300FAE" w:rsidRPr="00300FAE">
        <w:rPr>
          <w:i/>
          <w:lang w:val="en-US"/>
        </w:rPr>
        <w:t>good</w:t>
      </w:r>
      <w:r w:rsidR="00300FAE" w:rsidRPr="00300FAE">
        <w:rPr>
          <w:lang w:val="en-US"/>
        </w:rPr>
        <w:t xml:space="preserve"> film indeed »</w:t>
      </w:r>
      <w:r w:rsidR="00645A27">
        <w:rPr>
          <w:rStyle w:val="FootnoteReference"/>
          <w:lang w:val="en-US"/>
        </w:rPr>
        <w:footnoteReference w:id="29"/>
      </w:r>
      <w:r w:rsidR="008865F3">
        <w:rPr>
          <w:lang w:val="en-US"/>
        </w:rPr>
        <w:t>.</w:t>
      </w:r>
      <w:r w:rsidR="00300FAE" w:rsidRPr="00300FAE">
        <w:rPr>
          <w:lang w:val="en-US"/>
        </w:rPr>
        <w:t xml:space="preserve"> </w:t>
      </w:r>
    </w:p>
    <w:p w14:paraId="70785CE7" w14:textId="77777777" w:rsidR="00656792" w:rsidRDefault="00656792" w:rsidP="00BF02C1">
      <w:pPr>
        <w:ind w:left="720"/>
        <w:jc w:val="both"/>
        <w:rPr>
          <w:lang w:val="en-US"/>
        </w:rPr>
      </w:pPr>
    </w:p>
    <w:p w14:paraId="5490FC1C" w14:textId="5EB211D1" w:rsidR="00656792" w:rsidRDefault="0082622B" w:rsidP="00FE1599">
      <w:pPr>
        <w:pStyle w:val="Mmoire"/>
        <w:rPr>
          <w:lang w:val="fr-CH"/>
        </w:rPr>
      </w:pPr>
      <w:r>
        <w:rPr>
          <w:lang w:val="fr-CH"/>
        </w:rPr>
        <w:t xml:space="preserve">Le film de Siegel est omniprésent dans les critiques du remake de Kaufman </w:t>
      </w:r>
      <w:commentRangeStart w:id="36"/>
      <w:r w:rsidRPr="00FA4053">
        <w:rPr>
          <w:lang w:val="en-US"/>
        </w:rPr>
        <w:t>(« why does it seem needless to say ‘needless to say’ ? »</w:t>
      </w:r>
      <w:r>
        <w:rPr>
          <w:lang w:val="fr-CH"/>
        </w:rPr>
        <w:t xml:space="preserve"> </w:t>
      </w:r>
      <w:proofErr w:type="gramStart"/>
      <w:r>
        <w:rPr>
          <w:lang w:val="fr-CH"/>
        </w:rPr>
        <w:t>ironise</w:t>
      </w:r>
      <w:proofErr w:type="gramEnd"/>
      <w:r>
        <w:rPr>
          <w:lang w:val="fr-CH"/>
        </w:rPr>
        <w:t xml:space="preserve"> David Kehr</w:t>
      </w:r>
      <w:r>
        <w:rPr>
          <w:rStyle w:val="FootnoteReference"/>
          <w:lang w:val="fr-CH"/>
        </w:rPr>
        <w:footnoteReference w:id="30"/>
      </w:r>
      <w:r>
        <w:rPr>
          <w:lang w:val="fr-CH"/>
        </w:rPr>
        <w:t>)</w:t>
      </w:r>
      <w:commentRangeEnd w:id="36"/>
      <w:r w:rsidR="00F76E52">
        <w:rPr>
          <w:rStyle w:val="CommentReference"/>
        </w:rPr>
        <w:commentReference w:id="36"/>
      </w:r>
      <w:r w:rsidR="00732B2C">
        <w:rPr>
          <w:lang w:val="fr-CH"/>
        </w:rPr>
        <w:t xml:space="preserve">, et est effectivement pris comme étalon dans l’évaluation. </w:t>
      </w:r>
      <w:proofErr w:type="spellStart"/>
      <w:r w:rsidR="00732B2C" w:rsidRPr="00781EA5">
        <w:rPr>
          <w:lang w:val="en-GB"/>
        </w:rPr>
        <w:t>Toutefois</w:t>
      </w:r>
      <w:proofErr w:type="spellEnd"/>
      <w:r w:rsidR="00732B2C" w:rsidRPr="00781EA5">
        <w:rPr>
          <w:lang w:val="en-GB"/>
        </w:rPr>
        <w:t xml:space="preserve">, </w:t>
      </w:r>
      <w:proofErr w:type="spellStart"/>
      <w:r w:rsidR="00732B2C" w:rsidRPr="00781EA5">
        <w:rPr>
          <w:lang w:val="en-GB"/>
        </w:rPr>
        <w:t>Kehr</w:t>
      </w:r>
      <w:proofErr w:type="spellEnd"/>
      <w:r w:rsidR="00732B2C" w:rsidRPr="00781EA5">
        <w:rPr>
          <w:lang w:val="en-GB"/>
        </w:rPr>
        <w:t xml:space="preserve"> </w:t>
      </w:r>
      <w:proofErr w:type="spellStart"/>
      <w:r w:rsidR="00732B2C" w:rsidRPr="00781EA5">
        <w:rPr>
          <w:lang w:val="en-GB"/>
        </w:rPr>
        <w:t>lui-même</w:t>
      </w:r>
      <w:proofErr w:type="spellEnd"/>
      <w:r w:rsidR="00732B2C" w:rsidRPr="00781EA5">
        <w:rPr>
          <w:lang w:val="en-GB"/>
        </w:rPr>
        <w:t xml:space="preserve"> </w:t>
      </w:r>
      <w:proofErr w:type="spellStart"/>
      <w:r w:rsidR="00732B2C" w:rsidRPr="00781EA5">
        <w:rPr>
          <w:lang w:val="en-GB"/>
        </w:rPr>
        <w:t>s’accorde</w:t>
      </w:r>
      <w:proofErr w:type="spellEnd"/>
      <w:r w:rsidR="00732B2C" w:rsidRPr="00781EA5">
        <w:rPr>
          <w:lang w:val="en-GB"/>
        </w:rPr>
        <w:t xml:space="preserve"> à dire </w:t>
      </w:r>
      <w:proofErr w:type="spellStart"/>
      <w:r w:rsidR="00732B2C" w:rsidRPr="00781EA5">
        <w:rPr>
          <w:lang w:val="en-GB"/>
        </w:rPr>
        <w:t>que</w:t>
      </w:r>
      <w:proofErr w:type="spellEnd"/>
      <w:r w:rsidR="00732B2C" w:rsidRPr="00781EA5">
        <w:rPr>
          <w:lang w:val="en-GB"/>
        </w:rPr>
        <w:t xml:space="preserve"> </w:t>
      </w:r>
      <w:r w:rsidR="00543A54" w:rsidRPr="00781EA5">
        <w:rPr>
          <w:lang w:val="en-GB"/>
        </w:rPr>
        <w:t>« </w:t>
      </w:r>
      <w:r w:rsidR="00543A54" w:rsidRPr="00FA4053">
        <w:rPr>
          <w:lang w:val="en-US"/>
        </w:rPr>
        <w:t>Phil Kaufman’s version […] is as good as remakes go, but not as good as the original</w:t>
      </w:r>
      <w:r w:rsidR="00543A54" w:rsidRPr="00781EA5">
        <w:rPr>
          <w:lang w:val="en-GB"/>
        </w:rPr>
        <w:t> »</w:t>
      </w:r>
      <w:r w:rsidR="00543A54">
        <w:rPr>
          <w:rStyle w:val="FootnoteReference"/>
          <w:lang w:val="fr-CH"/>
        </w:rPr>
        <w:footnoteReference w:id="31"/>
      </w:r>
      <w:r w:rsidR="00F54F1D" w:rsidRPr="00781EA5">
        <w:rPr>
          <w:lang w:val="en-GB"/>
        </w:rPr>
        <w:t xml:space="preserve">, </w:t>
      </w:r>
      <w:r w:rsidR="00A00FD7" w:rsidRPr="00781EA5">
        <w:rPr>
          <w:lang w:val="en-GB"/>
        </w:rPr>
        <w:t xml:space="preserve">Richard Combs </w:t>
      </w:r>
      <w:proofErr w:type="spellStart"/>
      <w:r w:rsidR="00A00FD7" w:rsidRPr="00781EA5">
        <w:rPr>
          <w:lang w:val="en-GB"/>
        </w:rPr>
        <w:t>parle</w:t>
      </w:r>
      <w:proofErr w:type="spellEnd"/>
      <w:r w:rsidR="00A00FD7" w:rsidRPr="00781EA5">
        <w:rPr>
          <w:lang w:val="en-GB"/>
        </w:rPr>
        <w:t xml:space="preserve"> de « </w:t>
      </w:r>
      <w:r w:rsidR="00A00FD7" w:rsidRPr="00A00FD7">
        <w:rPr>
          <w:lang w:val="en-US"/>
        </w:rPr>
        <w:t>one of the most intriguing adaptations for some time </w:t>
      </w:r>
      <w:r w:rsidR="00A00FD7" w:rsidRPr="00781EA5">
        <w:rPr>
          <w:lang w:val="en-GB"/>
        </w:rPr>
        <w:t>»</w:t>
      </w:r>
      <w:r w:rsidR="00A00FD7">
        <w:rPr>
          <w:rStyle w:val="FootnoteReference"/>
          <w:lang w:val="fr-CH"/>
        </w:rPr>
        <w:footnoteReference w:id="32"/>
      </w:r>
      <w:r w:rsidR="00A00FD7" w:rsidRPr="00781EA5">
        <w:rPr>
          <w:lang w:val="en-GB"/>
        </w:rPr>
        <w:t xml:space="preserve"> </w:t>
      </w:r>
      <w:r w:rsidR="00F910DC" w:rsidRPr="00781EA5">
        <w:rPr>
          <w:lang w:val="en-GB"/>
        </w:rPr>
        <w:t xml:space="preserve">et </w:t>
      </w:r>
      <w:r w:rsidR="00F54F1D" w:rsidRPr="00781EA5">
        <w:rPr>
          <w:i/>
          <w:lang w:val="en-GB"/>
        </w:rPr>
        <w:t xml:space="preserve">Variety </w:t>
      </w:r>
      <w:proofErr w:type="spellStart"/>
      <w:r w:rsidR="00F910DC" w:rsidRPr="00781EA5">
        <w:rPr>
          <w:lang w:val="en-GB"/>
        </w:rPr>
        <w:t>va</w:t>
      </w:r>
      <w:proofErr w:type="spellEnd"/>
      <w:r w:rsidR="00F910DC" w:rsidRPr="00781EA5">
        <w:rPr>
          <w:lang w:val="en-GB"/>
        </w:rPr>
        <w:t xml:space="preserve"> </w:t>
      </w:r>
      <w:proofErr w:type="spellStart"/>
      <w:r w:rsidR="00F910DC" w:rsidRPr="00781EA5">
        <w:rPr>
          <w:lang w:val="en-GB"/>
        </w:rPr>
        <w:t>jusqu’à</w:t>
      </w:r>
      <w:proofErr w:type="spellEnd"/>
      <w:r w:rsidR="00F910DC" w:rsidRPr="00781EA5">
        <w:rPr>
          <w:lang w:val="en-GB"/>
        </w:rPr>
        <w:t xml:space="preserve"> affirmer</w:t>
      </w:r>
      <w:r w:rsidR="00963ECD" w:rsidRPr="00781EA5">
        <w:rPr>
          <w:lang w:val="en-GB"/>
        </w:rPr>
        <w:t xml:space="preserve"> </w:t>
      </w:r>
      <w:proofErr w:type="spellStart"/>
      <w:r w:rsidR="00963ECD" w:rsidRPr="00781EA5">
        <w:rPr>
          <w:lang w:val="en-GB"/>
        </w:rPr>
        <w:t>que</w:t>
      </w:r>
      <w:proofErr w:type="spellEnd"/>
      <w:r w:rsidR="00963ECD" w:rsidRPr="00781EA5">
        <w:rPr>
          <w:lang w:val="en-GB"/>
        </w:rPr>
        <w:t xml:space="preserve"> « </w:t>
      </w:r>
      <w:r w:rsidR="00963ECD" w:rsidRPr="00C17BE9">
        <w:rPr>
          <w:lang w:val="en-US"/>
        </w:rPr>
        <w:t>The new version not only matches the original in horrific tone and effect, but exceeds it in both conception and execution. </w:t>
      </w:r>
      <w:r w:rsidR="00963ECD" w:rsidRPr="00781EA5">
        <w:rPr>
          <w:lang w:val="en-GB"/>
        </w:rPr>
        <w:t>»</w:t>
      </w:r>
      <w:r w:rsidR="00963ECD">
        <w:rPr>
          <w:rStyle w:val="FootnoteReference"/>
          <w:lang w:val="fr-CH"/>
        </w:rPr>
        <w:footnoteReference w:id="33"/>
      </w:r>
      <w:r w:rsidR="00C3166F">
        <w:rPr>
          <w:lang w:val="fr-CH"/>
        </w:rPr>
        <w:t xml:space="preserve">. </w:t>
      </w:r>
      <w:r w:rsidR="00506F6E">
        <w:rPr>
          <w:lang w:val="fr-CH"/>
        </w:rPr>
        <w:t>Beaucoup de critiques relèvent la « mise en scène luxueuse »</w:t>
      </w:r>
      <w:r w:rsidR="00506F6E">
        <w:rPr>
          <w:rStyle w:val="FootnoteReference"/>
          <w:lang w:val="fr-CH"/>
        </w:rPr>
        <w:footnoteReference w:id="34"/>
      </w:r>
      <w:r w:rsidR="00506F6E">
        <w:rPr>
          <w:lang w:val="fr-CH"/>
        </w:rPr>
        <w:t xml:space="preserve"> et parfois « </w:t>
      </w:r>
      <w:r w:rsidR="00C251F9">
        <w:rPr>
          <w:lang w:val="en-US"/>
        </w:rPr>
        <w:t>showy</w:t>
      </w:r>
      <w:r w:rsidR="000552FA">
        <w:rPr>
          <w:lang w:val="en-US"/>
        </w:rPr>
        <w:t xml:space="preserve"> </w:t>
      </w:r>
      <w:r w:rsidR="00506F6E">
        <w:rPr>
          <w:lang w:val="fr-CH"/>
        </w:rPr>
        <w:t>»</w:t>
      </w:r>
      <w:r w:rsidR="00506F6E">
        <w:rPr>
          <w:rStyle w:val="FootnoteReference"/>
          <w:lang w:val="fr-CH"/>
        </w:rPr>
        <w:footnoteReference w:id="35"/>
      </w:r>
      <w:r w:rsidR="00506F6E">
        <w:rPr>
          <w:lang w:val="fr-CH"/>
        </w:rPr>
        <w:t xml:space="preserve"> </w:t>
      </w:r>
      <w:r w:rsidR="00BA47A3">
        <w:rPr>
          <w:lang w:val="fr-CH"/>
        </w:rPr>
        <w:t xml:space="preserve">qui entre en </w:t>
      </w:r>
      <w:r w:rsidR="00771C29">
        <w:rPr>
          <w:lang w:val="fr-CH"/>
        </w:rPr>
        <w:t>conflit</w:t>
      </w:r>
      <w:r w:rsidR="00BA47A3">
        <w:rPr>
          <w:lang w:val="fr-CH"/>
        </w:rPr>
        <w:t xml:space="preserve"> direct avec la mise-en-scène « </w:t>
      </w:r>
      <w:r w:rsidR="00BA47A3" w:rsidRPr="00771C29">
        <w:rPr>
          <w:lang w:val="en-US"/>
        </w:rPr>
        <w:t>swift, compact and efficient</w:t>
      </w:r>
      <w:r w:rsidR="00BA47A3">
        <w:rPr>
          <w:lang w:val="fr-CH"/>
        </w:rPr>
        <w:t> »</w:t>
      </w:r>
      <w:r w:rsidR="00771C29">
        <w:rPr>
          <w:rStyle w:val="FootnoteReference"/>
          <w:lang w:val="fr-CH"/>
        </w:rPr>
        <w:footnoteReference w:id="36"/>
      </w:r>
      <w:r w:rsidR="00BA47A3">
        <w:rPr>
          <w:lang w:val="fr-CH"/>
        </w:rPr>
        <w:t xml:space="preserve"> du film de Siegel.</w:t>
      </w:r>
    </w:p>
    <w:p w14:paraId="463398EA" w14:textId="007A9EDA" w:rsidR="005E19B7" w:rsidRDefault="005E19B7" w:rsidP="00FE1599">
      <w:pPr>
        <w:pStyle w:val="Mmoire"/>
        <w:rPr>
          <w:lang w:val="fr-CH"/>
        </w:rPr>
      </w:pPr>
      <w:r>
        <w:rPr>
          <w:lang w:val="fr-CH"/>
        </w:rPr>
        <w:lastRenderedPageBreak/>
        <w:tab/>
        <w:t xml:space="preserve">Le bilan critique est encore plus </w:t>
      </w:r>
      <w:r w:rsidR="00A9420C">
        <w:rPr>
          <w:lang w:val="fr-CH"/>
        </w:rPr>
        <w:t>gris</w:t>
      </w:r>
      <w:r>
        <w:rPr>
          <w:lang w:val="fr-CH"/>
        </w:rPr>
        <w:t xml:space="preserve"> pour la version réali</w:t>
      </w:r>
      <w:r w:rsidR="003704D3">
        <w:rPr>
          <w:lang w:val="fr-CH"/>
        </w:rPr>
        <w:t>sée par Abel Ferrara, puisque les</w:t>
      </w:r>
      <w:r>
        <w:rPr>
          <w:lang w:val="fr-CH"/>
        </w:rPr>
        <w:t xml:space="preserve"> seul</w:t>
      </w:r>
      <w:r w:rsidR="003704D3">
        <w:rPr>
          <w:lang w:val="fr-CH"/>
        </w:rPr>
        <w:t>s</w:t>
      </w:r>
      <w:r>
        <w:rPr>
          <w:lang w:val="fr-CH"/>
        </w:rPr>
        <w:t xml:space="preserve"> critique</w:t>
      </w:r>
      <w:r w:rsidR="003704D3">
        <w:rPr>
          <w:lang w:val="fr-CH"/>
        </w:rPr>
        <w:t>s</w:t>
      </w:r>
      <w:r>
        <w:rPr>
          <w:lang w:val="fr-CH"/>
        </w:rPr>
        <w:t xml:space="preserve"> encensant le film </w:t>
      </w:r>
      <w:r w:rsidR="003704D3">
        <w:rPr>
          <w:lang w:val="fr-CH"/>
        </w:rPr>
        <w:t>sont</w:t>
      </w:r>
      <w:r>
        <w:rPr>
          <w:lang w:val="fr-CH"/>
        </w:rPr>
        <w:t xml:space="preserve"> signée</w:t>
      </w:r>
      <w:r w:rsidR="003704D3">
        <w:rPr>
          <w:lang w:val="fr-CH"/>
        </w:rPr>
        <w:t>s A.F.</w:t>
      </w:r>
      <w:r w:rsidR="003704D3">
        <w:rPr>
          <w:rStyle w:val="FootnoteReference"/>
          <w:lang w:val="fr-CH"/>
        </w:rPr>
        <w:footnoteReference w:id="37"/>
      </w:r>
      <w:r w:rsidR="003704D3">
        <w:rPr>
          <w:lang w:val="fr-CH"/>
        </w:rPr>
        <w:t xml:space="preserve"> et</w:t>
      </w:r>
      <w:r>
        <w:rPr>
          <w:lang w:val="fr-CH"/>
        </w:rPr>
        <w:t xml:space="preserve"> Roger Ebert. Ce dernier concède que le film, présenté dans le cadre de la compétition officielle au Festival de Cannes, n’est pas d’un genre à gagner ; mais que « </w:t>
      </w:r>
      <w:r w:rsidRPr="00FE1599">
        <w:rPr>
          <w:lang w:val="en-US"/>
        </w:rPr>
        <w:t>as sheer moviemaking, is it skilled and knowing, and deserves the highest praise you can give a horror film : It works ! </w:t>
      </w:r>
      <w:r>
        <w:rPr>
          <w:lang w:val="fr-CH"/>
        </w:rPr>
        <w:t>»</w:t>
      </w:r>
      <w:r>
        <w:rPr>
          <w:rStyle w:val="FootnoteReference"/>
          <w:lang w:val="fr-CH"/>
        </w:rPr>
        <w:footnoteReference w:id="38"/>
      </w:r>
      <w:r w:rsidR="00253E7E">
        <w:rPr>
          <w:lang w:val="fr-CH"/>
        </w:rPr>
        <w:t xml:space="preserve">. Dans sa critique de </w:t>
      </w:r>
      <w:r w:rsidR="00253E7E">
        <w:rPr>
          <w:i/>
          <w:lang w:val="fr-CH"/>
        </w:rPr>
        <w:t>The Invasion</w:t>
      </w:r>
      <w:r w:rsidR="00253E7E">
        <w:rPr>
          <w:lang w:val="fr-CH"/>
        </w:rPr>
        <w:t>, il va même jusqu’à affirmer que la version de Ferrara est « </w:t>
      </w:r>
      <w:r w:rsidR="00253E7E" w:rsidRPr="0074138E">
        <w:rPr>
          <w:lang w:val="en-US"/>
        </w:rPr>
        <w:t>by far the best [of the series]</w:t>
      </w:r>
      <w:r w:rsidR="00253E7E">
        <w:rPr>
          <w:lang w:val="fr-CH"/>
        </w:rPr>
        <w:t xml:space="preserve"> »</w:t>
      </w:r>
      <w:r w:rsidR="00253E7E">
        <w:rPr>
          <w:rStyle w:val="FootnoteReference"/>
          <w:lang w:val="fr-CH"/>
        </w:rPr>
        <w:footnoteReference w:id="39"/>
      </w:r>
      <w:r w:rsidR="00E33B0D">
        <w:rPr>
          <w:lang w:val="fr-CH"/>
        </w:rPr>
        <w:t xml:space="preserve">. </w:t>
      </w:r>
      <w:r w:rsidR="00D0645A">
        <w:rPr>
          <w:lang w:val="fr-CH"/>
        </w:rPr>
        <w:t>Malgré quelques exceptions, principalement francophones, qui décrivent un film « </w:t>
      </w:r>
      <w:r w:rsidR="00DC2443">
        <w:rPr>
          <w:lang w:val="fr-CH"/>
        </w:rPr>
        <w:t>riche d’effets visuels et sonores »</w:t>
      </w:r>
      <w:r w:rsidR="003704D3">
        <w:rPr>
          <w:rStyle w:val="FootnoteReference"/>
          <w:lang w:val="fr-CH"/>
        </w:rPr>
        <w:footnoteReference w:id="40"/>
      </w:r>
      <w:r w:rsidR="00DC2443">
        <w:rPr>
          <w:lang w:val="fr-CH"/>
        </w:rPr>
        <w:t xml:space="preserve"> ou « adroit »</w:t>
      </w:r>
      <w:r w:rsidR="003704D3">
        <w:rPr>
          <w:rStyle w:val="FootnoteReference"/>
          <w:lang w:val="fr-CH"/>
        </w:rPr>
        <w:footnoteReference w:id="41"/>
      </w:r>
      <w:r w:rsidR="00703DA6">
        <w:rPr>
          <w:lang w:val="fr-CH"/>
        </w:rPr>
        <w:t>, l</w:t>
      </w:r>
      <w:r w:rsidR="00623FA5">
        <w:rPr>
          <w:lang w:val="fr-CH"/>
        </w:rPr>
        <w:t xml:space="preserve">a grande majorité </w:t>
      </w:r>
      <w:r w:rsidR="00E33B0D">
        <w:rPr>
          <w:lang w:val="fr-CH"/>
        </w:rPr>
        <w:t>de la critique juge le film « décevant »</w:t>
      </w:r>
      <w:r w:rsidR="00E33B0D">
        <w:rPr>
          <w:rStyle w:val="FootnoteReference"/>
          <w:lang w:val="fr-CH"/>
        </w:rPr>
        <w:footnoteReference w:id="42"/>
      </w:r>
      <w:r w:rsidR="00663724">
        <w:rPr>
          <w:lang w:val="fr-CH"/>
        </w:rPr>
        <w:t>, « </w:t>
      </w:r>
      <w:r w:rsidR="00663724" w:rsidRPr="0047129C">
        <w:rPr>
          <w:lang w:val="en-US"/>
        </w:rPr>
        <w:t>hollow </w:t>
      </w:r>
      <w:r w:rsidR="00663724">
        <w:rPr>
          <w:lang w:val="fr-CH"/>
        </w:rPr>
        <w:t>»</w:t>
      </w:r>
      <w:r w:rsidR="00663724">
        <w:rPr>
          <w:rStyle w:val="FootnoteReference"/>
          <w:lang w:val="fr-CH"/>
        </w:rPr>
        <w:footnoteReference w:id="43"/>
      </w:r>
      <w:r w:rsidR="00717BE1">
        <w:rPr>
          <w:lang w:val="fr-CH"/>
        </w:rPr>
        <w:t xml:space="preserve"> voire « rageant, même fatiguant »</w:t>
      </w:r>
      <w:r w:rsidR="00717BE1">
        <w:rPr>
          <w:rStyle w:val="FootnoteReference"/>
          <w:lang w:val="fr-CH"/>
        </w:rPr>
        <w:footnoteReference w:id="44"/>
      </w:r>
      <w:r w:rsidR="00593B27">
        <w:rPr>
          <w:lang w:val="fr-CH"/>
        </w:rPr>
        <w:t>.</w:t>
      </w:r>
    </w:p>
    <w:p w14:paraId="0138842F" w14:textId="1C7EFBDA" w:rsidR="00E766BF" w:rsidRDefault="00E766BF" w:rsidP="001937F5">
      <w:pPr>
        <w:pStyle w:val="Mmoire"/>
      </w:pPr>
      <w:r>
        <w:tab/>
      </w:r>
      <w:r w:rsidR="000141B8">
        <w:t xml:space="preserve">Si les bilans critiques étaient mitigés pour les versions de 1978 et de 1993, celui du </w:t>
      </w:r>
      <w:r w:rsidR="000141B8">
        <w:rPr>
          <w:i/>
        </w:rPr>
        <w:t>remake</w:t>
      </w:r>
      <w:r w:rsidR="000141B8">
        <w:t xml:space="preserve"> de Olivier </w:t>
      </w:r>
      <w:proofErr w:type="spellStart"/>
      <w:r w:rsidR="000141B8">
        <w:t>Hirschbiegel</w:t>
      </w:r>
      <w:proofErr w:type="spellEnd"/>
      <w:r w:rsidR="000141B8">
        <w:t xml:space="preserve"> ne l’est pas : l’ensemble de la critique –aussi bien américaine que française– semble s’accorder sur le fait que le film est au mieux « plat »</w:t>
      </w:r>
      <w:r w:rsidR="000141B8">
        <w:rPr>
          <w:rStyle w:val="FootnoteReference"/>
        </w:rPr>
        <w:footnoteReference w:id="45"/>
      </w:r>
      <w:r w:rsidR="00E57157">
        <w:t xml:space="preserve">, </w:t>
      </w:r>
      <w:r w:rsidR="007E60F5">
        <w:t>éventuellement « bancal »</w:t>
      </w:r>
      <w:r w:rsidR="007E60F5">
        <w:rPr>
          <w:rStyle w:val="FootnoteReference"/>
        </w:rPr>
        <w:footnoteReference w:id="46"/>
      </w:r>
      <w:r w:rsidR="00E57157">
        <w:t xml:space="preserve">, </w:t>
      </w:r>
      <w:r w:rsidR="006D1F72">
        <w:t xml:space="preserve">voire même </w:t>
      </w:r>
      <w:r w:rsidR="00E57157">
        <w:t>« </w:t>
      </w:r>
      <w:proofErr w:type="spellStart"/>
      <w:r w:rsidR="00E57157">
        <w:t>insauvable</w:t>
      </w:r>
      <w:proofErr w:type="spellEnd"/>
      <w:r w:rsidR="00E57157">
        <w:t> »</w:t>
      </w:r>
      <w:r w:rsidR="00E57157">
        <w:rPr>
          <w:rStyle w:val="FootnoteReference"/>
        </w:rPr>
        <w:footnoteReference w:id="47"/>
      </w:r>
      <w:r w:rsidR="006D1F72">
        <w:t xml:space="preserve">. </w:t>
      </w:r>
      <w:r w:rsidR="00452E70">
        <w:t>Certains critiques tentent de dresser un bilan post-mortem du film en spéculant sur la cause de son échec : le</w:t>
      </w:r>
      <w:r w:rsidR="004870CE">
        <w:t xml:space="preserve"> délai dans la distribution du film (tourné en 2005 pour finalement sortir en 2007) et la décision par le producteur </w:t>
      </w:r>
      <w:proofErr w:type="spellStart"/>
      <w:r w:rsidR="004870CE">
        <w:t>Joel</w:t>
      </w:r>
      <w:proofErr w:type="spellEnd"/>
      <w:r w:rsidR="004870CE">
        <w:t xml:space="preserve"> </w:t>
      </w:r>
      <w:proofErr w:type="spellStart"/>
      <w:r w:rsidR="004870CE">
        <w:t>Silver</w:t>
      </w:r>
      <w:proofErr w:type="spellEnd"/>
      <w:r w:rsidR="004870CE">
        <w:t xml:space="preserve"> de (</w:t>
      </w:r>
      <w:proofErr w:type="spellStart"/>
      <w:r w:rsidR="004870CE">
        <w:t>re</w:t>
      </w:r>
      <w:proofErr w:type="spellEnd"/>
      <w:r w:rsidR="004870CE">
        <w:t>)faire tourner certaines scènes à un autre réalisateur</w:t>
      </w:r>
      <w:r w:rsidR="004870CE">
        <w:rPr>
          <w:rStyle w:val="FootnoteReference"/>
        </w:rPr>
        <w:footnoteReference w:id="48"/>
      </w:r>
      <w:r w:rsidR="00B60790">
        <w:t xml:space="preserve"> qui donne l’impression de voir « </w:t>
      </w:r>
      <w:r w:rsidR="00B60790" w:rsidRPr="00781EA5">
        <w:rPr>
          <w:lang w:val="fr-CH"/>
        </w:rPr>
        <w:t>two versions of the film wrestling </w:t>
      </w:r>
      <w:r w:rsidR="00B60790">
        <w:t>»</w:t>
      </w:r>
      <w:r w:rsidR="00B60790">
        <w:rPr>
          <w:rStyle w:val="FootnoteReference"/>
        </w:rPr>
        <w:footnoteReference w:id="49"/>
      </w:r>
      <w:r w:rsidR="004870CE">
        <w:t>.</w:t>
      </w:r>
      <w:r w:rsidR="00B60790">
        <w:t xml:space="preserve"> </w:t>
      </w:r>
      <w:r w:rsidR="00156895">
        <w:t xml:space="preserve">C’est </w:t>
      </w:r>
      <w:r w:rsidR="00B60790">
        <w:t>également</w:t>
      </w:r>
      <w:r w:rsidR="00156895">
        <w:t xml:space="preserve"> dans le corpus critique relatif à ce film que </w:t>
      </w:r>
      <w:r w:rsidR="00156895">
        <w:lastRenderedPageBreak/>
        <w:t xml:space="preserve">l’on retrouve le plus de </w:t>
      </w:r>
      <w:r w:rsidR="00B60790">
        <w:rPr>
          <w:i/>
        </w:rPr>
        <w:t>mises-en-abîmes</w:t>
      </w:r>
      <w:r w:rsidR="00B60790">
        <w:t xml:space="preserve"> se référant à la prémisse du film</w:t>
      </w:r>
      <w:r w:rsidR="009F687A">
        <w:rPr>
          <w:rStyle w:val="FootnoteReference"/>
        </w:rPr>
        <w:footnoteReference w:id="50"/>
      </w:r>
      <w:r w:rsidR="00B60790">
        <w:t xml:space="preserve"> : Keith </w:t>
      </w:r>
      <w:proofErr w:type="spellStart"/>
      <w:r w:rsidR="00B60790">
        <w:t>Phipps</w:t>
      </w:r>
      <w:proofErr w:type="spellEnd"/>
      <w:r w:rsidR="00B60790">
        <w:t xml:space="preserve"> parle</w:t>
      </w:r>
      <w:r w:rsidR="009F687A">
        <w:t xml:space="preserve"> par exemple</w:t>
      </w:r>
      <w:r w:rsidR="00B60790">
        <w:t xml:space="preserve"> d’un film qui « </w:t>
      </w:r>
      <w:r w:rsidR="00CE51D3" w:rsidRPr="00781EA5">
        <w:rPr>
          <w:lang w:val="fr-CH"/>
        </w:rPr>
        <w:t>looks like the work of […]</w:t>
      </w:r>
      <w:r w:rsidR="00B60790" w:rsidRPr="00781EA5">
        <w:rPr>
          <w:lang w:val="fr-CH"/>
        </w:rPr>
        <w:t xml:space="preserve"> pod people </w:t>
      </w:r>
      <w:r w:rsidR="00B60790">
        <w:t>»</w:t>
      </w:r>
      <w:r w:rsidR="00CE51D3">
        <w:rPr>
          <w:rStyle w:val="FootnoteReference"/>
        </w:rPr>
        <w:footnoteReference w:id="51"/>
      </w:r>
      <w:r w:rsidR="009F687A">
        <w:t>.</w:t>
      </w:r>
    </w:p>
    <w:p w14:paraId="136E62B5" w14:textId="01BA2FBA" w:rsidR="007F6A07" w:rsidRPr="007F6A07" w:rsidRDefault="00443326" w:rsidP="007F6A07">
      <w:pPr>
        <w:pStyle w:val="Mmoire"/>
      </w:pPr>
      <w:r>
        <w:tab/>
        <w:t>Ce retour sur la réception critique permet de tirer certains points de bilan : d’une part la série de films est jugée comme étant qualitativement inégale</w:t>
      </w:r>
      <w:r w:rsidR="00D97C6A">
        <w:t xml:space="preserve"> –</w:t>
      </w:r>
      <w:ins w:id="38" w:author="Anas Sareen" w:date="2016-12-08T10:21:00Z">
        <w:r w:rsidR="00F76E52">
          <w:t xml:space="preserve"> </w:t>
        </w:r>
      </w:ins>
      <w:r w:rsidR="00D97C6A">
        <w:t>avec une tendance vers la dépréciation de version en version</w:t>
      </w:r>
      <w:ins w:id="39" w:author="Anas Sareen" w:date="2016-12-08T10:21:00Z">
        <w:r w:rsidR="00F76E52">
          <w:t xml:space="preserve"> </w:t>
        </w:r>
      </w:ins>
      <w:r w:rsidR="00D97C6A">
        <w:t xml:space="preserve">–, et, d’une autre part, </w:t>
      </w:r>
      <w:r w:rsidR="007F6A07">
        <w:t xml:space="preserve">que la critique de la dernière </w:t>
      </w:r>
      <w:del w:id="40" w:author="Anas Sareen" w:date="2016-12-08T10:21:00Z">
        <w:r w:rsidR="007F6A07" w:rsidDel="00F76E52">
          <w:delText>version</w:delText>
        </w:r>
      </w:del>
      <w:ins w:id="41" w:author="Anas Sareen" w:date="2016-12-08T10:21:00Z">
        <w:r w:rsidR="00F76E52">
          <w:t>variante</w:t>
        </w:r>
      </w:ins>
      <w:r w:rsidR="007F6A07">
        <w:t xml:space="preserve"> en date se réfère toujours à l’original, si ce n’est à toutes les versions précédentes. </w:t>
      </w:r>
      <w:r w:rsidR="007F6A07" w:rsidRPr="004263C6">
        <w:rPr>
          <w:highlight w:val="yellow"/>
          <w:rPrChange w:id="42" w:author="Anas Sareen" w:date="2016-12-08T10:22:00Z">
            <w:rPr/>
          </w:rPrChange>
        </w:rPr>
        <w:t>Si</w:t>
      </w:r>
      <w:r w:rsidR="007F6A07">
        <w:t xml:space="preserve"> ces références à la généalogie des films et les jugements de valeurs émis par la critique serviront dans l’élaboration de notre argumentation ultérieure, il convient à présent de traiter de deux points clés jusqu’ici laissés </w:t>
      </w:r>
      <w:del w:id="43" w:author="Anas Sareen" w:date="2016-12-08T10:22:00Z">
        <w:r w:rsidR="007F6A07" w:rsidDel="004263C6">
          <w:delText xml:space="preserve">délibérément </w:delText>
        </w:r>
      </w:del>
      <w:r w:rsidR="007F6A07">
        <w:t xml:space="preserve">de côté : la question du </w:t>
      </w:r>
      <w:r w:rsidR="007F6A07">
        <w:rPr>
          <w:i/>
        </w:rPr>
        <w:t>genre</w:t>
      </w:r>
      <w:r w:rsidR="007F6A07">
        <w:t xml:space="preserve"> des films et celle des possibilités d’interprétation qu’il offre.</w:t>
      </w:r>
    </w:p>
    <w:p w14:paraId="3EEFED19" w14:textId="77777777" w:rsidR="007F6A07" w:rsidRDefault="007F6A07" w:rsidP="007F6A07">
      <w:pPr>
        <w:pStyle w:val="Heading2"/>
      </w:pPr>
    </w:p>
    <w:p w14:paraId="6C0BA3BA" w14:textId="7961A93F" w:rsidR="007F6A07" w:rsidRDefault="007F6A07" w:rsidP="007F6A07">
      <w:pPr>
        <w:pStyle w:val="Heading2"/>
      </w:pPr>
      <w:r w:rsidRPr="007F6A07">
        <w:t>La question du genre</w:t>
      </w:r>
    </w:p>
    <w:p w14:paraId="5FA53EAC" w14:textId="77777777" w:rsidR="007F6A07" w:rsidRPr="007F6A07" w:rsidRDefault="007F6A07" w:rsidP="007F6A07"/>
    <w:p w14:paraId="32A6CBE6" w14:textId="5DCDDF8F" w:rsidR="007F6A07" w:rsidRDefault="007F6A07" w:rsidP="007F6A07">
      <w:pPr>
        <w:pStyle w:val="Mmoire"/>
      </w:pPr>
      <w:r>
        <w:t xml:space="preserve"> </w:t>
      </w:r>
      <w:r w:rsidR="00781EA5" w:rsidRPr="004263C6">
        <w:rPr>
          <w:highlight w:val="yellow"/>
          <w:rPrChange w:id="44" w:author="Anas Sareen" w:date="2016-12-08T10:22:00Z">
            <w:rPr/>
          </w:rPrChange>
        </w:rPr>
        <w:t>Si le</w:t>
      </w:r>
      <w:r w:rsidR="00781EA5">
        <w:t xml:space="preserve"> statut du roman de Jack </w:t>
      </w:r>
      <w:proofErr w:type="spellStart"/>
      <w:r w:rsidR="00781EA5">
        <w:t>Finney</w:t>
      </w:r>
      <w:proofErr w:type="spellEnd"/>
      <w:r w:rsidR="00781EA5">
        <w:t xml:space="preserve"> en tant qu’œuvre de science-fiction ne fait aucun doute, d’une part à cause de son statut en tant que romancier</w:t>
      </w:r>
      <w:r w:rsidR="00781EA5">
        <w:rPr>
          <w:rStyle w:val="FootnoteReference"/>
        </w:rPr>
        <w:footnoteReference w:id="52"/>
      </w:r>
      <w:r w:rsidR="00781EA5">
        <w:t xml:space="preserve"> mais surtout d</w:t>
      </w:r>
      <w:r w:rsidR="00213BA4">
        <w:t xml:space="preserve">e par le contenu de </w:t>
      </w:r>
      <w:r w:rsidR="00213BA4">
        <w:rPr>
          <w:i/>
        </w:rPr>
        <w:t xml:space="preserve">The Body </w:t>
      </w:r>
      <w:proofErr w:type="spellStart"/>
      <w:r w:rsidR="00213BA4">
        <w:rPr>
          <w:i/>
        </w:rPr>
        <w:t>Snatchers</w:t>
      </w:r>
      <w:proofErr w:type="spellEnd"/>
      <w:r w:rsidR="00213BA4">
        <w:rPr>
          <w:i/>
        </w:rPr>
        <w:t xml:space="preserve"> </w:t>
      </w:r>
      <w:r w:rsidR="00781EA5">
        <w:t xml:space="preserve">lui-même, </w:t>
      </w:r>
      <w:r w:rsidR="001F52E4">
        <w:t>son adaptation cinématographique –</w:t>
      </w:r>
      <w:ins w:id="45" w:author="Anas Sareen" w:date="2016-12-08T10:23:00Z">
        <w:r w:rsidR="004263C6">
          <w:t xml:space="preserve"> </w:t>
        </w:r>
      </w:ins>
      <w:r w:rsidR="001F52E4">
        <w:t>et les remakes subséquents</w:t>
      </w:r>
      <w:ins w:id="46" w:author="Anas Sareen" w:date="2016-12-08T10:23:00Z">
        <w:r w:rsidR="004263C6">
          <w:t xml:space="preserve"> </w:t>
        </w:r>
      </w:ins>
      <w:r w:rsidR="001F52E4">
        <w:t>– jouent sur une ambiguïté</w:t>
      </w:r>
      <w:r w:rsidR="00DC11D1">
        <w:t xml:space="preserve"> des genres : dans le film de Don Siegel, le seul élément de science-ficti</w:t>
      </w:r>
      <w:r w:rsidR="00D56248">
        <w:t xml:space="preserve">on du film étant le discours du Dr. Danny </w:t>
      </w:r>
      <w:proofErr w:type="spellStart"/>
      <w:r w:rsidR="00D56248">
        <w:t>Kauffman</w:t>
      </w:r>
      <w:proofErr w:type="spellEnd"/>
      <w:r w:rsidR="00D56248">
        <w:t xml:space="preserve"> (Danny) lors de la confrontation avec le Dr. Miles </w:t>
      </w:r>
      <w:proofErr w:type="spellStart"/>
      <w:r w:rsidR="00D56248">
        <w:t>Bennell</w:t>
      </w:r>
      <w:proofErr w:type="spellEnd"/>
      <w:r w:rsidR="00D56248">
        <w:t xml:space="preserve"> (Miles) et </w:t>
      </w:r>
      <w:proofErr w:type="spellStart"/>
      <w:r w:rsidR="00D56248">
        <w:t>Becky</w:t>
      </w:r>
      <w:proofErr w:type="spellEnd"/>
      <w:r w:rsidR="00D56248">
        <w:t xml:space="preserve"> </w:t>
      </w:r>
      <w:proofErr w:type="spellStart"/>
      <w:r w:rsidR="00D56248">
        <w:t>Driscoll</w:t>
      </w:r>
      <w:proofErr w:type="spellEnd"/>
      <w:r w:rsidR="00D56248">
        <w:t xml:space="preserve"> (</w:t>
      </w:r>
      <w:proofErr w:type="spellStart"/>
      <w:r w:rsidR="00D56248">
        <w:t>Becky</w:t>
      </w:r>
      <w:proofErr w:type="spellEnd"/>
      <w:r w:rsidR="00D56248">
        <w:t>) :</w:t>
      </w:r>
    </w:p>
    <w:p w14:paraId="451401A2" w14:textId="2ABFCCE6" w:rsidR="00D56248" w:rsidRDefault="00BE2589" w:rsidP="00BE2589">
      <w:pPr>
        <w:spacing w:after="120"/>
        <w:ind w:left="720"/>
        <w:jc w:val="both"/>
        <w:rPr>
          <w:lang w:val="en-GB"/>
        </w:rPr>
      </w:pPr>
      <w:r w:rsidRPr="00BE2589">
        <w:rPr>
          <w:lang w:val="en-GB"/>
        </w:rPr>
        <w:t>«</w:t>
      </w:r>
      <w:r w:rsidRPr="00D56248">
        <w:rPr>
          <w:lang w:val="en-GB"/>
        </w:rPr>
        <w:t xml:space="preserve"> </w:t>
      </w:r>
      <w:r w:rsidR="00D56248" w:rsidRPr="00D56248">
        <w:rPr>
          <w:lang w:val="en-GB"/>
        </w:rPr>
        <w:t xml:space="preserve">[…] Then </w:t>
      </w:r>
      <w:r w:rsidR="00D56248">
        <w:rPr>
          <w:lang w:val="en-GB"/>
        </w:rPr>
        <w:t xml:space="preserve">out of the sky came a solution. Seeds, drifting through space for years, took root in a farmer’s field. From the seeds came </w:t>
      </w:r>
      <w:proofErr w:type="gramStart"/>
      <w:r w:rsidR="00D56248">
        <w:rPr>
          <w:lang w:val="en-GB"/>
        </w:rPr>
        <w:t>pods which</w:t>
      </w:r>
      <w:proofErr w:type="gramEnd"/>
      <w:r w:rsidR="00D56248">
        <w:rPr>
          <w:lang w:val="en-GB"/>
        </w:rPr>
        <w:t xml:space="preserve"> have the power to reproduce themselves in the exact likeness of any form of life.</w:t>
      </w:r>
      <w:r w:rsidR="00D56248">
        <w:rPr>
          <w:rStyle w:val="FootnoteReference"/>
          <w:lang w:val="en-GB"/>
        </w:rPr>
        <w:footnoteReference w:id="53"/>
      </w:r>
      <w:r w:rsidRPr="00BE2589">
        <w:rPr>
          <w:lang w:val="fr-CH"/>
        </w:rPr>
        <w:t xml:space="preserve"> </w:t>
      </w:r>
      <w:r>
        <w:rPr>
          <w:lang w:val="fr-CH"/>
        </w:rPr>
        <w:t>»</w:t>
      </w:r>
    </w:p>
    <w:p w14:paraId="1ED87DBE" w14:textId="75881BB7" w:rsidR="00D56248" w:rsidRDefault="00CE3FB7" w:rsidP="00D56248">
      <w:pPr>
        <w:pStyle w:val="Mmoire"/>
        <w:rPr>
          <w:lang w:val="fr-CH"/>
        </w:rPr>
      </w:pPr>
      <w:r w:rsidRPr="00F33C24">
        <w:rPr>
          <w:lang w:val="fr-CH"/>
        </w:rPr>
        <w:t>C</w:t>
      </w:r>
      <w:r w:rsidR="00D9060A" w:rsidRPr="00F33C24">
        <w:rPr>
          <w:lang w:val="fr-CH"/>
        </w:rPr>
        <w:t xml:space="preserve">ette scène </w:t>
      </w:r>
      <w:r w:rsidR="00670840" w:rsidRPr="00F33C24">
        <w:rPr>
          <w:lang w:val="fr-CH"/>
        </w:rPr>
        <w:t>explicative, courante</w:t>
      </w:r>
      <w:r w:rsidR="00F33C24" w:rsidRPr="00F33C24">
        <w:rPr>
          <w:lang w:val="fr-CH"/>
        </w:rPr>
        <w:t xml:space="preserve"> dans le </w:t>
      </w:r>
      <w:r w:rsidR="00670840" w:rsidRPr="00F33C24">
        <w:rPr>
          <w:lang w:val="fr-CH"/>
        </w:rPr>
        <w:t>cinéma</w:t>
      </w:r>
      <w:r w:rsidR="00F33C24" w:rsidRPr="00F33C24">
        <w:rPr>
          <w:lang w:val="fr-CH"/>
        </w:rPr>
        <w:t xml:space="preserve"> hollywoodien de science-fiction</w:t>
      </w:r>
      <w:r w:rsidR="00503CBA">
        <w:rPr>
          <w:rStyle w:val="FootnoteReference"/>
          <w:lang w:val="fr-CH"/>
        </w:rPr>
        <w:footnoteReference w:id="54"/>
      </w:r>
      <w:r w:rsidR="00F33C24" w:rsidRPr="00F33C24">
        <w:rPr>
          <w:lang w:val="fr-CH"/>
        </w:rPr>
        <w:t>, renseigne le spectateur</w:t>
      </w:r>
      <w:r w:rsidR="00503CBA">
        <w:rPr>
          <w:rStyle w:val="FootnoteReference"/>
          <w:lang w:val="fr-CH"/>
        </w:rPr>
        <w:footnoteReference w:id="55"/>
      </w:r>
      <w:r w:rsidR="00503CBA">
        <w:rPr>
          <w:lang w:val="fr-CH"/>
        </w:rPr>
        <w:t xml:space="preserve"> sur l’intention des antagonistes et confirme une suspicion émise</w:t>
      </w:r>
      <w:r w:rsidR="00CF0127">
        <w:rPr>
          <w:lang w:val="fr-CH"/>
        </w:rPr>
        <w:t xml:space="preserve"> par Miles (à un Danny encore inchangé)</w:t>
      </w:r>
      <w:r w:rsidR="00503CBA">
        <w:rPr>
          <w:lang w:val="fr-CH"/>
        </w:rPr>
        <w:t xml:space="preserve"> lors d</w:t>
      </w:r>
      <w:r w:rsidR="00CF0127">
        <w:rPr>
          <w:lang w:val="fr-CH"/>
        </w:rPr>
        <w:t>e l’inspection d’un corps dans une</w:t>
      </w:r>
      <w:r w:rsidR="00503CBA">
        <w:rPr>
          <w:lang w:val="fr-CH"/>
        </w:rPr>
        <w:t xml:space="preserve"> scène précédente.</w:t>
      </w:r>
      <w:r w:rsidR="006E18EF">
        <w:rPr>
          <w:lang w:val="fr-CH"/>
        </w:rPr>
        <w:t xml:space="preserve"> Ce monologue constitue la seule vraie référence à un élément science-fictionnel : aucun plan ne </w:t>
      </w:r>
      <w:r w:rsidR="006E18EF">
        <w:rPr>
          <w:lang w:val="fr-CH"/>
        </w:rPr>
        <w:lastRenderedPageBreak/>
        <w:t>montre de vaisseau spécial, d’être extra-terrestre ou même de plan large de la planète terre.</w:t>
      </w:r>
      <w:r w:rsidR="005A0C4C">
        <w:rPr>
          <w:lang w:val="fr-CH"/>
        </w:rPr>
        <w:t xml:space="preserve"> Les </w:t>
      </w:r>
      <w:r w:rsidR="005A0C4C" w:rsidRPr="005A0C4C">
        <w:rPr>
          <w:i/>
          <w:lang w:val="fr-CH"/>
        </w:rPr>
        <w:t>pods</w:t>
      </w:r>
      <w:r w:rsidR="005A0C4C">
        <w:rPr>
          <w:i/>
          <w:lang w:val="fr-CH"/>
        </w:rPr>
        <w:t xml:space="preserve"> </w:t>
      </w:r>
      <w:r w:rsidR="005A0C4C">
        <w:rPr>
          <w:lang w:val="fr-CH"/>
        </w:rPr>
        <w:t xml:space="preserve">montrés en détail lors de la scène du barbecue n’ont aucune propriété qui pourrait mettre en doute, </w:t>
      </w:r>
      <w:commentRangeStart w:id="52"/>
      <w:r w:rsidR="005A0C4C">
        <w:rPr>
          <w:lang w:val="fr-CH"/>
        </w:rPr>
        <w:t xml:space="preserve">pour le spectateur moyen </w:t>
      </w:r>
      <w:r w:rsidR="000A0EDA">
        <w:rPr>
          <w:lang w:val="fr-CH"/>
        </w:rPr>
        <w:t>non diplômé en biologie</w:t>
      </w:r>
      <w:commentRangeEnd w:id="52"/>
      <w:r w:rsidR="00E326EC">
        <w:rPr>
          <w:rStyle w:val="CommentReference"/>
        </w:rPr>
        <w:commentReference w:id="52"/>
      </w:r>
      <w:r w:rsidR="000A0EDA">
        <w:rPr>
          <w:lang w:val="fr-CH"/>
        </w:rPr>
        <w:t xml:space="preserve">, </w:t>
      </w:r>
      <w:r w:rsidR="002A445A">
        <w:rPr>
          <w:lang w:val="fr-CH"/>
        </w:rPr>
        <w:t>une origine terrestre ; aucun discours explicite n’est prononcé sur la radiation ou l’expérimentation scientifique.</w:t>
      </w:r>
      <w:r w:rsidR="001E2D11">
        <w:rPr>
          <w:lang w:val="fr-CH"/>
        </w:rPr>
        <w:t xml:space="preserve"> Le principal argument pour la classification du film dans le genre science-fiction provient du matériel publicitaire utilisé pour la promotion du film, certaines affiches utilisant la </w:t>
      </w:r>
      <w:r w:rsidR="001E2D11">
        <w:rPr>
          <w:i/>
          <w:lang w:val="fr-CH"/>
        </w:rPr>
        <w:t>slogan</w:t>
      </w:r>
      <w:r w:rsidR="001E2D11">
        <w:rPr>
          <w:lang w:val="fr-CH"/>
        </w:rPr>
        <w:t xml:space="preserve"> « </w:t>
      </w:r>
      <w:r w:rsidR="001E2D11" w:rsidRPr="0036501B">
        <w:rPr>
          <w:lang w:val="en-US"/>
        </w:rPr>
        <w:t>THEY come from another world ! </w:t>
      </w:r>
      <w:r w:rsidR="001E2D11">
        <w:rPr>
          <w:lang w:val="fr-CH"/>
        </w:rPr>
        <w:t>»</w:t>
      </w:r>
      <w:r w:rsidR="001E2D11">
        <w:rPr>
          <w:rStyle w:val="FootnoteReference"/>
          <w:lang w:val="fr-CH"/>
        </w:rPr>
        <w:footnoteReference w:id="56"/>
      </w:r>
      <w:r w:rsidR="00F1669A">
        <w:rPr>
          <w:lang w:val="fr-CH"/>
        </w:rPr>
        <w:t xml:space="preserve">, </w:t>
      </w:r>
      <w:r w:rsidR="00C249AB">
        <w:rPr>
          <w:lang w:val="fr-CH"/>
        </w:rPr>
        <w:t>« </w:t>
      </w:r>
      <w:r w:rsidR="00C249AB" w:rsidRPr="00C060D1">
        <w:rPr>
          <w:lang w:val="en-US"/>
        </w:rPr>
        <w:t>The Things that came from another world ! </w:t>
      </w:r>
      <w:r w:rsidR="00C249AB">
        <w:rPr>
          <w:lang w:val="fr-CH"/>
        </w:rPr>
        <w:t>»</w:t>
      </w:r>
      <w:r w:rsidR="00C249AB">
        <w:rPr>
          <w:rStyle w:val="FootnoteReference"/>
          <w:lang w:val="fr-CH"/>
        </w:rPr>
        <w:footnoteReference w:id="57"/>
      </w:r>
      <w:r w:rsidR="00F1669A">
        <w:rPr>
          <w:lang w:val="fr-CH"/>
        </w:rPr>
        <w:t xml:space="preserve"> ou « </w:t>
      </w:r>
      <w:r w:rsidR="00F1669A" w:rsidRPr="0036501B">
        <w:rPr>
          <w:lang w:val="en-US"/>
        </w:rPr>
        <w:t>Walter Wagner creates the ultimate in science-fiction !</w:t>
      </w:r>
      <w:r w:rsidR="00DA4FCE">
        <w:rPr>
          <w:lang w:val="fr-CH"/>
        </w:rPr>
        <w:t xml:space="preserve"> </w:t>
      </w:r>
      <w:r w:rsidR="00F1669A">
        <w:rPr>
          <w:lang w:val="fr-CH"/>
        </w:rPr>
        <w:t>»</w:t>
      </w:r>
      <w:r w:rsidR="00DA4FCE">
        <w:rPr>
          <w:rStyle w:val="FootnoteReference"/>
          <w:lang w:val="fr-CH"/>
        </w:rPr>
        <w:footnoteReference w:id="58"/>
      </w:r>
      <w:r w:rsidR="00C249AB">
        <w:rPr>
          <w:lang w:val="fr-CH"/>
        </w:rPr>
        <w:t xml:space="preserve">. </w:t>
      </w:r>
      <w:r w:rsidR="00AA0F22">
        <w:rPr>
          <w:lang w:val="fr-CH"/>
        </w:rPr>
        <w:t>En contrepoint, certaines affiches du film ne mentionnent aucun élément de science-fiction et présentent plutôt le film comme un film d’horreur</w:t>
      </w:r>
      <w:r w:rsidR="00AA0F22">
        <w:rPr>
          <w:rStyle w:val="FootnoteReference"/>
          <w:lang w:val="fr-CH"/>
        </w:rPr>
        <w:footnoteReference w:id="59"/>
      </w:r>
      <w:r w:rsidR="00FD4B37">
        <w:rPr>
          <w:lang w:val="fr-CH"/>
        </w:rPr>
        <w:t xml:space="preserve">. Cette </w:t>
      </w:r>
      <w:r w:rsidR="00FF2B62">
        <w:rPr>
          <w:lang w:val="fr-CH"/>
        </w:rPr>
        <w:t>ambiguïté</w:t>
      </w:r>
      <w:r w:rsidR="00FD4B37">
        <w:rPr>
          <w:lang w:val="fr-CH"/>
        </w:rPr>
        <w:t xml:space="preserve"> dans le genre du </w:t>
      </w:r>
      <w:r w:rsidR="00FF2B62">
        <w:rPr>
          <w:lang w:val="fr-CH"/>
        </w:rPr>
        <w:t>film sont par exemple omniprésentes dans les critiques contemporaines à la sortie du film en France : si certains parlent de « science-fiction »</w:t>
      </w:r>
      <w:r w:rsidR="00FF2B62">
        <w:rPr>
          <w:rStyle w:val="FootnoteReference"/>
          <w:lang w:val="fr-CH"/>
        </w:rPr>
        <w:footnoteReference w:id="60"/>
      </w:r>
      <w:r w:rsidR="00C32B00">
        <w:rPr>
          <w:lang w:val="fr-CH"/>
        </w:rPr>
        <w:t>, d’autres le présentent comme un « film d’épouvante »</w:t>
      </w:r>
      <w:r w:rsidR="00C32B00">
        <w:rPr>
          <w:rStyle w:val="FootnoteReference"/>
          <w:lang w:val="fr-CH"/>
        </w:rPr>
        <w:footnoteReference w:id="61"/>
      </w:r>
      <w:r w:rsidR="00C32B00">
        <w:rPr>
          <w:lang w:val="fr-CH"/>
        </w:rPr>
        <w:t>, un « film d’horreur »</w:t>
      </w:r>
      <w:r w:rsidR="00876848">
        <w:rPr>
          <w:rStyle w:val="FootnoteReference"/>
          <w:lang w:val="fr-CH"/>
        </w:rPr>
        <w:footnoteReference w:id="62"/>
      </w:r>
      <w:r w:rsidR="00C32B00">
        <w:rPr>
          <w:lang w:val="fr-CH"/>
        </w:rPr>
        <w:t xml:space="preserve"> ou un « film à suspense »</w:t>
      </w:r>
      <w:r w:rsidR="00C32B00">
        <w:rPr>
          <w:rStyle w:val="FootnoteReference"/>
          <w:lang w:val="fr-CH"/>
        </w:rPr>
        <w:footnoteReference w:id="63"/>
      </w:r>
      <w:r w:rsidR="00C32B00">
        <w:rPr>
          <w:lang w:val="fr-CH"/>
        </w:rPr>
        <w:t>.</w:t>
      </w:r>
      <w:r w:rsidR="00FD4B37">
        <w:rPr>
          <w:lang w:val="fr-CH"/>
        </w:rPr>
        <w:t xml:space="preserve"> </w:t>
      </w:r>
      <w:r w:rsidR="00C4663F">
        <w:rPr>
          <w:lang w:val="fr-CH"/>
        </w:rPr>
        <w:t xml:space="preserve">Dans sa critique, Marcel Reguilhem va jusqu’à quadrupler la </w:t>
      </w:r>
      <w:r w:rsidR="004F4AF0">
        <w:rPr>
          <w:lang w:val="fr-CH"/>
        </w:rPr>
        <w:t>classification</w:t>
      </w:r>
      <w:r w:rsidR="00C4663F">
        <w:rPr>
          <w:lang w:val="fr-CH"/>
        </w:rPr>
        <w:t xml:space="preserve"> du film en parlant de « […] le film (aventure, policier, fiction, épouvante) […] »</w:t>
      </w:r>
      <w:r w:rsidR="00C4663F">
        <w:rPr>
          <w:rStyle w:val="FootnoteReference"/>
          <w:lang w:val="fr-CH"/>
        </w:rPr>
        <w:footnoteReference w:id="64"/>
      </w:r>
      <w:r w:rsidR="00E748E4">
        <w:rPr>
          <w:lang w:val="fr-CH"/>
        </w:rPr>
        <w:t xml:space="preserve">. Cette hybridité des genres est également constatée par les auteurs </w:t>
      </w:r>
      <w:r w:rsidR="00F81209">
        <w:rPr>
          <w:lang w:val="fr-CH"/>
        </w:rPr>
        <w:t xml:space="preserve">des textes académiques concernant le film, Al LaValley </w:t>
      </w:r>
      <w:r w:rsidR="00991F6F">
        <w:rPr>
          <w:lang w:val="fr-CH"/>
        </w:rPr>
        <w:t>évoque les différents entre Walter Wagner et Allied Artists durant le processus de post-production du film, le studio semblant « </w:t>
      </w:r>
      <w:r w:rsidR="00991F6F" w:rsidRPr="00991F6F">
        <w:rPr>
          <w:lang w:val="en-US"/>
        </w:rPr>
        <w:t>befuddled by a film that did not clearly fit into science fiction or horror genre formats </w:t>
      </w:r>
      <w:r w:rsidR="00991F6F">
        <w:rPr>
          <w:lang w:val="fr-CH"/>
        </w:rPr>
        <w:t>»</w:t>
      </w:r>
      <w:r w:rsidR="00991F6F">
        <w:rPr>
          <w:rStyle w:val="FootnoteReference"/>
          <w:lang w:val="fr-CH"/>
        </w:rPr>
        <w:footnoteReference w:id="65"/>
      </w:r>
      <w:r w:rsidR="00DF0B77">
        <w:rPr>
          <w:lang w:val="fr-CH"/>
        </w:rPr>
        <w:t xml:space="preserve"> menant à un « </w:t>
      </w:r>
      <w:r w:rsidR="00DF0B77" w:rsidRPr="008C0A6A">
        <w:rPr>
          <w:lang w:val="en-US"/>
        </w:rPr>
        <w:t>highly unstable text</w:t>
      </w:r>
      <w:r w:rsidR="00DF0B77">
        <w:rPr>
          <w:lang w:val="fr-CH"/>
        </w:rPr>
        <w:t> »</w:t>
      </w:r>
      <w:r w:rsidR="00DF0B77">
        <w:rPr>
          <w:rStyle w:val="FootnoteReference"/>
          <w:lang w:val="fr-CH"/>
        </w:rPr>
        <w:footnoteReference w:id="66"/>
      </w:r>
      <w:r w:rsidR="005368DD">
        <w:rPr>
          <w:lang w:val="fr-CH"/>
        </w:rPr>
        <w:t xml:space="preserve">. </w:t>
      </w:r>
      <w:r w:rsidR="00E84BB2">
        <w:rPr>
          <w:lang w:val="fr-CH"/>
        </w:rPr>
        <w:t xml:space="preserve">Barry Keith Grant accorde au film une esthétique de </w:t>
      </w:r>
      <w:r w:rsidR="00E84BB2">
        <w:rPr>
          <w:i/>
          <w:lang w:val="fr-CH"/>
        </w:rPr>
        <w:t>film noir</w:t>
      </w:r>
      <w:r w:rsidR="00E84BB2">
        <w:rPr>
          <w:rStyle w:val="FootnoteReference"/>
          <w:i/>
          <w:lang w:val="fr-CH"/>
        </w:rPr>
        <w:footnoteReference w:id="67"/>
      </w:r>
      <w:r w:rsidR="00E84BB2">
        <w:rPr>
          <w:lang w:val="fr-CH"/>
        </w:rPr>
        <w:t xml:space="preserve">, une esthétique ensuite </w:t>
      </w:r>
      <w:r w:rsidR="00E84BB2">
        <w:rPr>
          <w:lang w:val="fr-CH"/>
        </w:rPr>
        <w:lastRenderedPageBreak/>
        <w:t>échangée pour « action et thriller »</w:t>
      </w:r>
      <w:r w:rsidR="00E84BB2">
        <w:rPr>
          <w:rStyle w:val="FootnoteReference"/>
          <w:lang w:val="fr-CH"/>
        </w:rPr>
        <w:footnoteReference w:id="68"/>
      </w:r>
      <w:r w:rsidR="00E84BB2">
        <w:rPr>
          <w:lang w:val="fr-CH"/>
        </w:rPr>
        <w:t xml:space="preserve"> dans les remakes.</w:t>
      </w:r>
      <w:r w:rsidR="005368DD">
        <w:rPr>
          <w:lang w:val="fr-CH"/>
        </w:rPr>
        <w:t xml:space="preserve"> </w:t>
      </w:r>
      <w:r w:rsidR="00BE2589">
        <w:rPr>
          <w:lang w:val="fr-CH"/>
        </w:rPr>
        <w:t xml:space="preserve">Kathleen Loock va même jusqu’à affirmer que cette hybridité des genres est une marque de fabrique de la série </w:t>
      </w:r>
      <w:r w:rsidR="00BE2589">
        <w:rPr>
          <w:i/>
          <w:lang w:val="fr-CH"/>
        </w:rPr>
        <w:t>Invasion of the Body Snatchers </w:t>
      </w:r>
      <w:r w:rsidR="00BE2589">
        <w:rPr>
          <w:lang w:val="fr-CH"/>
        </w:rPr>
        <w:t>:</w:t>
      </w:r>
    </w:p>
    <w:p w14:paraId="08F3D06F" w14:textId="270E3C96" w:rsidR="00BE2589" w:rsidRDefault="00BE2589" w:rsidP="00900F3C">
      <w:pPr>
        <w:spacing w:after="120"/>
        <w:ind w:left="720"/>
        <w:jc w:val="both"/>
        <w:rPr>
          <w:lang w:val="fr-CH"/>
        </w:rPr>
      </w:pPr>
      <w:r w:rsidRPr="00BE2589">
        <w:rPr>
          <w:lang w:val="en-GB"/>
        </w:rPr>
        <w:t xml:space="preserve">« Like Siegel’s </w:t>
      </w:r>
      <w:r w:rsidRPr="00BE2589">
        <w:rPr>
          <w:i/>
          <w:lang w:val="en-GB"/>
        </w:rPr>
        <w:t>Invasion of the Body Snatchers</w:t>
      </w:r>
      <w:r>
        <w:rPr>
          <w:lang w:val="en-GB"/>
        </w:rPr>
        <w:t xml:space="preserve">, then, each remake plays with generic conventions, and mixes and blends different looks and styles against the science fiction back-drop of the story, thereby enhancing the aesthetic value and </w:t>
      </w:r>
      <w:r w:rsidR="00E251B8">
        <w:rPr>
          <w:lang w:val="en-GB"/>
        </w:rPr>
        <w:t>originality</w:t>
      </w:r>
      <w:r>
        <w:rPr>
          <w:lang w:val="en-GB"/>
        </w:rPr>
        <w:t xml:space="preserve"> of each work. </w:t>
      </w:r>
      <w:r>
        <w:rPr>
          <w:lang w:val="fr-CH"/>
        </w:rPr>
        <w:t>»</w:t>
      </w:r>
    </w:p>
    <w:p w14:paraId="1376B001" w14:textId="307AFACA" w:rsidR="00D9060A" w:rsidRDefault="00257664" w:rsidP="00CF41D6">
      <w:pPr>
        <w:pStyle w:val="Mmoire"/>
        <w:rPr>
          <w:lang w:val="fr-CH"/>
        </w:rPr>
      </w:pPr>
      <w:r>
        <w:rPr>
          <w:lang w:val="fr-CH"/>
        </w:rPr>
        <w:t xml:space="preserve">Bien que, comme il l’a été relevé, la question du genre du premier film soit omniprésente dans la réception critique et académique autour du film, </w:t>
      </w:r>
      <w:r w:rsidRPr="00257664">
        <w:rPr>
          <w:lang w:val="fr-CH"/>
        </w:rPr>
        <w:t xml:space="preserve">Loock est la seule auteure à faire référence </w:t>
      </w:r>
      <w:commentRangeStart w:id="53"/>
      <w:r w:rsidRPr="00257664">
        <w:rPr>
          <w:lang w:val="fr-CH"/>
        </w:rPr>
        <w:t xml:space="preserve">aux changements de genre </w:t>
      </w:r>
      <w:r>
        <w:rPr>
          <w:lang w:val="fr-CH"/>
        </w:rPr>
        <w:t>dans le cadre des remakes</w:t>
      </w:r>
      <w:commentRangeEnd w:id="53"/>
      <w:r w:rsidR="00E326EC">
        <w:rPr>
          <w:rStyle w:val="CommentReference"/>
        </w:rPr>
        <w:commentReference w:id="53"/>
      </w:r>
      <w:r w:rsidR="0039669B">
        <w:rPr>
          <w:rStyle w:val="FootnoteReference"/>
          <w:lang w:val="fr-CH"/>
        </w:rPr>
        <w:footnoteReference w:id="69"/>
      </w:r>
      <w:r>
        <w:rPr>
          <w:lang w:val="fr-CH"/>
        </w:rPr>
        <w:t>. Plutôt que d’évaluer la qualité horrifique d’un remake par rapport à l’orignal</w:t>
      </w:r>
      <w:r w:rsidR="00572515">
        <w:rPr>
          <w:rStyle w:val="FootnoteReference"/>
          <w:lang w:val="fr-CH"/>
        </w:rPr>
        <w:footnoteReference w:id="70"/>
      </w:r>
      <w:r>
        <w:rPr>
          <w:lang w:val="fr-CH"/>
        </w:rPr>
        <w:t xml:space="preserve">, elle </w:t>
      </w:r>
      <w:r w:rsidR="0084708F">
        <w:rPr>
          <w:lang w:val="fr-CH"/>
        </w:rPr>
        <w:t>place l’hybridité générique au centre du processus de remake, en postulant que chaque film cherche à améliorer la value esthétique et l’originalité de ses prédécesseurs.</w:t>
      </w:r>
      <w:r w:rsidR="009B1CA9">
        <w:rPr>
          <w:lang w:val="fr-CH"/>
        </w:rPr>
        <w:t xml:space="preserve"> Cette idée, mentionnée rapidement au tournant d’un chapitre, est ensuite laissée de côté au profit d’une comparaison </w:t>
      </w:r>
      <w:r w:rsidR="007504B3">
        <w:rPr>
          <w:lang w:val="fr-CH"/>
        </w:rPr>
        <w:t>des changements dans le récit des 4 films.</w:t>
      </w:r>
      <w:r w:rsidR="0014602A">
        <w:rPr>
          <w:lang w:val="fr-CH"/>
        </w:rPr>
        <w:t xml:space="preserve"> La question du genre de chaque film individuel est donc relevée aussi bien dans la réception critique que dans les analyses académiques</w:t>
      </w:r>
      <w:r w:rsidR="00572515">
        <w:rPr>
          <w:lang w:val="fr-CH"/>
        </w:rPr>
        <w:t>, sans pour autant –</w:t>
      </w:r>
      <w:ins w:id="54" w:author="Anas Sareen" w:date="2016-12-08T10:31:00Z">
        <w:r w:rsidR="00E326EC">
          <w:rPr>
            <w:lang w:val="fr-CH"/>
          </w:rPr>
          <w:t xml:space="preserve"> </w:t>
        </w:r>
      </w:ins>
      <w:r w:rsidR="00572515">
        <w:rPr>
          <w:lang w:val="fr-CH"/>
        </w:rPr>
        <w:t xml:space="preserve">ou </w:t>
      </w:r>
      <w:del w:id="55" w:author="Anas Sareen" w:date="2016-12-08T10:31:00Z">
        <w:r w:rsidR="00572515" w:rsidDel="00E326EC">
          <w:rPr>
            <w:lang w:val="fr-CH"/>
          </w:rPr>
          <w:delText xml:space="preserve">seulement </w:delText>
        </w:r>
      </w:del>
      <w:r w:rsidR="00572515">
        <w:rPr>
          <w:lang w:val="fr-CH"/>
        </w:rPr>
        <w:t>partiellement– être mise en perspective dans le cadre de la série.</w:t>
      </w:r>
      <w:r w:rsidR="00ED3A88">
        <w:rPr>
          <w:lang w:val="fr-CH"/>
        </w:rPr>
        <w:t xml:space="preserve"> Il conviendra donc d’accorder une place aux questions de genre et d’esthétique dans le troisième chapitre de ce travail.</w:t>
      </w:r>
    </w:p>
    <w:p w14:paraId="049E4AB3" w14:textId="2E81790A" w:rsidR="009E2528" w:rsidRPr="009E2528" w:rsidRDefault="00ED3A88" w:rsidP="009E2528">
      <w:pPr>
        <w:pStyle w:val="Mmoire"/>
        <w:rPr>
          <w:lang w:val="fr-CH"/>
        </w:rPr>
      </w:pPr>
      <w:r>
        <w:rPr>
          <w:lang w:val="fr-CH"/>
        </w:rPr>
        <w:tab/>
        <w:t>Si les questions d’hybridité et de changement de genres n’ont pas, ou peu, leur place dans les critiques et analyses liées au film, la question du récit –</w:t>
      </w:r>
      <w:ins w:id="56" w:author="Anas Sareen" w:date="2016-12-08T10:32:00Z">
        <w:r w:rsidR="00DF2C6F">
          <w:rPr>
            <w:lang w:val="fr-CH"/>
          </w:rPr>
          <w:t xml:space="preserve"> </w:t>
        </w:r>
      </w:ins>
      <w:r>
        <w:rPr>
          <w:lang w:val="fr-CH"/>
        </w:rPr>
        <w:t>plus précisément de ses interprétations</w:t>
      </w:r>
      <w:ins w:id="57" w:author="Anas Sareen" w:date="2016-12-08T10:32:00Z">
        <w:r w:rsidR="00DF2C6F">
          <w:rPr>
            <w:lang w:val="fr-CH"/>
          </w:rPr>
          <w:t xml:space="preserve"> </w:t>
        </w:r>
      </w:ins>
      <w:r>
        <w:rPr>
          <w:lang w:val="fr-CH"/>
        </w:rPr>
        <w:t>–</w:t>
      </w:r>
      <w:r w:rsidR="009E2528">
        <w:rPr>
          <w:lang w:val="fr-CH"/>
        </w:rPr>
        <w:t xml:space="preserve"> et les liens qu’il entretient avec son contexte socio-historique sont quant à elles omniprésentes.</w:t>
      </w:r>
    </w:p>
    <w:p w14:paraId="2DCAE6A5" w14:textId="5BFF0B3A" w:rsidR="009E2528" w:rsidRPr="009E2528" w:rsidRDefault="009E2528" w:rsidP="009E2528">
      <w:pPr>
        <w:pStyle w:val="Heading2"/>
      </w:pPr>
      <w:r w:rsidRPr="009E2528">
        <w:t>Une métaphore pluri-sémantique, ou une foison d’interprétations</w:t>
      </w:r>
    </w:p>
    <w:p w14:paraId="2A5B1E18" w14:textId="77777777" w:rsidR="009E2528" w:rsidRDefault="009E2528" w:rsidP="009E2528">
      <w:pPr>
        <w:rPr>
          <w:lang w:val="fr-CH"/>
        </w:rPr>
      </w:pPr>
    </w:p>
    <w:p w14:paraId="19B0D56F" w14:textId="736EF64D" w:rsidR="008540F1" w:rsidRDefault="003C5211" w:rsidP="003553A5">
      <w:pPr>
        <w:pStyle w:val="Mmoire"/>
        <w:rPr>
          <w:lang w:val="fr-CH"/>
        </w:rPr>
      </w:pPr>
      <w:r>
        <w:rPr>
          <w:lang w:val="fr-CH"/>
        </w:rPr>
        <w:t xml:space="preserve">Il suffit de lire une demi-douzaine de textes concernant </w:t>
      </w:r>
      <w:r>
        <w:rPr>
          <w:i/>
          <w:lang w:val="fr-CH"/>
        </w:rPr>
        <w:t>Invasion of the Body Snatchers</w:t>
      </w:r>
      <w:r>
        <w:rPr>
          <w:lang w:val="fr-CH"/>
        </w:rPr>
        <w:t xml:space="preserve"> pour constater que </w:t>
      </w:r>
      <w:r w:rsidR="00F90D23">
        <w:rPr>
          <w:lang w:val="fr-CH"/>
        </w:rPr>
        <w:t xml:space="preserve">la nature </w:t>
      </w:r>
      <w:r w:rsidR="00767450">
        <w:rPr>
          <w:lang w:val="fr-CH"/>
        </w:rPr>
        <w:t>simple</w:t>
      </w:r>
      <w:r w:rsidR="00F90D23">
        <w:rPr>
          <w:lang w:val="fr-CH"/>
        </w:rPr>
        <w:t xml:space="preserve"> et</w:t>
      </w:r>
      <w:r w:rsidR="00767450">
        <w:rPr>
          <w:lang w:val="fr-CH"/>
        </w:rPr>
        <w:t xml:space="preserve"> ouverte du récit offre une très grande possibilité </w:t>
      </w:r>
      <w:r w:rsidR="00767450">
        <w:rPr>
          <w:lang w:val="fr-CH"/>
        </w:rPr>
        <w:lastRenderedPageBreak/>
        <w:t>d’interprétation, Raymond Durgnat va jusqu’à parler d’un « délire d’interprétations »</w:t>
      </w:r>
      <w:r w:rsidR="00651CAA">
        <w:rPr>
          <w:rStyle w:val="FootnoteReference"/>
          <w:lang w:val="fr-CH"/>
        </w:rPr>
        <w:footnoteReference w:id="71"/>
      </w:r>
      <w:r w:rsidR="00767450">
        <w:rPr>
          <w:lang w:val="fr-CH"/>
        </w:rPr>
        <w:t xml:space="preserve"> élicité par les films. </w:t>
      </w:r>
      <w:r w:rsidR="004B4016">
        <w:rPr>
          <w:lang w:val="fr-CH"/>
        </w:rPr>
        <w:t xml:space="preserve">Offrir une rétrospective et discussion </w:t>
      </w:r>
      <w:r w:rsidR="006D5FD9">
        <w:rPr>
          <w:lang w:val="fr-CH"/>
        </w:rPr>
        <w:t xml:space="preserve">détaillée </w:t>
      </w:r>
      <w:r w:rsidR="004B4016">
        <w:rPr>
          <w:lang w:val="fr-CH"/>
        </w:rPr>
        <w:t xml:space="preserve">des interprétations publiées dans la presse quotidienne, spécialisée ou même académique </w:t>
      </w:r>
      <w:del w:id="58" w:author="Anas Sareen" w:date="2016-12-08T10:33:00Z">
        <w:r w:rsidR="006D5FD9" w:rsidDel="00DF2C6F">
          <w:rPr>
            <w:lang w:val="fr-CH"/>
          </w:rPr>
          <w:delText xml:space="preserve">constituerait en lui seul un travail de thèse de </w:delText>
        </w:r>
        <w:r w:rsidR="008540F1" w:rsidDel="00DF2C6F">
          <w:rPr>
            <w:lang w:val="fr-CH"/>
          </w:rPr>
          <w:delText>doctorat</w:delText>
        </w:r>
      </w:del>
      <w:ins w:id="59" w:author="Anas Sareen" w:date="2016-12-08T10:33:00Z">
        <w:r w:rsidR="00DF2C6F">
          <w:rPr>
            <w:lang w:val="fr-CH"/>
          </w:rPr>
          <w:t>est une tâche qui dépasse le cadre du présent travail</w:t>
        </w:r>
      </w:ins>
      <w:r w:rsidR="006D5FD9">
        <w:rPr>
          <w:lang w:val="fr-CH"/>
        </w:rPr>
        <w:t>, tant ces dernières sont parfois complexes et inscrite</w:t>
      </w:r>
      <w:r w:rsidR="00E823D7">
        <w:rPr>
          <w:lang w:val="fr-CH"/>
        </w:rPr>
        <w:t>s</w:t>
      </w:r>
      <w:r w:rsidR="006D5FD9">
        <w:rPr>
          <w:lang w:val="fr-CH"/>
        </w:rPr>
        <w:t xml:space="preserve"> dans un contexte </w:t>
      </w:r>
      <w:r w:rsidR="00810ADF">
        <w:rPr>
          <w:lang w:val="fr-CH"/>
        </w:rPr>
        <w:t xml:space="preserve">particulier. Cette partie </w:t>
      </w:r>
      <w:r w:rsidR="00E823D7">
        <w:rPr>
          <w:lang w:val="fr-CH"/>
        </w:rPr>
        <w:t>se limitera donc à dresser un tableau concis des interprétations les plus communément proposées en inscrivant ces dernières, et le film dont il est question, dans leur contexte socio-historique.</w:t>
      </w:r>
    </w:p>
    <w:p w14:paraId="1BA77BE8" w14:textId="6DE7C289" w:rsidR="003553A5" w:rsidRDefault="00E823D7" w:rsidP="003553A5">
      <w:pPr>
        <w:pStyle w:val="Mmoire"/>
        <w:rPr>
          <w:lang w:val="fr-CH"/>
        </w:rPr>
      </w:pPr>
      <w:r>
        <w:rPr>
          <w:lang w:val="fr-CH"/>
        </w:rPr>
        <w:t xml:space="preserve"> </w:t>
      </w:r>
      <w:r w:rsidR="00DE0070">
        <w:rPr>
          <w:lang w:val="fr-CH"/>
        </w:rPr>
        <w:tab/>
      </w:r>
      <w:r w:rsidR="003D1B8D">
        <w:rPr>
          <w:lang w:val="fr-CH"/>
        </w:rPr>
        <w:t>Dans les quelques critiques parues dans la presse quotidienne ou spécialisée anglophone au moment de la sortie du film de 1956, aucun auteur ne s’ose à offrir une interprétation au sens de la fable de Jack Finney. Cette lacune est attribuable à plusieurs facteurs : la longueur des critiques d’une part (très courtes et dépassant rarement les quelques lignes), la mise en avant de facteurs plus « industriels » (énumération des auteurs, producteurs et acteurs) ou « esthétiques » (l’aspect horrifique du film mentionné de manière récurrente), ou simplement le manque de recul. La critique contemporaine à la diffusion du film en France,</w:t>
      </w:r>
      <w:r w:rsidR="00D834B2">
        <w:rPr>
          <w:lang w:val="fr-CH"/>
        </w:rPr>
        <w:t xml:space="preserve"> en 1967</w:t>
      </w:r>
      <w:r w:rsidR="003D1B8D">
        <w:rPr>
          <w:lang w:val="fr-CH"/>
        </w:rPr>
        <w:t xml:space="preserve">, </w:t>
      </w:r>
      <w:commentRangeStart w:id="60"/>
      <w:r w:rsidR="003D1B8D">
        <w:rPr>
          <w:lang w:val="fr-CH"/>
        </w:rPr>
        <w:t>ancrée dans une autre pratique de la critique</w:t>
      </w:r>
      <w:commentRangeEnd w:id="60"/>
      <w:r w:rsidR="00DF2C6F">
        <w:rPr>
          <w:rStyle w:val="CommentReference"/>
        </w:rPr>
        <w:commentReference w:id="60"/>
      </w:r>
      <w:r w:rsidR="003D1B8D">
        <w:rPr>
          <w:lang w:val="fr-CH"/>
        </w:rPr>
        <w:t xml:space="preserve">, offre déjà quelques pistes de lecture quant au sens des « pod people » : </w:t>
      </w:r>
      <w:r w:rsidR="003812EF">
        <w:rPr>
          <w:lang w:val="fr-CH"/>
        </w:rPr>
        <w:t>une première parle d’une sorte de « hippies avant la date »</w:t>
      </w:r>
      <w:r w:rsidR="003812EF">
        <w:rPr>
          <w:rStyle w:val="FootnoteReference"/>
          <w:lang w:val="fr-CH"/>
        </w:rPr>
        <w:footnoteReference w:id="72"/>
      </w:r>
      <w:r w:rsidR="0022552E">
        <w:rPr>
          <w:lang w:val="fr-CH"/>
        </w:rPr>
        <w:t xml:space="preserve"> et</w:t>
      </w:r>
      <w:r w:rsidR="00626266">
        <w:rPr>
          <w:lang w:val="fr-CH"/>
        </w:rPr>
        <w:t xml:space="preserve"> une </w:t>
      </w:r>
      <w:r w:rsidR="0022552E">
        <w:rPr>
          <w:lang w:val="fr-CH"/>
        </w:rPr>
        <w:t>deuxième</w:t>
      </w:r>
      <w:r w:rsidR="00626266">
        <w:rPr>
          <w:lang w:val="fr-CH"/>
        </w:rPr>
        <w:t xml:space="preserve"> de « fascisme (le fascisme tuant l’individu en nous) »</w:t>
      </w:r>
      <w:r w:rsidR="00626266">
        <w:rPr>
          <w:rStyle w:val="FootnoteReference"/>
          <w:lang w:val="fr-CH"/>
        </w:rPr>
        <w:footnoteReference w:id="73"/>
      </w:r>
      <w:r w:rsidR="0022552E">
        <w:rPr>
          <w:lang w:val="fr-CH"/>
        </w:rPr>
        <w:t xml:space="preserve">. Dans les deux cas, les interprétations offertes </w:t>
      </w:r>
      <w:r w:rsidR="004279CD">
        <w:rPr>
          <w:lang w:val="fr-CH"/>
        </w:rPr>
        <w:t>sont anachroniques au contexte de réalisation du film (</w:t>
      </w:r>
      <w:r w:rsidR="00360B6A">
        <w:rPr>
          <w:lang w:val="fr-CH"/>
        </w:rPr>
        <w:t xml:space="preserve">la première </w:t>
      </w:r>
      <w:r w:rsidR="00C54747">
        <w:rPr>
          <w:lang w:val="fr-CH"/>
        </w:rPr>
        <w:t xml:space="preserve">attribuant au film un phénomène social apparu dans </w:t>
      </w:r>
      <w:r w:rsidR="00BF6D6C">
        <w:rPr>
          <w:lang w:val="fr-CH"/>
        </w:rPr>
        <w:t>le milieu</w:t>
      </w:r>
      <w:r w:rsidR="00C54747">
        <w:rPr>
          <w:lang w:val="fr-CH"/>
        </w:rPr>
        <w:t xml:space="preserve"> des années 1960</w:t>
      </w:r>
      <w:r w:rsidR="00BF6D6C">
        <w:rPr>
          <w:rStyle w:val="FootnoteReference"/>
          <w:lang w:val="fr-CH"/>
        </w:rPr>
        <w:footnoteReference w:id="74"/>
      </w:r>
      <w:r w:rsidR="00BF6D6C">
        <w:rPr>
          <w:lang w:val="fr-CH"/>
        </w:rPr>
        <w:t xml:space="preserve"> </w:t>
      </w:r>
      <w:r w:rsidR="00C54747">
        <w:rPr>
          <w:lang w:val="fr-CH"/>
        </w:rPr>
        <w:t xml:space="preserve">et la deuxième </w:t>
      </w:r>
      <w:r w:rsidR="00BF6D6C">
        <w:rPr>
          <w:lang w:val="fr-CH"/>
        </w:rPr>
        <w:t>y attachant un concept très vague du fascisme</w:t>
      </w:r>
      <w:ins w:id="61" w:author="Anas Sareen" w:date="2016-12-08T10:35:00Z">
        <w:r w:rsidR="00DF2C6F">
          <w:rPr>
            <w:lang w:val="fr-CH"/>
          </w:rPr>
          <w:t xml:space="preserve"> sans cadre historique précis</w:t>
        </w:r>
      </w:ins>
      <w:del w:id="62" w:author="Anas Sareen" w:date="2016-12-08T10:34:00Z">
        <w:r w:rsidR="00BF6D6C" w:rsidDel="00DF2C6F">
          <w:rPr>
            <w:lang w:val="fr-CH"/>
          </w:rPr>
          <w:delText>, qui trouve ses racines au début du XXème siècle et connaît son apogée immédiatement avant et durant la seconde Guerre Mondiale</w:delText>
        </w:r>
        <w:r w:rsidR="00BF6D6C" w:rsidDel="00DF2C6F">
          <w:rPr>
            <w:rStyle w:val="FootnoteReference"/>
            <w:lang w:val="fr-CH"/>
          </w:rPr>
          <w:footnoteReference w:id="75"/>
        </w:r>
      </w:del>
      <w:r w:rsidR="00AD153C">
        <w:rPr>
          <w:lang w:val="fr-CH"/>
        </w:rPr>
        <w:t xml:space="preserve">) et sont proposées sans grande justification. Dans toutes les critiques contemporaines aux sorties du film (anglophones et francophones), une seule fait mention du </w:t>
      </w:r>
      <w:r w:rsidR="00AD153C" w:rsidRPr="00AD153C">
        <w:rPr>
          <w:lang w:val="fr-CH"/>
        </w:rPr>
        <w:t>maccarthysme</w:t>
      </w:r>
      <w:r w:rsidR="0004743C">
        <w:rPr>
          <w:lang w:val="fr-CH"/>
        </w:rPr>
        <w:t> ;</w:t>
      </w:r>
      <w:r w:rsidR="00AD153C">
        <w:rPr>
          <w:lang w:val="fr-CH"/>
        </w:rPr>
        <w:t xml:space="preserve"> il s’agit de la critique française publiée dans l’Humanité</w:t>
      </w:r>
      <w:r w:rsidR="00AD153C">
        <w:rPr>
          <w:rStyle w:val="FootnoteReference"/>
          <w:lang w:val="fr-CH"/>
        </w:rPr>
        <w:footnoteReference w:id="76"/>
      </w:r>
      <w:r w:rsidR="0004743C">
        <w:rPr>
          <w:lang w:val="fr-CH"/>
        </w:rPr>
        <w:t xml:space="preserve"> qui décrit le contexte de production du film ainsi : « Réalisé aux Etats-Unis, il y a une douzaine d’années, immédiatement au bout du tunnel mac-</w:t>
      </w:r>
      <w:r w:rsidR="0004743C">
        <w:rPr>
          <w:lang w:val="fr-CH"/>
        </w:rPr>
        <w:lastRenderedPageBreak/>
        <w:t>carthyste »</w:t>
      </w:r>
      <w:r w:rsidR="0004743C">
        <w:rPr>
          <w:rStyle w:val="FootnoteReference"/>
          <w:lang w:val="fr-CH"/>
        </w:rPr>
        <w:footnoteReference w:id="77"/>
      </w:r>
      <w:r w:rsidR="007F20DF">
        <w:rPr>
          <w:lang w:val="fr-CH"/>
        </w:rPr>
        <w:t>. Cette description, qui de par l’affiliation politique de sa source assigne au maccarthysme une connotation négative</w:t>
      </w:r>
      <w:r w:rsidR="00230823">
        <w:rPr>
          <w:lang w:val="fr-CH"/>
        </w:rPr>
        <w:t xml:space="preserve"> de période sombre à traverser, évoque un élément clé du contexte socio-politique entourant la sortie du film sans pour autant</w:t>
      </w:r>
      <w:ins w:id="65" w:author="Anas Sareen" w:date="2016-12-08T10:37:00Z">
        <w:r w:rsidR="00DF2C6F">
          <w:rPr>
            <w:lang w:val="fr-CH"/>
          </w:rPr>
          <w:t xml:space="preserve"> l’utiliser pour</w:t>
        </w:r>
      </w:ins>
      <w:r w:rsidR="00230823">
        <w:rPr>
          <w:lang w:val="fr-CH"/>
        </w:rPr>
        <w:t xml:space="preserve"> </w:t>
      </w:r>
      <w:del w:id="66" w:author="Anas Sareen" w:date="2016-12-08T10:37:00Z">
        <w:r w:rsidR="00230823" w:rsidDel="00DF2C6F">
          <w:rPr>
            <w:lang w:val="fr-CH"/>
          </w:rPr>
          <w:delText xml:space="preserve">en offrir un lien </w:delText>
        </w:r>
      </w:del>
      <w:ins w:id="67" w:author="Anas Sareen" w:date="2016-12-08T10:38:00Z">
        <w:r w:rsidR="00DF2C6F">
          <w:rPr>
            <w:lang w:val="fr-CH"/>
          </w:rPr>
          <w:t>offrir une interprétation</w:t>
        </w:r>
      </w:ins>
      <w:ins w:id="68" w:author="Anas Sareen" w:date="2016-12-08T10:37:00Z">
        <w:r w:rsidR="00DF2C6F">
          <w:rPr>
            <w:lang w:val="fr-CH"/>
          </w:rPr>
          <w:t xml:space="preserve"> du film </w:t>
        </w:r>
      </w:ins>
      <w:del w:id="69" w:author="Anas Sareen" w:date="2016-12-08T10:37:00Z">
        <w:r w:rsidR="00230823" w:rsidDel="00DF2C6F">
          <w:rPr>
            <w:lang w:val="fr-CH"/>
          </w:rPr>
          <w:delText>explicite dans l’interprétation du film</w:delText>
        </w:r>
      </w:del>
      <w:r w:rsidR="00230823">
        <w:rPr>
          <w:lang w:val="fr-CH"/>
        </w:rPr>
        <w:t>.</w:t>
      </w:r>
      <w:r w:rsidR="00E74AF3">
        <w:rPr>
          <w:lang w:val="fr-CH"/>
        </w:rPr>
        <w:t xml:space="preserve"> </w:t>
      </w:r>
      <w:r w:rsidR="0092189B">
        <w:rPr>
          <w:lang w:val="fr-CH"/>
        </w:rPr>
        <w:t>Cette évocation préfigure pourtant une piste de lecture qui est centrale aux critiques ultérieures du film de Siegel (</w:t>
      </w:r>
      <w:r w:rsidR="004D6815">
        <w:rPr>
          <w:lang w:val="fr-CH"/>
        </w:rPr>
        <w:t>que l’on retrouve aussi bien dans de très courtes critiques</w:t>
      </w:r>
      <w:r w:rsidR="004D6815">
        <w:rPr>
          <w:rStyle w:val="FootnoteReference"/>
          <w:lang w:val="fr-CH"/>
        </w:rPr>
        <w:footnoteReference w:id="78"/>
      </w:r>
      <w:r w:rsidR="004D6815">
        <w:rPr>
          <w:lang w:val="fr-CH"/>
        </w:rPr>
        <w:t xml:space="preserve"> que dans des critiques plus longues</w:t>
      </w:r>
      <w:r w:rsidR="00E847B5">
        <w:rPr>
          <w:rStyle w:val="FootnoteReference"/>
          <w:lang w:val="fr-CH"/>
        </w:rPr>
        <w:footnoteReference w:id="79"/>
      </w:r>
      <w:r w:rsidR="00E847B5">
        <w:rPr>
          <w:lang w:val="fr-CH"/>
        </w:rPr>
        <w:t xml:space="preserve">) mais aussi dans les articles académiques </w:t>
      </w:r>
      <w:r w:rsidR="004E23D6">
        <w:rPr>
          <w:lang w:val="fr-CH"/>
        </w:rPr>
        <w:t>consacrés</w:t>
      </w:r>
      <w:r w:rsidR="00E847B5">
        <w:rPr>
          <w:lang w:val="fr-CH"/>
        </w:rPr>
        <w:t xml:space="preserve"> au film.</w:t>
      </w:r>
      <w:r w:rsidR="00734C51">
        <w:rPr>
          <w:lang w:val="fr-CH"/>
        </w:rPr>
        <w:t xml:space="preserve"> La relecture de </w:t>
      </w:r>
      <w:r w:rsidR="00734C51">
        <w:rPr>
          <w:i/>
          <w:lang w:val="fr-CH"/>
        </w:rPr>
        <w:t>Invasion of the Body Snatchers</w:t>
      </w:r>
      <w:r w:rsidR="00734C51">
        <w:rPr>
          <w:lang w:val="fr-CH"/>
        </w:rPr>
        <w:t xml:space="preserve"> comme une critique de son contexte socio-politique n’est pas unique et s’inscrit dans un contexte critique plus large de relecture des productions hollywoodiennes </w:t>
      </w:r>
      <w:r w:rsidR="00A047B8">
        <w:rPr>
          <w:lang w:val="fr-CH"/>
        </w:rPr>
        <w:t>à l’aune de la Guerre Froide amorcée par le texte séminal de Susan Sontag publié en 1965 : « </w:t>
      </w:r>
      <w:r w:rsidR="00A047B8" w:rsidRPr="00A047B8">
        <w:rPr>
          <w:lang w:val="en-US"/>
        </w:rPr>
        <w:t>The Imagination of Disaster </w:t>
      </w:r>
      <w:r w:rsidR="00A047B8">
        <w:rPr>
          <w:lang w:val="fr-CH"/>
        </w:rPr>
        <w:t>»</w:t>
      </w:r>
      <w:r w:rsidR="00A047B8">
        <w:rPr>
          <w:rStyle w:val="FootnoteReference"/>
          <w:lang w:val="fr-CH"/>
        </w:rPr>
        <w:footnoteReference w:id="80"/>
      </w:r>
      <w:r w:rsidR="003B03B9">
        <w:rPr>
          <w:lang w:val="fr-CH"/>
        </w:rPr>
        <w:t xml:space="preserve">. Dans cet essai, Sontag </w:t>
      </w:r>
      <w:r w:rsidR="001B7687">
        <w:rPr>
          <w:lang w:val="fr-CH"/>
        </w:rPr>
        <w:t xml:space="preserve">propose une analyse des schémas de la science-fiction </w:t>
      </w:r>
      <w:r w:rsidR="001E7675">
        <w:rPr>
          <w:lang w:val="fr-CH"/>
        </w:rPr>
        <w:t xml:space="preserve">qui révéleraient une imagination collective du désastre et illustreraient la perception d’un mode moderne déshumanisant. </w:t>
      </w:r>
      <w:r w:rsidR="001E7675" w:rsidRPr="000E7451">
        <w:rPr>
          <w:lang w:val="fr-CH"/>
        </w:rPr>
        <w:t>Elle postule que « </w:t>
      </w:r>
      <w:r w:rsidR="001E7675" w:rsidRPr="008C0A6A">
        <w:rPr>
          <w:lang w:val="en-US"/>
        </w:rPr>
        <w:t>Science fiction films are not about science. They are about disaster, which is one of the oldest subjects of all. </w:t>
      </w:r>
      <w:r w:rsidR="001E7675" w:rsidRPr="0082726C">
        <w:rPr>
          <w:lang w:val="fr-CH"/>
        </w:rPr>
        <w:t>»</w:t>
      </w:r>
      <w:r w:rsidR="001E7675">
        <w:rPr>
          <w:rStyle w:val="FootnoteReference"/>
          <w:lang w:val="en-GB"/>
        </w:rPr>
        <w:footnoteReference w:id="81"/>
      </w:r>
      <w:r w:rsidR="001E328D" w:rsidRPr="0082726C">
        <w:rPr>
          <w:lang w:val="fr-CH"/>
        </w:rPr>
        <w:t>,</w:t>
      </w:r>
      <w:r w:rsidR="001E328D" w:rsidRPr="00B22705">
        <w:rPr>
          <w:lang w:val="fr-CH"/>
        </w:rPr>
        <w:t xml:space="preserve"> afin de </w:t>
      </w:r>
      <w:r w:rsidR="00B22705">
        <w:rPr>
          <w:lang w:val="fr-CH"/>
        </w:rPr>
        <w:t xml:space="preserve">défendre son argument, elle se base sur une série de films de science-fiction produits dans les années 1950 et dans la première moitié de la </w:t>
      </w:r>
      <w:r w:rsidR="0082726C">
        <w:rPr>
          <w:lang w:val="fr-CH"/>
        </w:rPr>
        <w:t>décennie</w:t>
      </w:r>
      <w:r w:rsidR="00B22705">
        <w:rPr>
          <w:lang w:val="fr-CH"/>
        </w:rPr>
        <w:t xml:space="preserve"> suivante.</w:t>
      </w:r>
      <w:r w:rsidR="001E328D" w:rsidRPr="00B22705">
        <w:rPr>
          <w:lang w:val="fr-CH"/>
        </w:rPr>
        <w:t xml:space="preserve"> </w:t>
      </w:r>
      <w:r w:rsidR="004C6BE7">
        <w:rPr>
          <w:lang w:val="fr-CH"/>
        </w:rPr>
        <w:t xml:space="preserve">Le thème central de ces films serait la dépersonnalisation, </w:t>
      </w:r>
      <w:r w:rsidR="00317A04">
        <w:rPr>
          <w:lang w:val="fr-CH"/>
        </w:rPr>
        <w:t>souvent</w:t>
      </w:r>
      <w:r w:rsidR="004C6BE7">
        <w:rPr>
          <w:lang w:val="fr-CH"/>
        </w:rPr>
        <w:t xml:space="preserve"> </w:t>
      </w:r>
      <w:r w:rsidR="00317A04">
        <w:rPr>
          <w:lang w:val="fr-CH"/>
        </w:rPr>
        <w:t>signifiée</w:t>
      </w:r>
      <w:r w:rsidR="004C6BE7">
        <w:rPr>
          <w:lang w:val="fr-CH"/>
        </w:rPr>
        <w:t xml:space="preserve"> à l’écran par la présence d’un « autre » à l’écran (</w:t>
      </w:r>
      <w:r w:rsidR="00C5130A">
        <w:rPr>
          <w:lang w:val="fr-CH"/>
        </w:rPr>
        <w:t xml:space="preserve">dans le cas de </w:t>
      </w:r>
      <w:r w:rsidR="00C5130A">
        <w:rPr>
          <w:i/>
          <w:lang w:val="fr-CH"/>
        </w:rPr>
        <w:t>Invasion of the Body Snatchers</w:t>
      </w:r>
      <w:r w:rsidR="00C5130A">
        <w:rPr>
          <w:lang w:val="fr-CH"/>
        </w:rPr>
        <w:t>, d’un « </w:t>
      </w:r>
      <w:r w:rsidR="00C5130A" w:rsidRPr="003E64C0">
        <w:rPr>
          <w:lang w:val="en-US"/>
        </w:rPr>
        <w:t>regime of emotionlessness</w:t>
      </w:r>
      <w:r w:rsidR="00C5130A">
        <w:rPr>
          <w:lang w:val="fr-CH"/>
        </w:rPr>
        <w:t> »</w:t>
      </w:r>
      <w:r w:rsidR="00C5130A">
        <w:rPr>
          <w:rStyle w:val="FootnoteReference"/>
          <w:lang w:val="fr-CH"/>
        </w:rPr>
        <w:footnoteReference w:id="82"/>
      </w:r>
      <w:r w:rsidR="004C6BE7">
        <w:rPr>
          <w:lang w:val="fr-CH"/>
        </w:rPr>
        <w:t xml:space="preserve"> </w:t>
      </w:r>
      <w:r w:rsidR="00C7506F">
        <w:rPr>
          <w:lang w:val="fr-CH"/>
        </w:rPr>
        <w:t>composé de « </w:t>
      </w:r>
      <w:proofErr w:type="spellStart"/>
      <w:r w:rsidR="00C7506F" w:rsidRPr="003E64C0">
        <w:rPr>
          <w:lang w:val="en-US"/>
        </w:rPr>
        <w:t>unpersons</w:t>
      </w:r>
      <w:proofErr w:type="spellEnd"/>
      <w:r w:rsidR="00C7506F" w:rsidRPr="003E64C0">
        <w:rPr>
          <w:lang w:val="en-US"/>
        </w:rPr>
        <w:t> </w:t>
      </w:r>
      <w:r w:rsidR="00C7506F">
        <w:rPr>
          <w:lang w:val="fr-CH"/>
        </w:rPr>
        <w:t>»</w:t>
      </w:r>
      <w:r w:rsidR="00C7506F">
        <w:rPr>
          <w:rStyle w:val="FootnoteReference"/>
          <w:lang w:val="fr-CH"/>
        </w:rPr>
        <w:footnoteReference w:id="83"/>
      </w:r>
      <w:r w:rsidR="008E7C4E">
        <w:rPr>
          <w:lang w:val="fr-CH"/>
        </w:rPr>
        <w:t xml:space="preserve">) </w:t>
      </w:r>
      <w:r w:rsidR="009437ED">
        <w:rPr>
          <w:lang w:val="fr-CH"/>
        </w:rPr>
        <w:t>censé refléter une condition humaine « </w:t>
      </w:r>
      <w:r w:rsidR="009437ED" w:rsidRPr="003E64C0">
        <w:rPr>
          <w:lang w:val="en-US"/>
        </w:rPr>
        <w:t xml:space="preserve">always </w:t>
      </w:r>
      <w:r w:rsidR="003E64C0" w:rsidRPr="003E64C0">
        <w:rPr>
          <w:lang w:val="en-US"/>
        </w:rPr>
        <w:t>perilously</w:t>
      </w:r>
      <w:r w:rsidR="009437ED" w:rsidRPr="003E64C0">
        <w:rPr>
          <w:lang w:val="en-US"/>
        </w:rPr>
        <w:t xml:space="preserve"> close to insanity </w:t>
      </w:r>
      <w:r w:rsidR="009437ED">
        <w:rPr>
          <w:lang w:val="fr-CH"/>
        </w:rPr>
        <w:t>»</w:t>
      </w:r>
      <w:r w:rsidR="009437ED">
        <w:rPr>
          <w:rStyle w:val="FootnoteReference"/>
          <w:lang w:val="fr-CH"/>
        </w:rPr>
        <w:footnoteReference w:id="84"/>
      </w:r>
      <w:r w:rsidR="009943DF">
        <w:rPr>
          <w:lang w:val="fr-CH"/>
        </w:rPr>
        <w:t>.</w:t>
      </w:r>
      <w:r w:rsidR="0015665C">
        <w:rPr>
          <w:lang w:val="fr-CH"/>
        </w:rPr>
        <w:t xml:space="preserve"> Si cette condition humaine n’est pas </w:t>
      </w:r>
      <w:r w:rsidR="00FE7437">
        <w:rPr>
          <w:lang w:val="fr-CH"/>
        </w:rPr>
        <w:t>exclusive à la période de Guerre Froide</w:t>
      </w:r>
      <w:r w:rsidR="00700856">
        <w:rPr>
          <w:lang w:val="fr-CH"/>
        </w:rPr>
        <w:t xml:space="preserve"> « </w:t>
      </w:r>
      <w:r w:rsidR="00700856" w:rsidRPr="003E64C0">
        <w:rPr>
          <w:lang w:val="en-US"/>
        </w:rPr>
        <w:t>from a psychological point of view </w:t>
      </w:r>
      <w:r w:rsidR="00700856">
        <w:rPr>
          <w:lang w:val="fr-CH"/>
        </w:rPr>
        <w:t>»</w:t>
      </w:r>
      <w:r w:rsidR="00700856">
        <w:rPr>
          <w:rStyle w:val="FootnoteReference"/>
          <w:lang w:val="fr-CH"/>
        </w:rPr>
        <w:footnoteReference w:id="85"/>
      </w:r>
      <w:r w:rsidR="001A6504">
        <w:rPr>
          <w:lang w:val="fr-CH"/>
        </w:rPr>
        <w:t xml:space="preserve">, </w:t>
      </w:r>
      <w:r w:rsidR="009A3715">
        <w:rPr>
          <w:lang w:val="fr-CH"/>
        </w:rPr>
        <w:t>elles le sont</w:t>
      </w:r>
      <w:r w:rsidR="001A6504">
        <w:rPr>
          <w:lang w:val="fr-CH"/>
        </w:rPr>
        <w:t xml:space="preserve"> d’un point de vue politique et moral</w:t>
      </w:r>
      <w:r w:rsidR="001A6504">
        <w:rPr>
          <w:rStyle w:val="FootnoteReference"/>
          <w:lang w:val="fr-CH"/>
        </w:rPr>
        <w:footnoteReference w:id="86"/>
      </w:r>
      <w:r w:rsidR="009A3715">
        <w:rPr>
          <w:lang w:val="fr-CH"/>
        </w:rPr>
        <w:t xml:space="preserve"> : la réponse de la société contemporaine à la rédaction du texte est, selon Sontag, </w:t>
      </w:r>
      <w:r w:rsidR="0061419D">
        <w:rPr>
          <w:lang w:val="fr-CH"/>
        </w:rPr>
        <w:t xml:space="preserve">inappropriée ; plutôt que de contribuer à révéler et à susciter la peur, la science-fiction en ferait que de la normaliser et d’en distraire. </w:t>
      </w:r>
      <w:r w:rsidR="000725F5">
        <w:rPr>
          <w:lang w:val="fr-CH"/>
        </w:rPr>
        <w:t xml:space="preserve">Si cette analyse effectuée par Sontag </w:t>
      </w:r>
      <w:r w:rsidR="00680AE3">
        <w:rPr>
          <w:lang w:val="fr-CH"/>
        </w:rPr>
        <w:t xml:space="preserve">est </w:t>
      </w:r>
      <w:r w:rsidR="00680AE3">
        <w:rPr>
          <w:lang w:val="fr-CH"/>
        </w:rPr>
        <w:lastRenderedPageBreak/>
        <w:t>très générique</w:t>
      </w:r>
      <w:r w:rsidR="00680AE3">
        <w:rPr>
          <w:rStyle w:val="FootnoteReference"/>
          <w:lang w:val="fr-CH"/>
        </w:rPr>
        <w:footnoteReference w:id="87"/>
      </w:r>
      <w:r w:rsidR="00FC6DD0">
        <w:rPr>
          <w:lang w:val="fr-CH"/>
        </w:rPr>
        <w:t xml:space="preserve"> et concerne un corpus large de film quasiment contemporains à sa réaction</w:t>
      </w:r>
      <w:ins w:id="70" w:author="Anas Sareen" w:date="2016-12-08T10:41:00Z">
        <w:r w:rsidR="00DF2C6F">
          <w:rPr>
            <w:lang w:val="fr-CH"/>
          </w:rPr>
          <w:t xml:space="preserve"> (exemples)</w:t>
        </w:r>
      </w:ins>
      <w:r w:rsidR="00FC6DD0">
        <w:rPr>
          <w:lang w:val="fr-CH"/>
        </w:rPr>
        <w:t xml:space="preserve">, il démontre toutefois un intérêt </w:t>
      </w:r>
      <w:del w:id="71" w:author="Anas Sareen" w:date="2016-12-08T10:41:00Z">
        <w:r w:rsidR="00FC6DD0" w:rsidDel="00DF2C6F">
          <w:rPr>
            <w:lang w:val="fr-CH"/>
          </w:rPr>
          <w:delText>pour le</w:delText>
        </w:r>
      </w:del>
      <w:ins w:id="72" w:author="Anas Sareen" w:date="2016-12-08T10:41:00Z">
        <w:r w:rsidR="00DF2C6F">
          <w:rPr>
            <w:lang w:val="fr-CH"/>
          </w:rPr>
          <w:t>du</w:t>
        </w:r>
      </w:ins>
      <w:r w:rsidR="00FC6DD0">
        <w:rPr>
          <w:lang w:val="fr-CH"/>
        </w:rPr>
        <w:t xml:space="preserve"> monde académique </w:t>
      </w:r>
      <w:del w:id="73" w:author="Anas Sareen" w:date="2016-12-08T10:41:00Z">
        <w:r w:rsidR="00FC6DD0" w:rsidDel="00DF2C6F">
          <w:rPr>
            <w:lang w:val="fr-CH"/>
          </w:rPr>
          <w:delText xml:space="preserve">dans </w:delText>
        </w:r>
      </w:del>
      <w:ins w:id="74" w:author="Anas Sareen" w:date="2016-12-08T10:41:00Z">
        <w:r w:rsidR="00DF2C6F">
          <w:rPr>
            <w:lang w:val="fr-CH"/>
          </w:rPr>
          <w:t xml:space="preserve">pour </w:t>
        </w:r>
      </w:ins>
      <w:r w:rsidR="00FC6DD0">
        <w:rPr>
          <w:lang w:val="fr-CH"/>
        </w:rPr>
        <w:t>les liens qu’entretiennent films de série B</w:t>
      </w:r>
      <w:r w:rsidR="00FC6DD0">
        <w:rPr>
          <w:rStyle w:val="FootnoteReference"/>
          <w:lang w:val="fr-CH"/>
        </w:rPr>
        <w:footnoteReference w:id="88"/>
      </w:r>
      <w:r w:rsidR="00A14516">
        <w:rPr>
          <w:lang w:val="fr-CH"/>
        </w:rPr>
        <w:t xml:space="preserve"> avec leur contexte socio-culturel </w:t>
      </w:r>
      <w:r w:rsidR="00F975F9">
        <w:rPr>
          <w:lang w:val="fr-CH"/>
        </w:rPr>
        <w:t>complexe</w:t>
      </w:r>
      <w:r w:rsidR="00A14516">
        <w:rPr>
          <w:lang w:val="fr-CH"/>
        </w:rPr>
        <w:t xml:space="preserve"> que représente la Guerre Froide.</w:t>
      </w:r>
    </w:p>
    <w:p w14:paraId="05CDC234" w14:textId="39F17D3F" w:rsidR="00A14516" w:rsidRDefault="00A14516" w:rsidP="00C12297">
      <w:pPr>
        <w:pStyle w:val="Mmoire"/>
        <w:rPr>
          <w:lang w:val="fr-CH"/>
        </w:rPr>
      </w:pPr>
      <w:r>
        <w:rPr>
          <w:lang w:val="fr-CH"/>
        </w:rPr>
        <w:tab/>
      </w:r>
      <w:r w:rsidR="00444D30" w:rsidRPr="00F24C6F">
        <w:rPr>
          <w:lang w:val="fr-CH"/>
        </w:rPr>
        <w:t xml:space="preserve">Dans </w:t>
      </w:r>
      <w:r w:rsidR="00444D30" w:rsidRPr="00F24C6F">
        <w:rPr>
          <w:i/>
          <w:lang w:val="fr-CH"/>
        </w:rPr>
        <w:t>Hollywood’s Cold War</w:t>
      </w:r>
      <w:r w:rsidR="00444D30">
        <w:rPr>
          <w:rStyle w:val="FootnoteReference"/>
          <w:i/>
          <w:lang w:val="fr-CH"/>
        </w:rPr>
        <w:footnoteReference w:id="89"/>
      </w:r>
      <w:r w:rsidR="00444D30" w:rsidRPr="00F24C6F">
        <w:rPr>
          <w:lang w:val="fr-CH"/>
        </w:rPr>
        <w:t xml:space="preserve">, Tony Shaw </w:t>
      </w:r>
      <w:del w:id="75" w:author="Anas Sareen" w:date="2016-12-08T10:42:00Z">
        <w:r w:rsidR="00F24C6F" w:rsidRPr="00F24C6F" w:rsidDel="001E134D">
          <w:rPr>
            <w:lang w:val="fr-CH"/>
          </w:rPr>
          <w:delText xml:space="preserve">retrace l’impact de la Guerre Froide </w:delText>
        </w:r>
        <w:r w:rsidR="00F24C6F" w:rsidDel="001E134D">
          <w:rPr>
            <w:lang w:val="fr-CH"/>
          </w:rPr>
          <w:delText xml:space="preserve">sur Hollywood. Plutôt que de s’intéresser à l’analyse ou la récession des films, Shaw </w:delText>
        </w:r>
      </w:del>
      <w:r w:rsidR="00F24C6F">
        <w:rPr>
          <w:lang w:val="fr-CH"/>
        </w:rPr>
        <w:t>se concentre sur la politique des studios hollywoodiens et son impact sur la production</w:t>
      </w:r>
      <w:r w:rsidR="008806D3">
        <w:rPr>
          <w:lang w:val="fr-CH"/>
        </w:rPr>
        <w:t xml:space="preserve"> et la diffusion</w:t>
      </w:r>
      <w:r w:rsidR="00F24C6F">
        <w:rPr>
          <w:lang w:val="fr-CH"/>
        </w:rPr>
        <w:t xml:space="preserve"> des films</w:t>
      </w:r>
      <w:ins w:id="76" w:author="Anas Sareen" w:date="2016-12-08T10:42:00Z">
        <w:r w:rsidR="001E134D">
          <w:rPr>
            <w:lang w:val="fr-CH"/>
          </w:rPr>
          <w:t>, plutôt que de s’intéresser à l’analyse ou la récession des films</w:t>
        </w:r>
      </w:ins>
      <w:r w:rsidR="00F24C6F">
        <w:rPr>
          <w:lang w:val="fr-CH"/>
        </w:rPr>
        <w:t xml:space="preserve">. </w:t>
      </w:r>
      <w:r w:rsidR="00064452">
        <w:rPr>
          <w:lang w:val="fr-CH"/>
        </w:rPr>
        <w:t>Il attribue au cinéma hollywoodien une tendance à « </w:t>
      </w:r>
      <w:r w:rsidR="006A46AA" w:rsidRPr="006A46AA">
        <w:rPr>
          <w:lang w:val="en-US"/>
        </w:rPr>
        <w:t>raising social issues yet containing them in a satisfactory bourgeois resolutions</w:t>
      </w:r>
      <w:r w:rsidR="006A46AA">
        <w:rPr>
          <w:lang w:val="fr-CH"/>
        </w:rPr>
        <w:t> »</w:t>
      </w:r>
      <w:r w:rsidR="006A46AA">
        <w:rPr>
          <w:rStyle w:val="FootnoteReference"/>
          <w:lang w:val="fr-CH"/>
        </w:rPr>
        <w:footnoteReference w:id="90"/>
      </w:r>
      <w:r w:rsidR="00AC4BB5">
        <w:rPr>
          <w:lang w:val="fr-CH"/>
        </w:rPr>
        <w:t xml:space="preserve"> réconfortant le système capitaliste libéral américain.</w:t>
      </w:r>
      <w:r w:rsidR="001373A0">
        <w:rPr>
          <w:lang w:val="fr-CH"/>
        </w:rPr>
        <w:t xml:space="preserve"> Cette tendance n’est pourtant pas le fruit d’une entente collective, mais d’une politique intentionnellement pratiquée par les studios. Dès la fin de la seconde Guerre Mondiale</w:t>
      </w:r>
      <w:r w:rsidR="001373A0">
        <w:rPr>
          <w:rStyle w:val="FootnoteReference"/>
          <w:lang w:val="fr-CH"/>
        </w:rPr>
        <w:footnoteReference w:id="91"/>
      </w:r>
      <w:r w:rsidR="0042563E">
        <w:rPr>
          <w:lang w:val="fr-CH"/>
        </w:rPr>
        <w:t xml:space="preserve">, le grand écart idéologique provoqué par une guerre ayant permis à deux puissances aux idéologies radicalement opposées d’émerger, s’avère problématique pour certains </w:t>
      </w:r>
      <w:del w:id="77" w:author="Anas Sareen" w:date="2016-12-08T10:45:00Z">
        <w:r w:rsidR="0042563E" w:rsidRPr="001E134D" w:rsidDel="001E134D">
          <w:rPr>
            <w:highlight w:val="yellow"/>
            <w:lang w:val="fr-CH"/>
            <w:rPrChange w:id="78" w:author="Anas Sareen" w:date="2016-12-08T10:45:00Z">
              <w:rPr>
                <w:lang w:val="fr-CH"/>
              </w:rPr>
            </w:rPrChange>
          </w:rPr>
          <w:delText>décideurs</w:delText>
        </w:r>
        <w:r w:rsidR="0042563E" w:rsidDel="001E134D">
          <w:rPr>
            <w:lang w:val="fr-CH"/>
          </w:rPr>
          <w:delText xml:space="preserve"> </w:delText>
        </w:r>
      </w:del>
      <w:ins w:id="79" w:author="Anas Sareen" w:date="2016-12-08T10:45:00Z">
        <w:r w:rsidR="001E134D">
          <w:rPr>
            <w:lang w:val="fr-CH"/>
          </w:rPr>
          <w:t xml:space="preserve">institutions </w:t>
        </w:r>
      </w:ins>
      <w:r w:rsidR="0042563E">
        <w:rPr>
          <w:lang w:val="fr-CH"/>
        </w:rPr>
        <w:t>Hollywoodien</w:t>
      </w:r>
      <w:ins w:id="80" w:author="Anas Sareen" w:date="2016-12-08T10:45:00Z">
        <w:r w:rsidR="001E134D">
          <w:rPr>
            <w:lang w:val="fr-CH"/>
          </w:rPr>
          <w:t>ne</w:t>
        </w:r>
      </w:ins>
      <w:r w:rsidR="0042563E">
        <w:rPr>
          <w:lang w:val="fr-CH"/>
        </w:rPr>
        <w:t xml:space="preserve">s. </w:t>
      </w:r>
      <w:r w:rsidR="0042563E" w:rsidRPr="006F6062">
        <w:rPr>
          <w:lang w:val="fr-CH"/>
        </w:rPr>
        <w:t xml:space="preserve">En 1948, </w:t>
      </w:r>
      <w:r w:rsidR="00D02990" w:rsidRPr="006F6062">
        <w:rPr>
          <w:lang w:val="fr-CH"/>
        </w:rPr>
        <w:t xml:space="preserve">la </w:t>
      </w:r>
      <w:r w:rsidR="00D02990" w:rsidRPr="00082892">
        <w:rPr>
          <w:lang w:val="en-US"/>
        </w:rPr>
        <w:t>Motion Picture Alliance for the Preservation of American Ideals</w:t>
      </w:r>
      <w:r w:rsidR="00D02990">
        <w:rPr>
          <w:rStyle w:val="FootnoteReference"/>
          <w:lang w:val="en-GB"/>
        </w:rPr>
        <w:footnoteReference w:id="92"/>
      </w:r>
      <w:r w:rsidR="00D02990" w:rsidRPr="006F6062">
        <w:rPr>
          <w:lang w:val="fr-CH"/>
        </w:rPr>
        <w:t xml:space="preserve"> (MPA)</w:t>
      </w:r>
      <w:r w:rsidR="004C7DB0" w:rsidRPr="006F6062">
        <w:rPr>
          <w:lang w:val="fr-CH"/>
        </w:rPr>
        <w:t xml:space="preserve"> </w:t>
      </w:r>
      <w:r w:rsidR="004C7DB0" w:rsidRPr="004C7DB0">
        <w:rPr>
          <w:lang w:val="fr-CH"/>
        </w:rPr>
        <w:t>édite un livret intitul</w:t>
      </w:r>
      <w:r w:rsidR="004C7DB0">
        <w:rPr>
          <w:lang w:val="fr-CH"/>
        </w:rPr>
        <w:t>é « </w:t>
      </w:r>
      <w:r w:rsidR="004C7DB0" w:rsidRPr="00082892">
        <w:rPr>
          <w:lang w:val="en-US"/>
        </w:rPr>
        <w:t>A Screen Guide for Americans </w:t>
      </w:r>
      <w:r w:rsidR="004C7DB0">
        <w:rPr>
          <w:lang w:val="fr-CH"/>
        </w:rPr>
        <w:t>»</w:t>
      </w:r>
      <w:r w:rsidR="004C7DB0">
        <w:rPr>
          <w:rStyle w:val="FootnoteReference"/>
          <w:lang w:val="fr-CH"/>
        </w:rPr>
        <w:footnoteReference w:id="93"/>
      </w:r>
      <w:r w:rsidR="006F6062">
        <w:rPr>
          <w:lang w:val="fr-CH"/>
        </w:rPr>
        <w:t xml:space="preserve"> destiné aux studios et les mettant en garde contre la diffamation du système de libre entreprise et la </w:t>
      </w:r>
      <w:r w:rsidR="0079569E">
        <w:rPr>
          <w:lang w:val="fr-CH"/>
        </w:rPr>
        <w:t>déification</w:t>
      </w:r>
      <w:r w:rsidR="006F6062">
        <w:rPr>
          <w:lang w:val="fr-CH"/>
        </w:rPr>
        <w:t xml:space="preserve"> de l’homme ordinaire.</w:t>
      </w:r>
      <w:r w:rsidR="009C57A5">
        <w:rPr>
          <w:lang w:val="fr-CH"/>
        </w:rPr>
        <w:t xml:space="preserve"> Cette démarche </w:t>
      </w:r>
      <w:r w:rsidR="0075790B">
        <w:rPr>
          <w:lang w:val="fr-CH"/>
        </w:rPr>
        <w:t xml:space="preserve">limitée à l’industrie cinématographique s’inscrit dans un ensemble plus vaste de mouvements similaires, dont l’épitomé est incarné par le maccarthysme. </w:t>
      </w:r>
      <w:commentRangeStart w:id="81"/>
      <w:r w:rsidR="002E2A84">
        <w:rPr>
          <w:lang w:val="fr-CH"/>
        </w:rPr>
        <w:t>Le Petit Robert (</w:t>
      </w:r>
      <w:r w:rsidR="00D06E05">
        <w:rPr>
          <w:lang w:val="fr-CH"/>
        </w:rPr>
        <w:t>édition 2012) définit le maccarthysme comme « Politique de délation et de persécution menée aux Etats-Unis dans les années 50 contre les personnalités taxées de sympathies communistes (cf. Chasse aux sorcières) »</w:t>
      </w:r>
      <w:r w:rsidR="00FE2C1C">
        <w:rPr>
          <w:lang w:val="fr-CH"/>
        </w:rPr>
        <w:t xml:space="preserve">. </w:t>
      </w:r>
      <w:commentRangeEnd w:id="81"/>
      <w:r w:rsidR="001E134D">
        <w:rPr>
          <w:rStyle w:val="CommentReference"/>
        </w:rPr>
        <w:commentReference w:id="81"/>
      </w:r>
      <w:r w:rsidR="00FE2C1C">
        <w:rPr>
          <w:lang w:val="fr-CH"/>
        </w:rPr>
        <w:t>Bien que la chasse aux communistes par le gouvernement fédéral américain ait officiellement débutée en 1938</w:t>
      </w:r>
      <w:r w:rsidR="000D6B0D">
        <w:rPr>
          <w:lang w:val="fr-CH"/>
        </w:rPr>
        <w:t xml:space="preserve"> avec la création du « </w:t>
      </w:r>
      <w:r w:rsidR="000D6B0D" w:rsidRPr="00082892">
        <w:rPr>
          <w:lang w:val="en-US"/>
        </w:rPr>
        <w:t xml:space="preserve">House </w:t>
      </w:r>
      <w:r w:rsidR="00082892" w:rsidRPr="00082892">
        <w:rPr>
          <w:lang w:val="en-US"/>
        </w:rPr>
        <w:t>Committee</w:t>
      </w:r>
      <w:r w:rsidR="000D6B0D" w:rsidRPr="00082892">
        <w:rPr>
          <w:lang w:val="en-US"/>
        </w:rPr>
        <w:t xml:space="preserve"> on Un-American </w:t>
      </w:r>
      <w:r w:rsidR="000D6B0D" w:rsidRPr="00082892">
        <w:rPr>
          <w:lang w:val="en-US"/>
        </w:rPr>
        <w:lastRenderedPageBreak/>
        <w:t>Activities </w:t>
      </w:r>
      <w:r w:rsidR="000D6B0D">
        <w:rPr>
          <w:lang w:val="fr-CH"/>
        </w:rPr>
        <w:t>»</w:t>
      </w:r>
      <w:r w:rsidR="000D6B0D">
        <w:rPr>
          <w:rStyle w:val="FootnoteReference"/>
          <w:lang w:val="fr-CH"/>
        </w:rPr>
        <w:footnoteReference w:id="94"/>
      </w:r>
      <w:r w:rsidR="000D6B0D">
        <w:rPr>
          <w:lang w:val="fr-CH"/>
        </w:rPr>
        <w:t xml:space="preserve"> </w:t>
      </w:r>
      <w:commentRangeStart w:id="82"/>
      <w:r w:rsidR="000D6B0D">
        <w:rPr>
          <w:lang w:val="fr-CH"/>
        </w:rPr>
        <w:t>(HUAC)</w:t>
      </w:r>
      <w:r w:rsidR="00331356">
        <w:rPr>
          <w:lang w:val="fr-CH"/>
        </w:rPr>
        <w:t xml:space="preserve"> </w:t>
      </w:r>
      <w:commentRangeEnd w:id="82"/>
      <w:r w:rsidR="001E134D">
        <w:rPr>
          <w:rStyle w:val="CommentReference"/>
        </w:rPr>
        <w:commentReference w:id="82"/>
      </w:r>
      <w:r w:rsidR="00331356">
        <w:rPr>
          <w:lang w:val="fr-CH"/>
        </w:rPr>
        <w:t>chargé d’enquêter sur les groupes aux activités concernées comme « non américaines »</w:t>
      </w:r>
      <w:r w:rsidR="00331356">
        <w:rPr>
          <w:rStyle w:val="FootnoteReference"/>
          <w:lang w:val="fr-CH"/>
        </w:rPr>
        <w:footnoteReference w:id="95"/>
      </w:r>
      <w:r w:rsidR="00D524D1">
        <w:rPr>
          <w:lang w:val="fr-CH"/>
        </w:rPr>
        <w:t> ; et, bien que son nom soit à terme devenu l’adjectif signifiant les chasses aux sorcières politiques, le sénateur Joseph McCarthy n’a jamais été membre de cette organe gouvernemental officiel</w:t>
      </w:r>
      <w:r w:rsidR="000731BB">
        <w:rPr>
          <w:rStyle w:val="FootnoteReference"/>
          <w:lang w:val="fr-CH"/>
        </w:rPr>
        <w:footnoteReference w:id="96"/>
      </w:r>
      <w:r w:rsidR="00D524D1">
        <w:rPr>
          <w:lang w:val="fr-CH"/>
        </w:rPr>
        <w:t xml:space="preserve">. </w:t>
      </w:r>
      <w:r w:rsidR="00E67520">
        <w:rPr>
          <w:lang w:val="fr-CH"/>
        </w:rPr>
        <w:t>Sur l’industrie cinématographique, la conséquence directe de cette « chasse aux sorcières » est l’établissement d’une liste officieuse de membres de l’industrie aux sympathies pro</w:t>
      </w:r>
      <w:r w:rsidR="007765CA">
        <w:rPr>
          <w:lang w:val="fr-CH"/>
        </w:rPr>
        <w:t>-</w:t>
      </w:r>
      <w:r w:rsidR="00E67520">
        <w:rPr>
          <w:lang w:val="fr-CH"/>
        </w:rPr>
        <w:t>communistes</w:t>
      </w:r>
      <w:r w:rsidR="007765CA">
        <w:rPr>
          <w:lang w:val="fr-CH"/>
        </w:rPr>
        <w:t> </w:t>
      </w:r>
      <w:r w:rsidR="00685E7D">
        <w:rPr>
          <w:lang w:val="fr-CH"/>
        </w:rPr>
        <w:t>par les studios</w:t>
      </w:r>
      <w:r w:rsidR="00E15CFE">
        <w:rPr>
          <w:lang w:val="fr-CH"/>
        </w:rPr>
        <w:t xml:space="preserve"> </w:t>
      </w:r>
      <w:r w:rsidR="007765CA">
        <w:rPr>
          <w:lang w:val="fr-CH"/>
        </w:rPr>
        <w:t xml:space="preserve">: </w:t>
      </w:r>
      <w:commentRangeStart w:id="83"/>
      <w:r w:rsidR="007765CA">
        <w:rPr>
          <w:lang w:val="fr-CH"/>
        </w:rPr>
        <w:t>la « Hollywood Blacklist »</w:t>
      </w:r>
      <w:r w:rsidR="00336962">
        <w:rPr>
          <w:rStyle w:val="FootnoteReference"/>
          <w:lang w:val="fr-CH"/>
        </w:rPr>
        <w:footnoteReference w:id="97"/>
      </w:r>
      <w:r w:rsidR="007765CA">
        <w:rPr>
          <w:lang w:val="fr-CH"/>
        </w:rPr>
        <w:t>.</w:t>
      </w:r>
      <w:r w:rsidR="00930F29">
        <w:rPr>
          <w:lang w:val="fr-CH"/>
        </w:rPr>
        <w:t xml:space="preserve"> </w:t>
      </w:r>
      <w:r w:rsidR="00FC7F90">
        <w:rPr>
          <w:lang w:val="fr-CH"/>
        </w:rPr>
        <w:t>Les noms sur cette liste noire n’ont jamais été officiellement publiés par les studios, et seul le</w:t>
      </w:r>
      <w:r w:rsidR="00065AB6">
        <w:rPr>
          <w:lang w:val="fr-CH"/>
        </w:rPr>
        <w:t>s</w:t>
      </w:r>
      <w:r w:rsidR="00FC7F90">
        <w:rPr>
          <w:lang w:val="fr-CH"/>
        </w:rPr>
        <w:t xml:space="preserve"> nom</w:t>
      </w:r>
      <w:r w:rsidR="00065AB6">
        <w:rPr>
          <w:lang w:val="fr-CH"/>
        </w:rPr>
        <w:t>s</w:t>
      </w:r>
      <w:r w:rsidR="00FC7F90">
        <w:rPr>
          <w:lang w:val="fr-CH"/>
        </w:rPr>
        <w:t xml:space="preserve"> des « Hollywood Ten »</w:t>
      </w:r>
      <w:r w:rsidR="005D714F">
        <w:rPr>
          <w:lang w:val="fr-CH"/>
        </w:rPr>
        <w:t>, condamnés officiellement par la HUAC en 1947</w:t>
      </w:r>
      <w:r w:rsidR="005D714F">
        <w:rPr>
          <w:rStyle w:val="FootnoteReference"/>
          <w:lang w:val="fr-CH"/>
        </w:rPr>
        <w:footnoteReference w:id="98"/>
      </w:r>
      <w:r w:rsidR="00065AB6">
        <w:rPr>
          <w:lang w:val="fr-CH"/>
        </w:rPr>
        <w:t>, sont définitivement connus.</w:t>
      </w:r>
      <w:r w:rsidR="007F3A27">
        <w:rPr>
          <w:lang w:val="fr-CH"/>
        </w:rPr>
        <w:t xml:space="preserve"> La blacklist aura une influence forte sur la production cinématographique américaine des années 1940 jusqu’au milieu des années </w:t>
      </w:r>
      <w:r w:rsidR="00742AC0">
        <w:rPr>
          <w:lang w:val="fr-CH"/>
        </w:rPr>
        <w:t>1960</w:t>
      </w:r>
      <w:r w:rsidR="00742AC0">
        <w:rPr>
          <w:rStyle w:val="FootnoteReference"/>
          <w:lang w:val="fr-CH"/>
        </w:rPr>
        <w:footnoteReference w:id="99"/>
      </w:r>
      <w:r w:rsidR="007F3A27">
        <w:rPr>
          <w:lang w:val="fr-CH"/>
        </w:rPr>
        <w:t>: elle forcera d’une part un certain nombre de scénaristes de travailler sous un faux nom ou de diffuser leurs œuvres via des pairs</w:t>
      </w:r>
      <w:r w:rsidR="007F3A27">
        <w:rPr>
          <w:rStyle w:val="FootnoteReference"/>
          <w:lang w:val="fr-CH"/>
        </w:rPr>
        <w:footnoteReference w:id="100"/>
      </w:r>
      <w:r w:rsidR="007F3A27">
        <w:rPr>
          <w:lang w:val="fr-CH"/>
        </w:rPr>
        <w:t>, encouragera certains professionnels à enfouir l’idéologie politique de leur film sous plusieurs couches de lecture</w:t>
      </w:r>
      <w:r w:rsidR="007F3A27">
        <w:rPr>
          <w:rStyle w:val="FootnoteReference"/>
          <w:lang w:val="fr-CH"/>
        </w:rPr>
        <w:footnoteReference w:id="101"/>
      </w:r>
      <w:r w:rsidR="007F3A27">
        <w:rPr>
          <w:lang w:val="fr-CH"/>
        </w:rPr>
        <w:t xml:space="preserve"> et, selon Andrew Dowdy, sera économiquement profitable aux studios en recherche de scénaristes moins chers</w:t>
      </w:r>
      <w:r w:rsidR="007F3A27">
        <w:rPr>
          <w:rStyle w:val="FootnoteReference"/>
          <w:lang w:val="fr-CH"/>
        </w:rPr>
        <w:footnoteReference w:id="102"/>
      </w:r>
      <w:commentRangeEnd w:id="83"/>
      <w:r w:rsidR="001E134D">
        <w:rPr>
          <w:rStyle w:val="CommentReference"/>
        </w:rPr>
        <w:commentReference w:id="83"/>
      </w:r>
      <w:r w:rsidR="007F3A27">
        <w:rPr>
          <w:lang w:val="fr-CH"/>
        </w:rPr>
        <w:t>.</w:t>
      </w:r>
    </w:p>
    <w:p w14:paraId="3EC02499" w14:textId="7152C875" w:rsidR="001F698E" w:rsidRDefault="00CD3CAA" w:rsidP="00CA345C">
      <w:pPr>
        <w:pStyle w:val="Mmoire"/>
        <w:rPr>
          <w:lang w:val="fr-CH"/>
        </w:rPr>
      </w:pPr>
      <w:r>
        <w:rPr>
          <w:lang w:val="fr-CH"/>
        </w:rPr>
        <w:tab/>
        <w:t xml:space="preserve">L’impact de la blacklist sur </w:t>
      </w:r>
      <w:r>
        <w:rPr>
          <w:i/>
          <w:lang w:val="fr-CH"/>
        </w:rPr>
        <w:t xml:space="preserve">Invasion of the Body </w:t>
      </w:r>
      <w:r w:rsidR="00C12297">
        <w:rPr>
          <w:i/>
          <w:lang w:val="fr-CH"/>
        </w:rPr>
        <w:t>Snatchers</w:t>
      </w:r>
      <w:r w:rsidR="00C12297">
        <w:rPr>
          <w:lang w:val="fr-CH"/>
        </w:rPr>
        <w:t xml:space="preserve"> est rarement discutée : complètement absente de la réception critique du film</w:t>
      </w:r>
      <w:r w:rsidR="00C12297">
        <w:rPr>
          <w:rStyle w:val="FootnoteReference"/>
          <w:lang w:val="fr-CH"/>
        </w:rPr>
        <w:footnoteReference w:id="103"/>
      </w:r>
      <w:r w:rsidR="00654949">
        <w:rPr>
          <w:lang w:val="fr-CH"/>
        </w:rPr>
        <w:t xml:space="preserve">, elle est mentionnée dans certaines monographies vouées au film. Barry Keith Grant </w:t>
      </w:r>
      <w:r w:rsidR="0072634C">
        <w:rPr>
          <w:lang w:val="fr-CH"/>
        </w:rPr>
        <w:t xml:space="preserve">suggère que la carrière du scénariste du film, Daniel </w:t>
      </w:r>
      <w:r w:rsidR="002E235F" w:rsidRPr="002E235F">
        <w:rPr>
          <w:lang w:val="fr-CH"/>
        </w:rPr>
        <w:t>Mainwaring</w:t>
      </w:r>
      <w:r w:rsidR="0072634C">
        <w:rPr>
          <w:lang w:val="fr-CH"/>
        </w:rPr>
        <w:t>, « </w:t>
      </w:r>
      <w:r w:rsidR="0072634C" w:rsidRPr="00102952">
        <w:rPr>
          <w:lang w:val="en-US"/>
        </w:rPr>
        <w:t>suffered because of the blacklist </w:t>
      </w:r>
      <w:r w:rsidR="0072634C">
        <w:rPr>
          <w:lang w:val="fr-CH"/>
        </w:rPr>
        <w:t>»</w:t>
      </w:r>
      <w:r w:rsidR="0072634C">
        <w:rPr>
          <w:rStyle w:val="FootnoteReference"/>
          <w:lang w:val="fr-CH"/>
        </w:rPr>
        <w:footnoteReference w:id="104"/>
      </w:r>
      <w:r w:rsidR="0072634C">
        <w:rPr>
          <w:lang w:val="fr-CH"/>
        </w:rPr>
        <w:t xml:space="preserve"> </w:t>
      </w:r>
      <w:r w:rsidR="00425192">
        <w:rPr>
          <w:lang w:val="fr-CH"/>
        </w:rPr>
        <w:t xml:space="preserve">et que le producteur Walter Wagner </w:t>
      </w:r>
      <w:r w:rsidR="00425192">
        <w:rPr>
          <w:lang w:val="fr-CH"/>
        </w:rPr>
        <w:lastRenderedPageBreak/>
        <w:t>était un « </w:t>
      </w:r>
      <w:r w:rsidR="00425192" w:rsidRPr="00102952">
        <w:rPr>
          <w:lang w:val="en-US"/>
        </w:rPr>
        <w:t>college-level educated intellectual of liberal politics </w:t>
      </w:r>
      <w:r w:rsidR="00425192">
        <w:rPr>
          <w:lang w:val="fr-CH"/>
        </w:rPr>
        <w:t>» connu pour ses « </w:t>
      </w:r>
      <w:r w:rsidR="00425192" w:rsidRPr="00102952">
        <w:rPr>
          <w:lang w:val="en-US"/>
        </w:rPr>
        <w:t>genre films with a message</w:t>
      </w:r>
      <w:r w:rsidR="00425192">
        <w:rPr>
          <w:lang w:val="fr-CH"/>
        </w:rPr>
        <w:t> »</w:t>
      </w:r>
      <w:r w:rsidR="00425192">
        <w:rPr>
          <w:rStyle w:val="FootnoteReference"/>
          <w:lang w:val="fr-CH"/>
        </w:rPr>
        <w:footnoteReference w:id="105"/>
      </w:r>
      <w:r w:rsidR="00425192">
        <w:rPr>
          <w:lang w:val="fr-CH"/>
        </w:rPr>
        <w:t>.</w:t>
      </w:r>
      <w:r w:rsidR="008120E2">
        <w:rPr>
          <w:lang w:val="fr-CH"/>
        </w:rPr>
        <w:t xml:space="preserve"> </w:t>
      </w:r>
      <w:r w:rsidR="00094B9E">
        <w:rPr>
          <w:lang w:val="fr-CH"/>
        </w:rPr>
        <w:t xml:space="preserve">Ces affirmations sont toutefois fondées sur des qui-dires (dans le cas de Mainwaring, de témoignages </w:t>
      </w:r>
      <w:r w:rsidR="00094B9E" w:rsidRPr="007A67A9">
        <w:rPr>
          <w:lang w:val="fr-CH"/>
          <w:rPrChange w:id="84" w:author="Anas Sareen" w:date="2016-12-08T10:52:00Z">
            <w:rPr>
              <w:i/>
              <w:lang w:val="fr-CH"/>
            </w:rPr>
          </w:rPrChange>
        </w:rPr>
        <w:t>a</w:t>
      </w:r>
      <w:r w:rsidR="00094B9E">
        <w:rPr>
          <w:i/>
          <w:lang w:val="fr-CH"/>
        </w:rPr>
        <w:t xml:space="preserve"> </w:t>
      </w:r>
      <w:r w:rsidR="00094B9E" w:rsidRPr="00094B9E">
        <w:rPr>
          <w:lang w:val="fr-CH"/>
        </w:rPr>
        <w:t>posteriori</w:t>
      </w:r>
      <w:r w:rsidR="00094B9E">
        <w:rPr>
          <w:lang w:val="fr-CH"/>
        </w:rPr>
        <w:t xml:space="preserve"> </w:t>
      </w:r>
      <w:r w:rsidR="00094B9E" w:rsidRPr="00094B9E">
        <w:rPr>
          <w:lang w:val="fr-CH"/>
        </w:rPr>
        <w:t>d</w:t>
      </w:r>
      <w:r w:rsidR="00094B9E">
        <w:rPr>
          <w:lang w:val="fr-CH"/>
        </w:rPr>
        <w:t>e l’</w:t>
      </w:r>
      <w:r w:rsidR="00094B9E" w:rsidRPr="00094B9E">
        <w:rPr>
          <w:lang w:val="fr-CH"/>
        </w:rPr>
        <w:t>un</w:t>
      </w:r>
      <w:r w:rsidR="00094B9E">
        <w:rPr>
          <w:lang w:val="fr-CH"/>
        </w:rPr>
        <w:t xml:space="preserve"> de ses collaborateurs de longue date par exemple</w:t>
      </w:r>
      <w:r w:rsidR="00094B9E">
        <w:rPr>
          <w:rStyle w:val="FootnoteReference"/>
          <w:lang w:val="fr-CH"/>
        </w:rPr>
        <w:footnoteReference w:id="106"/>
      </w:r>
      <w:r w:rsidR="00094B9E">
        <w:rPr>
          <w:lang w:val="fr-CH"/>
        </w:rPr>
        <w:t>)</w:t>
      </w:r>
      <w:r w:rsidR="002E235F">
        <w:rPr>
          <w:lang w:val="fr-CH"/>
        </w:rPr>
        <w:t>,</w:t>
      </w:r>
      <w:r w:rsidR="00094B9E">
        <w:rPr>
          <w:lang w:val="fr-CH"/>
        </w:rPr>
        <w:t xml:space="preserve"> </w:t>
      </w:r>
      <w:r w:rsidR="00FC3441">
        <w:rPr>
          <w:lang w:val="fr-CH"/>
        </w:rPr>
        <w:t xml:space="preserve">Al LaValley </w:t>
      </w:r>
      <w:r w:rsidR="002E235F">
        <w:rPr>
          <w:lang w:val="fr-CH"/>
        </w:rPr>
        <w:t>est le seul à adresser la question de l’affiliation politique du scénariste qui « </w:t>
      </w:r>
      <w:r w:rsidR="002E235F" w:rsidRPr="002E235F">
        <w:rPr>
          <w:lang w:val="en-US"/>
        </w:rPr>
        <w:t>may have been a communist in the thirties </w:t>
      </w:r>
      <w:r w:rsidR="002E235F">
        <w:rPr>
          <w:lang w:val="fr-CH"/>
        </w:rPr>
        <w:t>»</w:t>
      </w:r>
      <w:r w:rsidR="002E235F">
        <w:rPr>
          <w:rStyle w:val="FootnoteReference"/>
          <w:lang w:val="fr-CH"/>
        </w:rPr>
        <w:footnoteReference w:id="107"/>
      </w:r>
      <w:r w:rsidR="002E235F">
        <w:rPr>
          <w:lang w:val="fr-CH"/>
        </w:rPr>
        <w:t xml:space="preserve"> en </w:t>
      </w:r>
      <w:r w:rsidR="003F50E3">
        <w:rPr>
          <w:lang w:val="fr-CH"/>
        </w:rPr>
        <w:t>citant une lettre de Siegel lui étant adressée comme « </w:t>
      </w:r>
      <w:r w:rsidR="003F50E3" w:rsidRPr="00382D6E">
        <w:rPr>
          <w:lang w:val="en-US"/>
        </w:rPr>
        <w:t>Daniel Mainwaring –</w:t>
      </w:r>
      <w:ins w:id="85" w:author="Anas Sareen" w:date="2016-12-08T10:52:00Z">
        <w:r w:rsidR="007A67A9">
          <w:rPr>
            <w:lang w:val="en-US"/>
          </w:rPr>
          <w:t xml:space="preserve"> </w:t>
        </w:r>
      </w:ins>
      <w:r w:rsidR="003F50E3" w:rsidRPr="00382D6E">
        <w:rPr>
          <w:lang w:val="en-US"/>
        </w:rPr>
        <w:t>né Geoffrey Holmes</w:t>
      </w:r>
      <w:ins w:id="86" w:author="Anas Sareen" w:date="2016-12-08T10:52:00Z">
        <w:r w:rsidR="007A67A9">
          <w:rPr>
            <w:lang w:val="en-US"/>
          </w:rPr>
          <w:t xml:space="preserve"> </w:t>
        </w:r>
      </w:ins>
      <w:r w:rsidR="003F50E3" w:rsidRPr="00382D6E">
        <w:rPr>
          <w:lang w:val="en-US"/>
        </w:rPr>
        <w:t>– member (non-paying) of the Older Communist League</w:t>
      </w:r>
      <w:r w:rsidR="003F50E3">
        <w:rPr>
          <w:lang w:val="fr-CH"/>
        </w:rPr>
        <w:t> »</w:t>
      </w:r>
      <w:r w:rsidR="003F50E3">
        <w:rPr>
          <w:rStyle w:val="FootnoteReference"/>
          <w:lang w:val="fr-CH"/>
        </w:rPr>
        <w:footnoteReference w:id="108"/>
      </w:r>
      <w:r w:rsidR="003F50E3">
        <w:rPr>
          <w:lang w:val="fr-CH"/>
        </w:rPr>
        <w:t>.</w:t>
      </w:r>
      <w:r w:rsidR="00810F16">
        <w:rPr>
          <w:lang w:val="fr-CH"/>
        </w:rPr>
        <w:t xml:space="preserve"> Si LaValley </w:t>
      </w:r>
      <w:r w:rsidR="00D81A27">
        <w:rPr>
          <w:lang w:val="fr-CH"/>
        </w:rPr>
        <w:t>suggère</w:t>
      </w:r>
      <w:r w:rsidR="00810F16">
        <w:rPr>
          <w:lang w:val="fr-CH"/>
        </w:rPr>
        <w:t xml:space="preserve"> que cette formule d’adresse </w:t>
      </w:r>
      <w:r w:rsidR="00D81A27">
        <w:rPr>
          <w:lang w:val="fr-CH"/>
        </w:rPr>
        <w:t>soit</w:t>
      </w:r>
      <w:r w:rsidR="00810F16">
        <w:rPr>
          <w:lang w:val="fr-CH"/>
        </w:rPr>
        <w:t xml:space="preserve"> une note d’humour de la part de Siegel taquinant les noms de plume utilisés par l’auteur, elle révèle de sa part une connaissance de ses éventuelles affiliations politiques </w:t>
      </w:r>
      <w:r w:rsidR="00D81A27">
        <w:rPr>
          <w:lang w:val="fr-CH"/>
        </w:rPr>
        <w:t xml:space="preserve">de son scénariste </w:t>
      </w:r>
      <w:r w:rsidR="00810F16">
        <w:rPr>
          <w:lang w:val="fr-CH"/>
        </w:rPr>
        <w:t xml:space="preserve">dans une époque </w:t>
      </w:r>
      <w:r w:rsidR="00D81A27">
        <w:rPr>
          <w:lang w:val="fr-CH"/>
        </w:rPr>
        <w:t xml:space="preserve">ou être (ouvertement) politique à Hollywood pouvait s’avérer très dangereux. </w:t>
      </w:r>
      <w:ins w:id="87" w:author="Anas Sareen" w:date="2016-12-08T10:53:00Z">
        <w:r w:rsidR="007A67A9">
          <w:rPr>
            <w:lang w:val="fr-CH"/>
          </w:rPr>
          <w:t>LaValley offre une autre lecture </w:t>
        </w:r>
        <w:r w:rsidR="007A67A9">
          <w:rPr>
            <w:lang w:val="fr-CH"/>
          </w:rPr>
          <w:t xml:space="preserve"> a</w:t>
        </w:r>
      </w:ins>
      <w:del w:id="88" w:author="Anas Sareen" w:date="2016-12-08T10:53:00Z">
        <w:r w:rsidR="0007647B" w:rsidDel="007A67A9">
          <w:rPr>
            <w:lang w:val="fr-CH"/>
          </w:rPr>
          <w:delText>A</w:delText>
        </w:r>
      </w:del>
      <w:r w:rsidR="0007647B">
        <w:rPr>
          <w:lang w:val="fr-CH"/>
        </w:rPr>
        <w:t>u sujet de Wagner</w:t>
      </w:r>
      <w:del w:id="89" w:author="Anas Sareen" w:date="2016-12-08T10:53:00Z">
        <w:r w:rsidR="0007647B" w:rsidDel="007A67A9">
          <w:rPr>
            <w:lang w:val="fr-CH"/>
          </w:rPr>
          <w:delText>, LaValley offre une autre lecture </w:delText>
        </w:r>
      </w:del>
      <w:r w:rsidR="0007647B">
        <w:rPr>
          <w:lang w:val="fr-CH"/>
        </w:rPr>
        <w:t xml:space="preserve">: si ses affiliations </w:t>
      </w:r>
      <w:r w:rsidR="00E965C5">
        <w:rPr>
          <w:lang w:val="fr-CH"/>
        </w:rPr>
        <w:t>auraient</w:t>
      </w:r>
      <w:r w:rsidR="0007647B">
        <w:rPr>
          <w:lang w:val="fr-CH"/>
        </w:rPr>
        <w:t xml:space="preserve"> pu suggérer une tendance </w:t>
      </w:r>
      <w:r w:rsidR="0007647B">
        <w:rPr>
          <w:i/>
          <w:lang w:val="fr-CH"/>
        </w:rPr>
        <w:t>de gauche</w:t>
      </w:r>
      <w:r w:rsidR="0007647B">
        <w:rPr>
          <w:lang w:val="fr-CH"/>
        </w:rPr>
        <w:t xml:space="preserve"> avant la deuxième moitié des années 1940, il rappelle que Wagner est l’un des quatre auteurs du « </w:t>
      </w:r>
      <w:r w:rsidR="0007647B" w:rsidRPr="00BE1E64">
        <w:rPr>
          <w:lang w:val="en-US"/>
        </w:rPr>
        <w:t>Waldorf Statement </w:t>
      </w:r>
      <w:r w:rsidR="0007647B">
        <w:rPr>
          <w:lang w:val="fr-CH"/>
        </w:rPr>
        <w:t xml:space="preserve">» de </w:t>
      </w:r>
      <w:r w:rsidR="00FD552F">
        <w:rPr>
          <w:lang w:val="fr-CH"/>
        </w:rPr>
        <w:t xml:space="preserve">novembre </w:t>
      </w:r>
      <w:r w:rsidR="0007647B">
        <w:rPr>
          <w:lang w:val="fr-CH"/>
        </w:rPr>
        <w:t>1947</w:t>
      </w:r>
      <w:r w:rsidR="0007647B">
        <w:rPr>
          <w:rStyle w:val="FootnoteReference"/>
          <w:lang w:val="fr-CH"/>
        </w:rPr>
        <w:footnoteReference w:id="109"/>
      </w:r>
      <w:r w:rsidR="0007647B">
        <w:rPr>
          <w:lang w:val="fr-CH"/>
        </w:rPr>
        <w:t xml:space="preserve">, </w:t>
      </w:r>
      <w:r w:rsidR="00FD552F">
        <w:rPr>
          <w:lang w:val="fr-CH"/>
        </w:rPr>
        <w:t>acte fondateur</w:t>
      </w:r>
      <w:r w:rsidR="00FC075B">
        <w:rPr>
          <w:lang w:val="fr-CH"/>
        </w:rPr>
        <w:t xml:space="preserve"> pour la mise en place</w:t>
      </w:r>
      <w:r w:rsidR="00FD552F">
        <w:rPr>
          <w:lang w:val="fr-CH"/>
        </w:rPr>
        <w:t xml:space="preserve"> de la blacklist hollywoodienne.</w:t>
      </w:r>
      <w:r w:rsidR="003301B0">
        <w:rPr>
          <w:lang w:val="fr-CH"/>
        </w:rPr>
        <w:t xml:space="preserve"> </w:t>
      </w:r>
      <w:r w:rsidR="005106E7">
        <w:rPr>
          <w:lang w:val="fr-CH"/>
        </w:rPr>
        <w:t xml:space="preserve">La question de l’affiliation politique de Siegel est quand-à-elle balayée dans les textes liés au film, LaValley parle </w:t>
      </w:r>
      <w:r w:rsidR="003F5E9F">
        <w:rPr>
          <w:lang w:val="fr-CH"/>
        </w:rPr>
        <w:t>d’un « </w:t>
      </w:r>
      <w:r w:rsidR="003F5E9F" w:rsidRPr="00BE1E64">
        <w:rPr>
          <w:lang w:val="en-US"/>
        </w:rPr>
        <w:t>outsider and politically unaligned </w:t>
      </w:r>
      <w:r w:rsidR="003F5E9F">
        <w:rPr>
          <w:lang w:val="fr-CH"/>
        </w:rPr>
        <w:t>»</w:t>
      </w:r>
      <w:r w:rsidR="003F5E9F">
        <w:rPr>
          <w:rStyle w:val="FootnoteReference"/>
          <w:lang w:val="fr-CH"/>
        </w:rPr>
        <w:footnoteReference w:id="110"/>
      </w:r>
      <w:r w:rsidR="00BE1E64">
        <w:rPr>
          <w:lang w:val="fr-CH"/>
        </w:rPr>
        <w:t> ; ce travail reviendra sur l’idéologie de Siegel traitée dans des articles ou monographies dédiées à sa carrière dans son ensemble.</w:t>
      </w:r>
      <w:r w:rsidR="00CA345C">
        <w:rPr>
          <w:lang w:val="fr-CH"/>
        </w:rPr>
        <w:t xml:space="preserve"> </w:t>
      </w:r>
      <w:r w:rsidR="008C0A6A">
        <w:rPr>
          <w:lang w:val="fr-CH"/>
        </w:rPr>
        <w:t xml:space="preserve">Concernant des remakes, il est assez peu question du contexte </w:t>
      </w:r>
      <w:r w:rsidR="004C7B3F">
        <w:rPr>
          <w:lang w:val="fr-CH"/>
        </w:rPr>
        <w:t>du</w:t>
      </w:r>
      <w:r w:rsidR="007F77D3">
        <w:rPr>
          <w:lang w:val="fr-CH"/>
        </w:rPr>
        <w:t xml:space="preserve"> production des films. Les critiques et articles académiques sont par contre plus emprunts à offrir leurs interprétations : </w:t>
      </w:r>
      <w:r w:rsidR="00865909">
        <w:rPr>
          <w:lang w:val="fr-CH"/>
        </w:rPr>
        <w:t>le film de Kaufman souvent lié au contexte « paranoïaque post-Watergate »</w:t>
      </w:r>
      <w:r w:rsidR="00865909">
        <w:rPr>
          <w:rStyle w:val="FootnoteReference"/>
          <w:lang w:val="fr-CH"/>
        </w:rPr>
        <w:footnoteReference w:id="111"/>
      </w:r>
      <w:r w:rsidR="0025350A">
        <w:rPr>
          <w:lang w:val="fr-CH"/>
        </w:rPr>
        <w:t>, celui de Ferrera à la peur du SIDA</w:t>
      </w:r>
      <w:r w:rsidR="0025350A">
        <w:rPr>
          <w:rStyle w:val="FootnoteReference"/>
          <w:lang w:val="fr-CH"/>
        </w:rPr>
        <w:footnoteReference w:id="112"/>
      </w:r>
      <w:r w:rsidR="00CC47C4">
        <w:rPr>
          <w:lang w:val="fr-CH"/>
        </w:rPr>
        <w:t xml:space="preserve">, et la version </w:t>
      </w:r>
      <w:r w:rsidR="00CC47C4">
        <w:rPr>
          <w:lang w:val="fr-CH"/>
        </w:rPr>
        <w:lastRenderedPageBreak/>
        <w:t xml:space="preserve">de Hirschbiegel </w:t>
      </w:r>
      <w:r w:rsidR="002F2CAC">
        <w:rPr>
          <w:lang w:val="fr-CH"/>
        </w:rPr>
        <w:t>à l’Amérique post-11 septembre 2001</w:t>
      </w:r>
      <w:r w:rsidR="00B2269C">
        <w:rPr>
          <w:rStyle w:val="FootnoteReference"/>
          <w:lang w:val="fr-CH"/>
        </w:rPr>
        <w:footnoteReference w:id="113"/>
      </w:r>
      <w:r w:rsidR="002F2CAC">
        <w:rPr>
          <w:lang w:val="fr-CH"/>
        </w:rPr>
        <w:t>.</w:t>
      </w:r>
      <w:ins w:id="90" w:author="Anas Sareen" w:date="2016-12-08T10:53:00Z">
        <w:r w:rsidR="007A67A9">
          <w:rPr>
            <w:lang w:val="fr-CH"/>
          </w:rPr>
          <w:t xml:space="preserve"> Une phrase ici sur</w:t>
        </w:r>
      </w:ins>
      <w:ins w:id="91" w:author="Anas Sareen" w:date="2016-12-08T10:54:00Z">
        <w:r w:rsidR="007A67A9">
          <w:rPr>
            <w:lang w:val="fr-CH"/>
          </w:rPr>
          <w:t xml:space="preserve"> </w:t>
        </w:r>
        <w:r w:rsidR="007A67A9" w:rsidRPr="007A67A9">
          <w:rPr>
            <w:i/>
            <w:lang w:val="fr-CH"/>
            <w:rPrChange w:id="92" w:author="Anas Sareen" w:date="2016-12-08T10:54:00Z">
              <w:rPr>
                <w:lang w:val="fr-CH"/>
              </w:rPr>
            </w:rPrChange>
          </w:rPr>
          <w:t>ta comprhénsion</w:t>
        </w:r>
      </w:ins>
      <w:ins w:id="93" w:author="Anas Sareen" w:date="2016-12-08T10:53:00Z">
        <w:r w:rsidR="007A67A9">
          <w:rPr>
            <w:lang w:val="fr-CH"/>
          </w:rPr>
          <w:t xml:space="preserve"> le sens de toutes ces lectures politiques du film est nécessaire.</w:t>
        </w:r>
      </w:ins>
      <w:ins w:id="94" w:author="Anas Sareen" w:date="2016-12-08T10:54:00Z">
        <w:r w:rsidR="007A67A9">
          <w:rPr>
            <w:lang w:val="fr-CH"/>
          </w:rPr>
          <w:t xml:space="preserve"> Ne laisse pas toutes ces critiques effacer ta voix, m</w:t>
        </w:r>
      </w:ins>
      <w:ins w:id="95" w:author="Anas Sareen" w:date="2016-12-08T10:55:00Z">
        <w:r w:rsidR="007A67A9">
          <w:rPr>
            <w:lang w:val="fr-CH"/>
          </w:rPr>
          <w:t>ême si c’est un review.</w:t>
        </w:r>
      </w:ins>
    </w:p>
    <w:p w14:paraId="66ABA30D" w14:textId="77661CDA" w:rsidR="00CA345C" w:rsidRDefault="00CA345C" w:rsidP="00CA345C">
      <w:pPr>
        <w:pStyle w:val="Mmoire"/>
        <w:rPr>
          <w:lang w:val="fr-CH"/>
        </w:rPr>
      </w:pPr>
      <w:r>
        <w:rPr>
          <w:lang w:val="fr-CH"/>
        </w:rPr>
        <w:tab/>
        <w:t>Du corpus d’écrits concernant le film, une série d’articles –</w:t>
      </w:r>
      <w:ins w:id="96" w:author="Anas Sareen" w:date="2016-12-08T10:54:00Z">
        <w:r w:rsidR="007A67A9">
          <w:rPr>
            <w:lang w:val="fr-CH"/>
          </w:rPr>
          <w:t xml:space="preserve"> </w:t>
        </w:r>
      </w:ins>
      <w:r>
        <w:rPr>
          <w:lang w:val="fr-CH"/>
        </w:rPr>
        <w:t xml:space="preserve">publiés dans un cadre académiques– peut être isolée de par leur approche : plutôt que de s’aligner avec une interprétation socio-politique liée au contexte de la production du film, ces textes visent à éclairer le film à l’aune d’une approche souvent liée au contexte de leur rédaction. C’est par exemple le cas du texte de Nancy </w:t>
      </w:r>
      <w:r>
        <w:rPr>
          <w:lang w:val="en-US"/>
        </w:rPr>
        <w:t>Steffen-</w:t>
      </w:r>
      <w:proofErr w:type="spellStart"/>
      <w:r>
        <w:rPr>
          <w:lang w:val="en-US"/>
        </w:rPr>
        <w:t>Fluhr</w:t>
      </w:r>
      <w:proofErr w:type="spellEnd"/>
      <w:r>
        <w:rPr>
          <w:rStyle w:val="FootnoteReference"/>
          <w:lang w:val="fr-CH"/>
        </w:rPr>
        <w:footnoteReference w:id="114"/>
      </w:r>
      <w:r>
        <w:rPr>
          <w:lang w:val="fr-CH"/>
        </w:rPr>
        <w:t xml:space="preserve"> qui propose une interprétation féministe du film en se concentrant sur les relations qu’entretiennent les protagonistes du film (Miles et </w:t>
      </w:r>
      <w:r w:rsidR="00916765">
        <w:rPr>
          <w:lang w:val="fr-CH"/>
        </w:rPr>
        <w:t>Becky)</w:t>
      </w:r>
      <w:r w:rsidR="009E0F5B">
        <w:rPr>
          <w:lang w:val="fr-CH"/>
        </w:rPr>
        <w:t xml:space="preserve"> en postulant que </w:t>
      </w:r>
      <w:r w:rsidR="00744219">
        <w:rPr>
          <w:lang w:val="fr-CH"/>
        </w:rPr>
        <w:t>la source</w:t>
      </w:r>
      <w:r w:rsidR="009E0F5B">
        <w:rPr>
          <w:lang w:val="fr-CH"/>
        </w:rPr>
        <w:t xml:space="preserve"> de peur du film ne sont pas les pods mais plutôt la « </w:t>
      </w:r>
      <w:r w:rsidR="009E0F5B" w:rsidRPr="006314A2">
        <w:rPr>
          <w:lang w:val="en-US"/>
        </w:rPr>
        <w:t>burgeoning intimacy</w:t>
      </w:r>
      <w:r w:rsidR="009E0F5B">
        <w:rPr>
          <w:lang w:val="fr-CH"/>
        </w:rPr>
        <w:t> »</w:t>
      </w:r>
      <w:r w:rsidR="009E0F5B">
        <w:rPr>
          <w:rStyle w:val="FootnoteReference"/>
          <w:lang w:val="fr-CH"/>
        </w:rPr>
        <w:footnoteReference w:id="115"/>
      </w:r>
      <w:r w:rsidR="009E0F5B">
        <w:rPr>
          <w:lang w:val="fr-CH"/>
        </w:rPr>
        <w:t xml:space="preserve"> de Miles envers Becky</w:t>
      </w:r>
      <w:r w:rsidR="00744219">
        <w:rPr>
          <w:lang w:val="fr-CH"/>
        </w:rPr>
        <w:t> : cette peur de l’autre reflèterait selon l’auteure l’impact des changements socio-économiques sur les rôles de genre traditionnels</w:t>
      </w:r>
      <w:r w:rsidR="00744219">
        <w:rPr>
          <w:rStyle w:val="FootnoteReference"/>
          <w:lang w:val="fr-CH"/>
        </w:rPr>
        <w:footnoteReference w:id="116"/>
      </w:r>
      <w:r w:rsidR="00744219">
        <w:rPr>
          <w:lang w:val="fr-CH"/>
        </w:rPr>
        <w:t>.</w:t>
      </w:r>
      <w:r w:rsidR="008E4CE3">
        <w:rPr>
          <w:lang w:val="fr-CH"/>
        </w:rPr>
        <w:t xml:space="preserve"> Une interprétation genrée similaire est également présente dans l’ouvrage de Michael Rogin</w:t>
      </w:r>
      <w:r w:rsidR="008E4CE3">
        <w:rPr>
          <w:rStyle w:val="FootnoteReference"/>
          <w:lang w:val="fr-CH"/>
        </w:rPr>
        <w:footnoteReference w:id="117"/>
      </w:r>
      <w:r w:rsidR="008E4CE3">
        <w:rPr>
          <w:lang w:val="fr-CH"/>
        </w:rPr>
        <w:t xml:space="preserve"> consacré à l’impact de la présidence de Ronald Reagan et le phénomène de démonologie qu’il lui lie.</w:t>
      </w:r>
      <w:r w:rsidR="004438C6">
        <w:rPr>
          <w:lang w:val="fr-CH"/>
        </w:rPr>
        <w:t xml:space="preserve"> Dans les deux cas, le film –et son interprétation– est utilisé comme exemple dans une analyse concernant un phénomène plus vaste : plutôt que de chercher à trouver une raison d’être du film dans son contexte, les deux auteurs attribuent au film une lecture </w:t>
      </w:r>
      <w:r w:rsidR="005146FF" w:rsidRPr="004438C6">
        <w:rPr>
          <w:i/>
          <w:lang w:val="fr-CH"/>
        </w:rPr>
        <w:t>au-delà</w:t>
      </w:r>
      <w:r w:rsidR="004438C6">
        <w:rPr>
          <w:lang w:val="fr-CH"/>
        </w:rPr>
        <w:t xml:space="preserve"> du contexte de la chasse aux sorcières </w:t>
      </w:r>
      <w:r w:rsidR="00894B06">
        <w:rPr>
          <w:lang w:val="fr-CH"/>
        </w:rPr>
        <w:t xml:space="preserve">en analysant sa représentation des relations homme-femme et leur </w:t>
      </w:r>
      <w:commentRangeStart w:id="97"/>
      <w:r w:rsidR="00894B06">
        <w:rPr>
          <w:lang w:val="fr-CH"/>
        </w:rPr>
        <w:t>dynamique</w:t>
      </w:r>
      <w:commentRangeEnd w:id="97"/>
      <w:r w:rsidR="007A67A9">
        <w:rPr>
          <w:rStyle w:val="CommentReference"/>
        </w:rPr>
        <w:commentReference w:id="97"/>
      </w:r>
      <w:r w:rsidR="00894B06">
        <w:rPr>
          <w:lang w:val="fr-CH"/>
        </w:rPr>
        <w:t xml:space="preserve">. </w:t>
      </w:r>
      <w:r w:rsidR="00E1598A">
        <w:rPr>
          <w:lang w:val="fr-CH"/>
        </w:rPr>
        <w:t>Dans le cas de ces deux textes, le contexte de leur publication (</w:t>
      </w:r>
      <w:r w:rsidR="003F6DD2">
        <w:rPr>
          <w:lang w:val="fr-CH"/>
        </w:rPr>
        <w:t xml:space="preserve">1984 et 1987, respectivement) </w:t>
      </w:r>
      <w:r w:rsidR="001A7AD0">
        <w:rPr>
          <w:lang w:val="fr-CH"/>
        </w:rPr>
        <w:t>correspond à un regain d’intérêt pour les approches féministes</w:t>
      </w:r>
      <w:r w:rsidR="00FC6AEF">
        <w:rPr>
          <w:lang w:val="fr-CH"/>
        </w:rPr>
        <w:t xml:space="preserve"> </w:t>
      </w:r>
      <w:r w:rsidR="001A7AD0">
        <w:rPr>
          <w:lang w:val="fr-CH"/>
        </w:rPr>
        <w:t>dans le cadre de la « </w:t>
      </w:r>
      <w:r w:rsidR="001A7AD0" w:rsidRPr="001877C1">
        <w:rPr>
          <w:lang w:val="en-US"/>
        </w:rPr>
        <w:t>film theory </w:t>
      </w:r>
      <w:r w:rsidR="001A7AD0">
        <w:rPr>
          <w:lang w:val="fr-CH"/>
        </w:rPr>
        <w:t>» aux Etats-Unis</w:t>
      </w:r>
      <w:r w:rsidR="001A7AD0">
        <w:rPr>
          <w:rStyle w:val="FootnoteReference"/>
          <w:lang w:val="fr-CH"/>
        </w:rPr>
        <w:footnoteReference w:id="118"/>
      </w:r>
      <w:r w:rsidR="001A7AD0">
        <w:rPr>
          <w:lang w:val="fr-CH"/>
        </w:rPr>
        <w:t>.</w:t>
      </w:r>
      <w:r w:rsidR="001B422A">
        <w:rPr>
          <w:lang w:val="fr-CH"/>
        </w:rPr>
        <w:t xml:space="preserve"> Hoberman confère au film un rôle quasi-médical, en soulignant que la condition psychologique vécue par certains personnages du film</w:t>
      </w:r>
      <w:r w:rsidR="001B422A">
        <w:rPr>
          <w:rStyle w:val="FootnoteReference"/>
          <w:lang w:val="fr-CH"/>
        </w:rPr>
        <w:footnoteReference w:id="119"/>
      </w:r>
      <w:r w:rsidR="002B6C9D">
        <w:rPr>
          <w:lang w:val="fr-CH"/>
        </w:rPr>
        <w:t xml:space="preserve"> est un </w:t>
      </w:r>
      <w:r w:rsidR="002B6C9D">
        <w:rPr>
          <w:lang w:val="fr-CH"/>
        </w:rPr>
        <w:lastRenderedPageBreak/>
        <w:t>trouble psychologique connu et documenté</w:t>
      </w:r>
      <w:r w:rsidR="002B6C9D">
        <w:rPr>
          <w:rStyle w:val="FootnoteReference"/>
          <w:lang w:val="fr-CH"/>
        </w:rPr>
        <w:footnoteReference w:id="120"/>
      </w:r>
      <w:r w:rsidR="002B6C9D">
        <w:rPr>
          <w:lang w:val="fr-CH"/>
        </w:rPr>
        <w:t xml:space="preserve"> sous le nom de « </w:t>
      </w:r>
      <w:r w:rsidR="00640D6E">
        <w:rPr>
          <w:lang w:val="fr-CH"/>
        </w:rPr>
        <w:t>syndrome</w:t>
      </w:r>
      <w:r w:rsidR="002B6C9D">
        <w:rPr>
          <w:lang w:val="fr-CH"/>
        </w:rPr>
        <w:t xml:space="preserve"> de Capgras »</w:t>
      </w:r>
      <w:r w:rsidR="002B6C9D">
        <w:rPr>
          <w:rStyle w:val="FootnoteReference"/>
          <w:lang w:val="fr-CH"/>
        </w:rPr>
        <w:footnoteReference w:id="121"/>
      </w:r>
      <w:r w:rsidR="00F52A0E">
        <w:rPr>
          <w:lang w:val="fr-CH"/>
        </w:rPr>
        <w:t xml:space="preserve">. Il file ensuite </w:t>
      </w:r>
      <w:r w:rsidR="00F722A6">
        <w:rPr>
          <w:lang w:val="fr-CH"/>
        </w:rPr>
        <w:t>cette métaphore médicale</w:t>
      </w:r>
      <w:r w:rsidR="00F52A0E">
        <w:rPr>
          <w:lang w:val="fr-CH"/>
        </w:rPr>
        <w:t xml:space="preserve"> pour défendre que le film </w:t>
      </w:r>
      <w:r w:rsidR="00640D6E">
        <w:rPr>
          <w:lang w:val="fr-CH"/>
        </w:rPr>
        <w:t>révèle</w:t>
      </w:r>
      <w:r w:rsidR="00F52A0E">
        <w:rPr>
          <w:lang w:val="fr-CH"/>
        </w:rPr>
        <w:t xml:space="preserve"> une « peur darwinienne »</w:t>
      </w:r>
      <w:r w:rsidR="00F52A0E">
        <w:rPr>
          <w:rStyle w:val="FootnoteReference"/>
          <w:lang w:val="fr-CH"/>
        </w:rPr>
        <w:footnoteReference w:id="122"/>
      </w:r>
      <w:r w:rsidR="00640D6E">
        <w:rPr>
          <w:lang w:val="fr-CH"/>
        </w:rPr>
        <w:t xml:space="preserve"> d’évolution sociale vers un état de résolution des conflits sociaux et des peurs individuelles qu’incarne à l’époque le communisme.</w:t>
      </w:r>
      <w:r w:rsidR="001877C1">
        <w:rPr>
          <w:lang w:val="fr-CH"/>
        </w:rPr>
        <w:t xml:space="preserve"> Dans ce cas également, l’approche est révélatrice d’un </w:t>
      </w:r>
      <w:r w:rsidR="001877C1" w:rsidRPr="001877C1">
        <w:rPr>
          <w:i/>
          <w:lang w:val="fr-CH"/>
        </w:rPr>
        <w:t>phénomène de mode</w:t>
      </w:r>
      <w:r w:rsidR="001877C1">
        <w:rPr>
          <w:lang w:val="fr-CH"/>
        </w:rPr>
        <w:t xml:space="preserve"> dans la théorie qui tend vers une pluridisciplinarité en appliquant une lecture nouvelle au film. </w:t>
      </w:r>
      <w:r w:rsidR="00821CAB">
        <w:rPr>
          <w:lang w:val="fr-CH"/>
        </w:rPr>
        <w:t>Les exemples d’utilisation d’interprétation du film à des fins d’argumentation est récurrente dans les articles académiques</w:t>
      </w:r>
      <w:r w:rsidR="005D5F9D">
        <w:rPr>
          <w:lang w:val="fr-CH"/>
        </w:rPr>
        <w:t xml:space="preserve">, et touche des domaines parfois </w:t>
      </w:r>
      <w:r w:rsidR="00F1538B">
        <w:rPr>
          <w:lang w:val="fr-CH"/>
        </w:rPr>
        <w:t>surprenants</w:t>
      </w:r>
      <w:r w:rsidR="005D5F9D">
        <w:rPr>
          <w:rStyle w:val="FootnoteReference"/>
          <w:lang w:val="fr-CH"/>
        </w:rPr>
        <w:footnoteReference w:id="123"/>
      </w:r>
      <w:r w:rsidR="005F3CBC">
        <w:rPr>
          <w:lang w:val="fr-CH"/>
        </w:rPr>
        <w:t xml:space="preserve">, et démontre d’une part </w:t>
      </w:r>
      <w:commentRangeStart w:id="99"/>
      <w:r w:rsidR="005F3CBC">
        <w:rPr>
          <w:lang w:val="fr-CH"/>
        </w:rPr>
        <w:t xml:space="preserve">la pluri-sémanticité du film </w:t>
      </w:r>
      <w:commentRangeEnd w:id="99"/>
      <w:r w:rsidR="007A67A9">
        <w:rPr>
          <w:rStyle w:val="CommentReference"/>
        </w:rPr>
        <w:commentReference w:id="99"/>
      </w:r>
      <w:r w:rsidR="005F3CBC">
        <w:rPr>
          <w:lang w:val="fr-CH"/>
        </w:rPr>
        <w:t>et d’autre part son impact sur la mémoire collective américaine.</w:t>
      </w:r>
    </w:p>
    <w:p w14:paraId="154A0FD4" w14:textId="7AF38707" w:rsidR="00A71144" w:rsidRDefault="00A71144" w:rsidP="00930981">
      <w:pPr>
        <w:pStyle w:val="Mmoire"/>
        <w:rPr>
          <w:lang w:val="fr-CH"/>
        </w:rPr>
      </w:pPr>
      <w:r>
        <w:rPr>
          <w:lang w:val="fr-CH"/>
        </w:rPr>
        <w:tab/>
      </w:r>
      <w:r w:rsidR="00362779">
        <w:rPr>
          <w:lang w:val="fr-CH"/>
        </w:rPr>
        <w:t>Une autre voie d’interprétat</w:t>
      </w:r>
      <w:r w:rsidR="00B457F7">
        <w:rPr>
          <w:lang w:val="fr-CH"/>
        </w:rPr>
        <w:t>ion du film est offerte dans la</w:t>
      </w:r>
      <w:r w:rsidR="00362779">
        <w:rPr>
          <w:lang w:val="fr-CH"/>
        </w:rPr>
        <w:t xml:space="preserve"> monographie</w:t>
      </w:r>
      <w:r w:rsidR="00B457F7">
        <w:rPr>
          <w:rStyle w:val="FootnoteReference"/>
          <w:lang w:val="fr-CH"/>
        </w:rPr>
        <w:footnoteReference w:id="124"/>
      </w:r>
      <w:r w:rsidR="00B457F7">
        <w:rPr>
          <w:lang w:val="fr-CH"/>
        </w:rPr>
        <w:t xml:space="preserve"> consacrée</w:t>
      </w:r>
      <w:r w:rsidR="00362779">
        <w:rPr>
          <w:lang w:val="fr-CH"/>
        </w:rPr>
        <w:t xml:space="preserve"> à l’œuvre de Siegel</w:t>
      </w:r>
      <w:r w:rsidR="00B457F7">
        <w:rPr>
          <w:lang w:val="fr-CH"/>
        </w:rPr>
        <w:t xml:space="preserve"> et dans un article académique</w:t>
      </w:r>
      <w:r w:rsidR="0037689C">
        <w:rPr>
          <w:rStyle w:val="FootnoteReference"/>
          <w:lang w:val="fr-CH"/>
        </w:rPr>
        <w:footnoteReference w:id="125"/>
      </w:r>
      <w:r w:rsidR="00B457F7">
        <w:rPr>
          <w:lang w:val="fr-CH"/>
        </w:rPr>
        <w:t xml:space="preserve">. </w:t>
      </w:r>
      <w:r w:rsidR="00C302DC">
        <w:rPr>
          <w:lang w:val="fr-CH"/>
        </w:rPr>
        <w:t>Dans les deux cas, les auteurs évoquent le film dans le contexte global de l’œuvre de Siegel plutôt que dans son c</w:t>
      </w:r>
      <w:r w:rsidR="003E2638">
        <w:rPr>
          <w:lang w:val="fr-CH"/>
        </w:rPr>
        <w:t>ontexte de production/réception :</w:t>
      </w:r>
      <w:r w:rsidR="00873ED6">
        <w:rPr>
          <w:lang w:val="fr-CH"/>
        </w:rPr>
        <w:t xml:space="preserve"> ils </w:t>
      </w:r>
      <w:r w:rsidR="006F479F">
        <w:rPr>
          <w:lang w:val="fr-CH"/>
        </w:rPr>
        <w:t>notent dans l’œuvre de Siegel le thème récurrent de l’individualiste et son</w:t>
      </w:r>
      <w:r w:rsidR="00914BF5">
        <w:rPr>
          <w:lang w:val="fr-CH"/>
        </w:rPr>
        <w:t xml:space="preserve"> rejet de la société qui l’entoure</w:t>
      </w:r>
      <w:r w:rsidR="003D14B4">
        <w:rPr>
          <w:lang w:val="fr-CH"/>
        </w:rPr>
        <w:t xml:space="preserve">. Dans ce cas, les auteurs sous-entendent que le film aurait été choisi par Siegel car il permettrait de mettre en son centre ce thème récurrent. </w:t>
      </w:r>
      <w:r w:rsidR="00373BBC">
        <w:rPr>
          <w:lang w:val="fr-CH"/>
        </w:rPr>
        <w:t>Cette approche souffre de certaines limites</w:t>
      </w:r>
      <w:ins w:id="100" w:author="Anas Sareen" w:date="2016-12-08T10:59:00Z">
        <w:r w:rsidR="007A67A9">
          <w:rPr>
            <w:lang w:val="fr-CH"/>
          </w:rPr>
          <w:t xml:space="preserve"> amène la note dans ton texte : en vue de la dimension collaborative du cinéma, et du système hollywoodien en particulier</w:t>
        </w:r>
      </w:ins>
      <w:r w:rsidR="00373BBC">
        <w:rPr>
          <w:rStyle w:val="FootnoteReference"/>
          <w:lang w:val="fr-CH"/>
        </w:rPr>
        <w:footnoteReference w:id="126"/>
      </w:r>
      <w:r w:rsidR="001E4E2A">
        <w:rPr>
          <w:lang w:val="fr-CH"/>
        </w:rPr>
        <w:t xml:space="preserve">, mais permet d’aborder le film </w:t>
      </w:r>
      <w:del w:id="101" w:author="Anas Sareen" w:date="2016-12-08T10:59:00Z">
        <w:r w:rsidR="001E4E2A" w:rsidDel="007A67A9">
          <w:rPr>
            <w:lang w:val="fr-CH"/>
          </w:rPr>
          <w:delText xml:space="preserve">sous un autre œil </w:delText>
        </w:r>
      </w:del>
      <w:ins w:id="102" w:author="Anas Sareen" w:date="2016-12-08T10:59:00Z">
        <w:r w:rsidR="007A67A9">
          <w:rPr>
            <w:lang w:val="fr-CH"/>
          </w:rPr>
          <w:t xml:space="preserve">à travers une autre lecture </w:t>
        </w:r>
      </w:ins>
      <w:r w:rsidR="001E4E2A">
        <w:rPr>
          <w:lang w:val="fr-CH"/>
        </w:rPr>
        <w:t>que celui de son contexte socio-économique</w:t>
      </w:r>
      <w:del w:id="103" w:author="Anas Sareen" w:date="2016-12-08T10:59:00Z">
        <w:r w:rsidR="001E4E2A" w:rsidDel="007A67A9">
          <w:rPr>
            <w:lang w:val="fr-CH"/>
          </w:rPr>
          <w:delText xml:space="preserve"> pur</w:delText>
        </w:r>
      </w:del>
      <w:r w:rsidR="001E4E2A">
        <w:rPr>
          <w:lang w:val="fr-CH"/>
        </w:rPr>
        <w:t>.</w:t>
      </w:r>
    </w:p>
    <w:p w14:paraId="3DD2B8F0" w14:textId="77777777" w:rsidR="00075AD0" w:rsidRPr="00075AD0" w:rsidRDefault="00075AD0" w:rsidP="00075AD0">
      <w:pPr>
        <w:rPr>
          <w:lang w:val="fr-CH"/>
        </w:rPr>
      </w:pPr>
    </w:p>
    <w:p w14:paraId="3E322C14" w14:textId="37ACE444" w:rsidR="004B17C9" w:rsidRDefault="004B17C9" w:rsidP="00930981">
      <w:pPr>
        <w:pStyle w:val="Mmoire"/>
        <w:rPr>
          <w:ins w:id="104" w:author="Anas Sareen" w:date="2016-12-08T10:13:00Z"/>
          <w:lang w:val="fr-CH"/>
        </w:rPr>
      </w:pPr>
      <w:r>
        <w:rPr>
          <w:lang w:val="fr-CH"/>
        </w:rPr>
        <w:tab/>
        <w:t xml:space="preserve">Au vu du nombre d’interprétations que le film (et ses remakes) </w:t>
      </w:r>
      <w:r w:rsidR="00930981">
        <w:rPr>
          <w:lang w:val="fr-CH"/>
        </w:rPr>
        <w:t>ont</w:t>
      </w:r>
      <w:r>
        <w:rPr>
          <w:lang w:val="fr-CH"/>
        </w:rPr>
        <w:t xml:space="preserve"> suscité, </w:t>
      </w:r>
      <w:r w:rsidR="00930981">
        <w:rPr>
          <w:lang w:val="fr-CH"/>
        </w:rPr>
        <w:t>il est difficile de contredire le « délire d’interprétations » proposé par Durgnat</w:t>
      </w:r>
      <w:r w:rsidR="00075AD0">
        <w:rPr>
          <w:lang w:val="fr-CH"/>
        </w:rPr>
        <w:t xml:space="preserve">. Ce chapitre </w:t>
      </w:r>
      <w:r w:rsidR="00CE33DC">
        <w:rPr>
          <w:lang w:val="fr-CH"/>
        </w:rPr>
        <w:t xml:space="preserve">a permis d’effectuer une rétrospective sur la réception critique des films en se focalisant sur la manière </w:t>
      </w:r>
      <w:r w:rsidR="00CE33DC">
        <w:rPr>
          <w:lang w:val="fr-CH"/>
        </w:rPr>
        <w:lastRenderedPageBreak/>
        <w:t xml:space="preserve">dont les discours se construisent autour du lien qu’entretient un film avec ses </w:t>
      </w:r>
      <w:r w:rsidR="00C42A8C">
        <w:rPr>
          <w:lang w:val="fr-CH"/>
        </w:rPr>
        <w:t xml:space="preserve">prédécesseurs, il a également été question de l’hybridité générique des films et de ses conséquences supposées sur la </w:t>
      </w:r>
      <w:r w:rsidR="00C42A8C">
        <w:rPr>
          <w:i/>
          <w:lang w:val="fr-CH"/>
        </w:rPr>
        <w:t>série</w:t>
      </w:r>
      <w:r w:rsidR="00C42A8C">
        <w:rPr>
          <w:lang w:val="fr-CH"/>
        </w:rPr>
        <w:t xml:space="preserve">, et, finalement, </w:t>
      </w:r>
      <w:r w:rsidR="006B244B">
        <w:rPr>
          <w:lang w:val="fr-CH"/>
        </w:rPr>
        <w:t>il a été question de la foison d’interprétations offerte aussi bien par la critique que par le milieu académique.</w:t>
      </w:r>
      <w:r w:rsidR="00E05543">
        <w:rPr>
          <w:lang w:val="fr-CH"/>
        </w:rPr>
        <w:t xml:space="preserve"> Cette réception critique et académique posée, il s’agit maintenant de préciser et d’affiner certains concepts liés d’une part à la sérialité et d’autre part au phénomène de </w:t>
      </w:r>
      <w:commentRangeStart w:id="105"/>
      <w:r w:rsidR="00E05543">
        <w:rPr>
          <w:i/>
          <w:lang w:val="fr-CH"/>
        </w:rPr>
        <w:t>sélection naturelle</w:t>
      </w:r>
      <w:r w:rsidR="00E05543">
        <w:rPr>
          <w:lang w:val="fr-CH"/>
        </w:rPr>
        <w:t xml:space="preserve"> </w:t>
      </w:r>
      <w:commentRangeEnd w:id="105"/>
      <w:r w:rsidR="007A67A9">
        <w:rPr>
          <w:rStyle w:val="CommentReference"/>
        </w:rPr>
        <w:commentReference w:id="105"/>
      </w:r>
      <w:r w:rsidR="00E05543">
        <w:rPr>
          <w:lang w:val="fr-CH"/>
        </w:rPr>
        <w:t>que cette sérialité engendre dans le cadre d’une représentation culturelle publique telle que le cinéma.</w:t>
      </w:r>
    </w:p>
    <w:p w14:paraId="7CA53E78" w14:textId="77777777" w:rsidR="00F76E52" w:rsidRDefault="00F76E52" w:rsidP="00F76E52">
      <w:pPr>
        <w:rPr>
          <w:ins w:id="106" w:author="Anas Sareen" w:date="2016-12-08T10:13:00Z"/>
        </w:rPr>
        <w:pPrChange w:id="107" w:author="Anas Sareen" w:date="2016-12-08T10:13:00Z">
          <w:pPr>
            <w:pStyle w:val="Mmoire"/>
          </w:pPr>
        </w:pPrChange>
      </w:pPr>
    </w:p>
    <w:p w14:paraId="6A5A7F52" w14:textId="5F49DC54" w:rsidR="00F76E52" w:rsidRDefault="00F76E52" w:rsidP="00F76E52">
      <w:pPr>
        <w:rPr>
          <w:ins w:id="108" w:author="Anas Sareen" w:date="2016-12-08T10:43:00Z"/>
        </w:rPr>
        <w:pPrChange w:id="109" w:author="Anas Sareen" w:date="2016-12-08T10:13:00Z">
          <w:pPr>
            <w:pStyle w:val="Mmoire"/>
          </w:pPr>
        </w:pPrChange>
      </w:pPr>
      <w:ins w:id="110" w:author="Anas Sareen" w:date="2016-12-08T10:13:00Z">
        <w:r>
          <w:t>Il faut que tu en parles avec Mireille, mais il vaudrait peut être mieux traduire les citations en anglais ; le saut d’une langue à l’autre est problématique.</w:t>
        </w:r>
      </w:ins>
    </w:p>
    <w:p w14:paraId="61DB2A85" w14:textId="77777777" w:rsidR="001E134D" w:rsidRDefault="001E134D" w:rsidP="00F76E52">
      <w:pPr>
        <w:rPr>
          <w:ins w:id="111" w:author="Anas Sareen" w:date="2016-12-08T10:43:00Z"/>
        </w:rPr>
        <w:pPrChange w:id="112" w:author="Anas Sareen" w:date="2016-12-08T10:13:00Z">
          <w:pPr>
            <w:pStyle w:val="Mmoire"/>
          </w:pPr>
        </w:pPrChange>
      </w:pPr>
    </w:p>
    <w:p w14:paraId="2FFB1000" w14:textId="60B91C97" w:rsidR="001E134D" w:rsidRDefault="001E134D" w:rsidP="00F76E52">
      <w:pPr>
        <w:rPr>
          <w:ins w:id="113" w:author="Anas Sareen" w:date="2016-12-08T11:01:00Z"/>
        </w:rPr>
        <w:pPrChange w:id="114" w:author="Anas Sareen" w:date="2016-12-08T10:13:00Z">
          <w:pPr>
            <w:pStyle w:val="Mmoire"/>
          </w:pPr>
        </w:pPrChange>
      </w:pPr>
      <w:ins w:id="115" w:author="Anas Sareen" w:date="2016-12-08T10:43:00Z">
        <w:r>
          <w:t>Dès que tu commences à t’engager avec la critique académique et à historiciser ton argument, le texte devient plus intéressant. A mon sens, c’est parce que ton analyse de la réception n’a pas vraiment un point focal, et est trop long. Synthétise les éléments de réception de manière critique pour avancer ton propos plut</w:t>
        </w:r>
      </w:ins>
      <w:ins w:id="116" w:author="Anas Sareen" w:date="2016-12-08T10:44:00Z">
        <w:r>
          <w:t>ôt que de citer toutes les instances qui sont d’intérêt.</w:t>
        </w:r>
      </w:ins>
    </w:p>
    <w:p w14:paraId="3E134778" w14:textId="77777777" w:rsidR="007A67A9" w:rsidRDefault="007A67A9" w:rsidP="00F76E52">
      <w:pPr>
        <w:rPr>
          <w:ins w:id="117" w:author="Anas Sareen" w:date="2016-12-08T11:01:00Z"/>
        </w:rPr>
        <w:pPrChange w:id="118" w:author="Anas Sareen" w:date="2016-12-08T10:13:00Z">
          <w:pPr>
            <w:pStyle w:val="Mmoire"/>
          </w:pPr>
        </w:pPrChange>
      </w:pPr>
    </w:p>
    <w:p w14:paraId="04A98DA1" w14:textId="5FABE55F" w:rsidR="007A67A9" w:rsidRPr="00F76E52" w:rsidRDefault="007A67A9" w:rsidP="00F76E52">
      <w:pPr>
        <w:rPr>
          <w:rPrChange w:id="119" w:author="Anas Sareen" w:date="2016-12-08T10:13:00Z">
            <w:rPr>
              <w:lang w:val="fr-CH"/>
            </w:rPr>
          </w:rPrChange>
        </w:rPr>
        <w:pPrChange w:id="120" w:author="Anas Sareen" w:date="2016-12-08T10:13:00Z">
          <w:pPr>
            <w:pStyle w:val="Mmoire"/>
          </w:pPr>
        </w:pPrChange>
      </w:pPr>
      <w:ins w:id="121" w:author="Anas Sareen" w:date="2016-12-08T11:01:00Z">
        <w:r>
          <w:t xml:space="preserve">Je pense que c’est un bon début, et que tu situes les </w:t>
        </w:r>
        <w:proofErr w:type="spellStart"/>
        <w:r>
          <w:t>terms</w:t>
        </w:r>
        <w:proofErr w:type="spellEnd"/>
        <w:r>
          <w:t xml:space="preserve"> de ta lecture du film, mais il faut les mettre en évidence bien plus à mon </w:t>
        </w:r>
        <w:proofErr w:type="spellStart"/>
        <w:r>
          <w:t>sense</w:t>
        </w:r>
      </w:ins>
      <w:proofErr w:type="spellEnd"/>
      <w:ins w:id="122" w:author="Anas Sareen" w:date="2016-12-08T11:02:00Z">
        <w:r>
          <w:t> </w:t>
        </w:r>
      </w:ins>
      <w:ins w:id="123" w:author="Anas Sareen" w:date="2016-12-08T11:01:00Z">
        <w:r>
          <w:t>:</w:t>
        </w:r>
      </w:ins>
      <w:ins w:id="124" w:author="Anas Sareen" w:date="2016-12-08T11:02:00Z">
        <w:r>
          <w:t xml:space="preserve"> </w:t>
        </w:r>
        <w:proofErr w:type="spellStart"/>
        <w:r>
          <w:t>carve</w:t>
        </w:r>
        <w:proofErr w:type="spellEnd"/>
        <w:r>
          <w:t xml:space="preserve"> out </w:t>
        </w:r>
        <w:proofErr w:type="spellStart"/>
        <w:r>
          <w:t>your</w:t>
        </w:r>
        <w:proofErr w:type="spellEnd"/>
        <w:r>
          <w:t xml:space="preserve"> place in the literature.</w:t>
        </w:r>
      </w:ins>
      <w:bookmarkStart w:id="125" w:name="_GoBack"/>
      <w:bookmarkEnd w:id="125"/>
    </w:p>
    <w:sectPr w:rsidR="007A67A9" w:rsidRPr="00F76E52" w:rsidSect="006127A9">
      <w:footerReference w:type="even" r:id="rId10"/>
      <w:foot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Anas Sareen" w:date="2016-12-08T10:07:00Z" w:initials="AS">
    <w:p w14:paraId="129285C6" w14:textId="46E91F79" w:rsidR="001E134D" w:rsidRDefault="001E134D">
      <w:pPr>
        <w:pStyle w:val="CommentText"/>
      </w:pPr>
      <w:r>
        <w:rPr>
          <w:rStyle w:val="CommentReference"/>
        </w:rPr>
        <w:annotationRef/>
      </w:r>
      <w:proofErr w:type="spellStart"/>
      <w:r>
        <w:t>Sounds</w:t>
      </w:r>
      <w:proofErr w:type="spellEnd"/>
      <w:r>
        <w:t xml:space="preserve"> </w:t>
      </w:r>
      <w:proofErr w:type="spellStart"/>
      <w:r>
        <w:t>pretentious</w:t>
      </w:r>
      <w:proofErr w:type="spellEnd"/>
      <w:r>
        <w:t>.</w:t>
      </w:r>
    </w:p>
  </w:comment>
  <w:comment w:id="12" w:author="Anas Sareen" w:date="2016-12-08T10:10:00Z" w:initials="AS">
    <w:p w14:paraId="45125DF1" w14:textId="0BCCC2E7" w:rsidR="001E134D" w:rsidRDefault="001E134D">
      <w:pPr>
        <w:pStyle w:val="CommentText"/>
      </w:pPr>
      <w:r>
        <w:rPr>
          <w:rStyle w:val="CommentReference"/>
        </w:rPr>
        <w:annotationRef/>
      </w:r>
      <w:r>
        <w:t>Ce qui veut dire ?</w:t>
      </w:r>
    </w:p>
  </w:comment>
  <w:comment w:id="28" w:author="Anas Sareen" w:date="2016-12-08T10:15:00Z" w:initials="AS">
    <w:p w14:paraId="7B865344" w14:textId="589534F0" w:rsidR="001E134D" w:rsidRDefault="001E134D">
      <w:pPr>
        <w:pStyle w:val="CommentText"/>
      </w:pPr>
      <w:r>
        <w:rPr>
          <w:rStyle w:val="CommentReference"/>
        </w:rPr>
        <w:annotationRef/>
      </w:r>
      <w:r>
        <w:t>Revoir la grammaire.</w:t>
      </w:r>
    </w:p>
  </w:comment>
  <w:comment w:id="35" w:author="Anas Sareen" w:date="2016-12-08T10:17:00Z" w:initials="AS">
    <w:p w14:paraId="7E18A970" w14:textId="06AE2CBA" w:rsidR="001E134D" w:rsidRDefault="001E134D">
      <w:pPr>
        <w:pStyle w:val="CommentText"/>
      </w:pPr>
      <w:r>
        <w:rPr>
          <w:rStyle w:val="CommentReference"/>
        </w:rPr>
        <w:annotationRef/>
      </w:r>
      <w:r>
        <w:t xml:space="preserve">Worth </w:t>
      </w:r>
      <w:proofErr w:type="spellStart"/>
      <w:r>
        <w:t>acknowledging</w:t>
      </w:r>
      <w:proofErr w:type="spellEnd"/>
      <w:r>
        <w:t xml:space="preserve"> </w:t>
      </w:r>
      <w:proofErr w:type="spellStart"/>
      <w:r>
        <w:t>this</w:t>
      </w:r>
      <w:proofErr w:type="spellEnd"/>
      <w:r>
        <w:t xml:space="preserve"> </w:t>
      </w:r>
      <w:proofErr w:type="spellStart"/>
      <w:r>
        <w:t>economic</w:t>
      </w:r>
      <w:proofErr w:type="spellEnd"/>
      <w:r>
        <w:t xml:space="preserve"> argument ?</w:t>
      </w:r>
    </w:p>
  </w:comment>
  <w:comment w:id="36" w:author="Anas Sareen" w:date="2016-12-08T10:19:00Z" w:initials="AS">
    <w:p w14:paraId="5829F72A" w14:textId="65D72B0C" w:rsidR="001E134D" w:rsidRDefault="001E134D">
      <w:pPr>
        <w:pStyle w:val="CommentText"/>
      </w:pPr>
      <w:r>
        <w:rPr>
          <w:rStyle w:val="CommentReference"/>
        </w:rPr>
        <w:annotationRef/>
      </w:r>
      <w:r>
        <w:t>Enlève ou introduit ça mieux, c’est confus ici</w:t>
      </w:r>
    </w:p>
  </w:comment>
  <w:comment w:id="52" w:author="Anas Sareen" w:date="2016-12-08T10:27:00Z" w:initials="AS">
    <w:p w14:paraId="019C4414" w14:textId="265C8EB1" w:rsidR="001E134D" w:rsidRDefault="001E134D">
      <w:pPr>
        <w:pStyle w:val="CommentText"/>
      </w:pPr>
      <w:r>
        <w:rPr>
          <w:rStyle w:val="CommentReference"/>
        </w:rPr>
        <w:annotationRef/>
      </w:r>
      <w:r>
        <w:t>Non. Si tu veux parler du statut du langage scientifique, il faut trouver un moyen approprié de le faire, d’où ton besoin pour une référence à ce sujet.</w:t>
      </w:r>
    </w:p>
  </w:comment>
  <w:comment w:id="53" w:author="Anas Sareen" w:date="2016-12-08T10:39:00Z" w:initials="AS">
    <w:p w14:paraId="47DAE38F" w14:textId="6CD92B68" w:rsidR="001E134D" w:rsidRDefault="001E134D">
      <w:pPr>
        <w:pStyle w:val="CommentText"/>
      </w:pPr>
      <w:r>
        <w:rPr>
          <w:rStyle w:val="CommentReference"/>
        </w:rPr>
        <w:annotationRef/>
      </w:r>
      <w:r>
        <w:t xml:space="preserve">L’argument ‘postmoderne’ fait-elle effet dans la réception critique ? Aussi, cette réception a lieu dans un contexte historique spécifique, </w:t>
      </w:r>
      <w:proofErr w:type="spellStart"/>
      <w:r>
        <w:t>dis-en</w:t>
      </w:r>
      <w:proofErr w:type="spellEnd"/>
      <w:r>
        <w:t xml:space="preserve"> plus, en quoi est-ce que le genre du film d’horreur/</w:t>
      </w:r>
      <w:proofErr w:type="spellStart"/>
      <w:r>
        <w:t>sci</w:t>
      </w:r>
      <w:proofErr w:type="spellEnd"/>
      <w:r>
        <w:t>-fi s’inscrit-elle dans la logique de la ‘</w:t>
      </w:r>
      <w:proofErr w:type="spellStart"/>
      <w:r>
        <w:t>contaiment</w:t>
      </w:r>
      <w:proofErr w:type="spellEnd"/>
      <w:r>
        <w:t xml:space="preserve"> culture’ de la guerre froide, tu développes ce point plus loin, je vois mais il peut être amorcé avant. Voir, </w:t>
      </w:r>
      <w:proofErr w:type="spellStart"/>
      <w:r w:rsidRPr="00E326EC">
        <w:rPr>
          <w:i/>
        </w:rPr>
        <w:t>Containment</w:t>
      </w:r>
      <w:proofErr w:type="spellEnd"/>
      <w:r w:rsidRPr="00E326EC">
        <w:rPr>
          <w:i/>
        </w:rPr>
        <w:t xml:space="preserve"> Culture</w:t>
      </w:r>
      <w:r>
        <w:t xml:space="preserve"> d’Alan </w:t>
      </w:r>
      <w:proofErr w:type="spellStart"/>
      <w:r>
        <w:t>Nadal</w:t>
      </w:r>
      <w:proofErr w:type="spellEnd"/>
      <w:r>
        <w:t xml:space="preserve"> à ce sujet</w:t>
      </w:r>
    </w:p>
  </w:comment>
  <w:comment w:id="60" w:author="Anas Sareen" w:date="2016-12-08T10:34:00Z" w:initials="AS">
    <w:p w14:paraId="02EBCB42" w14:textId="53622338" w:rsidR="001E134D" w:rsidRDefault="001E134D">
      <w:pPr>
        <w:pStyle w:val="CommentText"/>
      </w:pPr>
      <w:r>
        <w:rPr>
          <w:rStyle w:val="CommentReference"/>
        </w:rPr>
        <w:annotationRef/>
      </w:r>
      <w:r>
        <w:t xml:space="preserve">Qui s’articule autour de la notion d’auteur, </w:t>
      </w:r>
      <w:proofErr w:type="spellStart"/>
      <w:r>
        <w:t>ref</w:t>
      </w:r>
      <w:proofErr w:type="spellEnd"/>
      <w:r>
        <w:t>.</w:t>
      </w:r>
    </w:p>
  </w:comment>
  <w:comment w:id="81" w:author="Anas Sareen" w:date="2016-12-08T10:47:00Z" w:initials="AS">
    <w:p w14:paraId="005EBBD2" w14:textId="6569CC34" w:rsidR="001E134D" w:rsidRDefault="001E134D">
      <w:pPr>
        <w:pStyle w:val="CommentText"/>
      </w:pPr>
      <w:r>
        <w:rPr>
          <w:rStyle w:val="CommentReference"/>
        </w:rPr>
        <w:annotationRef/>
      </w:r>
      <w:r>
        <w:t xml:space="preserve">Tu peux trouver une définition plus intéressant que </w:t>
      </w:r>
      <w:proofErr w:type="spellStart"/>
      <w:r>
        <w:t>celle-la</w:t>
      </w:r>
      <w:proofErr w:type="spellEnd"/>
      <w:r>
        <w:t xml:space="preserve">. Ca fait 1st </w:t>
      </w:r>
      <w:proofErr w:type="spellStart"/>
      <w:r>
        <w:t>year</w:t>
      </w:r>
      <w:proofErr w:type="spellEnd"/>
      <w:r>
        <w:t xml:space="preserve"> </w:t>
      </w:r>
      <w:proofErr w:type="spellStart"/>
      <w:r>
        <w:t>undergrad</w:t>
      </w:r>
      <w:proofErr w:type="spellEnd"/>
      <w:r>
        <w:t xml:space="preserve"> </w:t>
      </w:r>
      <w:proofErr w:type="spellStart"/>
      <w:r>
        <w:t>essay</w:t>
      </w:r>
      <w:proofErr w:type="spellEnd"/>
      <w:r>
        <w:t xml:space="preserve">. Prend en une dans les sources que tu cites ! Shaw etc. ou </w:t>
      </w:r>
      <w:proofErr w:type="spellStart"/>
      <w:r>
        <w:t>Nadal</w:t>
      </w:r>
      <w:proofErr w:type="spellEnd"/>
      <w:r>
        <w:t>, que je mentionne plus haut.</w:t>
      </w:r>
    </w:p>
  </w:comment>
  <w:comment w:id="82" w:author="Anas Sareen" w:date="2016-12-08T10:50:00Z" w:initials="AS">
    <w:p w14:paraId="26CBDC9B" w14:textId="16E43434" w:rsidR="001E134D" w:rsidRDefault="001E134D">
      <w:pPr>
        <w:pStyle w:val="CommentText"/>
      </w:pPr>
      <w:r>
        <w:rPr>
          <w:rStyle w:val="CommentReference"/>
        </w:rPr>
        <w:annotationRef/>
      </w:r>
      <w:r>
        <w:t xml:space="preserve">Y a énormément d’articles qui traitent du HUAC et son impact sur le système hollywoodien qui est intéressant pour ton propos. MLA, JSTOR and Project Muse </w:t>
      </w:r>
      <w:proofErr w:type="spellStart"/>
      <w:r>
        <w:t>search</w:t>
      </w:r>
      <w:proofErr w:type="spellEnd"/>
      <w:r>
        <w:t xml:space="preserve">. </w:t>
      </w:r>
      <w:proofErr w:type="spellStart"/>
      <w:r>
        <w:t>What</w:t>
      </w:r>
      <w:proofErr w:type="spellEnd"/>
      <w:r>
        <w:t xml:space="preserve"> </w:t>
      </w:r>
      <w:proofErr w:type="spellStart"/>
      <w:r>
        <w:t>does</w:t>
      </w:r>
      <w:proofErr w:type="spellEnd"/>
      <w:r>
        <w:t xml:space="preserve"> HUAC have to </w:t>
      </w:r>
      <w:proofErr w:type="spellStart"/>
      <w:r>
        <w:t>say</w:t>
      </w:r>
      <w:proofErr w:type="spellEnd"/>
      <w:r>
        <w:t xml:space="preserve"> about SCI fi for </w:t>
      </w:r>
      <w:proofErr w:type="spellStart"/>
      <w:r>
        <w:t>example</w:t>
      </w:r>
      <w:proofErr w:type="spellEnd"/>
    </w:p>
  </w:comment>
  <w:comment w:id="83" w:author="Anas Sareen" w:date="2016-12-08T10:52:00Z" w:initials="AS">
    <w:p w14:paraId="4BB377B8" w14:textId="3875C434" w:rsidR="001E134D" w:rsidRDefault="001E134D">
      <w:pPr>
        <w:pStyle w:val="CommentText"/>
      </w:pPr>
      <w:r>
        <w:rPr>
          <w:rStyle w:val="CommentReference"/>
        </w:rPr>
        <w:annotationRef/>
      </w:r>
      <w:r>
        <w:t xml:space="preserve">Au lieu de tout ça, contextualise ce que tu dis dans le paragraphe suivant au sujet de </w:t>
      </w:r>
      <w:r w:rsidRPr="001E134D">
        <w:rPr>
          <w:i/>
        </w:rPr>
        <w:t>Invasions</w:t>
      </w:r>
      <w:r>
        <w:t>.</w:t>
      </w:r>
    </w:p>
  </w:comment>
  <w:comment w:id="97" w:author="Anas Sareen" w:date="2016-12-08T10:57:00Z" w:initials="AS">
    <w:p w14:paraId="0FE117FC" w14:textId="5C0902D1" w:rsidR="007A67A9" w:rsidRDefault="007A67A9">
      <w:pPr>
        <w:pStyle w:val="CommentText"/>
      </w:pPr>
      <w:r>
        <w:rPr>
          <w:rStyle w:val="CommentReference"/>
        </w:rPr>
        <w:annotationRef/>
      </w:r>
      <w:proofErr w:type="spellStart"/>
      <w:r>
        <w:t>Which</w:t>
      </w:r>
      <w:proofErr w:type="spellEnd"/>
      <w:r>
        <w:t xml:space="preserve"> </w:t>
      </w:r>
      <w:proofErr w:type="spellStart"/>
      <w:r>
        <w:t>really</w:t>
      </w:r>
      <w:proofErr w:type="spellEnd"/>
      <w:r>
        <w:t xml:space="preserve"> BEGS for an argument about the </w:t>
      </w:r>
      <w:proofErr w:type="spellStart"/>
      <w:r w:rsidRPr="007A67A9">
        <w:rPr>
          <w:b/>
        </w:rPr>
        <w:t>allegorical</w:t>
      </w:r>
      <w:proofErr w:type="spellEnd"/>
      <w:r w:rsidRPr="007A67A9">
        <w:rPr>
          <w:b/>
        </w:rPr>
        <w:t xml:space="preserve"> </w:t>
      </w:r>
      <w:proofErr w:type="spellStart"/>
      <w:r w:rsidRPr="007A67A9">
        <w:rPr>
          <w:b/>
        </w:rPr>
        <w:t>function</w:t>
      </w:r>
      <w:proofErr w:type="spellEnd"/>
      <w:r>
        <w:t xml:space="preserve"> of the film : open to multiple socio </w:t>
      </w:r>
      <w:proofErr w:type="spellStart"/>
      <w:r>
        <w:t>political</w:t>
      </w:r>
      <w:proofErr w:type="spellEnd"/>
      <w:r>
        <w:t xml:space="preserve"> </w:t>
      </w:r>
      <w:proofErr w:type="spellStart"/>
      <w:r>
        <w:t>interpretations</w:t>
      </w:r>
      <w:proofErr w:type="spellEnd"/>
      <w:r>
        <w:t xml:space="preserve">. This </w:t>
      </w:r>
      <w:proofErr w:type="spellStart"/>
      <w:r>
        <w:t>is</w:t>
      </w:r>
      <w:proofErr w:type="spellEnd"/>
      <w:r>
        <w:t xml:space="preserve"> </w:t>
      </w:r>
      <w:proofErr w:type="spellStart"/>
      <w:r>
        <w:t>where</w:t>
      </w:r>
      <w:proofErr w:type="spellEnd"/>
      <w:r>
        <w:t xml:space="preserve"> </w:t>
      </w:r>
      <w:proofErr w:type="spellStart"/>
      <w:r>
        <w:t>you</w:t>
      </w:r>
      <w:proofErr w:type="spellEnd"/>
      <w:r>
        <w:t xml:space="preserve"> do </w:t>
      </w:r>
      <w:proofErr w:type="spellStart"/>
      <w:r>
        <w:t>your</w:t>
      </w:r>
      <w:proofErr w:type="spellEnd"/>
      <w:r>
        <w:t xml:space="preserve"> bit as a </w:t>
      </w:r>
      <w:proofErr w:type="spellStart"/>
      <w:r>
        <w:t>historiographer</w:t>
      </w:r>
      <w:proofErr w:type="spellEnd"/>
      <w:r>
        <w:t>.</w:t>
      </w:r>
    </w:p>
  </w:comment>
  <w:comment w:id="99" w:author="Anas Sareen" w:date="2016-12-08T10:58:00Z" w:initials="AS">
    <w:p w14:paraId="73185FDC" w14:textId="6A332102" w:rsidR="007A67A9" w:rsidRDefault="007A67A9">
      <w:pPr>
        <w:pStyle w:val="CommentText"/>
      </w:pPr>
      <w:r>
        <w:rPr>
          <w:rStyle w:val="CommentReference"/>
        </w:rPr>
        <w:annotationRef/>
      </w:r>
      <w:r>
        <w:t xml:space="preserve">Or, </w:t>
      </w:r>
      <w:proofErr w:type="spellStart"/>
      <w:r>
        <w:t>simply</w:t>
      </w:r>
      <w:proofErr w:type="spellEnd"/>
      <w:r>
        <w:t xml:space="preserve"> put, </w:t>
      </w:r>
      <w:proofErr w:type="spellStart"/>
      <w:r>
        <w:t>allegorical</w:t>
      </w:r>
      <w:proofErr w:type="spellEnd"/>
      <w:r>
        <w:t xml:space="preserve"> </w:t>
      </w:r>
      <w:proofErr w:type="spellStart"/>
      <w:r>
        <w:t>function</w:t>
      </w:r>
      <w:proofErr w:type="spellEnd"/>
      <w:r>
        <w:t>.</w:t>
      </w:r>
    </w:p>
  </w:comment>
  <w:comment w:id="105" w:author="Anas Sareen" w:date="2016-12-08T11:01:00Z" w:initials="AS">
    <w:p w14:paraId="6B901F03" w14:textId="1E084387" w:rsidR="007A67A9" w:rsidRDefault="007A67A9">
      <w:pPr>
        <w:pStyle w:val="CommentText"/>
      </w:pPr>
      <w:r>
        <w:rPr>
          <w:rStyle w:val="CommentReference"/>
        </w:rPr>
        <w:annotationRef/>
      </w:r>
      <w:r>
        <w:t xml:space="preserve">All of a </w:t>
      </w:r>
      <w:proofErr w:type="spellStart"/>
      <w:r>
        <w:t>sudden</w:t>
      </w:r>
      <w:proofErr w:type="spellEnd"/>
      <w:r>
        <w:t xml:space="preserve"> </w:t>
      </w:r>
      <w:proofErr w:type="spellStart"/>
      <w:r>
        <w:t>you</w:t>
      </w:r>
      <w:proofErr w:type="spellEnd"/>
      <w:r>
        <w:t xml:space="preserve"> go </w:t>
      </w:r>
      <w:proofErr w:type="spellStart"/>
      <w:r>
        <w:t>Darwinian</w:t>
      </w:r>
      <w:proofErr w:type="spellEnd"/>
      <w:r>
        <w:t xml:space="preserve"> on me. </w:t>
      </w:r>
      <w:proofErr w:type="spellStart"/>
      <w:r>
        <w:t>Also</w:t>
      </w:r>
      <w:proofErr w:type="spellEnd"/>
      <w:r>
        <w:t xml:space="preserve">, </w:t>
      </w:r>
      <w:proofErr w:type="spellStart"/>
      <w:r>
        <w:t>this</w:t>
      </w:r>
      <w:proofErr w:type="spellEnd"/>
      <w:r>
        <w:t xml:space="preserve"> sentence </w:t>
      </w:r>
      <w:proofErr w:type="spellStart"/>
      <w:r>
        <w:t>sounds</w:t>
      </w:r>
      <w:proofErr w:type="spellEnd"/>
      <w:r>
        <w:t xml:space="preserve"> </w:t>
      </w:r>
      <w:proofErr w:type="spellStart"/>
      <w:r>
        <w:t>bullshitty</w:t>
      </w:r>
      <w:proofErr w:type="spellEnd"/>
      <w:r>
        <w:t xml:space="preserve">, but </w:t>
      </w:r>
      <w:proofErr w:type="spellStart"/>
      <w:r>
        <w:t>you</w:t>
      </w:r>
      <w:proofErr w:type="spellEnd"/>
      <w:r>
        <w:t xml:space="preserve"> </w:t>
      </w:r>
      <w:proofErr w:type="spellStart"/>
      <w:r>
        <w:t>knew</w:t>
      </w:r>
      <w:proofErr w:type="spellEnd"/>
      <w:r>
        <w:t xml:space="preserve"> </w:t>
      </w:r>
      <w:proofErr w:type="spellStart"/>
      <w:r>
        <w:t>that</w:t>
      </w:r>
      <w:proofErr w:type="spellEnd"/>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4CAA0B" w14:textId="77777777" w:rsidR="001E134D" w:rsidRDefault="001E134D" w:rsidP="00173138">
      <w:r>
        <w:separator/>
      </w:r>
    </w:p>
  </w:endnote>
  <w:endnote w:type="continuationSeparator" w:id="0">
    <w:p w14:paraId="4D323E16" w14:textId="77777777" w:rsidR="001E134D" w:rsidRDefault="001E134D"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CE38C" w14:textId="77777777" w:rsidR="001E134D" w:rsidRDefault="001E134D"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1E134D" w:rsidRDefault="001E134D"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24BFF" w14:textId="77777777" w:rsidR="001E134D" w:rsidRPr="00A50EFA" w:rsidRDefault="001E134D"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7A67A9">
      <w:rPr>
        <w:rStyle w:val="PageNumber"/>
        <w:noProof/>
        <w:sz w:val="22"/>
      </w:rPr>
      <w:t>16</w:t>
    </w:r>
    <w:r w:rsidRPr="00A50EFA">
      <w:rPr>
        <w:rStyle w:val="PageNumber"/>
        <w:sz w:val="22"/>
      </w:rPr>
      <w:fldChar w:fldCharType="end"/>
    </w:r>
  </w:p>
  <w:p w14:paraId="6A6EF380" w14:textId="77777777" w:rsidR="001E134D" w:rsidRDefault="001E134D"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DEA2E0" w14:textId="77777777" w:rsidR="001E134D" w:rsidRDefault="001E134D" w:rsidP="00173138">
      <w:r>
        <w:separator/>
      </w:r>
    </w:p>
  </w:footnote>
  <w:footnote w:type="continuationSeparator" w:id="0">
    <w:p w14:paraId="2EEA78C4" w14:textId="77777777" w:rsidR="001E134D" w:rsidRDefault="001E134D" w:rsidP="00173138">
      <w:r>
        <w:continuationSeparator/>
      </w:r>
    </w:p>
  </w:footnote>
  <w:footnote w:id="1">
    <w:p w14:paraId="3F5D2513" w14:textId="06F2428C" w:rsidR="001E134D" w:rsidRPr="00611886" w:rsidRDefault="001E134D">
      <w:pPr>
        <w:pStyle w:val="FootnoteText"/>
        <w:rPr>
          <w:lang w:val="fr-CH"/>
        </w:rPr>
      </w:pPr>
      <w:r>
        <w:rPr>
          <w:rStyle w:val="FootnoteReference"/>
        </w:rPr>
        <w:footnoteRef/>
      </w:r>
      <w:r>
        <w:t xml:space="preserve"> La présence de critiques issues de la revue hebdomadaire éditée par la BFI </w:t>
      </w:r>
      <w:proofErr w:type="spellStart"/>
      <w:r>
        <w:rPr>
          <w:i/>
        </w:rPr>
        <w:t>Sight</w:t>
      </w:r>
      <w:proofErr w:type="spellEnd"/>
      <w:r>
        <w:rPr>
          <w:i/>
        </w:rPr>
        <w:t xml:space="preserve"> &amp; Sound</w:t>
      </w:r>
      <w:r>
        <w:t xml:space="preserve"> ou du trimestriel </w:t>
      </w:r>
      <w:r>
        <w:rPr>
          <w:i/>
        </w:rPr>
        <w:t>Cinéaste</w:t>
      </w:r>
      <w:r>
        <w:t xml:space="preserve"> pour les films de 1956, 1978 et 1993 </w:t>
      </w:r>
      <w:proofErr w:type="gramStart"/>
      <w:r>
        <w:t>font</w:t>
      </w:r>
      <w:proofErr w:type="gramEnd"/>
      <w:r>
        <w:t xml:space="preserve"> exception à cette règle.</w:t>
      </w:r>
    </w:p>
  </w:footnote>
  <w:footnote w:id="2">
    <w:p w14:paraId="0D4D19F5" w14:textId="094CDC2C" w:rsidR="001E134D" w:rsidRPr="00781EA5" w:rsidRDefault="001E134D">
      <w:pPr>
        <w:pStyle w:val="FootnoteText"/>
        <w:rPr>
          <w:lang w:val="en-GB"/>
        </w:rPr>
      </w:pPr>
      <w:r>
        <w:rPr>
          <w:rStyle w:val="FootnoteReference"/>
        </w:rPr>
        <w:footnoteRef/>
      </w:r>
      <w:r w:rsidRPr="00781EA5">
        <w:rPr>
          <w:lang w:val="en-GB"/>
        </w:rPr>
        <w:t xml:space="preserve"> </w:t>
      </w:r>
      <w:proofErr w:type="spellStart"/>
      <w:r w:rsidRPr="00781EA5">
        <w:rPr>
          <w:lang w:val="en-GB"/>
        </w:rPr>
        <w:t>Ou</w:t>
      </w:r>
      <w:proofErr w:type="spellEnd"/>
      <w:r w:rsidRPr="00781EA5">
        <w:rPr>
          <w:lang w:val="en-GB"/>
        </w:rPr>
        <w:t xml:space="preserve"> </w:t>
      </w:r>
      <w:proofErr w:type="spellStart"/>
      <w:r w:rsidRPr="00781EA5">
        <w:rPr>
          <w:lang w:val="en-GB"/>
        </w:rPr>
        <w:t>une</w:t>
      </w:r>
      <w:proofErr w:type="spellEnd"/>
      <w:r w:rsidRPr="00781EA5">
        <w:rPr>
          <w:lang w:val="en-GB"/>
        </w:rPr>
        <w:t xml:space="preserve"> excuse pour.</w:t>
      </w:r>
    </w:p>
  </w:footnote>
  <w:footnote w:id="3">
    <w:p w14:paraId="0A3B071E" w14:textId="7BC6F697" w:rsidR="001E134D" w:rsidRPr="00781EA5" w:rsidRDefault="001E134D">
      <w:pPr>
        <w:pStyle w:val="FootnoteText"/>
        <w:rPr>
          <w:lang w:val="en-GB"/>
        </w:rPr>
      </w:pPr>
      <w:r>
        <w:rPr>
          <w:rStyle w:val="FootnoteReference"/>
        </w:rPr>
        <w:footnoteRef/>
      </w:r>
      <w:r w:rsidRPr="00781EA5">
        <w:rPr>
          <w:lang w:val="en-GB"/>
        </w:rPr>
        <w:t xml:space="preserve"> </w:t>
      </w:r>
      <w:r w:rsidRPr="00F11331">
        <w:rPr>
          <w:szCs w:val="20"/>
          <w:lang w:val="en-US"/>
        </w:rPr>
        <w:t xml:space="preserve">Al </w:t>
      </w:r>
      <w:proofErr w:type="spellStart"/>
      <w:r w:rsidRPr="00F11331">
        <w:rPr>
          <w:szCs w:val="20"/>
          <w:lang w:val="en-US"/>
        </w:rPr>
        <w:t>LaValley</w:t>
      </w:r>
      <w:proofErr w:type="spellEnd"/>
      <w:r w:rsidRPr="00F11331">
        <w:rPr>
          <w:szCs w:val="20"/>
          <w:lang w:val="en-US"/>
        </w:rPr>
        <w:t xml:space="preserve"> (</w:t>
      </w:r>
      <w:proofErr w:type="spellStart"/>
      <w:r w:rsidRPr="00F11331">
        <w:rPr>
          <w:szCs w:val="20"/>
          <w:lang w:val="en-US"/>
        </w:rPr>
        <w:t>éd</w:t>
      </w:r>
      <w:proofErr w:type="spellEnd"/>
      <w:r w:rsidRPr="00F11331">
        <w:rPr>
          <w:szCs w:val="20"/>
          <w:lang w:val="en-US"/>
        </w:rPr>
        <w:t xml:space="preserve">.), </w:t>
      </w:r>
      <w:r w:rsidRPr="00F11331">
        <w:rPr>
          <w:i/>
          <w:szCs w:val="20"/>
          <w:lang w:val="en-US"/>
        </w:rPr>
        <w:t>Invasion of the Body Snatchers</w:t>
      </w:r>
      <w:r w:rsidRPr="00F11331">
        <w:rPr>
          <w:szCs w:val="20"/>
          <w:lang w:val="en-US"/>
        </w:rPr>
        <w:t>, New Brunswick, Rutgers University Press, 1989</w:t>
      </w:r>
      <w:r>
        <w:rPr>
          <w:szCs w:val="20"/>
          <w:lang w:val="en-US"/>
        </w:rPr>
        <w:t>.</w:t>
      </w:r>
    </w:p>
  </w:footnote>
  <w:footnote w:id="4">
    <w:p w14:paraId="462589ED" w14:textId="231448D5" w:rsidR="001E134D" w:rsidRPr="00781EA5" w:rsidRDefault="001E134D">
      <w:pPr>
        <w:pStyle w:val="FootnoteText"/>
        <w:rPr>
          <w:lang w:val="en-GB"/>
        </w:rPr>
      </w:pPr>
      <w:r>
        <w:rPr>
          <w:rStyle w:val="FootnoteReference"/>
        </w:rPr>
        <w:footnoteRef/>
      </w:r>
      <w:r w:rsidRPr="00781EA5">
        <w:rPr>
          <w:lang w:val="en-GB"/>
        </w:rPr>
        <w:t xml:space="preserve"> </w:t>
      </w:r>
      <w:r w:rsidRPr="00781EA5">
        <w:rPr>
          <w:szCs w:val="20"/>
          <w:lang w:val="en-GB"/>
        </w:rPr>
        <w:t xml:space="preserve">Barry Keith Grant, </w:t>
      </w:r>
      <w:r w:rsidRPr="00781EA5">
        <w:rPr>
          <w:i/>
          <w:szCs w:val="20"/>
          <w:lang w:val="en-GB"/>
        </w:rPr>
        <w:t>Invasion of the Body Snatchers</w:t>
      </w:r>
      <w:r w:rsidRPr="00781EA5">
        <w:rPr>
          <w:szCs w:val="20"/>
          <w:lang w:val="en-GB"/>
        </w:rPr>
        <w:t>, London, BFI/Palgrave MacMillan, 2010.</w:t>
      </w:r>
    </w:p>
  </w:footnote>
  <w:footnote w:id="5">
    <w:p w14:paraId="25FF3E9A" w14:textId="4AB9E896" w:rsidR="001E134D" w:rsidRPr="00781EA5" w:rsidRDefault="001E134D">
      <w:pPr>
        <w:pStyle w:val="FootnoteText"/>
        <w:rPr>
          <w:lang w:val="en-GB"/>
        </w:rPr>
      </w:pPr>
      <w:r>
        <w:rPr>
          <w:rStyle w:val="FootnoteReference"/>
        </w:rPr>
        <w:footnoteRef/>
      </w:r>
      <w:r w:rsidRPr="00781EA5">
        <w:rPr>
          <w:lang w:val="en-GB"/>
        </w:rPr>
        <w:t xml:space="preserve"> Mark Thomas McGee, </w:t>
      </w:r>
      <w:r w:rsidRPr="00781EA5">
        <w:rPr>
          <w:i/>
          <w:lang w:val="en-GB"/>
        </w:rPr>
        <w:t>Invasion of the Body Snatchers: The Making of a Classic</w:t>
      </w:r>
      <w:r w:rsidRPr="00781EA5">
        <w:rPr>
          <w:lang w:val="en-GB"/>
        </w:rPr>
        <w:t xml:space="preserve">, Duncan, </w:t>
      </w:r>
      <w:proofErr w:type="spellStart"/>
      <w:proofErr w:type="gramStart"/>
      <w:r w:rsidRPr="00781EA5">
        <w:rPr>
          <w:lang w:val="en-GB"/>
        </w:rPr>
        <w:t>BearManor</w:t>
      </w:r>
      <w:proofErr w:type="spellEnd"/>
      <w:proofErr w:type="gramEnd"/>
      <w:r w:rsidRPr="00781EA5">
        <w:rPr>
          <w:lang w:val="en-GB"/>
        </w:rPr>
        <w:t>, 2012.</w:t>
      </w:r>
    </w:p>
  </w:footnote>
  <w:footnote w:id="6">
    <w:p w14:paraId="65259609" w14:textId="51B1D18C" w:rsidR="001E134D" w:rsidRPr="00781EA5" w:rsidRDefault="001E134D">
      <w:pPr>
        <w:pStyle w:val="FootnoteText"/>
        <w:rPr>
          <w:lang w:val="en-GB"/>
        </w:rPr>
      </w:pPr>
      <w:r>
        <w:rPr>
          <w:rStyle w:val="FootnoteReference"/>
        </w:rPr>
        <w:footnoteRef/>
      </w:r>
      <w:r w:rsidRPr="00781EA5">
        <w:rPr>
          <w:lang w:val="en-GB"/>
        </w:rPr>
        <w:t xml:space="preserve"> Mark Thomas McGee, </w:t>
      </w:r>
      <w:r w:rsidRPr="00781EA5">
        <w:rPr>
          <w:i/>
          <w:lang w:val="en-GB"/>
        </w:rPr>
        <w:t>ibid</w:t>
      </w:r>
      <w:proofErr w:type="gramStart"/>
      <w:r w:rsidRPr="00781EA5">
        <w:rPr>
          <w:i/>
          <w:lang w:val="en-GB"/>
        </w:rPr>
        <w:t>.</w:t>
      </w:r>
      <w:r w:rsidRPr="00781EA5">
        <w:rPr>
          <w:lang w:val="en-GB"/>
        </w:rPr>
        <w:t>,</w:t>
      </w:r>
      <w:proofErr w:type="gramEnd"/>
      <w:r w:rsidRPr="00781EA5">
        <w:rPr>
          <w:lang w:val="en-GB"/>
        </w:rPr>
        <w:t xml:space="preserve"> p. 15.</w:t>
      </w:r>
    </w:p>
  </w:footnote>
  <w:footnote w:id="7">
    <w:p w14:paraId="5D4BA1D6" w14:textId="55875141" w:rsidR="001E134D" w:rsidRPr="007D7652" w:rsidRDefault="001E134D">
      <w:pPr>
        <w:pStyle w:val="FootnoteText"/>
        <w:rPr>
          <w:lang w:val="fr-CH"/>
        </w:rPr>
      </w:pPr>
      <w:r>
        <w:rPr>
          <w:rStyle w:val="FootnoteReference"/>
        </w:rPr>
        <w:footnoteRef/>
      </w:r>
      <w:r>
        <w:t xml:space="preserve"> </w:t>
      </w:r>
      <w:r>
        <w:rPr>
          <w:lang w:val="fr-CH"/>
        </w:rPr>
        <w:t>Producteur de la version 1956.</w:t>
      </w:r>
    </w:p>
  </w:footnote>
  <w:footnote w:id="8">
    <w:p w14:paraId="69180A08" w14:textId="31C392EC" w:rsidR="001E134D" w:rsidRPr="0000607A" w:rsidRDefault="001E134D">
      <w:pPr>
        <w:pStyle w:val="FootnoteText"/>
        <w:rPr>
          <w:lang w:val="fr-CH"/>
        </w:rPr>
      </w:pPr>
      <w:r>
        <w:rPr>
          <w:rStyle w:val="FootnoteReference"/>
        </w:rPr>
        <w:footnoteRef/>
      </w:r>
      <w:r>
        <w:t xml:space="preserve"> Reproduite dans son intégralité dans </w:t>
      </w:r>
      <w:r w:rsidRPr="00781EA5">
        <w:rPr>
          <w:szCs w:val="20"/>
          <w:lang w:val="fr-CH"/>
        </w:rPr>
        <w:t xml:space="preserve">Al LaValley (éd.), </w:t>
      </w:r>
      <w:r w:rsidRPr="00781EA5">
        <w:rPr>
          <w:i/>
          <w:szCs w:val="20"/>
          <w:lang w:val="fr-CH"/>
        </w:rPr>
        <w:t>op. cit.</w:t>
      </w:r>
      <w:r w:rsidRPr="00781EA5">
        <w:rPr>
          <w:szCs w:val="20"/>
          <w:lang w:val="fr-CH"/>
        </w:rPr>
        <w:t>, p .163.</w:t>
      </w:r>
    </w:p>
  </w:footnote>
  <w:footnote w:id="9">
    <w:p w14:paraId="560F38A7" w14:textId="4C921DCD" w:rsidR="001E134D" w:rsidRPr="00781EA5" w:rsidRDefault="001E134D">
      <w:pPr>
        <w:pStyle w:val="FootnoteText"/>
        <w:rPr>
          <w:lang w:val="en-GB"/>
        </w:rPr>
      </w:pPr>
      <w:r>
        <w:rPr>
          <w:rStyle w:val="FootnoteReference"/>
        </w:rPr>
        <w:footnoteRef/>
      </w:r>
      <w:r w:rsidRPr="00781EA5">
        <w:rPr>
          <w:lang w:val="en-GB"/>
        </w:rPr>
        <w:t xml:space="preserve"> </w:t>
      </w:r>
      <w:r w:rsidRPr="00F11331">
        <w:rPr>
          <w:szCs w:val="20"/>
          <w:lang w:val="en-US"/>
        </w:rPr>
        <w:t xml:space="preserve">Al </w:t>
      </w:r>
      <w:proofErr w:type="spellStart"/>
      <w:r w:rsidRPr="00F11331">
        <w:rPr>
          <w:szCs w:val="20"/>
          <w:lang w:val="en-US"/>
        </w:rPr>
        <w:t>LaValley</w:t>
      </w:r>
      <w:proofErr w:type="spellEnd"/>
      <w:r w:rsidRPr="00F11331">
        <w:rPr>
          <w:szCs w:val="20"/>
          <w:lang w:val="en-US"/>
        </w:rPr>
        <w:t xml:space="preserve"> (</w:t>
      </w:r>
      <w:proofErr w:type="spellStart"/>
      <w:r w:rsidRPr="00F11331">
        <w:rPr>
          <w:szCs w:val="20"/>
          <w:lang w:val="en-US"/>
        </w:rPr>
        <w:t>éd</w:t>
      </w:r>
      <w:proofErr w:type="spellEnd"/>
      <w:r w:rsidRPr="00F11331">
        <w:rPr>
          <w:szCs w:val="20"/>
          <w:lang w:val="en-US"/>
        </w:rPr>
        <w:t xml:space="preserve">.), </w:t>
      </w:r>
      <w:r>
        <w:rPr>
          <w:i/>
          <w:szCs w:val="20"/>
          <w:lang w:val="en-US"/>
        </w:rPr>
        <w:t>ibid</w:t>
      </w:r>
      <w:proofErr w:type="gramStart"/>
      <w:r>
        <w:rPr>
          <w:i/>
          <w:szCs w:val="20"/>
          <w:lang w:val="en-US"/>
        </w:rPr>
        <w:t>.</w:t>
      </w:r>
      <w:r>
        <w:rPr>
          <w:szCs w:val="20"/>
          <w:lang w:val="en-US"/>
        </w:rPr>
        <w:t>,</w:t>
      </w:r>
      <w:proofErr w:type="gramEnd"/>
      <w:r>
        <w:rPr>
          <w:szCs w:val="20"/>
          <w:lang w:val="en-US"/>
        </w:rPr>
        <w:t xml:space="preserve"> p .163</w:t>
      </w:r>
    </w:p>
  </w:footnote>
  <w:footnote w:id="10">
    <w:p w14:paraId="23A97179" w14:textId="04F411C9" w:rsidR="001E134D" w:rsidRPr="00781EA5" w:rsidRDefault="001E134D">
      <w:pPr>
        <w:pStyle w:val="FootnoteText"/>
        <w:rPr>
          <w:lang w:val="en-GB"/>
        </w:rPr>
      </w:pPr>
      <w:r>
        <w:rPr>
          <w:rStyle w:val="FootnoteReference"/>
        </w:rPr>
        <w:footnoteRef/>
      </w:r>
      <w:r w:rsidRPr="00781EA5">
        <w:rPr>
          <w:lang w:val="en-GB"/>
        </w:rPr>
        <w:t xml:space="preserve"> </w:t>
      </w:r>
      <w:r w:rsidRPr="00F11331">
        <w:rPr>
          <w:szCs w:val="20"/>
          <w:lang w:val="en-US"/>
        </w:rPr>
        <w:t xml:space="preserve">Al </w:t>
      </w:r>
      <w:proofErr w:type="spellStart"/>
      <w:r w:rsidRPr="00F11331">
        <w:rPr>
          <w:szCs w:val="20"/>
          <w:lang w:val="en-US"/>
        </w:rPr>
        <w:t>LaValley</w:t>
      </w:r>
      <w:proofErr w:type="spellEnd"/>
      <w:r w:rsidRPr="00F11331">
        <w:rPr>
          <w:szCs w:val="20"/>
          <w:lang w:val="en-US"/>
        </w:rPr>
        <w:t xml:space="preserve"> (</w:t>
      </w:r>
      <w:proofErr w:type="spellStart"/>
      <w:r w:rsidRPr="00F11331">
        <w:rPr>
          <w:szCs w:val="20"/>
          <w:lang w:val="en-US"/>
        </w:rPr>
        <w:t>éd</w:t>
      </w:r>
      <w:proofErr w:type="spellEnd"/>
      <w:r w:rsidRPr="00F11331">
        <w:rPr>
          <w:szCs w:val="20"/>
          <w:lang w:val="en-US"/>
        </w:rPr>
        <w:t xml:space="preserve">.), </w:t>
      </w:r>
      <w:r>
        <w:rPr>
          <w:i/>
          <w:szCs w:val="20"/>
          <w:lang w:val="en-US"/>
        </w:rPr>
        <w:t>ibid</w:t>
      </w:r>
      <w:proofErr w:type="gramStart"/>
      <w:r>
        <w:rPr>
          <w:i/>
          <w:szCs w:val="20"/>
          <w:lang w:val="en-US"/>
        </w:rPr>
        <w:t>.</w:t>
      </w:r>
      <w:r>
        <w:rPr>
          <w:szCs w:val="20"/>
          <w:lang w:val="en-US"/>
        </w:rPr>
        <w:t>,</w:t>
      </w:r>
      <w:proofErr w:type="gramEnd"/>
      <w:r>
        <w:rPr>
          <w:szCs w:val="20"/>
          <w:lang w:val="en-US"/>
        </w:rPr>
        <w:t xml:space="preserve"> p. 163 ; </w:t>
      </w:r>
      <w:r w:rsidRPr="00781EA5">
        <w:rPr>
          <w:lang w:val="en-GB"/>
        </w:rPr>
        <w:t xml:space="preserve">Mark Thomas McGee, </w:t>
      </w:r>
      <w:r w:rsidRPr="00781EA5">
        <w:rPr>
          <w:i/>
          <w:lang w:val="en-GB"/>
        </w:rPr>
        <w:t>op. cit.</w:t>
      </w:r>
      <w:r w:rsidRPr="00781EA5">
        <w:rPr>
          <w:lang w:val="en-GB"/>
        </w:rPr>
        <w:t xml:space="preserve">, p. 163 ; Arthur </w:t>
      </w:r>
      <w:proofErr w:type="spellStart"/>
      <w:r w:rsidRPr="00781EA5">
        <w:rPr>
          <w:lang w:val="en-GB"/>
        </w:rPr>
        <w:t>LeGacy</w:t>
      </w:r>
      <w:proofErr w:type="spellEnd"/>
      <w:r w:rsidRPr="00781EA5">
        <w:rPr>
          <w:lang w:val="en-GB"/>
        </w:rPr>
        <w:t xml:space="preserve">, « The Invasion of the Body Snatchers: A Metaphor for the Fifties », </w:t>
      </w:r>
      <w:proofErr w:type="spellStart"/>
      <w:r w:rsidRPr="00781EA5">
        <w:rPr>
          <w:i/>
          <w:lang w:val="en-GB"/>
        </w:rPr>
        <w:t>Litterature</w:t>
      </w:r>
      <w:proofErr w:type="spellEnd"/>
      <w:r w:rsidRPr="00781EA5">
        <w:rPr>
          <w:i/>
          <w:lang w:val="en-GB"/>
        </w:rPr>
        <w:t>/Film Quarterly</w:t>
      </w:r>
      <w:r w:rsidRPr="00781EA5">
        <w:rPr>
          <w:lang w:val="en-GB"/>
        </w:rPr>
        <w:t xml:space="preserve">, Vol. 6, No. 3, </w:t>
      </w:r>
      <w:proofErr w:type="spellStart"/>
      <w:r w:rsidRPr="00781EA5">
        <w:rPr>
          <w:lang w:val="en-GB"/>
        </w:rPr>
        <w:t>été</w:t>
      </w:r>
      <w:proofErr w:type="spellEnd"/>
      <w:r w:rsidRPr="00781EA5">
        <w:rPr>
          <w:lang w:val="en-GB"/>
        </w:rPr>
        <w:t xml:space="preserve"> 1978, p. 286.</w:t>
      </w:r>
    </w:p>
  </w:footnote>
  <w:footnote w:id="11">
    <w:p w14:paraId="0D550CCD" w14:textId="7E287901" w:rsidR="001E134D" w:rsidRPr="00781EA5" w:rsidRDefault="001E134D">
      <w:pPr>
        <w:pStyle w:val="FootnoteText"/>
        <w:rPr>
          <w:lang w:val="en-GB"/>
        </w:rPr>
      </w:pPr>
      <w:r>
        <w:rPr>
          <w:rStyle w:val="FootnoteReference"/>
        </w:rPr>
        <w:footnoteRef/>
      </w:r>
      <w:r w:rsidRPr="00781EA5">
        <w:rPr>
          <w:lang w:val="en-GB"/>
        </w:rPr>
        <w:t xml:space="preserve"> Mark Thomas McGee, </w:t>
      </w:r>
      <w:r w:rsidRPr="00781EA5">
        <w:rPr>
          <w:i/>
          <w:lang w:val="en-GB"/>
        </w:rPr>
        <w:t>ibid</w:t>
      </w:r>
      <w:proofErr w:type="gramStart"/>
      <w:r w:rsidRPr="00781EA5">
        <w:rPr>
          <w:i/>
          <w:lang w:val="en-GB"/>
        </w:rPr>
        <w:t>.</w:t>
      </w:r>
      <w:r w:rsidRPr="00781EA5">
        <w:rPr>
          <w:lang w:val="en-GB"/>
        </w:rPr>
        <w:t>,</w:t>
      </w:r>
      <w:proofErr w:type="gramEnd"/>
      <w:r w:rsidRPr="00781EA5">
        <w:rPr>
          <w:lang w:val="en-GB"/>
        </w:rPr>
        <w:t xml:space="preserve"> p. 163.</w:t>
      </w:r>
    </w:p>
  </w:footnote>
  <w:footnote w:id="12">
    <w:p w14:paraId="1EE60664" w14:textId="23244908" w:rsidR="001E134D" w:rsidRPr="004C1431" w:rsidRDefault="001E134D">
      <w:pPr>
        <w:pStyle w:val="FootnoteText"/>
        <w:rPr>
          <w:lang w:val="fr-CH"/>
        </w:rPr>
      </w:pPr>
      <w:r>
        <w:rPr>
          <w:rStyle w:val="FootnoteReference"/>
        </w:rPr>
        <w:footnoteRef/>
      </w:r>
      <w:r>
        <w:t xml:space="preserve"> </w:t>
      </w:r>
      <w:r>
        <w:rPr>
          <w:i/>
          <w:lang w:val="fr-CH"/>
        </w:rPr>
        <w:t>Riot in Cell Block 11 (</w:t>
      </w:r>
      <w:r w:rsidRPr="004C1431">
        <w:rPr>
          <w:i/>
          <w:lang w:val="fr-CH"/>
        </w:rPr>
        <w:t>Les Révoltés de la cellule 11</w:t>
      </w:r>
      <w:r>
        <w:rPr>
          <w:lang w:val="fr-CH"/>
        </w:rPr>
        <w:t>, Don Siegel, 1954).</w:t>
      </w:r>
    </w:p>
  </w:footnote>
  <w:footnote w:id="13">
    <w:p w14:paraId="0C686DEA" w14:textId="331E1F94" w:rsidR="001E134D" w:rsidRPr="00781EA5" w:rsidRDefault="001E134D">
      <w:pPr>
        <w:pStyle w:val="FootnoteText"/>
        <w:rPr>
          <w:lang w:val="en-GB"/>
        </w:rPr>
      </w:pPr>
      <w:r>
        <w:rPr>
          <w:rStyle w:val="FootnoteReference"/>
        </w:rPr>
        <w:footnoteRef/>
      </w:r>
      <w:r w:rsidRPr="00781EA5">
        <w:rPr>
          <w:lang w:val="en-GB"/>
        </w:rPr>
        <w:t xml:space="preserve"> </w:t>
      </w:r>
      <w:r w:rsidRPr="00F11331">
        <w:rPr>
          <w:szCs w:val="20"/>
          <w:lang w:val="en-US"/>
        </w:rPr>
        <w:t xml:space="preserve">Al </w:t>
      </w:r>
      <w:proofErr w:type="spellStart"/>
      <w:r w:rsidRPr="00F11331">
        <w:rPr>
          <w:szCs w:val="20"/>
          <w:lang w:val="en-US"/>
        </w:rPr>
        <w:t>LaValley</w:t>
      </w:r>
      <w:proofErr w:type="spellEnd"/>
      <w:r w:rsidRPr="00F11331">
        <w:rPr>
          <w:szCs w:val="20"/>
          <w:lang w:val="en-US"/>
        </w:rPr>
        <w:t xml:space="preserve"> (</w:t>
      </w:r>
      <w:proofErr w:type="spellStart"/>
      <w:r w:rsidRPr="00F11331">
        <w:rPr>
          <w:szCs w:val="20"/>
          <w:lang w:val="en-US"/>
        </w:rPr>
        <w:t>éd</w:t>
      </w:r>
      <w:proofErr w:type="spellEnd"/>
      <w:r w:rsidRPr="00F11331">
        <w:rPr>
          <w:szCs w:val="20"/>
          <w:lang w:val="en-US"/>
        </w:rPr>
        <w:t xml:space="preserve">.), </w:t>
      </w:r>
      <w:r>
        <w:rPr>
          <w:i/>
          <w:szCs w:val="20"/>
          <w:lang w:val="en-US"/>
        </w:rPr>
        <w:t>ibid</w:t>
      </w:r>
      <w:proofErr w:type="gramStart"/>
      <w:r>
        <w:rPr>
          <w:i/>
          <w:szCs w:val="20"/>
          <w:lang w:val="en-US"/>
        </w:rPr>
        <w:t>.</w:t>
      </w:r>
      <w:r>
        <w:rPr>
          <w:szCs w:val="20"/>
          <w:lang w:val="en-US"/>
        </w:rPr>
        <w:t>,</w:t>
      </w:r>
      <w:proofErr w:type="gramEnd"/>
      <w:r>
        <w:rPr>
          <w:szCs w:val="20"/>
          <w:lang w:val="en-US"/>
        </w:rPr>
        <w:t xml:space="preserve"> p .161.</w:t>
      </w:r>
    </w:p>
  </w:footnote>
  <w:footnote w:id="14">
    <w:p w14:paraId="523F5948" w14:textId="6924B2FC" w:rsidR="001E134D" w:rsidRPr="00781EA5" w:rsidRDefault="001E134D">
      <w:pPr>
        <w:pStyle w:val="FootnoteText"/>
        <w:rPr>
          <w:lang w:val="en-GB"/>
        </w:rPr>
      </w:pPr>
      <w:r>
        <w:rPr>
          <w:rStyle w:val="FootnoteReference"/>
        </w:rPr>
        <w:footnoteRef/>
      </w:r>
      <w:r w:rsidRPr="00781EA5">
        <w:rPr>
          <w:lang w:val="en-GB"/>
        </w:rPr>
        <w:t xml:space="preserve"> </w:t>
      </w:r>
      <w:r w:rsidRPr="00781EA5">
        <w:rPr>
          <w:szCs w:val="20"/>
          <w:lang w:val="en-GB"/>
        </w:rPr>
        <w:t xml:space="preserve">Barry Keith Grant, </w:t>
      </w:r>
      <w:r w:rsidRPr="00781EA5">
        <w:rPr>
          <w:i/>
          <w:szCs w:val="20"/>
          <w:lang w:val="en-GB"/>
        </w:rPr>
        <w:t>op. cit.</w:t>
      </w:r>
      <w:r w:rsidRPr="00781EA5">
        <w:rPr>
          <w:szCs w:val="20"/>
          <w:lang w:val="en-GB"/>
        </w:rPr>
        <w:t>, p. 7.</w:t>
      </w:r>
    </w:p>
  </w:footnote>
  <w:footnote w:id="15">
    <w:p w14:paraId="295EED7E" w14:textId="27AB7D69" w:rsidR="001E134D" w:rsidRPr="00781EA5" w:rsidRDefault="001E134D">
      <w:pPr>
        <w:pStyle w:val="FootnoteText"/>
        <w:rPr>
          <w:lang w:val="en-GB"/>
        </w:rPr>
      </w:pPr>
      <w:r>
        <w:rPr>
          <w:rStyle w:val="FootnoteReference"/>
        </w:rPr>
        <w:footnoteRef/>
      </w:r>
      <w:r w:rsidRPr="00781EA5">
        <w:rPr>
          <w:lang w:val="en-GB"/>
        </w:rPr>
        <w:t xml:space="preserve"> Les critiques </w:t>
      </w:r>
      <w:proofErr w:type="spellStart"/>
      <w:r w:rsidRPr="00781EA5">
        <w:rPr>
          <w:lang w:val="en-GB"/>
        </w:rPr>
        <w:t>parues</w:t>
      </w:r>
      <w:proofErr w:type="spellEnd"/>
      <w:r w:rsidRPr="00781EA5">
        <w:rPr>
          <w:lang w:val="en-GB"/>
        </w:rPr>
        <w:t xml:space="preserve"> </w:t>
      </w:r>
      <w:proofErr w:type="spellStart"/>
      <w:r w:rsidRPr="00781EA5">
        <w:rPr>
          <w:lang w:val="en-GB"/>
        </w:rPr>
        <w:t>dans</w:t>
      </w:r>
      <w:proofErr w:type="spellEnd"/>
      <w:r w:rsidRPr="00781EA5">
        <w:rPr>
          <w:lang w:val="en-GB"/>
        </w:rPr>
        <w:t xml:space="preserve"> les revues </w:t>
      </w:r>
      <w:proofErr w:type="spellStart"/>
      <w:r w:rsidRPr="00781EA5">
        <w:rPr>
          <w:lang w:val="en-GB"/>
        </w:rPr>
        <w:t>corporatives</w:t>
      </w:r>
      <w:proofErr w:type="spellEnd"/>
      <w:r w:rsidRPr="00781EA5">
        <w:rPr>
          <w:lang w:val="en-GB"/>
        </w:rPr>
        <w:t xml:space="preserve"> </w:t>
      </w:r>
      <w:r w:rsidRPr="00781EA5">
        <w:rPr>
          <w:i/>
          <w:lang w:val="en-GB"/>
        </w:rPr>
        <w:t xml:space="preserve">Variety </w:t>
      </w:r>
      <w:r w:rsidRPr="00781EA5">
        <w:rPr>
          <w:lang w:val="en-GB"/>
        </w:rPr>
        <w:t xml:space="preserve">et </w:t>
      </w:r>
      <w:r w:rsidRPr="00781EA5">
        <w:rPr>
          <w:i/>
          <w:lang w:val="en-GB"/>
        </w:rPr>
        <w:t>Monthly Film Bulletin</w:t>
      </w:r>
      <w:r w:rsidRPr="00781EA5">
        <w:rPr>
          <w:lang w:val="en-GB"/>
        </w:rPr>
        <w:t xml:space="preserve"> </w:t>
      </w:r>
      <w:proofErr w:type="spellStart"/>
      <w:r w:rsidRPr="00781EA5">
        <w:rPr>
          <w:lang w:val="en-GB"/>
        </w:rPr>
        <w:t>étant</w:t>
      </w:r>
      <w:proofErr w:type="spellEnd"/>
      <w:r w:rsidRPr="00781EA5">
        <w:rPr>
          <w:lang w:val="en-GB"/>
        </w:rPr>
        <w:t xml:space="preserve"> par </w:t>
      </w:r>
      <w:proofErr w:type="spellStart"/>
      <w:r w:rsidRPr="00781EA5">
        <w:rPr>
          <w:lang w:val="en-GB"/>
        </w:rPr>
        <w:t>exemple</w:t>
      </w:r>
      <w:proofErr w:type="spellEnd"/>
      <w:r w:rsidRPr="00781EA5">
        <w:rPr>
          <w:lang w:val="en-GB"/>
        </w:rPr>
        <w:t xml:space="preserve"> </w:t>
      </w:r>
      <w:proofErr w:type="spellStart"/>
      <w:r w:rsidRPr="00781EA5">
        <w:rPr>
          <w:lang w:val="en-GB"/>
        </w:rPr>
        <w:t>datées</w:t>
      </w:r>
      <w:proofErr w:type="spellEnd"/>
      <w:r w:rsidRPr="00781EA5">
        <w:rPr>
          <w:lang w:val="en-GB"/>
        </w:rPr>
        <w:t xml:space="preserve"> du 31 </w:t>
      </w:r>
      <w:proofErr w:type="spellStart"/>
      <w:r w:rsidRPr="00781EA5">
        <w:rPr>
          <w:lang w:val="en-GB"/>
        </w:rPr>
        <w:t>décembre</w:t>
      </w:r>
      <w:proofErr w:type="spellEnd"/>
      <w:r w:rsidRPr="00781EA5">
        <w:rPr>
          <w:lang w:val="en-GB"/>
        </w:rPr>
        <w:t xml:space="preserve"> 1955 et 1</w:t>
      </w:r>
      <w:r w:rsidRPr="00781EA5">
        <w:rPr>
          <w:vertAlign w:val="superscript"/>
          <w:lang w:val="en-GB"/>
        </w:rPr>
        <w:t>er</w:t>
      </w:r>
      <w:r w:rsidRPr="00781EA5">
        <w:rPr>
          <w:lang w:val="en-GB"/>
        </w:rPr>
        <w:t xml:space="preserve"> </w:t>
      </w:r>
      <w:proofErr w:type="spellStart"/>
      <w:r w:rsidRPr="00781EA5">
        <w:rPr>
          <w:lang w:val="en-GB"/>
        </w:rPr>
        <w:t>janvier</w:t>
      </w:r>
      <w:proofErr w:type="spellEnd"/>
      <w:r w:rsidRPr="00781EA5">
        <w:rPr>
          <w:lang w:val="en-GB"/>
        </w:rPr>
        <w:t xml:space="preserve"> 1956, </w:t>
      </w:r>
      <w:proofErr w:type="spellStart"/>
      <w:proofErr w:type="gramStart"/>
      <w:r w:rsidRPr="00781EA5">
        <w:rPr>
          <w:lang w:val="en-GB"/>
        </w:rPr>
        <w:t>respectivement</w:t>
      </w:r>
      <w:proofErr w:type="spellEnd"/>
      <w:r w:rsidRPr="00781EA5">
        <w:rPr>
          <w:lang w:val="en-GB"/>
        </w:rPr>
        <w:t> ;</w:t>
      </w:r>
      <w:proofErr w:type="gramEnd"/>
      <w:r w:rsidRPr="00781EA5">
        <w:rPr>
          <w:lang w:val="en-GB"/>
        </w:rPr>
        <w:t xml:space="preserve"> –, « Review : ‘Invasion of the Body Snatchers’ », </w:t>
      </w:r>
      <w:r w:rsidRPr="00781EA5">
        <w:rPr>
          <w:i/>
          <w:lang w:val="en-GB"/>
        </w:rPr>
        <w:t>Variety</w:t>
      </w:r>
      <w:r w:rsidRPr="00781EA5">
        <w:rPr>
          <w:lang w:val="en-GB"/>
        </w:rPr>
        <w:t xml:space="preserve">, 31 </w:t>
      </w:r>
      <w:proofErr w:type="spellStart"/>
      <w:r w:rsidRPr="00781EA5">
        <w:rPr>
          <w:lang w:val="en-GB"/>
        </w:rPr>
        <w:t>décembre</w:t>
      </w:r>
      <w:proofErr w:type="spellEnd"/>
      <w:r w:rsidRPr="00781EA5">
        <w:rPr>
          <w:lang w:val="en-GB"/>
        </w:rPr>
        <w:t xml:space="preserve"> 1955 ; Derek </w:t>
      </w:r>
      <w:proofErr w:type="spellStart"/>
      <w:r w:rsidRPr="00781EA5">
        <w:rPr>
          <w:lang w:val="en-GB"/>
        </w:rPr>
        <w:t>Prouse</w:t>
      </w:r>
      <w:proofErr w:type="spellEnd"/>
      <w:r w:rsidRPr="00781EA5">
        <w:rPr>
          <w:lang w:val="en-GB"/>
        </w:rPr>
        <w:t xml:space="preserve">, « INVASION OF THE BODY SNATCHERS, U.S.A., 1955 », </w:t>
      </w:r>
      <w:r w:rsidRPr="00781EA5">
        <w:rPr>
          <w:i/>
          <w:lang w:val="en-GB"/>
        </w:rPr>
        <w:t>Monthly Film Bulletin</w:t>
      </w:r>
      <w:r w:rsidRPr="00781EA5">
        <w:rPr>
          <w:lang w:val="en-GB"/>
        </w:rPr>
        <w:t xml:space="preserve">, 1er </w:t>
      </w:r>
      <w:proofErr w:type="spellStart"/>
      <w:r w:rsidRPr="00781EA5">
        <w:rPr>
          <w:lang w:val="en-GB"/>
        </w:rPr>
        <w:t>janvier</w:t>
      </w:r>
      <w:proofErr w:type="spellEnd"/>
      <w:r w:rsidRPr="00781EA5">
        <w:rPr>
          <w:lang w:val="en-GB"/>
        </w:rPr>
        <w:t xml:space="preserve"> 1956.</w:t>
      </w:r>
    </w:p>
  </w:footnote>
  <w:footnote w:id="16">
    <w:p w14:paraId="7C0EFE20" w14:textId="164C4A7D" w:rsidR="001E134D" w:rsidRPr="00781EA5" w:rsidRDefault="001E134D">
      <w:pPr>
        <w:pStyle w:val="FootnoteText"/>
        <w:rPr>
          <w:lang w:val="en-GB"/>
        </w:rPr>
      </w:pPr>
      <w:r>
        <w:rPr>
          <w:rStyle w:val="FootnoteReference"/>
        </w:rPr>
        <w:footnoteRef/>
      </w:r>
      <w:r w:rsidRPr="00781EA5">
        <w:rPr>
          <w:lang w:val="en-GB"/>
        </w:rPr>
        <w:t xml:space="preserve"> –, « A Guide to Current Films », </w:t>
      </w:r>
      <w:r w:rsidRPr="00781EA5">
        <w:rPr>
          <w:i/>
          <w:lang w:val="en-GB"/>
        </w:rPr>
        <w:t>Sight and Sound</w:t>
      </w:r>
      <w:r w:rsidRPr="00781EA5">
        <w:rPr>
          <w:lang w:val="en-GB"/>
        </w:rPr>
        <w:t xml:space="preserve">, Vol. 26, No. 2, </w:t>
      </w:r>
      <w:proofErr w:type="spellStart"/>
      <w:r w:rsidRPr="00781EA5">
        <w:rPr>
          <w:lang w:val="en-GB"/>
        </w:rPr>
        <w:t>automne</w:t>
      </w:r>
      <w:proofErr w:type="spellEnd"/>
      <w:r w:rsidRPr="00781EA5">
        <w:rPr>
          <w:lang w:val="en-GB"/>
        </w:rPr>
        <w:t xml:space="preserve"> 1956, p. 112.</w:t>
      </w:r>
    </w:p>
  </w:footnote>
  <w:footnote w:id="17">
    <w:p w14:paraId="6E356515" w14:textId="7EA86BF3" w:rsidR="001E134D" w:rsidRPr="00781EA5" w:rsidRDefault="001E134D">
      <w:pPr>
        <w:pStyle w:val="FootnoteText"/>
        <w:rPr>
          <w:lang w:val="en-GB"/>
        </w:rPr>
      </w:pPr>
      <w:r>
        <w:rPr>
          <w:rStyle w:val="FootnoteReference"/>
        </w:rPr>
        <w:footnoteRef/>
      </w:r>
      <w:r w:rsidRPr="00781EA5">
        <w:rPr>
          <w:lang w:val="en-GB"/>
        </w:rPr>
        <w:t xml:space="preserve"> </w:t>
      </w:r>
      <w:proofErr w:type="gramStart"/>
      <w:r w:rsidRPr="00781EA5">
        <w:rPr>
          <w:lang w:val="en-GB"/>
        </w:rPr>
        <w:t xml:space="preserve">Jack Moffitt, « Invasion of the Body Snatchers », </w:t>
      </w:r>
      <w:r w:rsidRPr="00781EA5">
        <w:rPr>
          <w:i/>
          <w:lang w:val="en-GB"/>
        </w:rPr>
        <w:t>The Hollywood Reporter</w:t>
      </w:r>
      <w:r w:rsidRPr="00781EA5">
        <w:rPr>
          <w:lang w:val="en-GB"/>
        </w:rPr>
        <w:t xml:space="preserve">, 16 </w:t>
      </w:r>
      <w:proofErr w:type="spellStart"/>
      <w:r w:rsidRPr="00781EA5">
        <w:rPr>
          <w:lang w:val="en-GB"/>
        </w:rPr>
        <w:t>février</w:t>
      </w:r>
      <w:proofErr w:type="spellEnd"/>
      <w:r w:rsidRPr="00781EA5">
        <w:rPr>
          <w:lang w:val="en-GB"/>
        </w:rPr>
        <w:t xml:space="preserve"> 1956.</w:t>
      </w:r>
      <w:proofErr w:type="gramEnd"/>
    </w:p>
  </w:footnote>
  <w:footnote w:id="18">
    <w:p w14:paraId="6178779C" w14:textId="24212444" w:rsidR="001E134D" w:rsidRPr="00781EA5" w:rsidRDefault="001E134D">
      <w:pPr>
        <w:pStyle w:val="FootnoteText"/>
        <w:rPr>
          <w:lang w:val="en-GB"/>
        </w:rPr>
      </w:pPr>
      <w:r>
        <w:rPr>
          <w:rStyle w:val="FootnoteReference"/>
        </w:rPr>
        <w:footnoteRef/>
      </w:r>
      <w:r w:rsidRPr="00781EA5">
        <w:rPr>
          <w:lang w:val="en-GB"/>
        </w:rPr>
        <w:t xml:space="preserve"> F. J., « Invasion of the Body Snatchers », </w:t>
      </w:r>
      <w:r w:rsidRPr="00781EA5">
        <w:rPr>
          <w:i/>
          <w:lang w:val="en-GB"/>
        </w:rPr>
        <w:t>Daily Film Reviewer [London]</w:t>
      </w:r>
      <w:r w:rsidRPr="00781EA5">
        <w:rPr>
          <w:lang w:val="en-GB"/>
        </w:rPr>
        <w:t xml:space="preserve">, 23 </w:t>
      </w:r>
      <w:proofErr w:type="spellStart"/>
      <w:r w:rsidRPr="00781EA5">
        <w:rPr>
          <w:lang w:val="en-GB"/>
        </w:rPr>
        <w:t>août</w:t>
      </w:r>
      <w:proofErr w:type="spellEnd"/>
      <w:r w:rsidRPr="00781EA5">
        <w:rPr>
          <w:lang w:val="en-GB"/>
        </w:rPr>
        <w:t xml:space="preserve"> 1956.</w:t>
      </w:r>
    </w:p>
  </w:footnote>
  <w:footnote w:id="19">
    <w:p w14:paraId="30D3E805" w14:textId="2CE37EA7" w:rsidR="001E134D" w:rsidRPr="00781EA5" w:rsidRDefault="001E134D">
      <w:pPr>
        <w:pStyle w:val="FootnoteText"/>
        <w:rPr>
          <w:lang w:val="en-GB"/>
        </w:rPr>
      </w:pPr>
      <w:r>
        <w:rPr>
          <w:rStyle w:val="FootnoteReference"/>
        </w:rPr>
        <w:footnoteRef/>
      </w:r>
      <w:r w:rsidRPr="00781EA5">
        <w:rPr>
          <w:lang w:val="en-GB"/>
        </w:rPr>
        <w:t xml:space="preserve"> </w:t>
      </w:r>
      <w:r w:rsidRPr="00781EA5">
        <w:rPr>
          <w:i/>
          <w:lang w:val="en-GB"/>
        </w:rPr>
        <w:t xml:space="preserve">The Thing from Another World </w:t>
      </w:r>
      <w:r w:rsidRPr="00781EA5">
        <w:rPr>
          <w:lang w:val="en-GB"/>
        </w:rPr>
        <w:t>(</w:t>
      </w:r>
      <w:r w:rsidRPr="00781EA5">
        <w:rPr>
          <w:i/>
          <w:lang w:val="en-GB"/>
        </w:rPr>
        <w:t xml:space="preserve">La chose d’un </w:t>
      </w:r>
      <w:proofErr w:type="spellStart"/>
      <w:r w:rsidRPr="00781EA5">
        <w:rPr>
          <w:i/>
          <w:lang w:val="en-GB"/>
        </w:rPr>
        <w:t>autre</w:t>
      </w:r>
      <w:proofErr w:type="spellEnd"/>
      <w:r w:rsidRPr="00781EA5">
        <w:rPr>
          <w:i/>
          <w:lang w:val="en-GB"/>
        </w:rPr>
        <w:t xml:space="preserve"> monde</w:t>
      </w:r>
      <w:r w:rsidRPr="00781EA5">
        <w:rPr>
          <w:lang w:val="en-GB"/>
        </w:rPr>
        <w:t xml:space="preserve">, Christian </w:t>
      </w:r>
      <w:proofErr w:type="spellStart"/>
      <w:r w:rsidRPr="00781EA5">
        <w:rPr>
          <w:lang w:val="en-GB"/>
        </w:rPr>
        <w:t>Nyby</w:t>
      </w:r>
      <w:proofErr w:type="spellEnd"/>
      <w:r w:rsidRPr="00781EA5">
        <w:rPr>
          <w:lang w:val="en-GB"/>
        </w:rPr>
        <w:t>, 1951)</w:t>
      </w:r>
    </w:p>
  </w:footnote>
  <w:footnote w:id="20">
    <w:p w14:paraId="0A912020" w14:textId="78E54526" w:rsidR="001E134D" w:rsidRPr="00781EA5" w:rsidRDefault="001E134D">
      <w:pPr>
        <w:pStyle w:val="FootnoteText"/>
        <w:rPr>
          <w:lang w:val="en-GB"/>
        </w:rPr>
      </w:pPr>
      <w:r>
        <w:rPr>
          <w:rStyle w:val="FootnoteReference"/>
        </w:rPr>
        <w:footnoteRef/>
      </w:r>
      <w:r w:rsidRPr="00781EA5">
        <w:rPr>
          <w:lang w:val="en-GB"/>
        </w:rPr>
        <w:t xml:space="preserve"> Sarah Hamilton, « Invasion of the Body Snatchers », </w:t>
      </w:r>
      <w:r w:rsidRPr="00781EA5">
        <w:rPr>
          <w:i/>
          <w:lang w:val="en-GB"/>
        </w:rPr>
        <w:t>Los Angeles Examiner</w:t>
      </w:r>
      <w:r w:rsidRPr="00781EA5">
        <w:rPr>
          <w:lang w:val="en-GB"/>
        </w:rPr>
        <w:t xml:space="preserve">, 1er mars </w:t>
      </w:r>
      <w:proofErr w:type="gramStart"/>
      <w:r w:rsidRPr="00781EA5">
        <w:rPr>
          <w:lang w:val="en-GB"/>
        </w:rPr>
        <w:t>1956 ;</w:t>
      </w:r>
      <w:proofErr w:type="gramEnd"/>
      <w:r w:rsidRPr="00781EA5">
        <w:rPr>
          <w:lang w:val="en-GB"/>
        </w:rPr>
        <w:t xml:space="preserve"> Jack Moffitt, « Invasion of the Body Snatchers », </w:t>
      </w:r>
      <w:r w:rsidRPr="00781EA5">
        <w:rPr>
          <w:i/>
          <w:lang w:val="en-GB"/>
        </w:rPr>
        <w:t>The Hollywood Reporter</w:t>
      </w:r>
      <w:r w:rsidRPr="00781EA5">
        <w:rPr>
          <w:lang w:val="en-GB"/>
        </w:rPr>
        <w:t xml:space="preserve">, 16 </w:t>
      </w:r>
      <w:proofErr w:type="spellStart"/>
      <w:r w:rsidRPr="00781EA5">
        <w:rPr>
          <w:lang w:val="en-GB"/>
        </w:rPr>
        <w:t>février</w:t>
      </w:r>
      <w:proofErr w:type="spellEnd"/>
      <w:r w:rsidRPr="00781EA5">
        <w:rPr>
          <w:lang w:val="en-GB"/>
        </w:rPr>
        <w:t xml:space="preserve"> 1956.</w:t>
      </w:r>
    </w:p>
  </w:footnote>
  <w:footnote w:id="21">
    <w:p w14:paraId="72636D53" w14:textId="0A9AA987" w:rsidR="001E134D" w:rsidRPr="00300B5B" w:rsidRDefault="001E134D">
      <w:pPr>
        <w:pStyle w:val="FootnoteText"/>
        <w:rPr>
          <w:lang w:val="fr-CH"/>
        </w:rPr>
      </w:pPr>
      <w:r>
        <w:rPr>
          <w:rStyle w:val="FootnoteReference"/>
        </w:rPr>
        <w:footnoteRef/>
      </w:r>
      <w:r>
        <w:t xml:space="preserve"> </w:t>
      </w:r>
      <w:r>
        <w:rPr>
          <w:lang w:val="fr-CH"/>
        </w:rPr>
        <w:t xml:space="preserve">Remarque également effectuée par McGee qui la justifie en se basant sur des qui-dires suspects ; </w:t>
      </w:r>
      <w:r w:rsidRPr="00F10E98">
        <w:t>Mark Thomas</w:t>
      </w:r>
      <w:r>
        <w:t xml:space="preserve"> </w:t>
      </w:r>
      <w:proofErr w:type="spellStart"/>
      <w:r>
        <w:t>McGee</w:t>
      </w:r>
      <w:proofErr w:type="spellEnd"/>
      <w:r w:rsidRPr="00F10E98">
        <w:t xml:space="preserve">, </w:t>
      </w:r>
      <w:r>
        <w:rPr>
          <w:i/>
        </w:rPr>
        <w:t>ibid.</w:t>
      </w:r>
      <w:r>
        <w:t>, p. 165.</w:t>
      </w:r>
    </w:p>
  </w:footnote>
  <w:footnote w:id="22">
    <w:p w14:paraId="70EA68E4" w14:textId="76A57347" w:rsidR="001E134D" w:rsidRPr="00283CF4" w:rsidRDefault="001E134D">
      <w:pPr>
        <w:pStyle w:val="FootnoteText"/>
        <w:rPr>
          <w:lang w:val="fr-CH"/>
        </w:rPr>
      </w:pPr>
      <w:r>
        <w:rPr>
          <w:rStyle w:val="FootnoteReference"/>
        </w:rPr>
        <w:footnoteRef/>
      </w:r>
      <w:r>
        <w:t xml:space="preserve"> </w:t>
      </w:r>
      <w:r>
        <w:rPr>
          <w:lang w:val="fr-CH"/>
        </w:rPr>
        <w:t>Publicités numéro 206, 209 et 303 du « Showmanship campaign book » édité par Allied Artists pour la distribution américaine du film.</w:t>
      </w:r>
    </w:p>
  </w:footnote>
  <w:footnote w:id="23">
    <w:p w14:paraId="7F36F225" w14:textId="04D7CF90" w:rsidR="001E134D" w:rsidRPr="00DD3C95" w:rsidRDefault="001E134D">
      <w:pPr>
        <w:pStyle w:val="FootnoteText"/>
        <w:rPr>
          <w:lang w:val="fr-CH"/>
        </w:rPr>
      </w:pPr>
      <w:r>
        <w:rPr>
          <w:rStyle w:val="FootnoteReference"/>
        </w:rPr>
        <w:footnoteRef/>
      </w:r>
      <w:r>
        <w:t xml:space="preserve"> </w:t>
      </w:r>
      <w:r>
        <w:rPr>
          <w:lang w:val="fr-CH"/>
        </w:rPr>
        <w:t>Dont le détail sera discuté plus bas dans ce chapitre.</w:t>
      </w:r>
    </w:p>
  </w:footnote>
  <w:footnote w:id="24">
    <w:p w14:paraId="21D786BF" w14:textId="12240971" w:rsidR="001E134D" w:rsidRPr="0083111B" w:rsidRDefault="001E134D">
      <w:pPr>
        <w:pStyle w:val="FootnoteText"/>
        <w:rPr>
          <w:lang w:val="fr-CH"/>
        </w:rPr>
      </w:pPr>
      <w:r>
        <w:rPr>
          <w:rStyle w:val="FootnoteReference"/>
        </w:rPr>
        <w:footnoteRef/>
      </w:r>
      <w:r>
        <w:t xml:space="preserve"> </w:t>
      </w:r>
      <w:r w:rsidRPr="0083111B">
        <w:t xml:space="preserve">C. S., « L’invasion des profanateurs de sépultures », </w:t>
      </w:r>
      <w:r w:rsidRPr="00A95A9C">
        <w:rPr>
          <w:i/>
        </w:rPr>
        <w:t>Combat</w:t>
      </w:r>
      <w:r>
        <w:t>, 7 novembre 1967 ; bien que cette formulation soit à nuancer, puisqu’elle semble émaner de publicités utilisées pour la sortie du film en France (relevé par</w:t>
      </w:r>
      <w:r w:rsidRPr="00C026AF">
        <w:rPr>
          <w:lang w:val="fr-CH"/>
        </w:rPr>
        <w:t xml:space="preserve"> </w:t>
      </w:r>
      <w:r w:rsidRPr="00C026AF">
        <w:rPr>
          <w:lang w:val="fr-CH"/>
        </w:rPr>
        <w:t>Michel</w:t>
      </w:r>
      <w:r>
        <w:rPr>
          <w:lang w:val="fr-CH"/>
        </w:rPr>
        <w:t xml:space="preserve"> Perez</w:t>
      </w:r>
      <w:r w:rsidRPr="00C026AF">
        <w:rPr>
          <w:lang w:val="fr-CH"/>
        </w:rPr>
        <w:t xml:space="preserve">, « L’invasion des profanateurs de Philip Kaufman. Un remake présomptueux », </w:t>
      </w:r>
      <w:r w:rsidRPr="00C026AF">
        <w:rPr>
          <w:i/>
          <w:lang w:val="fr-CH"/>
        </w:rPr>
        <w:t>Le Matin</w:t>
      </w:r>
      <w:r w:rsidRPr="00C026AF">
        <w:rPr>
          <w:lang w:val="fr-CH"/>
        </w:rPr>
        <w:t>, 12 février 1979.</w:t>
      </w:r>
      <w:r>
        <w:rPr>
          <w:lang w:val="fr-CH"/>
        </w:rPr>
        <w:t>)</w:t>
      </w:r>
    </w:p>
  </w:footnote>
  <w:footnote w:id="25">
    <w:p w14:paraId="7A3479B0" w14:textId="204DDBCC" w:rsidR="001E134D" w:rsidRPr="008A7494" w:rsidRDefault="001E134D">
      <w:pPr>
        <w:pStyle w:val="FootnoteText"/>
        <w:rPr>
          <w:lang w:val="fr-CH"/>
        </w:rPr>
      </w:pPr>
      <w:r>
        <w:rPr>
          <w:rStyle w:val="FootnoteReference"/>
        </w:rPr>
        <w:footnoteRef/>
      </w:r>
      <w:r>
        <w:t xml:space="preserve"> </w:t>
      </w:r>
      <w:r w:rsidRPr="008A7494">
        <w:t>Michel</w:t>
      </w:r>
      <w:r>
        <w:t xml:space="preserve"> Perez</w:t>
      </w:r>
      <w:r w:rsidRPr="008A7494">
        <w:t>, « L’invasion des profanateurs de sépultu</w:t>
      </w:r>
      <w:r>
        <w:t xml:space="preserve">res », </w:t>
      </w:r>
      <w:r w:rsidRPr="008A7494">
        <w:rPr>
          <w:i/>
        </w:rPr>
        <w:t>Combat</w:t>
      </w:r>
      <w:r>
        <w:t>, 11 novembre 1967.</w:t>
      </w:r>
    </w:p>
  </w:footnote>
  <w:footnote w:id="26">
    <w:p w14:paraId="7263106A" w14:textId="70EE9487" w:rsidR="001E134D" w:rsidRPr="00DD6C92" w:rsidRDefault="001E134D">
      <w:pPr>
        <w:pStyle w:val="FootnoteText"/>
        <w:rPr>
          <w:lang w:val="fr-CH"/>
        </w:rPr>
      </w:pPr>
      <w:r>
        <w:rPr>
          <w:rStyle w:val="FootnoteReference"/>
        </w:rPr>
        <w:footnoteRef/>
      </w:r>
      <w:r>
        <w:t xml:space="preserve"> </w:t>
      </w:r>
      <w:r w:rsidRPr="00C43266">
        <w:t>–, « L’invasion des body-</w:t>
      </w:r>
      <w:proofErr w:type="spellStart"/>
      <w:r w:rsidRPr="00C43266">
        <w:t>snatchers</w:t>
      </w:r>
      <w:proofErr w:type="spellEnd"/>
      <w:r w:rsidRPr="00C43266">
        <w:t xml:space="preserve"> », </w:t>
      </w:r>
      <w:r w:rsidRPr="00C43266">
        <w:rPr>
          <w:i/>
        </w:rPr>
        <w:t xml:space="preserve">Télé </w:t>
      </w:r>
      <w:proofErr w:type="gramStart"/>
      <w:r w:rsidRPr="00C43266">
        <w:rPr>
          <w:i/>
        </w:rPr>
        <w:t>libératrice(</w:t>
      </w:r>
      <w:proofErr w:type="gramEnd"/>
      <w:r w:rsidRPr="00C43266">
        <w:rPr>
          <w:i/>
        </w:rPr>
        <w:t>?)</w:t>
      </w:r>
      <w:r>
        <w:t xml:space="preserve">, 24 novembre 1967 ; le titre exact de la parution étant malheureusement illisible sur la copie fournie par la cinémathèque française. </w:t>
      </w:r>
    </w:p>
  </w:footnote>
  <w:footnote w:id="27">
    <w:p w14:paraId="3BD87A40" w14:textId="1AC0EC29" w:rsidR="001E134D" w:rsidRPr="00DE3C2D" w:rsidRDefault="001E134D">
      <w:pPr>
        <w:pStyle w:val="FootnoteText"/>
        <w:rPr>
          <w:lang w:val="fr-CH"/>
        </w:rPr>
      </w:pPr>
      <w:r>
        <w:rPr>
          <w:rStyle w:val="FootnoteReference"/>
        </w:rPr>
        <w:footnoteRef/>
      </w:r>
      <w:r>
        <w:t xml:space="preserve"> </w:t>
      </w:r>
      <w:r w:rsidRPr="008378E6">
        <w:rPr>
          <w:rFonts w:cs="Times New Roman"/>
          <w:color w:val="000000"/>
          <w:lang w:val="fr-CH"/>
        </w:rPr>
        <w:t>Aurélien</w:t>
      </w:r>
      <w:r>
        <w:rPr>
          <w:rFonts w:cs="Times New Roman"/>
          <w:color w:val="000000"/>
          <w:lang w:val="fr-CH"/>
        </w:rPr>
        <w:t xml:space="preserve"> Ferenczi</w:t>
      </w:r>
      <w:r w:rsidRPr="008378E6">
        <w:rPr>
          <w:rFonts w:cs="Times New Roman"/>
          <w:color w:val="000000"/>
          <w:lang w:val="fr-CH"/>
        </w:rPr>
        <w:t xml:space="preserve">, « Reprises. L’invasion des profanateurs… », </w:t>
      </w:r>
      <w:r w:rsidRPr="00DE3C2D">
        <w:rPr>
          <w:rFonts w:cs="Times New Roman"/>
          <w:i/>
          <w:color w:val="000000"/>
          <w:lang w:val="fr-CH"/>
        </w:rPr>
        <w:t>L’Express</w:t>
      </w:r>
      <w:r w:rsidRPr="008378E6">
        <w:rPr>
          <w:rFonts w:cs="Times New Roman"/>
          <w:color w:val="000000"/>
          <w:lang w:val="fr-CH"/>
        </w:rPr>
        <w:t>, 11 avril 1986.</w:t>
      </w:r>
    </w:p>
  </w:footnote>
  <w:footnote w:id="28">
    <w:p w14:paraId="4AC469AA" w14:textId="3D9D2FA9" w:rsidR="001E134D" w:rsidRPr="005418E9" w:rsidRDefault="001E134D" w:rsidP="005418E9">
      <w:pPr>
        <w:pStyle w:val="FootnoteText"/>
        <w:rPr>
          <w:lang w:val="fr-CH"/>
        </w:rPr>
      </w:pPr>
      <w:r>
        <w:rPr>
          <w:rStyle w:val="FootnoteReference"/>
        </w:rPr>
        <w:footnoteRef/>
      </w:r>
      <w:r>
        <w:t xml:space="preserve"> </w:t>
      </w:r>
      <w:r w:rsidRPr="005418E9">
        <w:rPr>
          <w:lang w:val="fr-CH"/>
        </w:rPr>
        <w:t>Jean-François</w:t>
      </w:r>
      <w:r>
        <w:rPr>
          <w:lang w:val="fr-CH"/>
        </w:rPr>
        <w:t xml:space="preserve"> Rauger</w:t>
      </w:r>
      <w:r w:rsidRPr="005418E9">
        <w:rPr>
          <w:lang w:val="fr-CH"/>
        </w:rPr>
        <w:t xml:space="preserve">, « Reprise : ‹ L’invasion des profanateurs de sépultures ›, de la série B à portée philosophique », </w:t>
      </w:r>
      <w:r w:rsidRPr="005418E9">
        <w:rPr>
          <w:i/>
          <w:lang w:val="fr-CH"/>
        </w:rPr>
        <w:t>Le Monde</w:t>
      </w:r>
      <w:r w:rsidRPr="005418E9">
        <w:rPr>
          <w:lang w:val="fr-CH"/>
        </w:rPr>
        <w:t>, 13 janvier 2015.</w:t>
      </w:r>
    </w:p>
    <w:p w14:paraId="43BA8E75" w14:textId="54B0FA9A" w:rsidR="001E134D" w:rsidRPr="005418E9" w:rsidRDefault="001E134D">
      <w:pPr>
        <w:pStyle w:val="FootnoteText"/>
        <w:rPr>
          <w:lang w:val="fr-CH"/>
        </w:rPr>
      </w:pPr>
    </w:p>
  </w:footnote>
  <w:footnote w:id="29">
    <w:p w14:paraId="25AC74B5" w14:textId="4A2EFE1C" w:rsidR="001E134D" w:rsidRPr="00543A54" w:rsidRDefault="001E134D">
      <w:pPr>
        <w:pStyle w:val="FootnoteText"/>
        <w:rPr>
          <w:lang w:val="en-US"/>
        </w:rPr>
      </w:pPr>
      <w:r>
        <w:rPr>
          <w:rStyle w:val="FootnoteReference"/>
        </w:rPr>
        <w:footnoteRef/>
      </w:r>
      <w:r w:rsidRPr="00781EA5">
        <w:rPr>
          <w:lang w:val="en-GB"/>
        </w:rPr>
        <w:t xml:space="preserve"> </w:t>
      </w:r>
      <w:proofErr w:type="gramStart"/>
      <w:r w:rsidRPr="00645A27">
        <w:rPr>
          <w:lang w:val="en-US"/>
        </w:rPr>
        <w:t>David</w:t>
      </w:r>
      <w:r>
        <w:rPr>
          <w:lang w:val="en-US"/>
        </w:rPr>
        <w:t xml:space="preserve"> Bartholomew</w:t>
      </w:r>
      <w:r w:rsidRPr="00645A27">
        <w:rPr>
          <w:lang w:val="en-US"/>
        </w:rPr>
        <w:t xml:space="preserve">, « invasion of the body snatchers », </w:t>
      </w:r>
      <w:proofErr w:type="spellStart"/>
      <w:r w:rsidRPr="00645A27">
        <w:rPr>
          <w:i/>
          <w:lang w:val="en-US"/>
        </w:rPr>
        <w:t>Cinéaste</w:t>
      </w:r>
      <w:proofErr w:type="spellEnd"/>
      <w:r w:rsidRPr="00645A27">
        <w:rPr>
          <w:lang w:val="en-US"/>
        </w:rPr>
        <w:t xml:space="preserve">, Vol. </w:t>
      </w:r>
      <w:r>
        <w:rPr>
          <w:lang w:val="en-US"/>
        </w:rPr>
        <w:t>10, No. 1, hiver 1979, p. 52</w:t>
      </w:r>
      <w:r w:rsidRPr="00645A27">
        <w:rPr>
          <w:lang w:val="en-US"/>
        </w:rPr>
        <w:t>.</w:t>
      </w:r>
      <w:proofErr w:type="gramEnd"/>
    </w:p>
  </w:footnote>
  <w:footnote w:id="30">
    <w:p w14:paraId="71A3B2BB" w14:textId="1D7A9F1C" w:rsidR="001E134D" w:rsidRPr="00781EA5" w:rsidRDefault="001E134D">
      <w:pPr>
        <w:pStyle w:val="FootnoteText"/>
        <w:rPr>
          <w:lang w:val="en-GB"/>
        </w:rPr>
      </w:pPr>
      <w:r>
        <w:rPr>
          <w:rStyle w:val="FootnoteReference"/>
        </w:rPr>
        <w:footnoteRef/>
      </w:r>
      <w:r w:rsidRPr="00781EA5">
        <w:rPr>
          <w:lang w:val="en-GB"/>
        </w:rPr>
        <w:t xml:space="preserve"> </w:t>
      </w:r>
      <w:proofErr w:type="gramStart"/>
      <w:r w:rsidRPr="00543A54">
        <w:rPr>
          <w:lang w:val="en-US"/>
        </w:rPr>
        <w:t>David</w:t>
      </w:r>
      <w:r>
        <w:rPr>
          <w:lang w:val="en-US"/>
        </w:rPr>
        <w:t xml:space="preserve"> </w:t>
      </w:r>
      <w:proofErr w:type="spellStart"/>
      <w:r>
        <w:rPr>
          <w:lang w:val="en-US"/>
        </w:rPr>
        <w:t>Kehr</w:t>
      </w:r>
      <w:proofErr w:type="spellEnd"/>
      <w:r w:rsidRPr="00543A54">
        <w:rPr>
          <w:lang w:val="en-US"/>
        </w:rPr>
        <w:t xml:space="preserve">, « Invasion of the Body Snatchers », </w:t>
      </w:r>
      <w:r w:rsidRPr="00543A54">
        <w:rPr>
          <w:i/>
          <w:lang w:val="en-US"/>
        </w:rPr>
        <w:t>The Chicago Reader</w:t>
      </w:r>
      <w:r w:rsidRPr="00543A54">
        <w:rPr>
          <w:lang w:val="en-US"/>
        </w:rPr>
        <w:t>, 1978.</w:t>
      </w:r>
      <w:proofErr w:type="gramEnd"/>
    </w:p>
  </w:footnote>
  <w:footnote w:id="31">
    <w:p w14:paraId="4EA8E55A" w14:textId="60804B6A" w:rsidR="001E134D" w:rsidRPr="00D024F2" w:rsidRDefault="001E134D">
      <w:pPr>
        <w:pStyle w:val="FootnoteText"/>
        <w:rPr>
          <w:lang w:val="en-US"/>
        </w:rPr>
      </w:pPr>
      <w:r>
        <w:rPr>
          <w:rStyle w:val="FootnoteReference"/>
        </w:rPr>
        <w:footnoteRef/>
      </w:r>
      <w:r>
        <w:rPr>
          <w:lang w:val="en-US"/>
        </w:rPr>
        <w:t xml:space="preserve"> </w:t>
      </w:r>
      <w:proofErr w:type="gramStart"/>
      <w:r w:rsidRPr="00543A54">
        <w:rPr>
          <w:lang w:val="en-US"/>
        </w:rPr>
        <w:t>David</w:t>
      </w:r>
      <w:r>
        <w:rPr>
          <w:lang w:val="en-US"/>
        </w:rPr>
        <w:t xml:space="preserve"> </w:t>
      </w:r>
      <w:proofErr w:type="spellStart"/>
      <w:r>
        <w:rPr>
          <w:lang w:val="en-US"/>
        </w:rPr>
        <w:t>Kehr</w:t>
      </w:r>
      <w:proofErr w:type="spellEnd"/>
      <w:r w:rsidRPr="00543A54">
        <w:rPr>
          <w:lang w:val="en-US"/>
        </w:rPr>
        <w:t xml:space="preserve">, </w:t>
      </w:r>
      <w:r>
        <w:rPr>
          <w:i/>
          <w:lang w:val="en-US"/>
        </w:rPr>
        <w:t>ibid.</w:t>
      </w:r>
      <w:proofErr w:type="gramEnd"/>
    </w:p>
  </w:footnote>
  <w:footnote w:id="32">
    <w:p w14:paraId="72E2E3C6" w14:textId="4C4B67D8" w:rsidR="001E134D" w:rsidRPr="00A00FD7" w:rsidRDefault="001E134D">
      <w:pPr>
        <w:pStyle w:val="FootnoteText"/>
        <w:rPr>
          <w:lang w:val="en-US"/>
        </w:rPr>
      </w:pPr>
      <w:r>
        <w:rPr>
          <w:rStyle w:val="FootnoteReference"/>
        </w:rPr>
        <w:footnoteRef/>
      </w:r>
      <w:r w:rsidRPr="00781EA5">
        <w:rPr>
          <w:lang w:val="en-GB"/>
        </w:rPr>
        <w:t xml:space="preserve"> </w:t>
      </w:r>
      <w:proofErr w:type="gramStart"/>
      <w:r w:rsidRPr="00A00FD7">
        <w:rPr>
          <w:lang w:val="en-US"/>
        </w:rPr>
        <w:t>Richard</w:t>
      </w:r>
      <w:r>
        <w:rPr>
          <w:lang w:val="en-US"/>
        </w:rPr>
        <w:t xml:space="preserve"> Combs</w:t>
      </w:r>
      <w:r w:rsidRPr="00A00FD7">
        <w:rPr>
          <w:lang w:val="en-US"/>
        </w:rPr>
        <w:t xml:space="preserve">, « Invasion of the Body Snatchers », </w:t>
      </w:r>
      <w:r w:rsidRPr="00A00FD7">
        <w:rPr>
          <w:i/>
          <w:lang w:val="en-US"/>
        </w:rPr>
        <w:t>Monthly Film Bulletin</w:t>
      </w:r>
      <w:r w:rsidRPr="00A00FD7">
        <w:rPr>
          <w:lang w:val="en-US"/>
        </w:rPr>
        <w:t>, 1</w:t>
      </w:r>
      <w:r w:rsidRPr="00A00FD7">
        <w:rPr>
          <w:vertAlign w:val="superscript"/>
          <w:lang w:val="en-US"/>
        </w:rPr>
        <w:t>er</w:t>
      </w:r>
      <w:r w:rsidRPr="00A00FD7">
        <w:rPr>
          <w:lang w:val="en-US"/>
        </w:rPr>
        <w:t xml:space="preserve"> </w:t>
      </w:r>
      <w:proofErr w:type="spellStart"/>
      <w:r w:rsidRPr="00A00FD7">
        <w:rPr>
          <w:lang w:val="en-US"/>
        </w:rPr>
        <w:t>janvier</w:t>
      </w:r>
      <w:proofErr w:type="spellEnd"/>
      <w:r w:rsidRPr="00A00FD7">
        <w:rPr>
          <w:lang w:val="en-US"/>
        </w:rPr>
        <w:t xml:space="preserve"> 1979.</w:t>
      </w:r>
      <w:proofErr w:type="gramEnd"/>
    </w:p>
  </w:footnote>
  <w:footnote w:id="33">
    <w:p w14:paraId="19286BD0" w14:textId="6F9EF4A2" w:rsidR="001E134D" w:rsidRPr="00506F6E" w:rsidRDefault="001E134D">
      <w:pPr>
        <w:pStyle w:val="FootnoteText"/>
        <w:rPr>
          <w:lang w:val="en-US"/>
        </w:rPr>
      </w:pPr>
      <w:r>
        <w:rPr>
          <w:rStyle w:val="FootnoteReference"/>
        </w:rPr>
        <w:footnoteRef/>
      </w:r>
      <w:r w:rsidRPr="00781EA5">
        <w:rPr>
          <w:lang w:val="en-GB"/>
        </w:rPr>
        <w:t xml:space="preserve"> </w:t>
      </w:r>
      <w:r w:rsidRPr="00963ECD">
        <w:rPr>
          <w:i/>
          <w:lang w:val="en-US"/>
        </w:rPr>
        <w:t>–</w:t>
      </w:r>
      <w:r w:rsidRPr="00963ECD">
        <w:rPr>
          <w:lang w:val="en-US"/>
        </w:rPr>
        <w:t xml:space="preserve">, « Review: ‘Invasion of the Body Snatchers’ », </w:t>
      </w:r>
      <w:r w:rsidRPr="00963ECD">
        <w:rPr>
          <w:i/>
          <w:lang w:val="en-US"/>
        </w:rPr>
        <w:t>Variety</w:t>
      </w:r>
      <w:r w:rsidRPr="00963ECD">
        <w:rPr>
          <w:lang w:val="en-US"/>
        </w:rPr>
        <w:t xml:space="preserve">, 31 </w:t>
      </w:r>
      <w:proofErr w:type="spellStart"/>
      <w:r w:rsidRPr="00963ECD">
        <w:rPr>
          <w:lang w:val="en-US"/>
        </w:rPr>
        <w:t>décembre</w:t>
      </w:r>
      <w:proofErr w:type="spellEnd"/>
      <w:r w:rsidRPr="00963ECD">
        <w:rPr>
          <w:lang w:val="en-US"/>
        </w:rPr>
        <w:t xml:space="preserve"> 1977.</w:t>
      </w:r>
    </w:p>
  </w:footnote>
  <w:footnote w:id="34">
    <w:p w14:paraId="7DE7ABFA" w14:textId="02010C30" w:rsidR="001E134D" w:rsidRPr="00506F6E" w:rsidRDefault="001E134D">
      <w:pPr>
        <w:pStyle w:val="FootnoteText"/>
        <w:rPr>
          <w:lang w:val="fr-CH"/>
        </w:rPr>
      </w:pPr>
      <w:r>
        <w:rPr>
          <w:rStyle w:val="FootnoteReference"/>
        </w:rPr>
        <w:footnoteRef/>
      </w:r>
      <w:r>
        <w:t xml:space="preserve"> </w:t>
      </w:r>
      <w:r w:rsidRPr="009705B0">
        <w:t>Robert</w:t>
      </w:r>
      <w:r>
        <w:t xml:space="preserve"> </w:t>
      </w:r>
      <w:proofErr w:type="spellStart"/>
      <w:r>
        <w:t>Chazal</w:t>
      </w:r>
      <w:proofErr w:type="spellEnd"/>
      <w:r w:rsidRPr="009705B0">
        <w:t>, « L’invasion des profanateurs. Nouvelle version », France Soir, 15 février 1979.</w:t>
      </w:r>
    </w:p>
  </w:footnote>
  <w:footnote w:id="35">
    <w:p w14:paraId="6EE7B678" w14:textId="7F030ABE" w:rsidR="001E134D" w:rsidRPr="00781EA5" w:rsidRDefault="001E134D">
      <w:pPr>
        <w:pStyle w:val="FootnoteText"/>
        <w:rPr>
          <w:lang w:val="en-GB"/>
        </w:rPr>
      </w:pPr>
      <w:r>
        <w:rPr>
          <w:rStyle w:val="FootnoteReference"/>
        </w:rPr>
        <w:footnoteRef/>
      </w:r>
      <w:r w:rsidRPr="00781EA5">
        <w:rPr>
          <w:lang w:val="en-GB"/>
        </w:rPr>
        <w:t xml:space="preserve"> Janet Maslin, « Screen: ‘Body Snatchers’ Return in All Their Creepy Glory », The New York Times, 22 </w:t>
      </w:r>
      <w:proofErr w:type="spellStart"/>
      <w:r w:rsidRPr="00781EA5">
        <w:rPr>
          <w:lang w:val="en-GB"/>
        </w:rPr>
        <w:t>décembre</w:t>
      </w:r>
      <w:proofErr w:type="spellEnd"/>
      <w:r w:rsidRPr="00781EA5">
        <w:rPr>
          <w:lang w:val="en-GB"/>
        </w:rPr>
        <w:t xml:space="preserve"> 1978.</w:t>
      </w:r>
    </w:p>
  </w:footnote>
  <w:footnote w:id="36">
    <w:p w14:paraId="250C0DD9" w14:textId="34DA12F3" w:rsidR="001E134D" w:rsidRPr="00D024F2" w:rsidRDefault="001E134D">
      <w:pPr>
        <w:pStyle w:val="FootnoteText"/>
        <w:rPr>
          <w:lang w:val="fr-CH"/>
        </w:rPr>
      </w:pPr>
      <w:r>
        <w:rPr>
          <w:rStyle w:val="FootnoteReference"/>
        </w:rPr>
        <w:footnoteRef/>
      </w:r>
      <w:r>
        <w:t xml:space="preserve"> </w:t>
      </w:r>
      <w:r w:rsidRPr="00781EA5">
        <w:rPr>
          <w:lang w:val="fr-CH"/>
        </w:rPr>
        <w:t xml:space="preserve">David Kehr, </w:t>
      </w:r>
      <w:r w:rsidRPr="00781EA5">
        <w:rPr>
          <w:i/>
          <w:lang w:val="fr-CH"/>
        </w:rPr>
        <w:t>op. cit.</w:t>
      </w:r>
    </w:p>
  </w:footnote>
  <w:footnote w:id="37">
    <w:p w14:paraId="0221DD52" w14:textId="553AFA10" w:rsidR="001E134D" w:rsidRPr="003704D3" w:rsidRDefault="001E134D">
      <w:pPr>
        <w:pStyle w:val="FootnoteText"/>
        <w:rPr>
          <w:lang w:val="fr-CH"/>
        </w:rPr>
      </w:pPr>
      <w:r>
        <w:rPr>
          <w:rStyle w:val="FootnoteReference"/>
        </w:rPr>
        <w:footnoteRef/>
      </w:r>
      <w:r>
        <w:t xml:space="preserve"> </w:t>
      </w:r>
      <w:r w:rsidRPr="003704D3">
        <w:rPr>
          <w:lang w:val="fr-CH"/>
        </w:rPr>
        <w:t xml:space="preserve">A. F., « Fantastique cauchemar », </w:t>
      </w:r>
      <w:r w:rsidRPr="003704D3">
        <w:rPr>
          <w:i/>
          <w:lang w:val="fr-CH"/>
        </w:rPr>
        <w:t>La Croix</w:t>
      </w:r>
      <w:r w:rsidRPr="003704D3">
        <w:rPr>
          <w:lang w:val="fr-CH"/>
        </w:rPr>
        <w:t>, 15 mai 1993.</w:t>
      </w:r>
    </w:p>
  </w:footnote>
  <w:footnote w:id="38">
    <w:p w14:paraId="33565727" w14:textId="4A9468BF" w:rsidR="001E134D" w:rsidRPr="00663724" w:rsidRDefault="001E134D">
      <w:pPr>
        <w:pStyle w:val="FootnoteText"/>
        <w:rPr>
          <w:szCs w:val="20"/>
          <w:lang w:val="en-US"/>
        </w:rPr>
      </w:pPr>
      <w:r w:rsidRPr="00663724">
        <w:rPr>
          <w:rStyle w:val="FootnoteReference"/>
          <w:szCs w:val="20"/>
        </w:rPr>
        <w:footnoteRef/>
      </w:r>
      <w:r w:rsidRPr="00781EA5">
        <w:rPr>
          <w:szCs w:val="20"/>
          <w:lang w:val="en-GB"/>
        </w:rPr>
        <w:t xml:space="preserve"> </w:t>
      </w:r>
      <w:proofErr w:type="gramStart"/>
      <w:r w:rsidRPr="00663724">
        <w:rPr>
          <w:szCs w:val="20"/>
          <w:lang w:val="en-US"/>
        </w:rPr>
        <w:t xml:space="preserve">Roger Ebert, « Body Snatchers », </w:t>
      </w:r>
      <w:r w:rsidRPr="00663724">
        <w:rPr>
          <w:i/>
          <w:szCs w:val="20"/>
          <w:lang w:val="en-US"/>
        </w:rPr>
        <w:t>Chicago Sun-Times</w:t>
      </w:r>
      <w:r w:rsidRPr="00663724">
        <w:rPr>
          <w:szCs w:val="20"/>
          <w:lang w:val="en-US"/>
        </w:rPr>
        <w:t xml:space="preserve">, 25 </w:t>
      </w:r>
      <w:proofErr w:type="spellStart"/>
      <w:r w:rsidRPr="00663724">
        <w:rPr>
          <w:szCs w:val="20"/>
          <w:lang w:val="en-US"/>
        </w:rPr>
        <w:t>février</w:t>
      </w:r>
      <w:proofErr w:type="spellEnd"/>
      <w:r w:rsidRPr="00663724">
        <w:rPr>
          <w:szCs w:val="20"/>
          <w:lang w:val="en-US"/>
        </w:rPr>
        <w:t xml:space="preserve"> 1994.</w:t>
      </w:r>
      <w:proofErr w:type="gramEnd"/>
    </w:p>
  </w:footnote>
  <w:footnote w:id="39">
    <w:p w14:paraId="1903778C" w14:textId="562579DD" w:rsidR="001E134D" w:rsidRPr="00663724" w:rsidRDefault="001E134D">
      <w:pPr>
        <w:pStyle w:val="FootnoteText"/>
        <w:rPr>
          <w:szCs w:val="20"/>
          <w:lang w:val="en-US"/>
        </w:rPr>
      </w:pPr>
      <w:r w:rsidRPr="00663724">
        <w:rPr>
          <w:rStyle w:val="FootnoteReference"/>
          <w:szCs w:val="20"/>
        </w:rPr>
        <w:footnoteRef/>
      </w:r>
      <w:r w:rsidRPr="00781EA5">
        <w:rPr>
          <w:szCs w:val="20"/>
          <w:lang w:val="en-GB"/>
        </w:rPr>
        <w:t xml:space="preserve"> </w:t>
      </w:r>
      <w:proofErr w:type="gramStart"/>
      <w:r w:rsidRPr="00663724">
        <w:rPr>
          <w:szCs w:val="20"/>
          <w:lang w:val="en-US"/>
        </w:rPr>
        <w:t xml:space="preserve">Roger Ebert, « The Invasion », </w:t>
      </w:r>
      <w:r w:rsidRPr="00663724">
        <w:rPr>
          <w:i/>
          <w:szCs w:val="20"/>
          <w:lang w:val="en-US"/>
        </w:rPr>
        <w:t>Chicago Sun-Times</w:t>
      </w:r>
      <w:r w:rsidRPr="00663724">
        <w:rPr>
          <w:szCs w:val="20"/>
          <w:lang w:val="en-US"/>
        </w:rPr>
        <w:t xml:space="preserve">, 16 </w:t>
      </w:r>
      <w:proofErr w:type="spellStart"/>
      <w:r w:rsidRPr="00663724">
        <w:rPr>
          <w:szCs w:val="20"/>
          <w:lang w:val="en-US"/>
        </w:rPr>
        <w:t>août</w:t>
      </w:r>
      <w:proofErr w:type="spellEnd"/>
      <w:r w:rsidRPr="00663724">
        <w:rPr>
          <w:szCs w:val="20"/>
          <w:lang w:val="en-US"/>
        </w:rPr>
        <w:t xml:space="preserve"> 2007.</w:t>
      </w:r>
      <w:proofErr w:type="gramEnd"/>
    </w:p>
  </w:footnote>
  <w:footnote w:id="40">
    <w:p w14:paraId="7665BB40" w14:textId="73F0BF0A" w:rsidR="001E134D" w:rsidRPr="003704D3" w:rsidRDefault="001E134D">
      <w:pPr>
        <w:pStyle w:val="FootnoteText"/>
        <w:rPr>
          <w:lang w:val="fr-CH"/>
        </w:rPr>
      </w:pPr>
      <w:r>
        <w:rPr>
          <w:rStyle w:val="FootnoteReference"/>
        </w:rPr>
        <w:footnoteRef/>
      </w:r>
      <w:r w:rsidRPr="00781EA5">
        <w:rPr>
          <w:lang w:val="en-GB"/>
        </w:rPr>
        <w:t xml:space="preserve"> </w:t>
      </w:r>
      <w:proofErr w:type="gramStart"/>
      <w:r w:rsidRPr="00781EA5">
        <w:rPr>
          <w:lang w:val="en-GB"/>
        </w:rPr>
        <w:t xml:space="preserve">Jean-Paul </w:t>
      </w:r>
      <w:proofErr w:type="spellStart"/>
      <w:r w:rsidRPr="00781EA5">
        <w:rPr>
          <w:lang w:val="en-GB"/>
        </w:rPr>
        <w:t>Grousset</w:t>
      </w:r>
      <w:proofErr w:type="spellEnd"/>
      <w:r w:rsidRPr="00781EA5">
        <w:rPr>
          <w:lang w:val="en-GB"/>
        </w:rPr>
        <w:t>, « Body Snatchers.</w:t>
      </w:r>
      <w:proofErr w:type="gramEnd"/>
      <w:r w:rsidRPr="00781EA5">
        <w:rPr>
          <w:lang w:val="en-GB"/>
        </w:rPr>
        <w:t xml:space="preserve"> </w:t>
      </w:r>
      <w:r w:rsidRPr="003704D3">
        <w:rPr>
          <w:lang w:val="fr-CH"/>
        </w:rPr>
        <w:t xml:space="preserve">Ravage de cerveaux », </w:t>
      </w:r>
      <w:r w:rsidRPr="003704D3">
        <w:rPr>
          <w:i/>
          <w:lang w:val="fr-CH"/>
        </w:rPr>
        <w:t>Le Canard enchaîné</w:t>
      </w:r>
      <w:r w:rsidRPr="003704D3">
        <w:rPr>
          <w:lang w:val="fr-CH"/>
        </w:rPr>
        <w:t>, 9 juin 1993.</w:t>
      </w:r>
    </w:p>
  </w:footnote>
  <w:footnote w:id="41">
    <w:p w14:paraId="2EE51514" w14:textId="5AB33051" w:rsidR="001E134D" w:rsidRPr="003704D3" w:rsidRDefault="001E134D">
      <w:pPr>
        <w:pStyle w:val="FootnoteText"/>
        <w:rPr>
          <w:lang w:val="fr-CH"/>
        </w:rPr>
      </w:pPr>
      <w:r>
        <w:rPr>
          <w:rStyle w:val="FootnoteReference"/>
        </w:rPr>
        <w:footnoteRef/>
      </w:r>
      <w:r>
        <w:t xml:space="preserve"> </w:t>
      </w:r>
      <w:r w:rsidRPr="003704D3">
        <w:rPr>
          <w:lang w:val="fr-CH"/>
        </w:rPr>
        <w:t>Michel</w:t>
      </w:r>
      <w:r>
        <w:rPr>
          <w:lang w:val="fr-CH"/>
        </w:rPr>
        <w:t xml:space="preserve"> Ciment</w:t>
      </w:r>
      <w:r w:rsidRPr="003704D3">
        <w:rPr>
          <w:lang w:val="fr-CH"/>
        </w:rPr>
        <w:t xml:space="preserve">, « Voyages au pays de la paranoïa », </w:t>
      </w:r>
      <w:r w:rsidRPr="003704D3">
        <w:rPr>
          <w:i/>
          <w:lang w:val="fr-CH"/>
        </w:rPr>
        <w:t>Globe Hebdo</w:t>
      </w:r>
      <w:r w:rsidRPr="003704D3">
        <w:rPr>
          <w:lang w:val="fr-CH"/>
        </w:rPr>
        <w:t>, 9 juin 1993.</w:t>
      </w:r>
    </w:p>
  </w:footnote>
  <w:footnote w:id="42">
    <w:p w14:paraId="4071B84F" w14:textId="4D13DFAD" w:rsidR="001E134D" w:rsidRPr="00663724" w:rsidRDefault="001E134D">
      <w:pPr>
        <w:pStyle w:val="FootnoteText"/>
        <w:rPr>
          <w:szCs w:val="20"/>
          <w:lang w:val="en-US"/>
        </w:rPr>
      </w:pPr>
      <w:r w:rsidRPr="00663724">
        <w:rPr>
          <w:rStyle w:val="FootnoteReference"/>
          <w:szCs w:val="20"/>
        </w:rPr>
        <w:footnoteRef/>
      </w:r>
      <w:r w:rsidRPr="00781EA5">
        <w:rPr>
          <w:szCs w:val="20"/>
          <w:lang w:val="en-GB"/>
        </w:rPr>
        <w:t xml:space="preserve"> </w:t>
      </w:r>
      <w:proofErr w:type="gramStart"/>
      <w:r w:rsidRPr="00663724">
        <w:rPr>
          <w:szCs w:val="20"/>
          <w:lang w:val="en-US"/>
        </w:rPr>
        <w:t xml:space="preserve">Owen </w:t>
      </w:r>
      <w:proofErr w:type="spellStart"/>
      <w:r w:rsidRPr="00663724">
        <w:rPr>
          <w:szCs w:val="20"/>
          <w:lang w:val="en-US"/>
        </w:rPr>
        <w:t>Glieberman</w:t>
      </w:r>
      <w:proofErr w:type="spellEnd"/>
      <w:r w:rsidRPr="00663724">
        <w:rPr>
          <w:szCs w:val="20"/>
          <w:lang w:val="en-US"/>
        </w:rPr>
        <w:t xml:space="preserve">, « Body Snatchers », </w:t>
      </w:r>
      <w:r w:rsidRPr="00663724">
        <w:rPr>
          <w:i/>
          <w:szCs w:val="20"/>
          <w:lang w:val="en-US"/>
        </w:rPr>
        <w:t>Entertainment Weekly</w:t>
      </w:r>
      <w:r w:rsidRPr="00663724">
        <w:rPr>
          <w:szCs w:val="20"/>
          <w:lang w:val="en-US"/>
        </w:rPr>
        <w:t xml:space="preserve">, 11 </w:t>
      </w:r>
      <w:proofErr w:type="spellStart"/>
      <w:r w:rsidRPr="00663724">
        <w:rPr>
          <w:szCs w:val="20"/>
          <w:lang w:val="en-US"/>
        </w:rPr>
        <w:t>février</w:t>
      </w:r>
      <w:proofErr w:type="spellEnd"/>
      <w:r w:rsidRPr="00663724">
        <w:rPr>
          <w:szCs w:val="20"/>
          <w:lang w:val="en-US"/>
        </w:rPr>
        <w:t xml:space="preserve"> 1994.</w:t>
      </w:r>
      <w:proofErr w:type="gramEnd"/>
    </w:p>
  </w:footnote>
  <w:footnote w:id="43">
    <w:p w14:paraId="0C3F6C1E" w14:textId="22B67911" w:rsidR="001E134D" w:rsidRPr="00717BE1" w:rsidRDefault="001E134D" w:rsidP="00717BE1">
      <w:pPr>
        <w:rPr>
          <w:sz w:val="20"/>
          <w:szCs w:val="20"/>
          <w:lang w:val="en-US"/>
        </w:rPr>
      </w:pPr>
      <w:r w:rsidRPr="00663724">
        <w:rPr>
          <w:rStyle w:val="FootnoteReference"/>
          <w:sz w:val="20"/>
          <w:szCs w:val="20"/>
        </w:rPr>
        <w:footnoteRef/>
      </w:r>
      <w:r w:rsidRPr="00781EA5">
        <w:rPr>
          <w:sz w:val="20"/>
          <w:szCs w:val="20"/>
          <w:lang w:val="en-GB"/>
        </w:rPr>
        <w:t xml:space="preserve"> </w:t>
      </w:r>
      <w:proofErr w:type="gramStart"/>
      <w:r w:rsidRPr="00663724">
        <w:rPr>
          <w:sz w:val="20"/>
          <w:szCs w:val="20"/>
          <w:lang w:val="en-US"/>
        </w:rPr>
        <w:t xml:space="preserve">Richard Harrington, « The Body Snatchers », </w:t>
      </w:r>
      <w:r w:rsidRPr="00663724">
        <w:rPr>
          <w:i/>
          <w:sz w:val="20"/>
          <w:szCs w:val="20"/>
          <w:lang w:val="en-US"/>
        </w:rPr>
        <w:t>The Washington Post</w:t>
      </w:r>
      <w:r w:rsidRPr="00663724">
        <w:rPr>
          <w:sz w:val="20"/>
          <w:szCs w:val="20"/>
          <w:lang w:val="en-US"/>
        </w:rPr>
        <w:t xml:space="preserve">, 18 </w:t>
      </w:r>
      <w:proofErr w:type="spellStart"/>
      <w:r w:rsidRPr="00663724">
        <w:rPr>
          <w:sz w:val="20"/>
          <w:szCs w:val="20"/>
          <w:lang w:val="en-US"/>
        </w:rPr>
        <w:t>février</w:t>
      </w:r>
      <w:proofErr w:type="spellEnd"/>
      <w:r w:rsidRPr="00663724">
        <w:rPr>
          <w:sz w:val="20"/>
          <w:szCs w:val="20"/>
          <w:lang w:val="en-US"/>
        </w:rPr>
        <w:t xml:space="preserve"> 1994.</w:t>
      </w:r>
      <w:proofErr w:type="gramEnd"/>
    </w:p>
  </w:footnote>
  <w:footnote w:id="44">
    <w:p w14:paraId="2A79E2EA" w14:textId="15C3719D" w:rsidR="001E134D" w:rsidRPr="00717BE1" w:rsidRDefault="001E134D">
      <w:pPr>
        <w:pStyle w:val="FootnoteText"/>
        <w:rPr>
          <w:lang w:val="fr-CH"/>
        </w:rPr>
      </w:pPr>
      <w:r>
        <w:rPr>
          <w:rStyle w:val="FootnoteReference"/>
        </w:rPr>
        <w:footnoteRef/>
      </w:r>
      <w:r>
        <w:t xml:space="preserve"> </w:t>
      </w:r>
      <w:r w:rsidRPr="00717BE1">
        <w:rPr>
          <w:lang w:val="fr-CH"/>
        </w:rPr>
        <w:t>Gérard</w:t>
      </w:r>
      <w:r>
        <w:rPr>
          <w:lang w:val="fr-CH"/>
        </w:rPr>
        <w:t xml:space="preserve"> Lefort</w:t>
      </w:r>
      <w:r w:rsidRPr="00717BE1">
        <w:rPr>
          <w:lang w:val="fr-CH"/>
        </w:rPr>
        <w:t xml:space="preserve">, « Ferrara envahi par la flemme », </w:t>
      </w:r>
      <w:r w:rsidRPr="00717BE1">
        <w:rPr>
          <w:i/>
          <w:lang w:val="fr-CH"/>
        </w:rPr>
        <w:t>Libération</w:t>
      </w:r>
      <w:r w:rsidRPr="00717BE1">
        <w:rPr>
          <w:lang w:val="fr-CH"/>
        </w:rPr>
        <w:t>, 17 mai 1993.</w:t>
      </w:r>
    </w:p>
  </w:footnote>
  <w:footnote w:id="45">
    <w:p w14:paraId="1C948C60" w14:textId="68674968" w:rsidR="001E134D" w:rsidRPr="000141B8" w:rsidRDefault="001E134D">
      <w:pPr>
        <w:pStyle w:val="FootnoteText"/>
        <w:rPr>
          <w:lang w:val="fr-CH"/>
        </w:rPr>
      </w:pPr>
      <w:r>
        <w:rPr>
          <w:rStyle w:val="FootnoteReference"/>
        </w:rPr>
        <w:footnoteRef/>
      </w:r>
      <w:r>
        <w:t xml:space="preserve"> </w:t>
      </w:r>
      <w:r w:rsidRPr="000141B8">
        <w:rPr>
          <w:lang w:val="fr-CH"/>
        </w:rPr>
        <w:t xml:space="preserve">D. R., « Invasion », </w:t>
      </w:r>
      <w:r w:rsidRPr="000141B8">
        <w:rPr>
          <w:i/>
          <w:lang w:val="fr-CH"/>
        </w:rPr>
        <w:t>L’Express</w:t>
      </w:r>
      <w:r w:rsidRPr="000141B8">
        <w:rPr>
          <w:lang w:val="fr-CH"/>
        </w:rPr>
        <w:t>, 18 octobre 2007.</w:t>
      </w:r>
    </w:p>
  </w:footnote>
  <w:footnote w:id="46">
    <w:p w14:paraId="2CAA1CD5" w14:textId="0B3AC622" w:rsidR="001E134D" w:rsidRPr="007E60F5" w:rsidRDefault="001E134D">
      <w:pPr>
        <w:pStyle w:val="FootnoteText"/>
        <w:rPr>
          <w:lang w:val="fr-CH"/>
        </w:rPr>
      </w:pPr>
      <w:r>
        <w:rPr>
          <w:rStyle w:val="FootnoteReference"/>
        </w:rPr>
        <w:footnoteRef/>
      </w:r>
      <w:r>
        <w:t xml:space="preserve"> </w:t>
      </w:r>
      <w:r>
        <w:rPr>
          <w:lang w:val="fr-CH"/>
        </w:rPr>
        <w:t>Jean-Baptiste Thoret,</w:t>
      </w:r>
      <w:r w:rsidRPr="007E60F5">
        <w:rPr>
          <w:lang w:val="fr-CH"/>
        </w:rPr>
        <w:t xml:space="preserve"> « Ils sont parmi nous », </w:t>
      </w:r>
      <w:r w:rsidRPr="007E60F5">
        <w:rPr>
          <w:i/>
          <w:lang w:val="fr-CH"/>
        </w:rPr>
        <w:t>Charlie Hebdo</w:t>
      </w:r>
      <w:r w:rsidRPr="007E60F5">
        <w:rPr>
          <w:lang w:val="fr-CH"/>
        </w:rPr>
        <w:t>, 17 octobre 2007.</w:t>
      </w:r>
    </w:p>
  </w:footnote>
  <w:footnote w:id="47">
    <w:p w14:paraId="29A92F2B" w14:textId="59D2CD3B" w:rsidR="001E134D" w:rsidRPr="00781EA5" w:rsidRDefault="001E134D">
      <w:pPr>
        <w:pStyle w:val="FootnoteText"/>
        <w:rPr>
          <w:lang w:val="fr-CH"/>
        </w:rPr>
      </w:pPr>
      <w:r>
        <w:rPr>
          <w:rStyle w:val="FootnoteReference"/>
        </w:rPr>
        <w:footnoteRef/>
      </w:r>
      <w:r>
        <w:t xml:space="preserve"> </w:t>
      </w:r>
      <w:r w:rsidRPr="00781EA5">
        <w:rPr>
          <w:lang w:val="fr-CH"/>
        </w:rPr>
        <w:t xml:space="preserve">Bayon, « Invasion », </w:t>
      </w:r>
      <w:r w:rsidRPr="00781EA5">
        <w:rPr>
          <w:i/>
          <w:lang w:val="fr-CH"/>
        </w:rPr>
        <w:t>Libération</w:t>
      </w:r>
      <w:r w:rsidRPr="00781EA5">
        <w:rPr>
          <w:lang w:val="fr-CH"/>
        </w:rPr>
        <w:t>, 17 octobre 2007.</w:t>
      </w:r>
    </w:p>
  </w:footnote>
  <w:footnote w:id="48">
    <w:p w14:paraId="6A75E370" w14:textId="4AD66B93" w:rsidR="001E134D" w:rsidRPr="004870CE" w:rsidRDefault="001E134D">
      <w:pPr>
        <w:pStyle w:val="FootnoteText"/>
        <w:rPr>
          <w:lang w:val="fr-CH"/>
        </w:rPr>
      </w:pPr>
      <w:r>
        <w:rPr>
          <w:rStyle w:val="FootnoteReference"/>
        </w:rPr>
        <w:footnoteRef/>
      </w:r>
      <w:r>
        <w:t xml:space="preserve"> </w:t>
      </w:r>
      <w:r>
        <w:rPr>
          <w:lang w:val="fr-CH"/>
        </w:rPr>
        <w:t>Nous reviendrons sur les mythes entourant la production des films dans le dernier chapitre de ce travail.</w:t>
      </w:r>
    </w:p>
  </w:footnote>
  <w:footnote w:id="49">
    <w:p w14:paraId="06998613" w14:textId="00B9BFC1" w:rsidR="001E134D" w:rsidRPr="00B60790" w:rsidRDefault="001E134D">
      <w:pPr>
        <w:pStyle w:val="FootnoteText"/>
        <w:rPr>
          <w:lang w:val="en-US"/>
        </w:rPr>
      </w:pPr>
      <w:r>
        <w:rPr>
          <w:rStyle w:val="FootnoteReference"/>
        </w:rPr>
        <w:footnoteRef/>
      </w:r>
      <w:r w:rsidRPr="00781EA5">
        <w:rPr>
          <w:lang w:val="en-GB"/>
        </w:rPr>
        <w:t xml:space="preserve"> </w:t>
      </w:r>
      <w:r w:rsidRPr="00B60790">
        <w:rPr>
          <w:lang w:val="en-US"/>
        </w:rPr>
        <w:t>Ty</w:t>
      </w:r>
      <w:r>
        <w:rPr>
          <w:lang w:val="en-US"/>
        </w:rPr>
        <w:t xml:space="preserve"> Burr</w:t>
      </w:r>
      <w:r w:rsidRPr="00B60790">
        <w:rPr>
          <w:lang w:val="en-US"/>
        </w:rPr>
        <w:t xml:space="preserve">, « Creative compromises are the real enemy in ‘Invasion’ », </w:t>
      </w:r>
      <w:r w:rsidRPr="00B60790">
        <w:rPr>
          <w:i/>
          <w:lang w:val="en-US"/>
        </w:rPr>
        <w:t>The Globe</w:t>
      </w:r>
      <w:r w:rsidRPr="00B60790">
        <w:rPr>
          <w:lang w:val="en-US"/>
        </w:rPr>
        <w:t xml:space="preserve">, 17 </w:t>
      </w:r>
      <w:proofErr w:type="spellStart"/>
      <w:r w:rsidRPr="00B60790">
        <w:rPr>
          <w:lang w:val="en-US"/>
        </w:rPr>
        <w:t>août</w:t>
      </w:r>
      <w:proofErr w:type="spellEnd"/>
      <w:r w:rsidRPr="00B60790">
        <w:rPr>
          <w:lang w:val="en-US"/>
        </w:rPr>
        <w:t xml:space="preserve"> 2007.</w:t>
      </w:r>
    </w:p>
  </w:footnote>
  <w:footnote w:id="50">
    <w:p w14:paraId="4E90885A" w14:textId="218541F4" w:rsidR="001E134D" w:rsidRPr="009F687A" w:rsidRDefault="001E134D">
      <w:pPr>
        <w:pStyle w:val="FootnoteText"/>
        <w:rPr>
          <w:lang w:val="fr-CH"/>
        </w:rPr>
      </w:pPr>
      <w:r>
        <w:rPr>
          <w:rStyle w:val="FootnoteReference"/>
        </w:rPr>
        <w:footnoteRef/>
      </w:r>
      <w:r>
        <w:t xml:space="preserve"> </w:t>
      </w:r>
      <w:r>
        <w:rPr>
          <w:lang w:val="fr-CH"/>
        </w:rPr>
        <w:t>Déjà présentes dans trois critiques négatives des films de 1978 et 1993.</w:t>
      </w:r>
    </w:p>
  </w:footnote>
  <w:footnote w:id="51">
    <w:p w14:paraId="6AEC921A" w14:textId="6352210E" w:rsidR="001E134D" w:rsidRPr="00CE51D3" w:rsidDel="004263C6" w:rsidRDefault="001E134D" w:rsidP="00CE51D3">
      <w:pPr>
        <w:pStyle w:val="FootnoteText"/>
        <w:rPr>
          <w:del w:id="37" w:author="Anas Sareen" w:date="2016-12-08T10:24:00Z"/>
          <w:lang w:val="en-US"/>
        </w:rPr>
      </w:pPr>
      <w:r>
        <w:rPr>
          <w:rStyle w:val="FootnoteReference"/>
        </w:rPr>
        <w:footnoteRef/>
      </w:r>
      <w:r w:rsidRPr="00781EA5">
        <w:rPr>
          <w:lang w:val="en-GB"/>
        </w:rPr>
        <w:t xml:space="preserve"> </w:t>
      </w:r>
      <w:proofErr w:type="gramStart"/>
      <w:r w:rsidRPr="00CE51D3">
        <w:rPr>
          <w:lang w:val="en-US"/>
        </w:rPr>
        <w:t>Keith</w:t>
      </w:r>
      <w:r>
        <w:rPr>
          <w:lang w:val="en-US"/>
        </w:rPr>
        <w:t xml:space="preserve"> Phipps</w:t>
      </w:r>
      <w:r w:rsidRPr="00CE51D3">
        <w:rPr>
          <w:lang w:val="en-US"/>
        </w:rPr>
        <w:t xml:space="preserve">, « The Invasion », </w:t>
      </w:r>
      <w:r w:rsidRPr="00CE51D3">
        <w:rPr>
          <w:i/>
          <w:lang w:val="en-US"/>
        </w:rPr>
        <w:t>The A.V. Club</w:t>
      </w:r>
      <w:r w:rsidRPr="00CE51D3">
        <w:rPr>
          <w:lang w:val="en-US"/>
        </w:rPr>
        <w:t xml:space="preserve">, 17 </w:t>
      </w:r>
      <w:proofErr w:type="spellStart"/>
      <w:r w:rsidRPr="00CE51D3">
        <w:rPr>
          <w:lang w:val="en-US"/>
        </w:rPr>
        <w:t>août</w:t>
      </w:r>
      <w:proofErr w:type="spellEnd"/>
      <w:r w:rsidRPr="00CE51D3">
        <w:rPr>
          <w:lang w:val="en-US"/>
        </w:rPr>
        <w:t xml:space="preserve"> 2007.</w:t>
      </w:r>
      <w:proofErr w:type="gramEnd"/>
    </w:p>
    <w:p w14:paraId="2A805F4B" w14:textId="09B84BBB" w:rsidR="001E134D" w:rsidRPr="00781EA5" w:rsidRDefault="001E134D">
      <w:pPr>
        <w:pStyle w:val="FootnoteText"/>
        <w:rPr>
          <w:lang w:val="en-GB"/>
        </w:rPr>
      </w:pPr>
    </w:p>
  </w:footnote>
  <w:footnote w:id="52">
    <w:p w14:paraId="1DB98D1B" w14:textId="6265B86D" w:rsidR="001E134D" w:rsidRPr="00E748E4" w:rsidRDefault="001E134D">
      <w:pPr>
        <w:pStyle w:val="FootnoteText"/>
        <w:rPr>
          <w:lang w:val="en-GB"/>
        </w:rPr>
      </w:pPr>
      <w:r>
        <w:rPr>
          <w:rStyle w:val="FootnoteReference"/>
        </w:rPr>
        <w:footnoteRef/>
      </w:r>
      <w:r>
        <w:t xml:space="preserve"> </w:t>
      </w:r>
      <w:r>
        <w:rPr>
          <w:i/>
          <w:lang w:val="fr-CH"/>
        </w:rPr>
        <w:t>Time and Again</w:t>
      </w:r>
      <w:r>
        <w:rPr>
          <w:lang w:val="fr-CH"/>
        </w:rPr>
        <w:t xml:space="preserve"> (1970), un roman de science-fiction, étant systématiquement cité lorsqu’il est question de l’auteur. Comme c’est par exemple le cas pour l’édition 60</w:t>
      </w:r>
      <w:r w:rsidRPr="00213BA4">
        <w:rPr>
          <w:vertAlign w:val="superscript"/>
          <w:lang w:val="fr-CH"/>
        </w:rPr>
        <w:t>ème</w:t>
      </w:r>
      <w:r>
        <w:rPr>
          <w:lang w:val="fr-CH"/>
        </w:rPr>
        <w:t xml:space="preserve"> anniversaire the </w:t>
      </w:r>
      <w:r>
        <w:rPr>
          <w:i/>
          <w:lang w:val="fr-CH"/>
        </w:rPr>
        <w:t>The Body Snatchers</w:t>
      </w:r>
      <w:r>
        <w:rPr>
          <w:lang w:val="fr-CH"/>
        </w:rPr>
        <w:t xml:space="preserve"> qui identifie l’auteur par « Jack Finney. </w:t>
      </w:r>
      <w:proofErr w:type="gramStart"/>
      <w:r w:rsidRPr="00E748E4">
        <w:rPr>
          <w:lang w:val="en-GB"/>
        </w:rPr>
        <w:t xml:space="preserve">Author of </w:t>
      </w:r>
      <w:r w:rsidRPr="00E748E4">
        <w:rPr>
          <w:i/>
          <w:lang w:val="en-GB"/>
        </w:rPr>
        <w:t>Time and Again</w:t>
      </w:r>
      <w:r w:rsidRPr="00E748E4">
        <w:rPr>
          <w:lang w:val="en-GB"/>
        </w:rPr>
        <w:t xml:space="preserve"> » </w:t>
      </w:r>
      <w:r w:rsidRPr="00E748E4">
        <w:rPr>
          <w:highlight w:val="red"/>
          <w:lang w:val="en-GB"/>
        </w:rPr>
        <w:t>(</w:t>
      </w:r>
      <w:proofErr w:type="spellStart"/>
      <w:r w:rsidRPr="00E748E4">
        <w:rPr>
          <w:highlight w:val="red"/>
          <w:lang w:val="en-GB"/>
        </w:rPr>
        <w:t>voir</w:t>
      </w:r>
      <w:proofErr w:type="spellEnd"/>
      <w:r w:rsidRPr="00E748E4">
        <w:rPr>
          <w:highlight w:val="red"/>
          <w:lang w:val="en-GB"/>
        </w:rPr>
        <w:t xml:space="preserve"> figure XX).</w:t>
      </w:r>
      <w:proofErr w:type="gramEnd"/>
    </w:p>
  </w:footnote>
  <w:footnote w:id="53">
    <w:p w14:paraId="227D8C42" w14:textId="44C604F0" w:rsidR="001E134D" w:rsidRPr="00DF0B77" w:rsidRDefault="001E134D">
      <w:pPr>
        <w:pStyle w:val="FootnoteText"/>
        <w:rPr>
          <w:lang w:val="fr-CH"/>
        </w:rPr>
      </w:pPr>
      <w:r>
        <w:rPr>
          <w:rStyle w:val="FootnoteReference"/>
        </w:rPr>
        <w:footnoteRef/>
      </w:r>
      <w:r w:rsidRPr="00DF0B77">
        <w:rPr>
          <w:lang w:val="fr-CH"/>
        </w:rPr>
        <w:t xml:space="preserve"> </w:t>
      </w:r>
      <w:r w:rsidRPr="00DF0B77">
        <w:rPr>
          <w:szCs w:val="20"/>
          <w:lang w:val="fr-CH"/>
        </w:rPr>
        <w:t xml:space="preserve">Al LaValley (éd.), </w:t>
      </w:r>
      <w:r w:rsidRPr="00DF0B77">
        <w:rPr>
          <w:i/>
          <w:szCs w:val="20"/>
          <w:lang w:val="fr-CH"/>
        </w:rPr>
        <w:t>op. cit.</w:t>
      </w:r>
      <w:r w:rsidRPr="00DF0B77">
        <w:rPr>
          <w:szCs w:val="20"/>
          <w:lang w:val="fr-CH"/>
        </w:rPr>
        <w:t>, p. 87.</w:t>
      </w:r>
    </w:p>
  </w:footnote>
  <w:footnote w:id="54">
    <w:p w14:paraId="3C29C3EE" w14:textId="1E6D3C3E" w:rsidR="001E134D" w:rsidRPr="00503CBA" w:rsidRDefault="001E134D">
      <w:pPr>
        <w:pStyle w:val="FootnoteText"/>
        <w:rPr>
          <w:lang w:val="fr-CH"/>
        </w:rPr>
      </w:pPr>
      <w:r>
        <w:rPr>
          <w:rStyle w:val="FootnoteReference"/>
        </w:rPr>
        <w:footnoteRef/>
      </w:r>
      <w:r>
        <w:t xml:space="preserve"> </w:t>
      </w:r>
      <w:r w:rsidRPr="00503CBA">
        <w:rPr>
          <w:highlight w:val="yellow"/>
          <w:lang w:val="fr-CH"/>
        </w:rPr>
        <w:t>REF ?</w:t>
      </w:r>
      <w:ins w:id="47" w:author="Anas Sareen" w:date="2016-12-08T10:24:00Z">
        <w:r>
          <w:rPr>
            <w:lang w:val="fr-CH"/>
          </w:rPr>
          <w:t xml:space="preserve"> Ou même le cinéma d’horreur</w:t>
        </w:r>
      </w:ins>
      <w:ins w:id="48" w:author="Anas Sareen" w:date="2016-12-08T10:25:00Z">
        <w:r>
          <w:rPr>
            <w:lang w:val="fr-CH"/>
          </w:rPr>
          <w:t> </w:t>
        </w:r>
      </w:ins>
      <w:ins w:id="49" w:author="Anas Sareen" w:date="2016-12-08T10:24:00Z">
        <w:r>
          <w:rPr>
            <w:lang w:val="fr-CH"/>
          </w:rPr>
          <w:t>:</w:t>
        </w:r>
      </w:ins>
      <w:ins w:id="50" w:author="Anas Sareen" w:date="2016-12-08T10:25:00Z">
        <w:r>
          <w:rPr>
            <w:lang w:val="fr-CH"/>
          </w:rPr>
          <w:t xml:space="preserve"> </w:t>
        </w:r>
        <w:r w:rsidRPr="004263C6">
          <w:rPr>
            <w:i/>
            <w:lang w:val="fr-CH"/>
            <w:rPrChange w:id="51" w:author="Anas Sareen" w:date="2016-12-08T10:25:00Z">
              <w:rPr>
                <w:lang w:val="fr-CH"/>
              </w:rPr>
            </w:rPrChange>
          </w:rPr>
          <w:t>Psycho</w:t>
        </w:r>
        <w:r>
          <w:rPr>
            <w:lang w:val="fr-CH"/>
          </w:rPr>
          <w:t>’s ending…</w:t>
        </w:r>
      </w:ins>
    </w:p>
  </w:footnote>
  <w:footnote w:id="55">
    <w:p w14:paraId="6BF05032" w14:textId="21012E03" w:rsidR="001E134D" w:rsidRPr="00503CBA" w:rsidRDefault="001E134D">
      <w:pPr>
        <w:pStyle w:val="FootnoteText"/>
        <w:rPr>
          <w:lang w:val="fr-CH"/>
        </w:rPr>
      </w:pPr>
      <w:r>
        <w:rPr>
          <w:rStyle w:val="FootnoteReference"/>
        </w:rPr>
        <w:footnoteRef/>
      </w:r>
      <w:r>
        <w:t xml:space="preserve"> </w:t>
      </w:r>
      <w:r>
        <w:rPr>
          <w:lang w:val="fr-CH"/>
        </w:rPr>
        <w:t>Par le biais de son avatar filmique, Miles.</w:t>
      </w:r>
    </w:p>
  </w:footnote>
  <w:footnote w:id="56">
    <w:p w14:paraId="3D311530" w14:textId="153A245F" w:rsidR="001E134D" w:rsidRPr="001E2D11" w:rsidRDefault="001E134D">
      <w:pPr>
        <w:pStyle w:val="FootnoteText"/>
        <w:rPr>
          <w:lang w:val="fr-CH"/>
        </w:rPr>
      </w:pPr>
      <w:r>
        <w:rPr>
          <w:rStyle w:val="FootnoteReference"/>
        </w:rPr>
        <w:footnoteRef/>
      </w:r>
      <w:r>
        <w:t xml:space="preserve"> </w:t>
      </w:r>
      <w:r w:rsidRPr="001E2D11">
        <w:rPr>
          <w:highlight w:val="red"/>
          <w:lang w:val="fr-CH"/>
        </w:rPr>
        <w:t>Affiche YY du film. Voir annexe XX</w:t>
      </w:r>
    </w:p>
  </w:footnote>
  <w:footnote w:id="57">
    <w:p w14:paraId="24990155" w14:textId="77777777" w:rsidR="001E134D" w:rsidRPr="00283CF4" w:rsidRDefault="001E134D" w:rsidP="00C249AB">
      <w:pPr>
        <w:pStyle w:val="FootnoteText"/>
        <w:rPr>
          <w:lang w:val="fr-CH"/>
        </w:rPr>
      </w:pPr>
      <w:r>
        <w:rPr>
          <w:rStyle w:val="FootnoteReference"/>
        </w:rPr>
        <w:footnoteRef/>
      </w:r>
      <w:r>
        <w:t xml:space="preserve"> </w:t>
      </w:r>
      <w:r>
        <w:rPr>
          <w:lang w:val="fr-CH"/>
        </w:rPr>
        <w:t>Publicités numéro 206, 209 et 303 du « Showmanship campaign book » édité par Allied Artists pour la distribution américaine du film.</w:t>
      </w:r>
    </w:p>
  </w:footnote>
  <w:footnote w:id="58">
    <w:p w14:paraId="1A3C28EA" w14:textId="3ABDF168" w:rsidR="001E134D" w:rsidRPr="00DA4FCE" w:rsidRDefault="001E134D">
      <w:pPr>
        <w:pStyle w:val="FootnoteText"/>
        <w:rPr>
          <w:lang w:val="fr-CH"/>
        </w:rPr>
      </w:pPr>
      <w:r>
        <w:rPr>
          <w:rStyle w:val="FootnoteReference"/>
        </w:rPr>
        <w:footnoteRef/>
      </w:r>
      <w:r>
        <w:t xml:space="preserve"> </w:t>
      </w:r>
      <w:r w:rsidRPr="001E2D11">
        <w:rPr>
          <w:highlight w:val="red"/>
          <w:lang w:val="fr-CH"/>
        </w:rPr>
        <w:t>Affiche YY du film. Voir annexe XX</w:t>
      </w:r>
    </w:p>
  </w:footnote>
  <w:footnote w:id="59">
    <w:p w14:paraId="4DC40339" w14:textId="6BB9B3B6" w:rsidR="001E134D" w:rsidRPr="00AA0F22" w:rsidRDefault="001E134D">
      <w:pPr>
        <w:pStyle w:val="FootnoteText"/>
        <w:rPr>
          <w:lang w:val="fr-CH"/>
        </w:rPr>
      </w:pPr>
      <w:r>
        <w:rPr>
          <w:rStyle w:val="FootnoteReference"/>
        </w:rPr>
        <w:footnoteRef/>
      </w:r>
      <w:r>
        <w:t xml:space="preserve"> L’affiche </w:t>
      </w:r>
      <w:r>
        <w:rPr>
          <w:lang w:val="fr-CH"/>
        </w:rPr>
        <w:t xml:space="preserve">2x77 éditée par Crystal Pictures pour la re-sortie du film en 1977 décrit même le film comme « The All-Time </w:t>
      </w:r>
      <w:r w:rsidRPr="00047F06">
        <w:rPr>
          <w:i/>
          <w:lang w:val="fr-CH"/>
        </w:rPr>
        <w:t>Horror</w:t>
      </w:r>
      <w:r>
        <w:rPr>
          <w:lang w:val="fr-CH"/>
        </w:rPr>
        <w:t xml:space="preserve"> Classic ».</w:t>
      </w:r>
      <w:r w:rsidRPr="00A31725">
        <w:rPr>
          <w:highlight w:val="red"/>
          <w:lang w:val="fr-CH"/>
        </w:rPr>
        <w:t xml:space="preserve"> </w:t>
      </w:r>
      <w:r w:rsidRPr="001E2D11">
        <w:rPr>
          <w:highlight w:val="red"/>
          <w:lang w:val="fr-CH"/>
        </w:rPr>
        <w:t>Voir annexe XX</w:t>
      </w:r>
    </w:p>
  </w:footnote>
  <w:footnote w:id="60">
    <w:p w14:paraId="0662E3D7" w14:textId="142F2CBF" w:rsidR="001E134D" w:rsidRPr="00C32B00" w:rsidRDefault="001E134D">
      <w:pPr>
        <w:pStyle w:val="FootnoteText"/>
        <w:rPr>
          <w:rFonts w:cs="Times New Roman"/>
          <w:color w:val="000000"/>
          <w:lang w:val="fr-CH"/>
        </w:rPr>
      </w:pPr>
      <w:r>
        <w:rPr>
          <w:rStyle w:val="FootnoteReference"/>
        </w:rPr>
        <w:footnoteRef/>
      </w:r>
      <w:r>
        <w:t xml:space="preserve"> </w:t>
      </w:r>
      <w:r w:rsidRPr="008378E6">
        <w:rPr>
          <w:rFonts w:cs="Times New Roman"/>
          <w:color w:val="000000"/>
          <w:lang w:val="fr-CH"/>
        </w:rPr>
        <w:t>Céline</w:t>
      </w:r>
      <w:r>
        <w:rPr>
          <w:rFonts w:cs="Times New Roman"/>
          <w:color w:val="000000"/>
          <w:lang w:val="fr-CH"/>
        </w:rPr>
        <w:t xml:space="preserve"> Boillon</w:t>
      </w:r>
      <w:r w:rsidRPr="008378E6">
        <w:rPr>
          <w:rFonts w:cs="Times New Roman"/>
          <w:color w:val="000000"/>
          <w:lang w:val="fr-CH"/>
        </w:rPr>
        <w:t xml:space="preserve">, « L’invasion des profanateurs de sépultures », </w:t>
      </w:r>
      <w:r w:rsidRPr="008378E6">
        <w:rPr>
          <w:rFonts w:cs="Times New Roman"/>
          <w:i/>
          <w:color w:val="000000"/>
          <w:lang w:val="fr-CH"/>
        </w:rPr>
        <w:t>La Croix</w:t>
      </w:r>
      <w:r w:rsidRPr="008378E6">
        <w:rPr>
          <w:rFonts w:cs="Times New Roman"/>
          <w:color w:val="000000"/>
          <w:lang w:val="fr-CH"/>
        </w:rPr>
        <w:t>, 11 janvier 1968</w:t>
      </w:r>
      <w:r>
        <w:rPr>
          <w:rFonts w:cs="Times New Roman"/>
          <w:color w:val="000000"/>
          <w:lang w:val="fr-CH"/>
        </w:rPr>
        <w:t xml:space="preserve"> ; Jean De Baroncelli, </w:t>
      </w:r>
      <w:r w:rsidRPr="00FF2B62">
        <w:rPr>
          <w:rFonts w:cs="Times New Roman"/>
          <w:color w:val="000000"/>
          <w:lang w:val="fr-CH"/>
        </w:rPr>
        <w:t xml:space="preserve">« L’invasion des profanateurs de sépultures », </w:t>
      </w:r>
      <w:r w:rsidRPr="00FF2B62">
        <w:rPr>
          <w:rFonts w:cs="Times New Roman"/>
          <w:i/>
          <w:color w:val="000000"/>
          <w:lang w:val="fr-CH"/>
        </w:rPr>
        <w:t>Le Monde</w:t>
      </w:r>
      <w:r>
        <w:rPr>
          <w:rFonts w:cs="Times New Roman"/>
          <w:color w:val="000000"/>
          <w:lang w:val="fr-CH"/>
        </w:rPr>
        <w:t xml:space="preserve">, 12 novembre 1967 ; </w:t>
      </w:r>
      <w:r w:rsidRPr="00C32B00">
        <w:rPr>
          <w:rFonts w:cs="Times New Roman"/>
          <w:color w:val="000000"/>
          <w:lang w:val="fr-CH"/>
        </w:rPr>
        <w:t>Robert</w:t>
      </w:r>
      <w:r>
        <w:rPr>
          <w:rFonts w:cs="Times New Roman"/>
          <w:color w:val="000000"/>
          <w:lang w:val="fr-CH"/>
        </w:rPr>
        <w:t xml:space="preserve"> Chazal</w:t>
      </w:r>
      <w:r w:rsidRPr="00C32B00">
        <w:rPr>
          <w:rFonts w:cs="Times New Roman"/>
          <w:color w:val="000000"/>
          <w:lang w:val="fr-CH"/>
        </w:rPr>
        <w:t xml:space="preserve">, « L’invasion des profanateurs de sépultures », </w:t>
      </w:r>
      <w:r w:rsidRPr="00C32B00">
        <w:rPr>
          <w:rFonts w:cs="Times New Roman"/>
          <w:i/>
          <w:color w:val="000000"/>
          <w:lang w:val="fr-CH"/>
        </w:rPr>
        <w:t>France Soir</w:t>
      </w:r>
      <w:r w:rsidRPr="00C32B00">
        <w:rPr>
          <w:rFonts w:cs="Times New Roman"/>
          <w:color w:val="000000"/>
          <w:lang w:val="fr-CH"/>
        </w:rPr>
        <w:t>, 9 novembre 1967.</w:t>
      </w:r>
    </w:p>
  </w:footnote>
  <w:footnote w:id="61">
    <w:p w14:paraId="374DFCF9" w14:textId="5C16A8D5" w:rsidR="001E134D" w:rsidRPr="00C32B00" w:rsidRDefault="001E134D">
      <w:pPr>
        <w:pStyle w:val="FootnoteText"/>
        <w:rPr>
          <w:lang w:val="fr-CH"/>
        </w:rPr>
      </w:pPr>
      <w:r>
        <w:rPr>
          <w:rStyle w:val="FootnoteReference"/>
        </w:rPr>
        <w:footnoteRef/>
      </w:r>
      <w:r>
        <w:t xml:space="preserve"> </w:t>
      </w:r>
      <w:proofErr w:type="spellStart"/>
      <w:r>
        <w:t>Garriou-Lagrange</w:t>
      </w:r>
      <w:proofErr w:type="spellEnd"/>
      <w:r w:rsidRPr="005041DE">
        <w:rPr>
          <w:lang w:val="fr-CH"/>
        </w:rPr>
        <w:t xml:space="preserve">, « L’angoisse vous prend aux tripes », </w:t>
      </w:r>
      <w:r w:rsidRPr="005041DE">
        <w:rPr>
          <w:i/>
          <w:lang w:val="fr-CH"/>
        </w:rPr>
        <w:t>Témoignage Chrétien</w:t>
      </w:r>
      <w:r>
        <w:rPr>
          <w:lang w:val="fr-CH"/>
        </w:rPr>
        <w:t xml:space="preserve">, 23 novembre 1967 ; </w:t>
      </w:r>
      <w:r w:rsidRPr="00F87191">
        <w:rPr>
          <w:lang w:val="fr-CH"/>
        </w:rPr>
        <w:t xml:space="preserve">S. L., « Invasion of the Body-Snatchers. Ils volent le corps et l’esprit », </w:t>
      </w:r>
      <w:r w:rsidRPr="00F87191">
        <w:rPr>
          <w:i/>
          <w:lang w:val="fr-CH"/>
        </w:rPr>
        <w:t>L’Humanité</w:t>
      </w:r>
      <w:r w:rsidRPr="00F87191">
        <w:rPr>
          <w:lang w:val="fr-CH"/>
        </w:rPr>
        <w:t>, 8 novembre 1967.</w:t>
      </w:r>
    </w:p>
  </w:footnote>
  <w:footnote w:id="62">
    <w:p w14:paraId="20395D9C" w14:textId="63776E7C" w:rsidR="001E134D" w:rsidRPr="00876848" w:rsidRDefault="001E134D">
      <w:pPr>
        <w:pStyle w:val="FootnoteText"/>
      </w:pPr>
      <w:r>
        <w:rPr>
          <w:rStyle w:val="FootnoteReference"/>
        </w:rPr>
        <w:footnoteRef/>
      </w:r>
      <w:r>
        <w:t xml:space="preserve"> </w:t>
      </w:r>
      <w:r w:rsidRPr="0083111B">
        <w:t xml:space="preserve">C. S., « L’invasion des profanateurs de sépultures », </w:t>
      </w:r>
      <w:r w:rsidRPr="00A95A9C">
        <w:rPr>
          <w:i/>
        </w:rPr>
        <w:t>Combat</w:t>
      </w:r>
      <w:r>
        <w:t>, 7 novembre 1967.</w:t>
      </w:r>
    </w:p>
  </w:footnote>
  <w:footnote w:id="63">
    <w:p w14:paraId="1E3AFA6B" w14:textId="0D509162" w:rsidR="001E134D" w:rsidRPr="00C32B00" w:rsidRDefault="001E134D">
      <w:pPr>
        <w:pStyle w:val="FootnoteText"/>
        <w:rPr>
          <w:lang w:val="fr-CH"/>
        </w:rPr>
      </w:pPr>
      <w:r>
        <w:rPr>
          <w:rStyle w:val="FootnoteReference"/>
        </w:rPr>
        <w:footnoteRef/>
      </w:r>
      <w:r>
        <w:t xml:space="preserve"> </w:t>
      </w:r>
      <w:r w:rsidRPr="008A7494">
        <w:t>Michel</w:t>
      </w:r>
      <w:r>
        <w:t xml:space="preserve"> Perez</w:t>
      </w:r>
      <w:r w:rsidRPr="008A7494">
        <w:t>, « L’invasion des profanateurs de sépultu</w:t>
      </w:r>
      <w:r>
        <w:t xml:space="preserve">res », </w:t>
      </w:r>
      <w:r w:rsidRPr="008A7494">
        <w:rPr>
          <w:i/>
        </w:rPr>
        <w:t>Combat</w:t>
      </w:r>
      <w:r>
        <w:t>, 11 novembre 1967.</w:t>
      </w:r>
    </w:p>
  </w:footnote>
  <w:footnote w:id="64">
    <w:p w14:paraId="08862D98" w14:textId="32B1466E" w:rsidR="001E134D" w:rsidRPr="00C4663F" w:rsidRDefault="001E134D">
      <w:pPr>
        <w:pStyle w:val="FootnoteText"/>
        <w:rPr>
          <w:lang w:val="fr-CH"/>
        </w:rPr>
      </w:pPr>
      <w:r>
        <w:rPr>
          <w:rStyle w:val="FootnoteReference"/>
        </w:rPr>
        <w:footnoteRef/>
      </w:r>
      <w:r>
        <w:t xml:space="preserve"> </w:t>
      </w:r>
      <w:r w:rsidRPr="00C4663F">
        <w:rPr>
          <w:lang w:val="fr-CH"/>
        </w:rPr>
        <w:t>Marcel</w:t>
      </w:r>
      <w:r>
        <w:rPr>
          <w:lang w:val="fr-CH"/>
        </w:rPr>
        <w:t xml:space="preserve"> Reguilhem</w:t>
      </w:r>
      <w:r w:rsidRPr="00C4663F">
        <w:rPr>
          <w:lang w:val="fr-CH"/>
        </w:rPr>
        <w:t xml:space="preserve">, « L’invasion des profanateurs de sépultures », </w:t>
      </w:r>
      <w:r w:rsidRPr="00C4663F">
        <w:rPr>
          <w:i/>
          <w:lang w:val="fr-CH"/>
        </w:rPr>
        <w:t>Réforme</w:t>
      </w:r>
      <w:r w:rsidRPr="00C4663F">
        <w:rPr>
          <w:lang w:val="fr-CH"/>
        </w:rPr>
        <w:t>, 18 novembre 1967.</w:t>
      </w:r>
    </w:p>
  </w:footnote>
  <w:footnote w:id="65">
    <w:p w14:paraId="3EA4E472" w14:textId="0AFFDAE2" w:rsidR="001E134D" w:rsidRPr="008540F1" w:rsidRDefault="001E134D">
      <w:pPr>
        <w:pStyle w:val="FootnoteText"/>
        <w:rPr>
          <w:lang w:val="en-GB"/>
        </w:rPr>
      </w:pPr>
      <w:r>
        <w:rPr>
          <w:rStyle w:val="FootnoteReference"/>
        </w:rPr>
        <w:footnoteRef/>
      </w:r>
      <w:r w:rsidRPr="008540F1">
        <w:rPr>
          <w:lang w:val="en-GB"/>
        </w:rPr>
        <w:t xml:space="preserve"> </w:t>
      </w:r>
      <w:r w:rsidRPr="00F11331">
        <w:rPr>
          <w:szCs w:val="20"/>
          <w:lang w:val="en-US"/>
        </w:rPr>
        <w:t xml:space="preserve">Al </w:t>
      </w:r>
      <w:proofErr w:type="spellStart"/>
      <w:r w:rsidRPr="00F11331">
        <w:rPr>
          <w:szCs w:val="20"/>
          <w:lang w:val="en-US"/>
        </w:rPr>
        <w:t>LaValley</w:t>
      </w:r>
      <w:proofErr w:type="spellEnd"/>
      <w:r w:rsidRPr="00F11331">
        <w:rPr>
          <w:szCs w:val="20"/>
          <w:lang w:val="en-US"/>
        </w:rPr>
        <w:t xml:space="preserve"> (</w:t>
      </w:r>
      <w:proofErr w:type="spellStart"/>
      <w:r w:rsidRPr="00F11331">
        <w:rPr>
          <w:szCs w:val="20"/>
          <w:lang w:val="en-US"/>
        </w:rPr>
        <w:t>éd</w:t>
      </w:r>
      <w:proofErr w:type="spellEnd"/>
      <w:r w:rsidRPr="00F11331">
        <w:rPr>
          <w:szCs w:val="20"/>
          <w:lang w:val="en-US"/>
        </w:rPr>
        <w:t xml:space="preserve">.), </w:t>
      </w:r>
      <w:r>
        <w:rPr>
          <w:i/>
          <w:szCs w:val="20"/>
          <w:lang w:val="en-US"/>
        </w:rPr>
        <w:t>op. cit.</w:t>
      </w:r>
      <w:r>
        <w:rPr>
          <w:szCs w:val="20"/>
          <w:lang w:val="en-US"/>
        </w:rPr>
        <w:t>, p. 4.</w:t>
      </w:r>
    </w:p>
  </w:footnote>
  <w:footnote w:id="66">
    <w:p w14:paraId="1646B1DE" w14:textId="67316FBB" w:rsidR="001E134D" w:rsidRPr="008540F1" w:rsidRDefault="001E134D">
      <w:pPr>
        <w:pStyle w:val="FootnoteText"/>
        <w:rPr>
          <w:lang w:val="en-GB"/>
        </w:rPr>
      </w:pPr>
      <w:r>
        <w:rPr>
          <w:rStyle w:val="FootnoteReference"/>
        </w:rPr>
        <w:footnoteRef/>
      </w:r>
      <w:r w:rsidRPr="008540F1">
        <w:rPr>
          <w:lang w:val="en-GB"/>
        </w:rPr>
        <w:t xml:space="preserve"> </w:t>
      </w:r>
      <w:r w:rsidRPr="00F11331">
        <w:rPr>
          <w:szCs w:val="20"/>
          <w:lang w:val="en-US"/>
        </w:rPr>
        <w:t xml:space="preserve">Al </w:t>
      </w:r>
      <w:proofErr w:type="spellStart"/>
      <w:r w:rsidRPr="00F11331">
        <w:rPr>
          <w:szCs w:val="20"/>
          <w:lang w:val="en-US"/>
        </w:rPr>
        <w:t>LaValley</w:t>
      </w:r>
      <w:proofErr w:type="spellEnd"/>
      <w:r w:rsidRPr="00F11331">
        <w:rPr>
          <w:szCs w:val="20"/>
          <w:lang w:val="en-US"/>
        </w:rPr>
        <w:t xml:space="preserve"> (</w:t>
      </w:r>
      <w:proofErr w:type="spellStart"/>
      <w:r w:rsidRPr="00F11331">
        <w:rPr>
          <w:szCs w:val="20"/>
          <w:lang w:val="en-US"/>
        </w:rPr>
        <w:t>éd</w:t>
      </w:r>
      <w:proofErr w:type="spellEnd"/>
      <w:r w:rsidRPr="00F11331">
        <w:rPr>
          <w:szCs w:val="20"/>
          <w:lang w:val="en-US"/>
        </w:rPr>
        <w:t xml:space="preserve">.), </w:t>
      </w:r>
      <w:r>
        <w:rPr>
          <w:i/>
          <w:szCs w:val="20"/>
          <w:lang w:val="en-US"/>
        </w:rPr>
        <w:t>ibid</w:t>
      </w:r>
      <w:proofErr w:type="gramStart"/>
      <w:r>
        <w:rPr>
          <w:i/>
          <w:szCs w:val="20"/>
          <w:lang w:val="en-US"/>
        </w:rPr>
        <w:t>.</w:t>
      </w:r>
      <w:r>
        <w:rPr>
          <w:szCs w:val="20"/>
          <w:lang w:val="en-US"/>
        </w:rPr>
        <w:t>,</w:t>
      </w:r>
      <w:proofErr w:type="gramEnd"/>
      <w:r>
        <w:rPr>
          <w:szCs w:val="20"/>
          <w:lang w:val="en-US"/>
        </w:rPr>
        <w:t xml:space="preserve"> p. 5.</w:t>
      </w:r>
    </w:p>
  </w:footnote>
  <w:footnote w:id="67">
    <w:p w14:paraId="5A93894C" w14:textId="3CF21F4D" w:rsidR="001E134D" w:rsidRPr="00273D4F" w:rsidRDefault="001E134D">
      <w:pPr>
        <w:pStyle w:val="FootnoteText"/>
        <w:rPr>
          <w:lang w:val="fr-CH"/>
        </w:rPr>
      </w:pPr>
      <w:r>
        <w:rPr>
          <w:rStyle w:val="FootnoteReference"/>
        </w:rPr>
        <w:footnoteRef/>
      </w:r>
      <w:r w:rsidRPr="00E84BB2">
        <w:rPr>
          <w:lang w:val="en-GB"/>
        </w:rPr>
        <w:t xml:space="preserve"> </w:t>
      </w:r>
      <w:r w:rsidRPr="00781EA5">
        <w:rPr>
          <w:szCs w:val="20"/>
          <w:lang w:val="en-GB"/>
        </w:rPr>
        <w:t xml:space="preserve">Barry Keith Grant, </w:t>
      </w:r>
      <w:r w:rsidRPr="00781EA5">
        <w:rPr>
          <w:i/>
          <w:szCs w:val="20"/>
          <w:lang w:val="en-GB"/>
        </w:rPr>
        <w:t>op. cit.</w:t>
      </w:r>
      <w:r>
        <w:rPr>
          <w:szCs w:val="20"/>
          <w:lang w:val="en-GB"/>
        </w:rPr>
        <w:t xml:space="preserve">, p. 50. </w:t>
      </w:r>
      <w:r w:rsidRPr="00273D4F">
        <w:rPr>
          <w:szCs w:val="20"/>
          <w:lang w:val="fr-CH"/>
        </w:rPr>
        <w:t xml:space="preserve">Il convient de relever le fait que la notion de </w:t>
      </w:r>
      <w:r w:rsidRPr="00273D4F">
        <w:rPr>
          <w:i/>
          <w:szCs w:val="20"/>
          <w:lang w:val="fr-CH"/>
        </w:rPr>
        <w:t>film noir</w:t>
      </w:r>
      <w:r w:rsidRPr="00273D4F">
        <w:rPr>
          <w:szCs w:val="20"/>
          <w:lang w:val="fr-CH"/>
        </w:rPr>
        <w:t xml:space="preserve"> n’étant pas encore prévalant</w:t>
      </w:r>
      <w:r>
        <w:rPr>
          <w:szCs w:val="20"/>
          <w:lang w:val="fr-CH"/>
        </w:rPr>
        <w:t>e</w:t>
      </w:r>
      <w:r w:rsidRPr="00273D4F">
        <w:rPr>
          <w:szCs w:val="20"/>
          <w:lang w:val="fr-CH"/>
        </w:rPr>
        <w:t xml:space="preserve"> dans la critique au moment de la sortie du film, </w:t>
      </w:r>
      <w:r>
        <w:rPr>
          <w:szCs w:val="20"/>
          <w:lang w:val="fr-CH"/>
        </w:rPr>
        <w:t>et que les auteurs académiques cités ici bénéficient d’un recul de presque un demi-siècle par rapport à la sortie du film.</w:t>
      </w:r>
    </w:p>
  </w:footnote>
  <w:footnote w:id="68">
    <w:p w14:paraId="3A571F64" w14:textId="2E02E912" w:rsidR="001E134D" w:rsidRPr="00E84BB2" w:rsidRDefault="001E134D">
      <w:pPr>
        <w:pStyle w:val="FootnoteText"/>
        <w:rPr>
          <w:lang w:val="en-GB"/>
        </w:rPr>
      </w:pPr>
      <w:r>
        <w:rPr>
          <w:rStyle w:val="FootnoteReference"/>
        </w:rPr>
        <w:footnoteRef/>
      </w:r>
      <w:r w:rsidRPr="00E84BB2">
        <w:rPr>
          <w:lang w:val="en-GB"/>
        </w:rPr>
        <w:t xml:space="preserve"> </w:t>
      </w:r>
      <w:r w:rsidRPr="008378E6">
        <w:rPr>
          <w:lang w:val="en-US"/>
        </w:rPr>
        <w:t>Kathleen</w:t>
      </w:r>
      <w:r>
        <w:rPr>
          <w:lang w:val="en-US"/>
        </w:rPr>
        <w:t xml:space="preserve"> </w:t>
      </w:r>
      <w:proofErr w:type="spellStart"/>
      <w:r>
        <w:rPr>
          <w:lang w:val="en-US"/>
        </w:rPr>
        <w:t>Loock</w:t>
      </w:r>
      <w:proofErr w:type="spellEnd"/>
      <w:r w:rsidRPr="008378E6">
        <w:rPr>
          <w:lang w:val="en-US"/>
        </w:rPr>
        <w:t xml:space="preserve">, « The Return of the Pod People: Remaking Cultural Anxieties in </w:t>
      </w:r>
      <w:r w:rsidRPr="008378E6">
        <w:rPr>
          <w:i/>
          <w:lang w:val="en-US"/>
        </w:rPr>
        <w:t>Invasion of the Body Snatchers</w:t>
      </w:r>
      <w:r w:rsidRPr="008378E6">
        <w:rPr>
          <w:lang w:val="en-US"/>
        </w:rPr>
        <w:t xml:space="preserve"> », in Constantine </w:t>
      </w:r>
      <w:proofErr w:type="spellStart"/>
      <w:r w:rsidRPr="008378E6">
        <w:rPr>
          <w:lang w:val="en-US"/>
        </w:rPr>
        <w:t>Vervis</w:t>
      </w:r>
      <w:proofErr w:type="spellEnd"/>
      <w:r w:rsidRPr="008378E6">
        <w:rPr>
          <w:lang w:val="en-US"/>
        </w:rPr>
        <w:t xml:space="preserve"> </w:t>
      </w:r>
      <w:proofErr w:type="gramStart"/>
      <w:r w:rsidRPr="008378E6">
        <w:rPr>
          <w:lang w:val="en-US"/>
        </w:rPr>
        <w:t>et</w:t>
      </w:r>
      <w:proofErr w:type="gramEnd"/>
      <w:r w:rsidRPr="008378E6">
        <w:rPr>
          <w:lang w:val="en-US"/>
        </w:rPr>
        <w:t xml:space="preserve"> Kathleen </w:t>
      </w:r>
      <w:proofErr w:type="spellStart"/>
      <w:r w:rsidRPr="008378E6">
        <w:rPr>
          <w:lang w:val="en-US"/>
        </w:rPr>
        <w:t>Loock</w:t>
      </w:r>
      <w:proofErr w:type="spellEnd"/>
      <w:r w:rsidRPr="008378E6">
        <w:rPr>
          <w:lang w:val="en-US"/>
        </w:rPr>
        <w:t xml:space="preserve"> (</w:t>
      </w:r>
      <w:proofErr w:type="spellStart"/>
      <w:r w:rsidRPr="008378E6">
        <w:rPr>
          <w:lang w:val="en-US"/>
        </w:rPr>
        <w:t>éd</w:t>
      </w:r>
      <w:proofErr w:type="spellEnd"/>
      <w:r w:rsidRPr="008378E6">
        <w:rPr>
          <w:lang w:val="en-US"/>
        </w:rPr>
        <w:t xml:space="preserve">.), </w:t>
      </w:r>
      <w:r w:rsidRPr="008378E6">
        <w:rPr>
          <w:i/>
          <w:lang w:val="en-US"/>
        </w:rPr>
        <w:t>Film Remakes, Adaptations and Fan Productions: Remake/Remodel</w:t>
      </w:r>
      <w:r w:rsidRPr="008378E6">
        <w:rPr>
          <w:lang w:val="en-US"/>
        </w:rPr>
        <w:t xml:space="preserve">, </w:t>
      </w:r>
      <w:proofErr w:type="spellStart"/>
      <w:r w:rsidRPr="008378E6">
        <w:rPr>
          <w:lang w:val="en-US"/>
        </w:rPr>
        <w:t>Londre</w:t>
      </w:r>
      <w:r>
        <w:rPr>
          <w:lang w:val="en-US"/>
        </w:rPr>
        <w:t>s</w:t>
      </w:r>
      <w:proofErr w:type="spellEnd"/>
      <w:r>
        <w:rPr>
          <w:lang w:val="en-US"/>
        </w:rPr>
        <w:t>, Palgrave MacMillan, 2012, p</w:t>
      </w:r>
      <w:r w:rsidRPr="008378E6">
        <w:rPr>
          <w:lang w:val="en-US"/>
        </w:rPr>
        <w:t>.</w:t>
      </w:r>
      <w:r>
        <w:rPr>
          <w:lang w:val="en-US"/>
        </w:rPr>
        <w:t xml:space="preserve"> 133.</w:t>
      </w:r>
    </w:p>
  </w:footnote>
  <w:footnote w:id="69">
    <w:p w14:paraId="093BAA1D" w14:textId="32335CE1" w:rsidR="001E134D" w:rsidRPr="0039669B" w:rsidRDefault="001E134D">
      <w:pPr>
        <w:pStyle w:val="FootnoteText"/>
        <w:rPr>
          <w:lang w:val="fr-CH"/>
        </w:rPr>
      </w:pPr>
      <w:r>
        <w:rPr>
          <w:rStyle w:val="FootnoteReference"/>
        </w:rPr>
        <w:footnoteRef/>
      </w:r>
      <w:r>
        <w:t xml:space="preserve"> </w:t>
      </w:r>
      <w:r>
        <w:rPr>
          <w:lang w:val="fr-CH"/>
        </w:rPr>
        <w:t>En se basant des textes critiques et ou académiques concernant les 4 films.</w:t>
      </w:r>
    </w:p>
  </w:footnote>
  <w:footnote w:id="70">
    <w:p w14:paraId="4599E83D" w14:textId="44FD7032" w:rsidR="001E134D" w:rsidRPr="00572515" w:rsidRDefault="001E134D">
      <w:pPr>
        <w:pStyle w:val="FootnoteText"/>
        <w:rPr>
          <w:lang w:val="fr-CH"/>
        </w:rPr>
      </w:pPr>
      <w:r>
        <w:rPr>
          <w:rStyle w:val="FootnoteReference"/>
        </w:rPr>
        <w:footnoteRef/>
      </w:r>
      <w:r>
        <w:t xml:space="preserve"> </w:t>
      </w:r>
      <w:r>
        <w:rPr>
          <w:lang w:val="fr-CH"/>
        </w:rPr>
        <w:t>Ce qui est le cas dans un nombre important des critiques contemporaines de chacun des 3 remakes.</w:t>
      </w:r>
    </w:p>
  </w:footnote>
  <w:footnote w:id="71">
    <w:p w14:paraId="06378460" w14:textId="514AADF3" w:rsidR="001E134D" w:rsidRPr="00651CAA" w:rsidRDefault="001E134D">
      <w:pPr>
        <w:pStyle w:val="FootnoteText"/>
        <w:rPr>
          <w:lang w:val="en-GB"/>
        </w:rPr>
      </w:pPr>
      <w:r>
        <w:rPr>
          <w:rStyle w:val="FootnoteReference"/>
        </w:rPr>
        <w:footnoteRef/>
      </w:r>
      <w:r w:rsidRPr="00651CAA">
        <w:rPr>
          <w:lang w:val="en-GB"/>
        </w:rPr>
        <w:t xml:space="preserve"> </w:t>
      </w:r>
      <w:r w:rsidRPr="00651CAA">
        <w:rPr>
          <w:highlight w:val="yellow"/>
          <w:lang w:val="en-GB"/>
        </w:rPr>
        <w:t xml:space="preserve">Raymond </w:t>
      </w:r>
      <w:proofErr w:type="spellStart"/>
      <w:r w:rsidRPr="00651CAA">
        <w:rPr>
          <w:highlight w:val="yellow"/>
          <w:lang w:val="en-GB"/>
        </w:rPr>
        <w:t>Durgnat</w:t>
      </w:r>
      <w:proofErr w:type="spellEnd"/>
      <w:r w:rsidRPr="00651CAA">
        <w:rPr>
          <w:highlight w:val="yellow"/>
          <w:lang w:val="en-GB"/>
        </w:rPr>
        <w:t>, LLL, VVV, EEE, PPP.</w:t>
      </w:r>
    </w:p>
  </w:footnote>
  <w:footnote w:id="72">
    <w:p w14:paraId="1B84F0EC" w14:textId="7C767D98" w:rsidR="001E134D" w:rsidRPr="003812EF" w:rsidRDefault="001E134D">
      <w:pPr>
        <w:pStyle w:val="FootnoteText"/>
        <w:rPr>
          <w:lang w:val="fr-CH"/>
        </w:rPr>
      </w:pPr>
      <w:r>
        <w:rPr>
          <w:rStyle w:val="FootnoteReference"/>
        </w:rPr>
        <w:footnoteRef/>
      </w:r>
      <w:r>
        <w:t xml:space="preserve"> </w:t>
      </w:r>
      <w:r w:rsidRPr="00C43266">
        <w:t>–, « L’invasion des body-</w:t>
      </w:r>
      <w:proofErr w:type="spellStart"/>
      <w:r w:rsidRPr="00C43266">
        <w:t>snatchers</w:t>
      </w:r>
      <w:proofErr w:type="spellEnd"/>
      <w:r w:rsidRPr="00C43266">
        <w:t xml:space="preserve"> », </w:t>
      </w:r>
      <w:r w:rsidRPr="00C43266">
        <w:rPr>
          <w:i/>
        </w:rPr>
        <w:t xml:space="preserve">Télé </w:t>
      </w:r>
      <w:proofErr w:type="gramStart"/>
      <w:r w:rsidRPr="00C43266">
        <w:rPr>
          <w:i/>
        </w:rPr>
        <w:t>libératrice(</w:t>
      </w:r>
      <w:proofErr w:type="gramEnd"/>
      <w:r w:rsidRPr="00C43266">
        <w:rPr>
          <w:i/>
        </w:rPr>
        <w:t>?)</w:t>
      </w:r>
      <w:r>
        <w:t xml:space="preserve">, </w:t>
      </w:r>
      <w:r>
        <w:rPr>
          <w:i/>
        </w:rPr>
        <w:t xml:space="preserve">op. </w:t>
      </w:r>
      <w:proofErr w:type="spellStart"/>
      <w:proofErr w:type="gramStart"/>
      <w:r>
        <w:rPr>
          <w:i/>
        </w:rPr>
        <w:t>cit</w:t>
      </w:r>
      <w:proofErr w:type="spellEnd"/>
      <w:proofErr w:type="gramEnd"/>
      <w:r>
        <w:rPr>
          <w:i/>
        </w:rPr>
        <w:t>.</w:t>
      </w:r>
    </w:p>
  </w:footnote>
  <w:footnote w:id="73">
    <w:p w14:paraId="7308B0EC" w14:textId="3AB0CE42" w:rsidR="001E134D" w:rsidRPr="00626266" w:rsidRDefault="001E134D">
      <w:pPr>
        <w:pStyle w:val="FootnoteText"/>
        <w:rPr>
          <w:lang w:val="fr-CH"/>
        </w:rPr>
      </w:pPr>
      <w:r>
        <w:rPr>
          <w:rStyle w:val="FootnoteReference"/>
        </w:rPr>
        <w:footnoteRef/>
      </w:r>
      <w:r>
        <w:t xml:space="preserve"> </w:t>
      </w:r>
      <w:r>
        <w:rPr>
          <w:rFonts w:cs="Times New Roman"/>
          <w:color w:val="000000"/>
          <w:lang w:val="fr-CH"/>
        </w:rPr>
        <w:t xml:space="preserve">Jean De Baroncelli, </w:t>
      </w:r>
      <w:r>
        <w:rPr>
          <w:rFonts w:cs="Times New Roman"/>
          <w:i/>
          <w:color w:val="000000"/>
          <w:lang w:val="fr-CH"/>
        </w:rPr>
        <w:t>op. cit.</w:t>
      </w:r>
    </w:p>
  </w:footnote>
  <w:footnote w:id="74">
    <w:p w14:paraId="4A0BB0BB" w14:textId="55F89D49" w:rsidR="001E134D" w:rsidRPr="00BF6D6C" w:rsidRDefault="001E134D">
      <w:pPr>
        <w:pStyle w:val="FootnoteText"/>
        <w:rPr>
          <w:lang w:val="fr-CH"/>
        </w:rPr>
      </w:pPr>
      <w:r>
        <w:rPr>
          <w:rStyle w:val="FootnoteReference"/>
        </w:rPr>
        <w:footnoteRef/>
      </w:r>
      <w:r>
        <w:t xml:space="preserve"> </w:t>
      </w:r>
      <w:r w:rsidRPr="00BF6D6C">
        <w:rPr>
          <w:highlight w:val="yellow"/>
          <w:lang w:val="fr-CH"/>
        </w:rPr>
        <w:t>REF ?</w:t>
      </w:r>
    </w:p>
  </w:footnote>
  <w:footnote w:id="75">
    <w:p w14:paraId="41920924" w14:textId="6E069706" w:rsidR="001E134D" w:rsidRPr="00BF6D6C" w:rsidDel="00DF2C6F" w:rsidRDefault="001E134D">
      <w:pPr>
        <w:pStyle w:val="FootnoteText"/>
        <w:rPr>
          <w:del w:id="63" w:author="Anas Sareen" w:date="2016-12-08T10:34:00Z"/>
          <w:lang w:val="fr-CH"/>
        </w:rPr>
      </w:pPr>
      <w:del w:id="64" w:author="Anas Sareen" w:date="2016-12-08T10:34:00Z">
        <w:r w:rsidDel="00DF2C6F">
          <w:rPr>
            <w:rStyle w:val="FootnoteReference"/>
          </w:rPr>
          <w:footnoteRef/>
        </w:r>
        <w:r w:rsidDel="00DF2C6F">
          <w:delText xml:space="preserve"> </w:delText>
        </w:r>
        <w:r w:rsidRPr="00BF6D6C" w:rsidDel="00DF2C6F">
          <w:rPr>
            <w:highlight w:val="yellow"/>
            <w:lang w:val="fr-CH"/>
          </w:rPr>
          <w:delText>REF ?</w:delText>
        </w:r>
      </w:del>
    </w:p>
  </w:footnote>
  <w:footnote w:id="76">
    <w:p w14:paraId="0FE71AAC" w14:textId="47DE5764" w:rsidR="001E134D" w:rsidRPr="00AD153C" w:rsidRDefault="001E134D">
      <w:pPr>
        <w:pStyle w:val="FootnoteText"/>
        <w:rPr>
          <w:lang w:val="fr-CH"/>
        </w:rPr>
      </w:pPr>
      <w:r>
        <w:rPr>
          <w:rStyle w:val="FootnoteReference"/>
        </w:rPr>
        <w:footnoteRef/>
      </w:r>
      <w:r>
        <w:t xml:space="preserve"> </w:t>
      </w:r>
      <w:r>
        <w:rPr>
          <w:lang w:val="fr-CH"/>
        </w:rPr>
        <w:t>Lors de la publication de la critique en novembre 1967, encore un « organe central du parti communiste français ».</w:t>
      </w:r>
    </w:p>
  </w:footnote>
  <w:footnote w:id="77">
    <w:p w14:paraId="2A62925E" w14:textId="329A67C4" w:rsidR="001E134D" w:rsidRPr="0004743C" w:rsidRDefault="001E134D">
      <w:pPr>
        <w:pStyle w:val="FootnoteText"/>
        <w:rPr>
          <w:lang w:val="fr-CH"/>
        </w:rPr>
      </w:pPr>
      <w:r>
        <w:rPr>
          <w:rStyle w:val="FootnoteReference"/>
        </w:rPr>
        <w:footnoteRef/>
      </w:r>
      <w:r w:rsidRPr="0004743C">
        <w:rPr>
          <w:lang w:val="en-GB"/>
        </w:rPr>
        <w:t xml:space="preserve"> S. L., « Invasion of the </w:t>
      </w:r>
      <w:proofErr w:type="gramStart"/>
      <w:r w:rsidRPr="0004743C">
        <w:rPr>
          <w:lang w:val="en-GB"/>
        </w:rPr>
        <w:t>Body-Snatchers</w:t>
      </w:r>
      <w:proofErr w:type="gramEnd"/>
      <w:r w:rsidRPr="0004743C">
        <w:rPr>
          <w:lang w:val="en-GB"/>
        </w:rPr>
        <w:t xml:space="preserve">. </w:t>
      </w:r>
      <w:r w:rsidRPr="00F87191">
        <w:rPr>
          <w:lang w:val="fr-CH"/>
        </w:rPr>
        <w:t xml:space="preserve">Ils volent le corps et l’esprit », </w:t>
      </w:r>
      <w:r w:rsidRPr="00F87191">
        <w:rPr>
          <w:i/>
          <w:lang w:val="fr-CH"/>
        </w:rPr>
        <w:t>L’Humanité</w:t>
      </w:r>
      <w:r w:rsidRPr="00F87191">
        <w:rPr>
          <w:lang w:val="fr-CH"/>
        </w:rPr>
        <w:t xml:space="preserve">, </w:t>
      </w:r>
      <w:r>
        <w:rPr>
          <w:i/>
          <w:lang w:val="fr-CH"/>
        </w:rPr>
        <w:t>op. cit.</w:t>
      </w:r>
    </w:p>
  </w:footnote>
  <w:footnote w:id="78">
    <w:p w14:paraId="454F93BF" w14:textId="180DAB3B" w:rsidR="001E134D" w:rsidRPr="004D6815" w:rsidRDefault="001E134D">
      <w:pPr>
        <w:pStyle w:val="FootnoteText"/>
        <w:rPr>
          <w:lang w:val="fr-CH"/>
        </w:rPr>
      </w:pPr>
      <w:r>
        <w:rPr>
          <w:rStyle w:val="FootnoteReference"/>
        </w:rPr>
        <w:footnoteRef/>
      </w:r>
      <w:r>
        <w:t xml:space="preserve"> </w:t>
      </w:r>
      <w:r w:rsidRPr="004D6815">
        <w:rPr>
          <w:i/>
          <w:lang w:val="fr-CH"/>
        </w:rPr>
        <w:t>–</w:t>
      </w:r>
      <w:r w:rsidRPr="004D6815">
        <w:rPr>
          <w:lang w:val="fr-CH"/>
        </w:rPr>
        <w:t>, « </w:t>
      </w:r>
      <w:r w:rsidRPr="004D6815">
        <w:rPr>
          <w:lang w:val="fr-CH"/>
        </w:rPr>
        <w:t xml:space="preserve">Est. L’invasion des profanateurs de sépultures », </w:t>
      </w:r>
      <w:r w:rsidRPr="004D6815">
        <w:rPr>
          <w:i/>
          <w:lang w:val="fr-CH"/>
        </w:rPr>
        <w:t>Révolution</w:t>
      </w:r>
      <w:r w:rsidRPr="004D6815">
        <w:rPr>
          <w:lang w:val="fr-CH"/>
        </w:rPr>
        <w:t>, No. 320, 18 avril 1986.</w:t>
      </w:r>
    </w:p>
  </w:footnote>
  <w:footnote w:id="79">
    <w:p w14:paraId="583AB891" w14:textId="44ECC769" w:rsidR="001E134D" w:rsidRPr="00E847B5" w:rsidRDefault="001E134D">
      <w:pPr>
        <w:pStyle w:val="FootnoteText"/>
        <w:rPr>
          <w:lang w:val="en-US"/>
        </w:rPr>
      </w:pPr>
      <w:r>
        <w:rPr>
          <w:rStyle w:val="FootnoteReference"/>
        </w:rPr>
        <w:footnoteRef/>
      </w:r>
      <w:r w:rsidRPr="00E847B5">
        <w:rPr>
          <w:lang w:val="en-GB"/>
        </w:rPr>
        <w:t xml:space="preserve"> </w:t>
      </w:r>
      <w:r w:rsidRPr="00E847B5">
        <w:rPr>
          <w:lang w:val="en-US"/>
        </w:rPr>
        <w:t>Dennis</w:t>
      </w:r>
      <w:r>
        <w:rPr>
          <w:lang w:val="en-US"/>
        </w:rPr>
        <w:t xml:space="preserve"> Lim</w:t>
      </w:r>
      <w:r w:rsidRPr="00E847B5">
        <w:rPr>
          <w:lang w:val="en-US"/>
        </w:rPr>
        <w:t xml:space="preserve">, « A Second Look: ‘The Invasion of the Body Snatchers’ », </w:t>
      </w:r>
      <w:r w:rsidRPr="00E847B5">
        <w:rPr>
          <w:i/>
          <w:lang w:val="en-US"/>
        </w:rPr>
        <w:t>Los Angeles Times</w:t>
      </w:r>
      <w:r w:rsidRPr="00E847B5">
        <w:rPr>
          <w:lang w:val="en-US"/>
        </w:rPr>
        <w:t xml:space="preserve">, 20 </w:t>
      </w:r>
      <w:proofErr w:type="spellStart"/>
      <w:r w:rsidRPr="00E847B5">
        <w:rPr>
          <w:lang w:val="en-US"/>
        </w:rPr>
        <w:t>juillet</w:t>
      </w:r>
      <w:proofErr w:type="spellEnd"/>
      <w:r w:rsidRPr="00E847B5">
        <w:rPr>
          <w:lang w:val="en-US"/>
        </w:rPr>
        <w:t xml:space="preserve"> 2012.</w:t>
      </w:r>
    </w:p>
  </w:footnote>
  <w:footnote w:id="80">
    <w:p w14:paraId="277540D3" w14:textId="49D7901E" w:rsidR="001E134D" w:rsidRPr="00A047B8" w:rsidRDefault="001E134D">
      <w:pPr>
        <w:pStyle w:val="FootnoteText"/>
        <w:rPr>
          <w:lang w:val="en-US"/>
        </w:rPr>
      </w:pPr>
      <w:r>
        <w:rPr>
          <w:rStyle w:val="FootnoteReference"/>
        </w:rPr>
        <w:footnoteRef/>
      </w:r>
      <w:r w:rsidRPr="00A047B8">
        <w:rPr>
          <w:lang w:val="en-GB"/>
        </w:rPr>
        <w:t xml:space="preserve"> </w:t>
      </w:r>
      <w:r w:rsidRPr="00A047B8">
        <w:rPr>
          <w:lang w:val="en-US"/>
        </w:rPr>
        <w:t>Susan</w:t>
      </w:r>
      <w:r>
        <w:rPr>
          <w:lang w:val="en-US"/>
        </w:rPr>
        <w:t xml:space="preserve"> Sontag</w:t>
      </w:r>
      <w:r w:rsidRPr="00A047B8">
        <w:rPr>
          <w:lang w:val="en-US"/>
        </w:rPr>
        <w:t xml:space="preserve">, « </w:t>
      </w:r>
      <w:proofErr w:type="gramStart"/>
      <w:r w:rsidRPr="00A047B8">
        <w:rPr>
          <w:lang w:val="en-US"/>
        </w:rPr>
        <w:t>The</w:t>
      </w:r>
      <w:proofErr w:type="gramEnd"/>
      <w:r w:rsidRPr="00A047B8">
        <w:rPr>
          <w:lang w:val="en-US"/>
        </w:rPr>
        <w:t xml:space="preserve"> imagination of disaster », in </w:t>
      </w:r>
      <w:r w:rsidRPr="00A047B8">
        <w:rPr>
          <w:i/>
          <w:lang w:val="en-US"/>
        </w:rPr>
        <w:t>Against interpretation</w:t>
      </w:r>
      <w:r w:rsidRPr="00A047B8">
        <w:rPr>
          <w:lang w:val="en-US"/>
        </w:rPr>
        <w:t>, New York, Picador, 1966</w:t>
      </w:r>
      <w:r>
        <w:rPr>
          <w:lang w:val="en-US"/>
        </w:rPr>
        <w:t xml:space="preserve"> [1965]</w:t>
      </w:r>
      <w:r w:rsidRPr="00A047B8">
        <w:rPr>
          <w:lang w:val="en-US"/>
        </w:rPr>
        <w:t>, pp.</w:t>
      </w:r>
      <w:r>
        <w:rPr>
          <w:lang w:val="en-US"/>
        </w:rPr>
        <w:t xml:space="preserve"> </w:t>
      </w:r>
      <w:r w:rsidRPr="00A047B8">
        <w:rPr>
          <w:lang w:val="en-US"/>
        </w:rPr>
        <w:t>209-225.</w:t>
      </w:r>
    </w:p>
  </w:footnote>
  <w:footnote w:id="81">
    <w:p w14:paraId="00328556" w14:textId="23317B1D" w:rsidR="001E134D" w:rsidRPr="00C5130A" w:rsidRDefault="001E134D">
      <w:pPr>
        <w:pStyle w:val="FootnoteText"/>
        <w:rPr>
          <w:lang w:val="en-GB"/>
        </w:rPr>
      </w:pPr>
      <w:r>
        <w:rPr>
          <w:rStyle w:val="FootnoteReference"/>
        </w:rPr>
        <w:footnoteRef/>
      </w:r>
      <w:r w:rsidRPr="00C5130A">
        <w:rPr>
          <w:lang w:val="en-GB"/>
        </w:rPr>
        <w:t xml:space="preserve"> Susan Sontag, </w:t>
      </w:r>
      <w:r w:rsidRPr="00C5130A">
        <w:rPr>
          <w:i/>
          <w:lang w:val="en-GB"/>
        </w:rPr>
        <w:t>ibid</w:t>
      </w:r>
      <w:proofErr w:type="gramStart"/>
      <w:r w:rsidRPr="00C5130A">
        <w:rPr>
          <w:i/>
          <w:lang w:val="en-GB"/>
        </w:rPr>
        <w:t>.</w:t>
      </w:r>
      <w:r w:rsidRPr="00C5130A">
        <w:rPr>
          <w:lang w:val="en-GB"/>
        </w:rPr>
        <w:t>,</w:t>
      </w:r>
      <w:proofErr w:type="gramEnd"/>
      <w:r w:rsidRPr="00C5130A">
        <w:rPr>
          <w:lang w:val="en-GB"/>
        </w:rPr>
        <w:t xml:space="preserve"> p. 213.</w:t>
      </w:r>
    </w:p>
  </w:footnote>
  <w:footnote w:id="82">
    <w:p w14:paraId="2E28F3A0" w14:textId="0D996B6E" w:rsidR="001E134D" w:rsidRPr="00C5130A" w:rsidRDefault="001E134D">
      <w:pPr>
        <w:pStyle w:val="FootnoteText"/>
        <w:rPr>
          <w:lang w:val="en-GB"/>
        </w:rPr>
      </w:pPr>
      <w:r>
        <w:rPr>
          <w:rStyle w:val="FootnoteReference"/>
        </w:rPr>
        <w:footnoteRef/>
      </w:r>
      <w:r w:rsidRPr="00C5130A">
        <w:rPr>
          <w:lang w:val="en-GB"/>
        </w:rPr>
        <w:t xml:space="preserve"> Susan Sontag, </w:t>
      </w:r>
      <w:r w:rsidRPr="00C5130A">
        <w:rPr>
          <w:i/>
          <w:lang w:val="en-GB"/>
        </w:rPr>
        <w:t>ibid</w:t>
      </w:r>
      <w:proofErr w:type="gramStart"/>
      <w:r w:rsidRPr="00C5130A">
        <w:rPr>
          <w:i/>
          <w:lang w:val="en-GB"/>
        </w:rPr>
        <w:t>.</w:t>
      </w:r>
      <w:r w:rsidRPr="00C5130A">
        <w:rPr>
          <w:lang w:val="en-GB"/>
        </w:rPr>
        <w:t>,</w:t>
      </w:r>
      <w:proofErr w:type="gramEnd"/>
      <w:r w:rsidRPr="00C5130A">
        <w:rPr>
          <w:lang w:val="en-GB"/>
        </w:rPr>
        <w:t xml:space="preserve"> p. 2</w:t>
      </w:r>
      <w:r>
        <w:rPr>
          <w:lang w:val="en-GB"/>
        </w:rPr>
        <w:t>21.</w:t>
      </w:r>
    </w:p>
  </w:footnote>
  <w:footnote w:id="83">
    <w:p w14:paraId="4B1E6E39" w14:textId="1FD87F69" w:rsidR="001E134D" w:rsidRPr="00700856" w:rsidRDefault="001E134D">
      <w:pPr>
        <w:pStyle w:val="FootnoteText"/>
        <w:rPr>
          <w:lang w:val="en-GB"/>
        </w:rPr>
      </w:pPr>
      <w:r>
        <w:rPr>
          <w:rStyle w:val="FootnoteReference"/>
        </w:rPr>
        <w:footnoteRef/>
      </w:r>
      <w:r w:rsidRPr="00700856">
        <w:rPr>
          <w:lang w:val="en-GB"/>
        </w:rPr>
        <w:t xml:space="preserve"> </w:t>
      </w:r>
      <w:r w:rsidRPr="00C5130A">
        <w:rPr>
          <w:lang w:val="en-GB"/>
        </w:rPr>
        <w:t xml:space="preserve">Susan Sontag, </w:t>
      </w:r>
      <w:r w:rsidRPr="00C5130A">
        <w:rPr>
          <w:i/>
          <w:lang w:val="en-GB"/>
        </w:rPr>
        <w:t>ibid</w:t>
      </w:r>
      <w:proofErr w:type="gramStart"/>
      <w:r w:rsidRPr="00C5130A">
        <w:rPr>
          <w:i/>
          <w:lang w:val="en-GB"/>
        </w:rPr>
        <w:t>.</w:t>
      </w:r>
      <w:r w:rsidRPr="00C5130A">
        <w:rPr>
          <w:lang w:val="en-GB"/>
        </w:rPr>
        <w:t>,</w:t>
      </w:r>
      <w:proofErr w:type="gramEnd"/>
      <w:r w:rsidRPr="00C5130A">
        <w:rPr>
          <w:lang w:val="en-GB"/>
        </w:rPr>
        <w:t xml:space="preserve"> p. 2</w:t>
      </w:r>
      <w:r>
        <w:rPr>
          <w:lang w:val="en-GB"/>
        </w:rPr>
        <w:t>21.</w:t>
      </w:r>
    </w:p>
  </w:footnote>
  <w:footnote w:id="84">
    <w:p w14:paraId="5A435C82" w14:textId="4F9C9372" w:rsidR="001E134D" w:rsidRPr="00700856" w:rsidRDefault="001E134D">
      <w:pPr>
        <w:pStyle w:val="FootnoteText"/>
        <w:rPr>
          <w:lang w:val="en-GB"/>
        </w:rPr>
      </w:pPr>
      <w:r>
        <w:rPr>
          <w:rStyle w:val="FootnoteReference"/>
        </w:rPr>
        <w:footnoteRef/>
      </w:r>
      <w:r w:rsidRPr="00700856">
        <w:rPr>
          <w:lang w:val="en-GB"/>
        </w:rPr>
        <w:t xml:space="preserve"> </w:t>
      </w:r>
      <w:r w:rsidRPr="00C5130A">
        <w:rPr>
          <w:lang w:val="en-GB"/>
        </w:rPr>
        <w:t xml:space="preserve">Susan Sontag, </w:t>
      </w:r>
      <w:r w:rsidRPr="00C5130A">
        <w:rPr>
          <w:i/>
          <w:lang w:val="en-GB"/>
        </w:rPr>
        <w:t>ibid</w:t>
      </w:r>
      <w:proofErr w:type="gramStart"/>
      <w:r w:rsidRPr="00C5130A">
        <w:rPr>
          <w:i/>
          <w:lang w:val="en-GB"/>
        </w:rPr>
        <w:t>.</w:t>
      </w:r>
      <w:r w:rsidRPr="00C5130A">
        <w:rPr>
          <w:lang w:val="en-GB"/>
        </w:rPr>
        <w:t>,</w:t>
      </w:r>
      <w:proofErr w:type="gramEnd"/>
      <w:r w:rsidRPr="00C5130A">
        <w:rPr>
          <w:lang w:val="en-GB"/>
        </w:rPr>
        <w:t xml:space="preserve"> p. 2</w:t>
      </w:r>
      <w:r>
        <w:rPr>
          <w:lang w:val="en-GB"/>
        </w:rPr>
        <w:t>21.</w:t>
      </w:r>
    </w:p>
  </w:footnote>
  <w:footnote w:id="85">
    <w:p w14:paraId="369FB20A" w14:textId="53BDCB8C" w:rsidR="001E134D" w:rsidRPr="006F2D7D" w:rsidRDefault="001E134D">
      <w:pPr>
        <w:pStyle w:val="FootnoteText"/>
        <w:rPr>
          <w:lang w:val="en-GB"/>
        </w:rPr>
      </w:pPr>
      <w:r>
        <w:rPr>
          <w:rStyle w:val="FootnoteReference"/>
        </w:rPr>
        <w:footnoteRef/>
      </w:r>
      <w:r w:rsidRPr="006F2D7D">
        <w:rPr>
          <w:lang w:val="en-GB"/>
        </w:rPr>
        <w:t xml:space="preserve"> </w:t>
      </w:r>
      <w:r w:rsidRPr="00C5130A">
        <w:rPr>
          <w:lang w:val="en-GB"/>
        </w:rPr>
        <w:t xml:space="preserve">Susan Sontag, </w:t>
      </w:r>
      <w:r w:rsidRPr="00C5130A">
        <w:rPr>
          <w:i/>
          <w:lang w:val="en-GB"/>
        </w:rPr>
        <w:t>ibid</w:t>
      </w:r>
      <w:proofErr w:type="gramStart"/>
      <w:r w:rsidRPr="00C5130A">
        <w:rPr>
          <w:i/>
          <w:lang w:val="en-GB"/>
        </w:rPr>
        <w:t>.</w:t>
      </w:r>
      <w:r w:rsidRPr="00C5130A">
        <w:rPr>
          <w:lang w:val="en-GB"/>
        </w:rPr>
        <w:t>,</w:t>
      </w:r>
      <w:proofErr w:type="gramEnd"/>
      <w:r w:rsidRPr="00C5130A">
        <w:rPr>
          <w:lang w:val="en-GB"/>
        </w:rPr>
        <w:t xml:space="preserve"> p. 2</w:t>
      </w:r>
      <w:r>
        <w:rPr>
          <w:lang w:val="en-GB"/>
        </w:rPr>
        <w:t>24.</w:t>
      </w:r>
    </w:p>
  </w:footnote>
  <w:footnote w:id="86">
    <w:p w14:paraId="097892D7" w14:textId="20824F2C" w:rsidR="001E134D" w:rsidRPr="006F2D7D" w:rsidRDefault="001E134D">
      <w:pPr>
        <w:pStyle w:val="FootnoteText"/>
        <w:rPr>
          <w:lang w:val="en-GB"/>
        </w:rPr>
      </w:pPr>
      <w:r>
        <w:rPr>
          <w:rStyle w:val="FootnoteReference"/>
        </w:rPr>
        <w:footnoteRef/>
      </w:r>
      <w:r w:rsidRPr="006F2D7D">
        <w:rPr>
          <w:lang w:val="en-GB"/>
        </w:rPr>
        <w:t xml:space="preserve"> </w:t>
      </w:r>
      <w:r w:rsidRPr="00C5130A">
        <w:rPr>
          <w:lang w:val="en-GB"/>
        </w:rPr>
        <w:t xml:space="preserve">Susan Sontag, </w:t>
      </w:r>
      <w:r w:rsidRPr="00C5130A">
        <w:rPr>
          <w:i/>
          <w:lang w:val="en-GB"/>
        </w:rPr>
        <w:t>ibid</w:t>
      </w:r>
      <w:proofErr w:type="gramStart"/>
      <w:r w:rsidRPr="00C5130A">
        <w:rPr>
          <w:i/>
          <w:lang w:val="en-GB"/>
        </w:rPr>
        <w:t>.</w:t>
      </w:r>
      <w:r w:rsidRPr="00C5130A">
        <w:rPr>
          <w:lang w:val="en-GB"/>
        </w:rPr>
        <w:t>,</w:t>
      </w:r>
      <w:proofErr w:type="gramEnd"/>
      <w:r w:rsidRPr="00C5130A">
        <w:rPr>
          <w:lang w:val="en-GB"/>
        </w:rPr>
        <w:t xml:space="preserve"> p. 2</w:t>
      </w:r>
      <w:r>
        <w:rPr>
          <w:lang w:val="en-GB"/>
        </w:rPr>
        <w:t>24.</w:t>
      </w:r>
    </w:p>
  </w:footnote>
  <w:footnote w:id="87">
    <w:p w14:paraId="17AABEED" w14:textId="094CAB9B" w:rsidR="001E134D" w:rsidRPr="00680AE3" w:rsidRDefault="001E134D">
      <w:pPr>
        <w:pStyle w:val="FootnoteText"/>
        <w:rPr>
          <w:lang w:val="fr-CH"/>
        </w:rPr>
      </w:pPr>
      <w:r>
        <w:rPr>
          <w:rStyle w:val="FootnoteReference"/>
        </w:rPr>
        <w:footnoteRef/>
      </w:r>
      <w:r>
        <w:t xml:space="preserve"> </w:t>
      </w:r>
      <w:r>
        <w:rPr>
          <w:lang w:val="fr-CH"/>
        </w:rPr>
        <w:t>Puisque l’essai traite de la science-fiction comme d’un genre cinématographique très clairement défini thématiquement et délimité périodiquement, ce qui est un parti pris difficilement défendable.</w:t>
      </w:r>
    </w:p>
  </w:footnote>
  <w:footnote w:id="88">
    <w:p w14:paraId="75209DDC" w14:textId="4CBF3574" w:rsidR="001E134D" w:rsidRPr="00FC6DD0" w:rsidRDefault="001E134D">
      <w:pPr>
        <w:pStyle w:val="FootnoteText"/>
        <w:rPr>
          <w:lang w:val="fr-CH"/>
        </w:rPr>
      </w:pPr>
      <w:r>
        <w:rPr>
          <w:rStyle w:val="FootnoteReference"/>
        </w:rPr>
        <w:footnoteRef/>
      </w:r>
      <w:r>
        <w:t xml:space="preserve"> </w:t>
      </w:r>
      <w:r>
        <w:rPr>
          <w:lang w:val="fr-CH"/>
        </w:rPr>
        <w:t>Dans une définition plus large, puisqu’un certain nombre d’études sont également consacrées à d’autres genres comme le western ou le film noir.</w:t>
      </w:r>
    </w:p>
  </w:footnote>
  <w:footnote w:id="89">
    <w:p w14:paraId="4A9EB9AF" w14:textId="086D986E" w:rsidR="001E134D" w:rsidRPr="00F953EA" w:rsidRDefault="001E134D">
      <w:pPr>
        <w:pStyle w:val="FootnoteText"/>
        <w:rPr>
          <w:lang w:val="en-GB"/>
        </w:rPr>
      </w:pPr>
      <w:r>
        <w:rPr>
          <w:rStyle w:val="FootnoteReference"/>
        </w:rPr>
        <w:footnoteRef/>
      </w:r>
      <w:r w:rsidRPr="00F953EA">
        <w:rPr>
          <w:lang w:val="en-GB"/>
        </w:rPr>
        <w:t xml:space="preserve"> Tony Shaw, </w:t>
      </w:r>
      <w:r w:rsidRPr="008378E6">
        <w:rPr>
          <w:rFonts w:cs="Times New Roman"/>
          <w:i/>
          <w:color w:val="000000"/>
          <w:lang w:val="en-US"/>
        </w:rPr>
        <w:t>Hollywood’s Cold War</w:t>
      </w:r>
      <w:r w:rsidRPr="008378E6">
        <w:rPr>
          <w:rFonts w:cs="Times New Roman"/>
          <w:color w:val="000000"/>
          <w:lang w:val="en-US"/>
        </w:rPr>
        <w:t>, Edinburgh University Press, Edinburgh, 2007.</w:t>
      </w:r>
    </w:p>
  </w:footnote>
  <w:footnote w:id="90">
    <w:p w14:paraId="48E84651" w14:textId="061EE3BB" w:rsidR="001E134D" w:rsidRPr="006A46AA" w:rsidRDefault="001E134D">
      <w:pPr>
        <w:pStyle w:val="FootnoteText"/>
        <w:rPr>
          <w:lang w:val="fr-CH"/>
        </w:rPr>
      </w:pPr>
      <w:r>
        <w:rPr>
          <w:rStyle w:val="FootnoteReference"/>
        </w:rPr>
        <w:footnoteRef/>
      </w:r>
      <w:r>
        <w:t xml:space="preserve"> </w:t>
      </w:r>
      <w:r>
        <w:rPr>
          <w:lang w:val="fr-CH"/>
        </w:rPr>
        <w:t xml:space="preserve">Tony Shaw, </w:t>
      </w:r>
      <w:r>
        <w:rPr>
          <w:i/>
          <w:lang w:val="fr-CH"/>
        </w:rPr>
        <w:t>ibid.</w:t>
      </w:r>
      <w:r>
        <w:rPr>
          <w:lang w:val="fr-CH"/>
        </w:rPr>
        <w:t>, p. 12.</w:t>
      </w:r>
    </w:p>
  </w:footnote>
  <w:footnote w:id="91">
    <w:p w14:paraId="3E666DC4" w14:textId="71B88DB6" w:rsidR="001E134D" w:rsidRPr="00CA0620" w:rsidRDefault="001E134D">
      <w:pPr>
        <w:pStyle w:val="FootnoteText"/>
        <w:rPr>
          <w:lang w:val="en-GB"/>
        </w:rPr>
      </w:pPr>
      <w:r>
        <w:rPr>
          <w:rStyle w:val="FootnoteReference"/>
        </w:rPr>
        <w:footnoteRef/>
      </w:r>
      <w:r>
        <w:t xml:space="preserve"> </w:t>
      </w:r>
      <w:r>
        <w:rPr>
          <w:lang w:val="fr-CH"/>
        </w:rPr>
        <w:t xml:space="preserve">Qui a fortement mobilisé toute l’industrie cinématographique américaine au profit d’une machine politique soutenant l’entrée des Etats-Unis d’Amérique dans le conflit. </w:t>
      </w:r>
      <w:proofErr w:type="spellStart"/>
      <w:r w:rsidRPr="00CA0620">
        <w:rPr>
          <w:lang w:val="en-GB"/>
        </w:rPr>
        <w:t>Voir</w:t>
      </w:r>
      <w:proofErr w:type="spellEnd"/>
      <w:r w:rsidRPr="00CA0620">
        <w:rPr>
          <w:lang w:val="en-GB"/>
        </w:rPr>
        <w:t xml:space="preserve"> J. </w:t>
      </w:r>
      <w:proofErr w:type="spellStart"/>
      <w:r w:rsidRPr="00CA0620">
        <w:rPr>
          <w:lang w:val="en-GB"/>
        </w:rPr>
        <w:t>Hoberman</w:t>
      </w:r>
      <w:proofErr w:type="spellEnd"/>
      <w:r w:rsidRPr="00CA0620">
        <w:rPr>
          <w:lang w:val="en-GB"/>
        </w:rPr>
        <w:t xml:space="preserve">, </w:t>
      </w:r>
      <w:r w:rsidRPr="008378E6">
        <w:rPr>
          <w:i/>
          <w:lang w:val="en-US"/>
        </w:rPr>
        <w:t>An Army of Phantoms: American Movies and the Making of the Cold War</w:t>
      </w:r>
      <w:r w:rsidRPr="008378E6">
        <w:rPr>
          <w:lang w:val="en-US"/>
        </w:rPr>
        <w:t>, New Y</w:t>
      </w:r>
      <w:r>
        <w:rPr>
          <w:lang w:val="en-US"/>
        </w:rPr>
        <w:t>ork/London, The New Press, 2011, pp. 19-30.</w:t>
      </w:r>
    </w:p>
  </w:footnote>
  <w:footnote w:id="92">
    <w:p w14:paraId="60142359" w14:textId="19316C5C" w:rsidR="001E134D" w:rsidRPr="00D02990" w:rsidRDefault="001E134D">
      <w:pPr>
        <w:pStyle w:val="FootnoteText"/>
        <w:rPr>
          <w:lang w:val="fr-CH"/>
        </w:rPr>
      </w:pPr>
      <w:r>
        <w:rPr>
          <w:rStyle w:val="FootnoteReference"/>
        </w:rPr>
        <w:footnoteRef/>
      </w:r>
      <w:r>
        <w:t xml:space="preserve"> </w:t>
      </w:r>
      <w:r>
        <w:rPr>
          <w:lang w:val="fr-CH"/>
        </w:rPr>
        <w:t>Un groupe de pression de droite militant fondé en 1944.</w:t>
      </w:r>
    </w:p>
  </w:footnote>
  <w:footnote w:id="93">
    <w:p w14:paraId="06C5BE29" w14:textId="3FD10BAE" w:rsidR="001E134D" w:rsidRPr="004C7DB0" w:rsidRDefault="001E134D">
      <w:pPr>
        <w:pStyle w:val="FootnoteText"/>
        <w:rPr>
          <w:lang w:val="en-GB"/>
        </w:rPr>
      </w:pPr>
      <w:r>
        <w:rPr>
          <w:rStyle w:val="FootnoteReference"/>
        </w:rPr>
        <w:footnoteRef/>
      </w:r>
      <w:r w:rsidRPr="004C7DB0">
        <w:rPr>
          <w:lang w:val="en-GB"/>
        </w:rPr>
        <w:t xml:space="preserve"> Tony Shaw, </w:t>
      </w:r>
      <w:r w:rsidRPr="004C7DB0">
        <w:rPr>
          <w:i/>
          <w:lang w:val="en-GB"/>
        </w:rPr>
        <w:t>op. cit.</w:t>
      </w:r>
      <w:r w:rsidRPr="004C7DB0">
        <w:rPr>
          <w:lang w:val="en-GB"/>
        </w:rPr>
        <w:t xml:space="preserve">, p. </w:t>
      </w:r>
      <w:r>
        <w:rPr>
          <w:lang w:val="en-GB"/>
        </w:rPr>
        <w:t>4</w:t>
      </w:r>
      <w:r w:rsidRPr="004C7DB0">
        <w:rPr>
          <w:lang w:val="en-GB"/>
        </w:rPr>
        <w:t>6.</w:t>
      </w:r>
    </w:p>
  </w:footnote>
  <w:footnote w:id="94">
    <w:p w14:paraId="2D097EF3" w14:textId="0DD3CA8A" w:rsidR="001E134D" w:rsidRPr="000D6B0D" w:rsidRDefault="001E134D">
      <w:pPr>
        <w:pStyle w:val="FootnoteText"/>
        <w:rPr>
          <w:lang w:val="en-GB"/>
        </w:rPr>
      </w:pPr>
      <w:r>
        <w:rPr>
          <w:rStyle w:val="FootnoteReference"/>
        </w:rPr>
        <w:footnoteRef/>
      </w:r>
      <w:r w:rsidRPr="000D6B0D">
        <w:rPr>
          <w:lang w:val="en-GB"/>
        </w:rPr>
        <w:t xml:space="preserve"> </w:t>
      </w:r>
      <w:proofErr w:type="gramStart"/>
      <w:r w:rsidRPr="000D6B0D">
        <w:rPr>
          <w:lang w:val="en-GB"/>
        </w:rPr>
        <w:t>« Historical Highlights</w:t>
      </w:r>
      <w:r>
        <w:rPr>
          <w:lang w:val="en-GB"/>
        </w:rPr>
        <w:t>.</w:t>
      </w:r>
      <w:proofErr w:type="gramEnd"/>
      <w:r w:rsidRPr="000D6B0D">
        <w:rPr>
          <w:lang w:val="en-GB"/>
        </w:rPr>
        <w:t xml:space="preserve"> </w:t>
      </w:r>
      <w:proofErr w:type="gramStart"/>
      <w:r w:rsidRPr="000D6B0D">
        <w:rPr>
          <w:lang w:val="en-GB"/>
        </w:rPr>
        <w:t>The permanent standing House Committee on Un-American Activities</w:t>
      </w:r>
      <w:r>
        <w:rPr>
          <w:lang w:val="en-GB"/>
        </w:rPr>
        <w:t xml:space="preserve"> </w:t>
      </w:r>
      <w:r w:rsidRPr="006F2D7D">
        <w:rPr>
          <w:lang w:val="en-GB"/>
        </w:rPr>
        <w:t xml:space="preserve">», </w:t>
      </w:r>
      <w:r w:rsidRPr="00B22130">
        <w:rPr>
          <w:lang w:val="en-US"/>
        </w:rPr>
        <w:t>History, Art &amp; Archives</w:t>
      </w:r>
      <w:r>
        <w:rPr>
          <w:lang w:val="en-US"/>
        </w:rPr>
        <w:t>.</w:t>
      </w:r>
      <w:proofErr w:type="gramEnd"/>
      <w:r>
        <w:rPr>
          <w:lang w:val="en-US"/>
        </w:rPr>
        <w:t xml:space="preserve"> United States House of Representatives, </w:t>
      </w:r>
      <w:hyperlink r:id="rId1" w:history="1">
        <w:r w:rsidRPr="00324206">
          <w:rPr>
            <w:rStyle w:val="Hyperlink"/>
            <w:lang w:val="en-US"/>
          </w:rPr>
          <w:t>http://history.house.gov/</w:t>
        </w:r>
      </w:hyperlink>
      <w:r>
        <w:rPr>
          <w:lang w:val="en-US"/>
        </w:rPr>
        <w:t xml:space="preserve">, </w:t>
      </w:r>
      <w:proofErr w:type="spellStart"/>
      <w:r>
        <w:rPr>
          <w:lang w:val="en-US"/>
        </w:rPr>
        <w:t>consulté</w:t>
      </w:r>
      <w:proofErr w:type="spellEnd"/>
      <w:r>
        <w:rPr>
          <w:lang w:val="en-US"/>
        </w:rPr>
        <w:t xml:space="preserve"> le 04.12.2016</w:t>
      </w:r>
    </w:p>
  </w:footnote>
  <w:footnote w:id="95">
    <w:p w14:paraId="68C34332" w14:textId="78158DD7" w:rsidR="001E134D" w:rsidRPr="00331356" w:rsidRDefault="001E134D">
      <w:pPr>
        <w:pStyle w:val="FootnoteText"/>
        <w:rPr>
          <w:lang w:val="fr-CH"/>
        </w:rPr>
      </w:pPr>
      <w:r>
        <w:rPr>
          <w:rStyle w:val="FootnoteReference"/>
        </w:rPr>
        <w:footnoteRef/>
      </w:r>
      <w:r>
        <w:t xml:space="preserve"> </w:t>
      </w:r>
      <w:r>
        <w:rPr>
          <w:lang w:val="fr-CH"/>
        </w:rPr>
        <w:t>Au moment de sa création, le champ principal d’investigation était les groupes fascistes ; champ qui va ensuite se modifier au sortir de la seconde Guerre Mondiale en plaçant les groupes pro-communistes en son centre.</w:t>
      </w:r>
    </w:p>
  </w:footnote>
  <w:footnote w:id="96">
    <w:p w14:paraId="4244A06A" w14:textId="3BF75873" w:rsidR="001E134D" w:rsidRPr="00345022" w:rsidRDefault="001E134D">
      <w:pPr>
        <w:pStyle w:val="FootnoteText"/>
        <w:rPr>
          <w:lang w:val="en-GB"/>
        </w:rPr>
      </w:pPr>
      <w:r>
        <w:rPr>
          <w:rStyle w:val="FootnoteReference"/>
        </w:rPr>
        <w:footnoteRef/>
      </w:r>
      <w:r>
        <w:t xml:space="preserve"> </w:t>
      </w:r>
      <w:r>
        <w:rPr>
          <w:lang w:val="fr-CH"/>
        </w:rPr>
        <w:t>Mais présidait en réalité le « </w:t>
      </w:r>
      <w:r w:rsidRPr="000034B8">
        <w:rPr>
          <w:lang w:val="fr-CH"/>
        </w:rPr>
        <w:t xml:space="preserve">Comité sur la </w:t>
      </w:r>
      <w:r>
        <w:rPr>
          <w:lang w:val="fr-CH"/>
        </w:rPr>
        <w:t>s</w:t>
      </w:r>
      <w:r w:rsidRPr="000034B8">
        <w:rPr>
          <w:lang w:val="fr-CH"/>
        </w:rPr>
        <w:t xml:space="preserve">écurité intérieure et les </w:t>
      </w:r>
      <w:r>
        <w:rPr>
          <w:lang w:val="fr-CH"/>
        </w:rPr>
        <w:t>a</w:t>
      </w:r>
      <w:r w:rsidRPr="000034B8">
        <w:rPr>
          <w:lang w:val="fr-CH"/>
        </w:rPr>
        <w:t>ffaires gouvernementales</w:t>
      </w:r>
      <w:r>
        <w:rPr>
          <w:lang w:val="fr-CH"/>
        </w:rPr>
        <w:t xml:space="preserve"> », dont il se servit pour lancer un grand nombre d’enquêtes sur des employés gouvernementaux ou paragouvernementaux auxquels on supposait une affiliation politique procommuniste. </w:t>
      </w:r>
      <w:proofErr w:type="spellStart"/>
      <w:r w:rsidRPr="00345022">
        <w:rPr>
          <w:lang w:val="en-GB"/>
        </w:rPr>
        <w:t>Voir</w:t>
      </w:r>
      <w:proofErr w:type="spellEnd"/>
      <w:r w:rsidRPr="00345022">
        <w:rPr>
          <w:lang w:val="en-GB"/>
        </w:rPr>
        <w:t xml:space="preserve"> </w:t>
      </w:r>
      <w:r w:rsidRPr="008378E6">
        <w:rPr>
          <w:lang w:val="en-US"/>
        </w:rPr>
        <w:t>Stanton M.</w:t>
      </w:r>
      <w:r>
        <w:rPr>
          <w:lang w:val="en-US"/>
        </w:rPr>
        <w:t xml:space="preserve"> Evans</w:t>
      </w:r>
      <w:r w:rsidRPr="008378E6">
        <w:rPr>
          <w:lang w:val="en-US"/>
        </w:rPr>
        <w:t xml:space="preserve">, </w:t>
      </w:r>
      <w:r w:rsidRPr="008378E6">
        <w:rPr>
          <w:i/>
          <w:lang w:val="en-US"/>
        </w:rPr>
        <w:t>Blacklisted by History: The Untold Story of Senator Joe McCarthy and his Fight Against America’s Enemies</w:t>
      </w:r>
      <w:r>
        <w:rPr>
          <w:lang w:val="en-US"/>
        </w:rPr>
        <w:t>, New York, Crown Forum, 2007, p. 26.</w:t>
      </w:r>
    </w:p>
  </w:footnote>
  <w:footnote w:id="97">
    <w:p w14:paraId="4B2878BC" w14:textId="15D586E1" w:rsidR="001E134D" w:rsidRPr="00BA5D38" w:rsidRDefault="001E134D">
      <w:pPr>
        <w:pStyle w:val="FootnoteText"/>
        <w:rPr>
          <w:lang w:val="en-GB"/>
        </w:rPr>
      </w:pPr>
      <w:r>
        <w:rPr>
          <w:rStyle w:val="FootnoteReference"/>
        </w:rPr>
        <w:footnoteRef/>
      </w:r>
      <w:r w:rsidRPr="00BA5D38">
        <w:rPr>
          <w:lang w:val="en-GB"/>
        </w:rPr>
        <w:t xml:space="preserve"> </w:t>
      </w:r>
      <w:r w:rsidRPr="004C7DB0">
        <w:rPr>
          <w:lang w:val="en-GB"/>
        </w:rPr>
        <w:t xml:space="preserve">Tony Shaw, </w:t>
      </w:r>
      <w:r w:rsidRPr="004C7DB0">
        <w:rPr>
          <w:i/>
          <w:lang w:val="en-GB"/>
        </w:rPr>
        <w:t>op. cit.</w:t>
      </w:r>
      <w:r w:rsidRPr="004C7DB0">
        <w:rPr>
          <w:lang w:val="en-GB"/>
        </w:rPr>
        <w:t xml:space="preserve">, p. </w:t>
      </w:r>
      <w:r>
        <w:rPr>
          <w:lang w:val="en-GB"/>
        </w:rPr>
        <w:t>45-46</w:t>
      </w:r>
      <w:r w:rsidRPr="004C7DB0">
        <w:rPr>
          <w:lang w:val="en-GB"/>
        </w:rPr>
        <w:t>.</w:t>
      </w:r>
    </w:p>
  </w:footnote>
  <w:footnote w:id="98">
    <w:p w14:paraId="4B705E77" w14:textId="27734A3B" w:rsidR="001E134D" w:rsidRPr="00FC7F90" w:rsidRDefault="001E134D" w:rsidP="005D714F">
      <w:pPr>
        <w:pStyle w:val="FootnoteText"/>
        <w:rPr>
          <w:lang w:val="en-US"/>
        </w:rPr>
      </w:pPr>
      <w:r>
        <w:rPr>
          <w:rStyle w:val="FootnoteReference"/>
        </w:rPr>
        <w:footnoteRef/>
      </w:r>
      <w:r w:rsidRPr="00FC7F90">
        <w:rPr>
          <w:lang w:val="en-GB"/>
        </w:rPr>
        <w:t xml:space="preserve"> </w:t>
      </w:r>
      <w:r w:rsidRPr="00FC7F90">
        <w:rPr>
          <w:lang w:val="en-US"/>
        </w:rPr>
        <w:t>Frank</w:t>
      </w:r>
      <w:r>
        <w:rPr>
          <w:lang w:val="en-US"/>
        </w:rPr>
        <w:t xml:space="preserve"> </w:t>
      </w:r>
      <w:proofErr w:type="spellStart"/>
      <w:r>
        <w:rPr>
          <w:lang w:val="en-US"/>
        </w:rPr>
        <w:t>Kutnik</w:t>
      </w:r>
      <w:proofErr w:type="spellEnd"/>
      <w:r w:rsidRPr="00FC7F90">
        <w:rPr>
          <w:lang w:val="en-US"/>
        </w:rPr>
        <w:t>, Steve</w:t>
      </w:r>
      <w:r>
        <w:rPr>
          <w:lang w:val="en-US"/>
        </w:rPr>
        <w:t xml:space="preserve"> Neale</w:t>
      </w:r>
      <w:r w:rsidRPr="00FC7F90">
        <w:rPr>
          <w:lang w:val="en-US"/>
        </w:rPr>
        <w:t>, Brian</w:t>
      </w:r>
      <w:r>
        <w:rPr>
          <w:lang w:val="en-US"/>
        </w:rPr>
        <w:t xml:space="preserve"> </w:t>
      </w:r>
      <w:proofErr w:type="spellStart"/>
      <w:r>
        <w:rPr>
          <w:lang w:val="en-US"/>
        </w:rPr>
        <w:t>Neve</w:t>
      </w:r>
      <w:proofErr w:type="spellEnd"/>
      <w:r w:rsidRPr="00FC7F90">
        <w:rPr>
          <w:lang w:val="en-US"/>
        </w:rPr>
        <w:t xml:space="preserve"> et Peter</w:t>
      </w:r>
      <w:r>
        <w:rPr>
          <w:lang w:val="en-US"/>
        </w:rPr>
        <w:t xml:space="preserve"> Stanfield</w:t>
      </w:r>
      <w:r w:rsidRPr="00FC7F90">
        <w:rPr>
          <w:lang w:val="en-US"/>
        </w:rPr>
        <w:t xml:space="preserve"> (</w:t>
      </w:r>
      <w:proofErr w:type="spellStart"/>
      <w:r w:rsidRPr="00FC7F90">
        <w:rPr>
          <w:lang w:val="en-US"/>
        </w:rPr>
        <w:t>éds</w:t>
      </w:r>
      <w:proofErr w:type="spellEnd"/>
      <w:r w:rsidRPr="00FC7F90">
        <w:rPr>
          <w:lang w:val="en-US"/>
        </w:rPr>
        <w:t xml:space="preserve">.), </w:t>
      </w:r>
      <w:r w:rsidRPr="00FC7F90">
        <w:rPr>
          <w:i/>
          <w:lang w:val="en-US"/>
        </w:rPr>
        <w:t>“Un-American” Hollywood</w:t>
      </w:r>
      <w:r w:rsidRPr="00FC7F90">
        <w:rPr>
          <w:lang w:val="en-US"/>
        </w:rPr>
        <w:t xml:space="preserve">, New Brunswick/New Jersey/London, Rutgers University Press, </w:t>
      </w:r>
      <w:r>
        <w:rPr>
          <w:lang w:val="en-US"/>
        </w:rPr>
        <w:t>2007, p. 11.</w:t>
      </w:r>
    </w:p>
  </w:footnote>
  <w:footnote w:id="99">
    <w:p w14:paraId="05A46CBF" w14:textId="507AE2DF" w:rsidR="001E134D" w:rsidRPr="00742AC0" w:rsidRDefault="001E134D">
      <w:pPr>
        <w:pStyle w:val="FootnoteText"/>
        <w:rPr>
          <w:lang w:val="en-GB"/>
        </w:rPr>
      </w:pPr>
      <w:r>
        <w:rPr>
          <w:rStyle w:val="FootnoteReference"/>
        </w:rPr>
        <w:footnoteRef/>
      </w:r>
      <w:r w:rsidRPr="00742AC0">
        <w:rPr>
          <w:lang w:val="en-GB"/>
        </w:rPr>
        <w:t xml:space="preserve"> </w:t>
      </w:r>
      <w:r w:rsidRPr="004C7DB0">
        <w:rPr>
          <w:lang w:val="en-GB"/>
        </w:rPr>
        <w:t xml:space="preserve">Tony Shaw, </w:t>
      </w:r>
      <w:r w:rsidRPr="004C7DB0">
        <w:rPr>
          <w:i/>
          <w:lang w:val="en-GB"/>
        </w:rPr>
        <w:t>op. cit.</w:t>
      </w:r>
      <w:r w:rsidRPr="004C7DB0">
        <w:rPr>
          <w:lang w:val="en-GB"/>
        </w:rPr>
        <w:t xml:space="preserve">, p. </w:t>
      </w:r>
      <w:r>
        <w:rPr>
          <w:lang w:val="en-GB"/>
        </w:rPr>
        <w:t>164.</w:t>
      </w:r>
    </w:p>
  </w:footnote>
  <w:footnote w:id="100">
    <w:p w14:paraId="01256B1A" w14:textId="374AF43A" w:rsidR="001E134D" w:rsidRPr="00742AC0" w:rsidRDefault="001E134D">
      <w:pPr>
        <w:pStyle w:val="FootnoteText"/>
        <w:rPr>
          <w:lang w:val="en-GB"/>
        </w:rPr>
      </w:pPr>
      <w:r>
        <w:rPr>
          <w:rStyle w:val="FootnoteReference"/>
        </w:rPr>
        <w:footnoteRef/>
      </w:r>
      <w:r w:rsidRPr="00742AC0">
        <w:rPr>
          <w:lang w:val="en-GB"/>
        </w:rPr>
        <w:t xml:space="preserve"> </w:t>
      </w:r>
      <w:r w:rsidRPr="00FC7F90">
        <w:rPr>
          <w:lang w:val="en-US"/>
        </w:rPr>
        <w:t>Frank</w:t>
      </w:r>
      <w:r>
        <w:rPr>
          <w:lang w:val="en-US"/>
        </w:rPr>
        <w:t xml:space="preserve"> </w:t>
      </w:r>
      <w:proofErr w:type="spellStart"/>
      <w:r>
        <w:rPr>
          <w:lang w:val="en-US"/>
        </w:rPr>
        <w:t>Kutnik</w:t>
      </w:r>
      <w:proofErr w:type="spellEnd"/>
      <w:r w:rsidRPr="00FC7F90">
        <w:rPr>
          <w:lang w:val="en-US"/>
        </w:rPr>
        <w:t>, Steve</w:t>
      </w:r>
      <w:r>
        <w:rPr>
          <w:lang w:val="en-US"/>
        </w:rPr>
        <w:t xml:space="preserve"> Neale</w:t>
      </w:r>
      <w:r w:rsidRPr="00FC7F90">
        <w:rPr>
          <w:lang w:val="en-US"/>
        </w:rPr>
        <w:t>, Brian</w:t>
      </w:r>
      <w:r>
        <w:rPr>
          <w:lang w:val="en-US"/>
        </w:rPr>
        <w:t xml:space="preserve"> </w:t>
      </w:r>
      <w:proofErr w:type="spellStart"/>
      <w:r>
        <w:rPr>
          <w:lang w:val="en-US"/>
        </w:rPr>
        <w:t>Neve</w:t>
      </w:r>
      <w:proofErr w:type="spellEnd"/>
      <w:r w:rsidRPr="00FC7F90">
        <w:rPr>
          <w:lang w:val="en-US"/>
        </w:rPr>
        <w:t xml:space="preserve"> </w:t>
      </w:r>
      <w:proofErr w:type="gramStart"/>
      <w:r w:rsidRPr="00FC7F90">
        <w:rPr>
          <w:lang w:val="en-US"/>
        </w:rPr>
        <w:t>et</w:t>
      </w:r>
      <w:proofErr w:type="gramEnd"/>
      <w:r w:rsidRPr="00FC7F90">
        <w:rPr>
          <w:lang w:val="en-US"/>
        </w:rPr>
        <w:t xml:space="preserve"> Peter</w:t>
      </w:r>
      <w:r>
        <w:rPr>
          <w:lang w:val="en-US"/>
        </w:rPr>
        <w:t xml:space="preserve"> Stanfield</w:t>
      </w:r>
      <w:r w:rsidRPr="00FC7F90">
        <w:rPr>
          <w:lang w:val="en-US"/>
        </w:rPr>
        <w:t xml:space="preserve"> (</w:t>
      </w:r>
      <w:proofErr w:type="spellStart"/>
      <w:r w:rsidRPr="00FC7F90">
        <w:rPr>
          <w:lang w:val="en-US"/>
        </w:rPr>
        <w:t>éds</w:t>
      </w:r>
      <w:proofErr w:type="spellEnd"/>
      <w:r w:rsidRPr="00FC7F90">
        <w:rPr>
          <w:lang w:val="en-US"/>
        </w:rPr>
        <w:t xml:space="preserve">.), </w:t>
      </w:r>
      <w:r>
        <w:rPr>
          <w:i/>
          <w:lang w:val="en-US"/>
        </w:rPr>
        <w:t>op. cit.</w:t>
      </w:r>
      <w:r>
        <w:rPr>
          <w:lang w:val="en-US"/>
        </w:rPr>
        <w:t>, p. 103.</w:t>
      </w:r>
    </w:p>
  </w:footnote>
  <w:footnote w:id="101">
    <w:p w14:paraId="1B72C16B" w14:textId="591A473B" w:rsidR="001E134D" w:rsidRPr="007F3A27" w:rsidRDefault="001E134D">
      <w:pPr>
        <w:pStyle w:val="FootnoteText"/>
      </w:pPr>
      <w:r>
        <w:rPr>
          <w:rStyle w:val="FootnoteReference"/>
        </w:rPr>
        <w:footnoteRef/>
      </w:r>
      <w:r>
        <w:t xml:space="preserve"> Un phénomène de contournement des règles déjà présent dans le cinéma Hollywoodien dès l’adoption officielle du code Hays par la </w:t>
      </w:r>
      <w:r w:rsidRPr="00CA1D23">
        <w:t xml:space="preserve">Motion Picture Association of </w:t>
      </w:r>
      <w:proofErr w:type="spellStart"/>
      <w:r w:rsidRPr="00CA1D23">
        <w:t>America</w:t>
      </w:r>
      <w:proofErr w:type="spellEnd"/>
      <w:r w:rsidRPr="00CA1D23">
        <w:t xml:space="preserve"> (MPAA)</w:t>
      </w:r>
      <w:r>
        <w:t xml:space="preserve"> en 1934.</w:t>
      </w:r>
    </w:p>
  </w:footnote>
  <w:footnote w:id="102">
    <w:p w14:paraId="08B67071" w14:textId="04893A3A" w:rsidR="001E134D" w:rsidRPr="00284731" w:rsidRDefault="001E134D">
      <w:pPr>
        <w:pStyle w:val="FootnoteText"/>
        <w:rPr>
          <w:lang w:val="en-US"/>
        </w:rPr>
      </w:pPr>
      <w:r>
        <w:rPr>
          <w:rStyle w:val="FootnoteReference"/>
        </w:rPr>
        <w:footnoteRef/>
      </w:r>
      <w:r w:rsidRPr="00284731">
        <w:rPr>
          <w:lang w:val="en-GB"/>
        </w:rPr>
        <w:t xml:space="preserve"> </w:t>
      </w:r>
      <w:r w:rsidRPr="00284731">
        <w:rPr>
          <w:lang w:val="en-US"/>
        </w:rPr>
        <w:t>Andrew</w:t>
      </w:r>
      <w:r>
        <w:rPr>
          <w:lang w:val="en-US"/>
        </w:rPr>
        <w:t xml:space="preserve"> Dowdy</w:t>
      </w:r>
      <w:r w:rsidRPr="00284731">
        <w:rPr>
          <w:lang w:val="en-US"/>
        </w:rPr>
        <w:t xml:space="preserve">, </w:t>
      </w:r>
      <w:r w:rsidRPr="00284731">
        <w:rPr>
          <w:i/>
          <w:lang w:val="en-US"/>
        </w:rPr>
        <w:t>The films of the fifties: The American state of mind</w:t>
      </w:r>
      <w:r>
        <w:rPr>
          <w:lang w:val="en-US"/>
        </w:rPr>
        <w:t>, New York, Morrow, 1973, p. 30.</w:t>
      </w:r>
    </w:p>
  </w:footnote>
  <w:footnote w:id="103">
    <w:p w14:paraId="17C33A35" w14:textId="6C67B0ED" w:rsidR="001E134D" w:rsidRPr="00C12297" w:rsidRDefault="001E134D">
      <w:pPr>
        <w:pStyle w:val="FootnoteText"/>
        <w:rPr>
          <w:lang w:val="fr-CH"/>
        </w:rPr>
      </w:pPr>
      <w:r>
        <w:rPr>
          <w:rStyle w:val="FootnoteReference"/>
        </w:rPr>
        <w:footnoteRef/>
      </w:r>
      <w:r>
        <w:t xml:space="preserve"> Y compris dans les critiques publiées à partir des années 1970 dans le cadre de ressorties du film sur divers supports.</w:t>
      </w:r>
    </w:p>
  </w:footnote>
  <w:footnote w:id="104">
    <w:p w14:paraId="0C6FCE79" w14:textId="0939D1FD" w:rsidR="001E134D" w:rsidRPr="0072634C" w:rsidRDefault="001E134D">
      <w:pPr>
        <w:pStyle w:val="FootnoteText"/>
        <w:rPr>
          <w:lang w:val="en-GB"/>
        </w:rPr>
      </w:pPr>
      <w:r>
        <w:rPr>
          <w:rStyle w:val="FootnoteReference"/>
        </w:rPr>
        <w:footnoteRef/>
      </w:r>
      <w:r w:rsidRPr="0072634C">
        <w:rPr>
          <w:lang w:val="en-GB"/>
        </w:rPr>
        <w:t xml:space="preserve"> </w:t>
      </w:r>
      <w:r w:rsidRPr="00781EA5">
        <w:rPr>
          <w:szCs w:val="20"/>
          <w:lang w:val="en-GB"/>
        </w:rPr>
        <w:t xml:space="preserve">Barry Keith Grant, </w:t>
      </w:r>
      <w:r w:rsidRPr="00781EA5">
        <w:rPr>
          <w:i/>
          <w:szCs w:val="20"/>
          <w:lang w:val="en-GB"/>
        </w:rPr>
        <w:t>op. cit.</w:t>
      </w:r>
      <w:r>
        <w:rPr>
          <w:szCs w:val="20"/>
          <w:lang w:val="en-GB"/>
        </w:rPr>
        <w:t>, p. 33.</w:t>
      </w:r>
    </w:p>
  </w:footnote>
  <w:footnote w:id="105">
    <w:p w14:paraId="48593CE8" w14:textId="49CD91CA" w:rsidR="001E134D" w:rsidRPr="00425192" w:rsidRDefault="001E134D">
      <w:pPr>
        <w:pStyle w:val="FootnoteText"/>
        <w:rPr>
          <w:lang w:val="en-GB"/>
        </w:rPr>
      </w:pPr>
      <w:r>
        <w:rPr>
          <w:rStyle w:val="FootnoteReference"/>
        </w:rPr>
        <w:footnoteRef/>
      </w:r>
      <w:r w:rsidRPr="00425192">
        <w:rPr>
          <w:lang w:val="en-GB"/>
        </w:rPr>
        <w:t xml:space="preserve"> </w:t>
      </w:r>
      <w:r w:rsidRPr="00781EA5">
        <w:rPr>
          <w:szCs w:val="20"/>
          <w:lang w:val="en-GB"/>
        </w:rPr>
        <w:t xml:space="preserve">Barry Keith Grant, </w:t>
      </w:r>
      <w:r>
        <w:rPr>
          <w:i/>
          <w:szCs w:val="20"/>
          <w:lang w:val="en-GB"/>
        </w:rPr>
        <w:t>ibid</w:t>
      </w:r>
      <w:proofErr w:type="gramStart"/>
      <w:r>
        <w:rPr>
          <w:i/>
          <w:szCs w:val="20"/>
          <w:lang w:val="en-GB"/>
        </w:rPr>
        <w:t>.</w:t>
      </w:r>
      <w:r>
        <w:rPr>
          <w:szCs w:val="20"/>
          <w:lang w:val="en-GB"/>
        </w:rPr>
        <w:t>,</w:t>
      </w:r>
      <w:proofErr w:type="gramEnd"/>
      <w:r>
        <w:rPr>
          <w:szCs w:val="20"/>
          <w:lang w:val="en-GB"/>
        </w:rPr>
        <w:t xml:space="preserve"> p. 30.</w:t>
      </w:r>
    </w:p>
  </w:footnote>
  <w:footnote w:id="106">
    <w:p w14:paraId="4B8C552B" w14:textId="45DDC21C" w:rsidR="001E134D" w:rsidRPr="00094B9E" w:rsidRDefault="001E134D">
      <w:pPr>
        <w:pStyle w:val="FootnoteText"/>
        <w:rPr>
          <w:lang w:val="en-GB"/>
        </w:rPr>
      </w:pPr>
      <w:r>
        <w:rPr>
          <w:rStyle w:val="FootnoteReference"/>
        </w:rPr>
        <w:footnoteRef/>
      </w:r>
      <w:r w:rsidRPr="00094B9E">
        <w:rPr>
          <w:lang w:val="en-GB"/>
        </w:rPr>
        <w:t xml:space="preserve"> Michel </w:t>
      </w:r>
      <w:proofErr w:type="spellStart"/>
      <w:r w:rsidRPr="00094B9E">
        <w:rPr>
          <w:lang w:val="en-GB"/>
        </w:rPr>
        <w:t>Ciment</w:t>
      </w:r>
      <w:proofErr w:type="spellEnd"/>
      <w:r>
        <w:rPr>
          <w:lang w:val="en-GB"/>
        </w:rPr>
        <w:t>,</w:t>
      </w:r>
      <w:r w:rsidRPr="00094B9E">
        <w:rPr>
          <w:lang w:val="en-GB"/>
        </w:rPr>
        <w:t> </w:t>
      </w:r>
      <w:r w:rsidRPr="00094B9E">
        <w:rPr>
          <w:i/>
          <w:iCs/>
          <w:lang w:val="en-GB"/>
        </w:rPr>
        <w:t xml:space="preserve">Conversations with </w:t>
      </w:r>
      <w:proofErr w:type="spellStart"/>
      <w:r w:rsidRPr="00094B9E">
        <w:rPr>
          <w:i/>
          <w:iCs/>
          <w:lang w:val="en-GB"/>
        </w:rPr>
        <w:t>Losey</w:t>
      </w:r>
      <w:proofErr w:type="spellEnd"/>
      <w:r>
        <w:rPr>
          <w:lang w:val="en-GB"/>
        </w:rPr>
        <w:t>, London, Methuen &amp; Company</w:t>
      </w:r>
      <w:r w:rsidRPr="00094B9E">
        <w:rPr>
          <w:lang w:val="en-GB"/>
        </w:rPr>
        <w:t>, 1985</w:t>
      </w:r>
      <w:r>
        <w:rPr>
          <w:lang w:val="en-GB"/>
        </w:rPr>
        <w:t>, p. 78.</w:t>
      </w:r>
    </w:p>
  </w:footnote>
  <w:footnote w:id="107">
    <w:p w14:paraId="4DD63384" w14:textId="593ECFDD" w:rsidR="001E134D" w:rsidRPr="002E235F" w:rsidRDefault="001E134D">
      <w:pPr>
        <w:pStyle w:val="FootnoteText"/>
        <w:rPr>
          <w:lang w:val="en-GB"/>
        </w:rPr>
      </w:pPr>
      <w:r>
        <w:rPr>
          <w:rStyle w:val="FootnoteReference"/>
        </w:rPr>
        <w:footnoteRef/>
      </w:r>
      <w:r w:rsidRPr="002E235F">
        <w:rPr>
          <w:lang w:val="en-GB"/>
        </w:rPr>
        <w:t xml:space="preserve"> </w:t>
      </w:r>
      <w:r w:rsidRPr="00F11331">
        <w:rPr>
          <w:szCs w:val="20"/>
          <w:lang w:val="en-US"/>
        </w:rPr>
        <w:t xml:space="preserve">Al </w:t>
      </w:r>
      <w:proofErr w:type="spellStart"/>
      <w:r w:rsidRPr="00F11331">
        <w:rPr>
          <w:szCs w:val="20"/>
          <w:lang w:val="en-US"/>
        </w:rPr>
        <w:t>LaValley</w:t>
      </w:r>
      <w:proofErr w:type="spellEnd"/>
      <w:r w:rsidRPr="00F11331">
        <w:rPr>
          <w:szCs w:val="20"/>
          <w:lang w:val="en-US"/>
        </w:rPr>
        <w:t xml:space="preserve"> (</w:t>
      </w:r>
      <w:proofErr w:type="spellStart"/>
      <w:r w:rsidRPr="00F11331">
        <w:rPr>
          <w:szCs w:val="20"/>
          <w:lang w:val="en-US"/>
        </w:rPr>
        <w:t>éd</w:t>
      </w:r>
      <w:proofErr w:type="spellEnd"/>
      <w:r w:rsidRPr="00F11331">
        <w:rPr>
          <w:szCs w:val="20"/>
          <w:lang w:val="en-US"/>
        </w:rPr>
        <w:t xml:space="preserve">.), </w:t>
      </w:r>
      <w:r>
        <w:rPr>
          <w:i/>
          <w:szCs w:val="20"/>
          <w:lang w:val="en-US"/>
        </w:rPr>
        <w:t>op. cit.</w:t>
      </w:r>
      <w:r>
        <w:rPr>
          <w:szCs w:val="20"/>
          <w:lang w:val="en-US"/>
        </w:rPr>
        <w:t>, p. 7.</w:t>
      </w:r>
    </w:p>
  </w:footnote>
  <w:footnote w:id="108">
    <w:p w14:paraId="5FA817AA" w14:textId="10C103EF" w:rsidR="001E134D" w:rsidRPr="003F50E3" w:rsidRDefault="001E134D">
      <w:pPr>
        <w:pStyle w:val="FootnoteText"/>
        <w:rPr>
          <w:lang w:val="fr-CH"/>
        </w:rPr>
      </w:pPr>
      <w:r>
        <w:rPr>
          <w:rStyle w:val="FootnoteReference"/>
        </w:rPr>
        <w:footnoteRef/>
      </w:r>
      <w:r>
        <w:t xml:space="preserve"> </w:t>
      </w:r>
      <w:r>
        <w:rPr>
          <w:lang w:val="fr-CH"/>
        </w:rPr>
        <w:t>Lettre de Don Siegel à Daniel Mainwaring datant du 17 janvier 1955.</w:t>
      </w:r>
    </w:p>
  </w:footnote>
  <w:footnote w:id="109">
    <w:p w14:paraId="249F887A" w14:textId="7DB7D7E8" w:rsidR="001E134D" w:rsidRPr="0007647B" w:rsidRDefault="001E134D">
      <w:pPr>
        <w:pStyle w:val="FootnoteText"/>
        <w:rPr>
          <w:lang w:val="fr-CH"/>
        </w:rPr>
      </w:pPr>
      <w:r>
        <w:rPr>
          <w:rStyle w:val="FootnoteReference"/>
        </w:rPr>
        <w:footnoteRef/>
      </w:r>
      <w:r>
        <w:t xml:space="preserve"> </w:t>
      </w:r>
      <w:r w:rsidRPr="00F11331">
        <w:rPr>
          <w:szCs w:val="20"/>
          <w:lang w:val="en-US"/>
        </w:rPr>
        <w:t xml:space="preserve">Al </w:t>
      </w:r>
      <w:proofErr w:type="spellStart"/>
      <w:r w:rsidRPr="00F11331">
        <w:rPr>
          <w:szCs w:val="20"/>
          <w:lang w:val="en-US"/>
        </w:rPr>
        <w:t>LaValley</w:t>
      </w:r>
      <w:proofErr w:type="spellEnd"/>
      <w:r w:rsidRPr="00F11331">
        <w:rPr>
          <w:szCs w:val="20"/>
          <w:lang w:val="en-US"/>
        </w:rPr>
        <w:t xml:space="preserve"> (</w:t>
      </w:r>
      <w:proofErr w:type="spellStart"/>
      <w:r w:rsidRPr="00F11331">
        <w:rPr>
          <w:szCs w:val="20"/>
          <w:lang w:val="en-US"/>
        </w:rPr>
        <w:t>éd</w:t>
      </w:r>
      <w:proofErr w:type="spellEnd"/>
      <w:r w:rsidRPr="00F11331">
        <w:rPr>
          <w:szCs w:val="20"/>
          <w:lang w:val="en-US"/>
        </w:rPr>
        <w:t xml:space="preserve">.), </w:t>
      </w:r>
      <w:r>
        <w:rPr>
          <w:i/>
          <w:szCs w:val="20"/>
          <w:lang w:val="en-US"/>
        </w:rPr>
        <w:t>op. cit.</w:t>
      </w:r>
      <w:r>
        <w:rPr>
          <w:szCs w:val="20"/>
          <w:lang w:val="en-US"/>
        </w:rPr>
        <w:t>, p. 12-13.</w:t>
      </w:r>
    </w:p>
  </w:footnote>
  <w:footnote w:id="110">
    <w:p w14:paraId="516C3FA0" w14:textId="79F90B4C" w:rsidR="001E134D" w:rsidRPr="003F5E9F" w:rsidRDefault="001E134D">
      <w:pPr>
        <w:pStyle w:val="FootnoteText"/>
        <w:rPr>
          <w:lang w:val="fr-CH"/>
        </w:rPr>
      </w:pPr>
      <w:r>
        <w:rPr>
          <w:rStyle w:val="FootnoteReference"/>
        </w:rPr>
        <w:footnoteRef/>
      </w:r>
      <w:r>
        <w:t xml:space="preserve"> </w:t>
      </w:r>
      <w:r w:rsidRPr="00F11331">
        <w:rPr>
          <w:szCs w:val="20"/>
          <w:lang w:val="en-US"/>
        </w:rPr>
        <w:t xml:space="preserve">Al </w:t>
      </w:r>
      <w:proofErr w:type="spellStart"/>
      <w:r w:rsidRPr="00F11331">
        <w:rPr>
          <w:szCs w:val="20"/>
          <w:lang w:val="en-US"/>
        </w:rPr>
        <w:t>LaValley</w:t>
      </w:r>
      <w:proofErr w:type="spellEnd"/>
      <w:r w:rsidRPr="00F11331">
        <w:rPr>
          <w:szCs w:val="20"/>
          <w:lang w:val="en-US"/>
        </w:rPr>
        <w:t xml:space="preserve"> (</w:t>
      </w:r>
      <w:proofErr w:type="spellStart"/>
      <w:r w:rsidRPr="00F11331">
        <w:rPr>
          <w:szCs w:val="20"/>
          <w:lang w:val="en-US"/>
        </w:rPr>
        <w:t>éd</w:t>
      </w:r>
      <w:proofErr w:type="spellEnd"/>
      <w:r w:rsidRPr="00F11331">
        <w:rPr>
          <w:szCs w:val="20"/>
          <w:lang w:val="en-US"/>
        </w:rPr>
        <w:t xml:space="preserve">.), </w:t>
      </w:r>
      <w:r>
        <w:rPr>
          <w:i/>
          <w:szCs w:val="20"/>
          <w:lang w:val="en-US"/>
        </w:rPr>
        <w:t>ibid</w:t>
      </w:r>
      <w:proofErr w:type="gramStart"/>
      <w:r>
        <w:rPr>
          <w:i/>
          <w:szCs w:val="20"/>
          <w:lang w:val="en-US"/>
        </w:rPr>
        <w:t>.</w:t>
      </w:r>
      <w:r>
        <w:rPr>
          <w:szCs w:val="20"/>
          <w:lang w:val="en-US"/>
        </w:rPr>
        <w:t>,</w:t>
      </w:r>
      <w:proofErr w:type="gramEnd"/>
      <w:r>
        <w:rPr>
          <w:szCs w:val="20"/>
          <w:lang w:val="en-US"/>
        </w:rPr>
        <w:t xml:space="preserve"> p. 18.</w:t>
      </w:r>
    </w:p>
  </w:footnote>
  <w:footnote w:id="111">
    <w:p w14:paraId="7C3A71A5" w14:textId="51AFA6C1" w:rsidR="001E134D" w:rsidRPr="00FC7251" w:rsidRDefault="001E134D">
      <w:pPr>
        <w:pStyle w:val="FootnoteText"/>
        <w:rPr>
          <w:lang w:val="en-US"/>
        </w:rPr>
      </w:pPr>
      <w:r>
        <w:rPr>
          <w:rStyle w:val="FootnoteReference"/>
        </w:rPr>
        <w:footnoteRef/>
      </w:r>
      <w:r w:rsidRPr="00FC7251">
        <w:rPr>
          <w:lang w:val="en-GB"/>
        </w:rPr>
        <w:t xml:space="preserve"> </w:t>
      </w:r>
      <w:r w:rsidRPr="00FC7251">
        <w:rPr>
          <w:lang w:val="en-US"/>
        </w:rPr>
        <w:t>Howard</w:t>
      </w:r>
      <w:r>
        <w:rPr>
          <w:lang w:val="en-US"/>
        </w:rPr>
        <w:t xml:space="preserve"> Hughes</w:t>
      </w:r>
      <w:r w:rsidRPr="00FC7251">
        <w:rPr>
          <w:lang w:val="en-US"/>
        </w:rPr>
        <w:t xml:space="preserve">, </w:t>
      </w:r>
      <w:r w:rsidRPr="00FC7251">
        <w:rPr>
          <w:i/>
          <w:lang w:val="en-US"/>
        </w:rPr>
        <w:t>Outer Limits: The Filmgoer’s Guide to the Great Science-Fiction Films</w:t>
      </w:r>
      <w:r>
        <w:rPr>
          <w:lang w:val="en-US"/>
        </w:rPr>
        <w:t xml:space="preserve">, London, I.B. </w:t>
      </w:r>
      <w:proofErr w:type="spellStart"/>
      <w:r>
        <w:rPr>
          <w:lang w:val="en-US"/>
        </w:rPr>
        <w:t>Tauris</w:t>
      </w:r>
      <w:proofErr w:type="spellEnd"/>
      <w:r>
        <w:rPr>
          <w:lang w:val="en-US"/>
        </w:rPr>
        <w:t>, 2014, p. 53.</w:t>
      </w:r>
    </w:p>
  </w:footnote>
  <w:footnote w:id="112">
    <w:p w14:paraId="6753F754" w14:textId="3B65EEB8" w:rsidR="001E134D" w:rsidRPr="00B2269C" w:rsidRDefault="001E134D">
      <w:pPr>
        <w:pStyle w:val="FootnoteText"/>
        <w:rPr>
          <w:szCs w:val="20"/>
          <w:lang w:val="fr-CH"/>
        </w:rPr>
      </w:pPr>
      <w:r>
        <w:rPr>
          <w:rStyle w:val="FootnoteReference"/>
        </w:rPr>
        <w:footnoteRef/>
      </w:r>
      <w:r w:rsidRPr="0025350A">
        <w:rPr>
          <w:lang w:val="fr-CH"/>
        </w:rPr>
        <w:t xml:space="preserve"> </w:t>
      </w:r>
      <w:r w:rsidRPr="0025350A">
        <w:rPr>
          <w:szCs w:val="20"/>
          <w:lang w:val="fr-CH"/>
        </w:rPr>
        <w:t>Une interprétation récurrente dans la réception critique du film, qui trouve probablement sa source dans les réponses données par le réalisateur dans des interviews concernant le film lors de sa diffusion à cannes</w:t>
      </w:r>
      <w:r>
        <w:rPr>
          <w:szCs w:val="20"/>
          <w:lang w:val="fr-CH"/>
        </w:rPr>
        <w:t xml:space="preserve"> (et très certainement répétées en boucle lors des </w:t>
      </w:r>
      <w:r w:rsidRPr="004A66FC">
        <w:rPr>
          <w:i/>
          <w:szCs w:val="20"/>
          <w:lang w:val="en-US"/>
        </w:rPr>
        <w:t>press junkets</w:t>
      </w:r>
      <w:r>
        <w:rPr>
          <w:szCs w:val="20"/>
          <w:lang w:val="fr-CH"/>
        </w:rPr>
        <w:t xml:space="preserve"> ou dans les dossiers de presse)</w:t>
      </w:r>
      <w:r w:rsidRPr="0025350A">
        <w:rPr>
          <w:szCs w:val="20"/>
          <w:lang w:val="fr-CH"/>
        </w:rPr>
        <w:t xml:space="preserve">. </w:t>
      </w:r>
      <w:r>
        <w:rPr>
          <w:szCs w:val="20"/>
          <w:lang w:val="fr-CH"/>
        </w:rPr>
        <w:t xml:space="preserve">Voir par exemple les réponses données par Ferrara dans </w:t>
      </w:r>
      <w:r w:rsidRPr="0025350A">
        <w:rPr>
          <w:szCs w:val="20"/>
          <w:lang w:val="fr-CH"/>
        </w:rPr>
        <w:t>Jean-Luc</w:t>
      </w:r>
      <w:r>
        <w:rPr>
          <w:szCs w:val="20"/>
          <w:lang w:val="fr-CH"/>
        </w:rPr>
        <w:t xml:space="preserve"> Wachthausen</w:t>
      </w:r>
      <w:r w:rsidRPr="0025350A">
        <w:rPr>
          <w:szCs w:val="20"/>
          <w:lang w:val="fr-CH"/>
        </w:rPr>
        <w:t xml:space="preserve">, « Abel Ferrara, un allumé chez les martiens », </w:t>
      </w:r>
      <w:r w:rsidRPr="0025350A">
        <w:rPr>
          <w:i/>
          <w:szCs w:val="20"/>
          <w:lang w:val="fr-CH"/>
        </w:rPr>
        <w:t>Le Figaro</w:t>
      </w:r>
      <w:r>
        <w:rPr>
          <w:szCs w:val="20"/>
          <w:lang w:val="fr-CH"/>
        </w:rPr>
        <w:t xml:space="preserve">, 15 mai 1993 et </w:t>
      </w:r>
      <w:r w:rsidRPr="0025350A">
        <w:rPr>
          <w:szCs w:val="20"/>
          <w:lang w:val="fr-CH"/>
        </w:rPr>
        <w:t>François</w:t>
      </w:r>
      <w:r>
        <w:rPr>
          <w:szCs w:val="20"/>
          <w:lang w:val="fr-CH"/>
        </w:rPr>
        <w:t xml:space="preserve"> Jonquet</w:t>
      </w:r>
      <w:r w:rsidRPr="0025350A">
        <w:rPr>
          <w:szCs w:val="20"/>
          <w:lang w:val="fr-CH"/>
        </w:rPr>
        <w:t xml:space="preserve">, « Abel Ferrara a soif de mal », </w:t>
      </w:r>
      <w:r w:rsidRPr="0025350A">
        <w:rPr>
          <w:i/>
          <w:szCs w:val="20"/>
          <w:lang w:val="fr-CH"/>
        </w:rPr>
        <w:t>Globe Hebdo</w:t>
      </w:r>
      <w:r w:rsidRPr="0025350A">
        <w:rPr>
          <w:szCs w:val="20"/>
          <w:lang w:val="fr-CH"/>
        </w:rPr>
        <w:t>, 19 mai 1993.</w:t>
      </w:r>
    </w:p>
  </w:footnote>
  <w:footnote w:id="113">
    <w:p w14:paraId="6A177BD9" w14:textId="78160F9F" w:rsidR="001E134D" w:rsidRPr="007F12D8" w:rsidRDefault="001E134D">
      <w:pPr>
        <w:pStyle w:val="FootnoteText"/>
        <w:rPr>
          <w:lang w:val="fr-CH"/>
        </w:rPr>
      </w:pPr>
      <w:r>
        <w:rPr>
          <w:rStyle w:val="FootnoteReference"/>
        </w:rPr>
        <w:footnoteRef/>
      </w:r>
      <w:r>
        <w:t xml:space="preserve"> Contexte explicité par une grande majorité de critiques, mais dont beaucoup regrettent le manque de parti-pris politique sur des sujets d’actualité comme la guerre en Irak. </w:t>
      </w:r>
      <w:r w:rsidRPr="007F12D8">
        <w:rPr>
          <w:lang w:val="fr-CH"/>
        </w:rPr>
        <w:t xml:space="preserve">Voir par exemple Roger Ebert, « The Invasion », </w:t>
      </w:r>
      <w:r w:rsidRPr="007F12D8">
        <w:rPr>
          <w:i/>
          <w:lang w:val="fr-CH"/>
        </w:rPr>
        <w:t>Chicago Sun-Times</w:t>
      </w:r>
      <w:r w:rsidRPr="007F12D8">
        <w:rPr>
          <w:lang w:val="fr-CH"/>
        </w:rPr>
        <w:t>, 16 août 2007.</w:t>
      </w:r>
    </w:p>
  </w:footnote>
  <w:footnote w:id="114">
    <w:p w14:paraId="234121AB" w14:textId="4199E540" w:rsidR="001E134D" w:rsidRPr="00CA345C" w:rsidRDefault="001E134D">
      <w:pPr>
        <w:pStyle w:val="FootnoteText"/>
        <w:rPr>
          <w:lang w:val="en-US"/>
        </w:rPr>
      </w:pPr>
      <w:r>
        <w:rPr>
          <w:rStyle w:val="FootnoteReference"/>
        </w:rPr>
        <w:footnoteRef/>
      </w:r>
      <w:r w:rsidRPr="00CA345C">
        <w:rPr>
          <w:lang w:val="en-GB"/>
        </w:rPr>
        <w:t xml:space="preserve"> </w:t>
      </w:r>
      <w:r w:rsidRPr="00CA345C">
        <w:rPr>
          <w:lang w:val="en-US"/>
        </w:rPr>
        <w:t>Nancy</w:t>
      </w:r>
      <w:r>
        <w:rPr>
          <w:lang w:val="en-US"/>
        </w:rPr>
        <w:t xml:space="preserve"> Steffen-</w:t>
      </w:r>
      <w:proofErr w:type="spellStart"/>
      <w:r>
        <w:rPr>
          <w:lang w:val="en-US"/>
        </w:rPr>
        <w:t>Fluhr</w:t>
      </w:r>
      <w:proofErr w:type="spellEnd"/>
      <w:r w:rsidRPr="00CA345C">
        <w:rPr>
          <w:lang w:val="en-US"/>
        </w:rPr>
        <w:t xml:space="preserve">, « Women and the Inner Game of Don Siegel's </w:t>
      </w:r>
      <w:r w:rsidRPr="00CA345C">
        <w:rPr>
          <w:i/>
          <w:lang w:val="en-US"/>
        </w:rPr>
        <w:t xml:space="preserve">Invasion of the Body Snatchers </w:t>
      </w:r>
      <w:r w:rsidRPr="00CA345C">
        <w:rPr>
          <w:lang w:val="en-US"/>
        </w:rPr>
        <w:t xml:space="preserve">», </w:t>
      </w:r>
      <w:r w:rsidRPr="00CA345C">
        <w:rPr>
          <w:i/>
          <w:lang w:val="en-US"/>
        </w:rPr>
        <w:t>Science Fiction Studies</w:t>
      </w:r>
      <w:r w:rsidRPr="00CA345C">
        <w:rPr>
          <w:lang w:val="en-US"/>
        </w:rPr>
        <w:t xml:space="preserve">, Vol. 11, No. 2, </w:t>
      </w:r>
      <w:proofErr w:type="spellStart"/>
      <w:r w:rsidRPr="00CA345C">
        <w:rPr>
          <w:lang w:val="en-US"/>
        </w:rPr>
        <w:t>juillet</w:t>
      </w:r>
      <w:proofErr w:type="spellEnd"/>
      <w:r w:rsidRPr="00CA345C">
        <w:rPr>
          <w:lang w:val="en-US"/>
        </w:rPr>
        <w:t xml:space="preserve"> 1984, pp. 139-153.</w:t>
      </w:r>
    </w:p>
  </w:footnote>
  <w:footnote w:id="115">
    <w:p w14:paraId="32FC9573" w14:textId="116A9605" w:rsidR="001E134D" w:rsidRPr="00744219" w:rsidRDefault="001E134D">
      <w:pPr>
        <w:pStyle w:val="FootnoteText"/>
        <w:rPr>
          <w:lang w:val="en-GB"/>
        </w:rPr>
      </w:pPr>
      <w:r>
        <w:rPr>
          <w:rStyle w:val="FootnoteReference"/>
        </w:rPr>
        <w:footnoteRef/>
      </w:r>
      <w:r w:rsidRPr="00744219">
        <w:rPr>
          <w:lang w:val="en-GB"/>
        </w:rPr>
        <w:t xml:space="preserve"> </w:t>
      </w:r>
      <w:r w:rsidRPr="00CA345C">
        <w:rPr>
          <w:lang w:val="en-US"/>
        </w:rPr>
        <w:t>Nancy</w:t>
      </w:r>
      <w:r>
        <w:rPr>
          <w:lang w:val="en-US"/>
        </w:rPr>
        <w:t xml:space="preserve"> Steffen-</w:t>
      </w:r>
      <w:proofErr w:type="spellStart"/>
      <w:r>
        <w:rPr>
          <w:lang w:val="en-US"/>
        </w:rPr>
        <w:t>Fluhr</w:t>
      </w:r>
      <w:proofErr w:type="spellEnd"/>
      <w:r w:rsidRPr="00CA345C">
        <w:rPr>
          <w:lang w:val="en-US"/>
        </w:rPr>
        <w:t>,</w:t>
      </w:r>
      <w:r>
        <w:rPr>
          <w:lang w:val="en-US"/>
        </w:rPr>
        <w:t xml:space="preserve"> </w:t>
      </w:r>
      <w:r>
        <w:rPr>
          <w:i/>
          <w:lang w:val="en-US"/>
        </w:rPr>
        <w:t>ibid</w:t>
      </w:r>
      <w:proofErr w:type="gramStart"/>
      <w:r>
        <w:rPr>
          <w:i/>
          <w:lang w:val="en-US"/>
        </w:rPr>
        <w:t>.</w:t>
      </w:r>
      <w:r>
        <w:rPr>
          <w:lang w:val="en-US"/>
        </w:rPr>
        <w:t>,</w:t>
      </w:r>
      <w:proofErr w:type="gramEnd"/>
      <w:r>
        <w:rPr>
          <w:lang w:val="en-US"/>
        </w:rPr>
        <w:t xml:space="preserve"> p. 140.</w:t>
      </w:r>
    </w:p>
  </w:footnote>
  <w:footnote w:id="116">
    <w:p w14:paraId="20CBB3A5" w14:textId="65ABF2CE" w:rsidR="001E134D" w:rsidRPr="00744219" w:rsidRDefault="001E134D">
      <w:pPr>
        <w:pStyle w:val="FootnoteText"/>
        <w:rPr>
          <w:lang w:val="en-GB"/>
        </w:rPr>
      </w:pPr>
      <w:r>
        <w:rPr>
          <w:rStyle w:val="FootnoteReference"/>
        </w:rPr>
        <w:footnoteRef/>
      </w:r>
      <w:r w:rsidRPr="00744219">
        <w:rPr>
          <w:lang w:val="en-GB"/>
        </w:rPr>
        <w:t xml:space="preserve"> </w:t>
      </w:r>
      <w:r w:rsidRPr="00CA345C">
        <w:rPr>
          <w:lang w:val="en-US"/>
        </w:rPr>
        <w:t>Nancy</w:t>
      </w:r>
      <w:r>
        <w:rPr>
          <w:lang w:val="en-US"/>
        </w:rPr>
        <w:t xml:space="preserve"> Steffen-</w:t>
      </w:r>
      <w:proofErr w:type="spellStart"/>
      <w:r>
        <w:rPr>
          <w:lang w:val="en-US"/>
        </w:rPr>
        <w:t>Fluhr</w:t>
      </w:r>
      <w:proofErr w:type="spellEnd"/>
      <w:r w:rsidRPr="00CA345C">
        <w:rPr>
          <w:lang w:val="en-US"/>
        </w:rPr>
        <w:t>,</w:t>
      </w:r>
      <w:r>
        <w:rPr>
          <w:lang w:val="en-US"/>
        </w:rPr>
        <w:t xml:space="preserve"> </w:t>
      </w:r>
      <w:r>
        <w:rPr>
          <w:i/>
          <w:lang w:val="en-US"/>
        </w:rPr>
        <w:t>ibid</w:t>
      </w:r>
      <w:proofErr w:type="gramStart"/>
      <w:r>
        <w:rPr>
          <w:i/>
          <w:lang w:val="en-US"/>
        </w:rPr>
        <w:t>.</w:t>
      </w:r>
      <w:r>
        <w:rPr>
          <w:lang w:val="en-US"/>
        </w:rPr>
        <w:t>,</w:t>
      </w:r>
      <w:proofErr w:type="gramEnd"/>
      <w:r>
        <w:rPr>
          <w:lang w:val="en-US"/>
        </w:rPr>
        <w:t xml:space="preserve"> p. 143.</w:t>
      </w:r>
    </w:p>
  </w:footnote>
  <w:footnote w:id="117">
    <w:p w14:paraId="77ADF2FE" w14:textId="5476205F" w:rsidR="001E134D" w:rsidRPr="008E4CE3" w:rsidRDefault="001E134D">
      <w:pPr>
        <w:pStyle w:val="FootnoteText"/>
        <w:rPr>
          <w:lang w:val="en-US"/>
        </w:rPr>
      </w:pPr>
      <w:r>
        <w:rPr>
          <w:rStyle w:val="FootnoteReference"/>
        </w:rPr>
        <w:footnoteRef/>
      </w:r>
      <w:r w:rsidRPr="008E4CE3">
        <w:rPr>
          <w:lang w:val="en-GB"/>
        </w:rPr>
        <w:t xml:space="preserve"> </w:t>
      </w:r>
      <w:r w:rsidRPr="008E4CE3">
        <w:rPr>
          <w:lang w:val="en-US"/>
        </w:rPr>
        <w:t>Michael</w:t>
      </w:r>
      <w:r>
        <w:rPr>
          <w:lang w:val="en-US"/>
        </w:rPr>
        <w:t xml:space="preserve"> </w:t>
      </w:r>
      <w:proofErr w:type="spellStart"/>
      <w:r>
        <w:rPr>
          <w:lang w:val="en-US"/>
        </w:rPr>
        <w:t>Rogin</w:t>
      </w:r>
      <w:proofErr w:type="spellEnd"/>
      <w:r w:rsidRPr="008E4CE3">
        <w:rPr>
          <w:lang w:val="en-US"/>
        </w:rPr>
        <w:t xml:space="preserve">, </w:t>
      </w:r>
      <w:r w:rsidRPr="008E4CE3">
        <w:rPr>
          <w:i/>
          <w:lang w:val="en-US"/>
        </w:rPr>
        <w:t>Ronald Reagan: The Movie,</w:t>
      </w:r>
      <w:r w:rsidRPr="008E4CE3">
        <w:rPr>
          <w:lang w:val="en-US"/>
        </w:rPr>
        <w:t xml:space="preserve"> </w:t>
      </w:r>
      <w:r w:rsidRPr="008E4CE3">
        <w:rPr>
          <w:i/>
          <w:lang w:val="en-US"/>
        </w:rPr>
        <w:t>and Other Episodes in Political Demonology</w:t>
      </w:r>
      <w:r w:rsidRPr="008E4CE3">
        <w:rPr>
          <w:lang w:val="en-US"/>
        </w:rPr>
        <w:t xml:space="preserve">, Berkeley/Los Angeles/London, </w:t>
      </w:r>
      <w:proofErr w:type="gramStart"/>
      <w:r w:rsidRPr="008E4CE3">
        <w:rPr>
          <w:lang w:val="en-US"/>
        </w:rPr>
        <w:t>University of California Press, 1988</w:t>
      </w:r>
      <w:proofErr w:type="gramEnd"/>
      <w:r w:rsidRPr="008E4CE3">
        <w:rPr>
          <w:lang w:val="en-US"/>
        </w:rPr>
        <w:t xml:space="preserve"> [1987].</w:t>
      </w:r>
    </w:p>
  </w:footnote>
  <w:footnote w:id="118">
    <w:p w14:paraId="0AFBD7B1" w14:textId="48157E50" w:rsidR="001E134D" w:rsidRPr="001A7AD0" w:rsidRDefault="001E134D">
      <w:pPr>
        <w:pStyle w:val="FootnoteText"/>
        <w:rPr>
          <w:lang w:val="en-GB"/>
        </w:rPr>
      </w:pPr>
      <w:r>
        <w:rPr>
          <w:rStyle w:val="FootnoteReference"/>
        </w:rPr>
        <w:footnoteRef/>
      </w:r>
      <w:r w:rsidRPr="001A7AD0">
        <w:rPr>
          <w:lang w:val="en-GB"/>
        </w:rPr>
        <w:t xml:space="preserve"> Patricia</w:t>
      </w:r>
      <w:r>
        <w:rPr>
          <w:lang w:val="en-GB"/>
        </w:rPr>
        <w:t xml:space="preserve"> </w:t>
      </w:r>
      <w:proofErr w:type="spellStart"/>
      <w:r>
        <w:rPr>
          <w:lang w:val="en-GB"/>
        </w:rPr>
        <w:t>Erens</w:t>
      </w:r>
      <w:proofErr w:type="spellEnd"/>
      <w:r>
        <w:rPr>
          <w:lang w:val="en-GB"/>
        </w:rPr>
        <w:t xml:space="preserve"> (</w:t>
      </w:r>
      <w:proofErr w:type="spellStart"/>
      <w:r>
        <w:rPr>
          <w:lang w:val="en-GB"/>
        </w:rPr>
        <w:t>éd</w:t>
      </w:r>
      <w:proofErr w:type="spellEnd"/>
      <w:r>
        <w:rPr>
          <w:lang w:val="en-GB"/>
        </w:rPr>
        <w:t>.)</w:t>
      </w:r>
      <w:r w:rsidRPr="001A7AD0">
        <w:rPr>
          <w:lang w:val="en-GB"/>
        </w:rPr>
        <w:t xml:space="preserve">, </w:t>
      </w:r>
      <w:r w:rsidRPr="001A7AD0">
        <w:rPr>
          <w:i/>
          <w:lang w:val="en-GB"/>
        </w:rPr>
        <w:t>Issues in Feminist Film Criticism</w:t>
      </w:r>
      <w:r>
        <w:rPr>
          <w:lang w:val="en-GB"/>
        </w:rPr>
        <w:t xml:space="preserve">, Bloomington, </w:t>
      </w:r>
      <w:r w:rsidRPr="001A7AD0">
        <w:rPr>
          <w:lang w:val="en-GB"/>
        </w:rPr>
        <w:t>In</w:t>
      </w:r>
      <w:r>
        <w:rPr>
          <w:lang w:val="en-GB"/>
        </w:rPr>
        <w:t>diana University Press, 1990. p</w:t>
      </w:r>
      <w:r w:rsidRPr="001A7AD0">
        <w:rPr>
          <w:lang w:val="en-GB"/>
        </w:rPr>
        <w:t xml:space="preserve">. </w:t>
      </w:r>
      <w:proofErr w:type="gramStart"/>
      <w:r w:rsidRPr="001A7AD0">
        <w:rPr>
          <w:lang w:val="en-GB"/>
        </w:rPr>
        <w:t>xvii</w:t>
      </w:r>
      <w:proofErr w:type="gramEnd"/>
      <w:r>
        <w:rPr>
          <w:lang w:val="en-GB"/>
        </w:rPr>
        <w:t>.</w:t>
      </w:r>
    </w:p>
  </w:footnote>
  <w:footnote w:id="119">
    <w:p w14:paraId="180CBA89" w14:textId="6B74170E" w:rsidR="001E134D" w:rsidRPr="001B422A" w:rsidRDefault="001E134D">
      <w:pPr>
        <w:pStyle w:val="FootnoteText"/>
        <w:rPr>
          <w:lang w:val="fr-CH"/>
        </w:rPr>
      </w:pPr>
      <w:r>
        <w:rPr>
          <w:rStyle w:val="FootnoteReference"/>
        </w:rPr>
        <w:footnoteRef/>
      </w:r>
      <w:r>
        <w:t xml:space="preserve"> </w:t>
      </w:r>
      <w:r>
        <w:rPr>
          <w:lang w:val="fr-CH"/>
        </w:rPr>
        <w:t>Quand, par exemple, Wilma se plaint de ne plus reconnaître son oncle.</w:t>
      </w:r>
    </w:p>
  </w:footnote>
  <w:footnote w:id="120">
    <w:p w14:paraId="7AE40483" w14:textId="2CF9E6E2" w:rsidR="001E134D" w:rsidRPr="002B6C9D" w:rsidRDefault="001E134D">
      <w:pPr>
        <w:pStyle w:val="FootnoteText"/>
        <w:rPr>
          <w:lang w:val="fr-CH"/>
        </w:rPr>
      </w:pPr>
      <w:r>
        <w:rPr>
          <w:rStyle w:val="FootnoteReference"/>
        </w:rPr>
        <w:footnoteRef/>
      </w:r>
      <w:r>
        <w:t xml:space="preserve"> </w:t>
      </w:r>
      <w:r w:rsidRPr="002B6C9D">
        <w:rPr>
          <w:lang w:val="fr-CH"/>
        </w:rPr>
        <w:t>Joseph</w:t>
      </w:r>
      <w:r>
        <w:rPr>
          <w:lang w:val="fr-CH"/>
        </w:rPr>
        <w:t xml:space="preserve"> Capgras</w:t>
      </w:r>
      <w:r w:rsidRPr="002B6C9D">
        <w:rPr>
          <w:lang w:val="fr-CH"/>
        </w:rPr>
        <w:t xml:space="preserve">, « L'illusion des ‹ sosies › dans un délire systématisé chronique », </w:t>
      </w:r>
      <w:r w:rsidRPr="002B6C9D">
        <w:rPr>
          <w:i/>
          <w:lang w:val="fr-CH"/>
        </w:rPr>
        <w:t>Bulletin de la Société clinique de médecine mentale</w:t>
      </w:r>
      <w:r w:rsidRPr="002B6C9D">
        <w:rPr>
          <w:lang w:val="fr-CH"/>
        </w:rPr>
        <w:t>, No. 11, 1923, pp. 6-16.</w:t>
      </w:r>
    </w:p>
  </w:footnote>
  <w:footnote w:id="121">
    <w:p w14:paraId="07F7A35E" w14:textId="504C04E7" w:rsidR="001E134D" w:rsidRPr="002B6C9D" w:rsidRDefault="001E134D">
      <w:pPr>
        <w:pStyle w:val="FootnoteText"/>
        <w:rPr>
          <w:lang w:val="en-GB"/>
        </w:rPr>
      </w:pPr>
      <w:r>
        <w:rPr>
          <w:rStyle w:val="FootnoteReference"/>
        </w:rPr>
        <w:footnoteRef/>
      </w:r>
      <w:r w:rsidRPr="002B6C9D">
        <w:rPr>
          <w:lang w:val="en-GB"/>
        </w:rPr>
        <w:t xml:space="preserve"> </w:t>
      </w:r>
      <w:r w:rsidRPr="00CA0620">
        <w:rPr>
          <w:lang w:val="en-GB"/>
        </w:rPr>
        <w:t xml:space="preserve">J. </w:t>
      </w:r>
      <w:proofErr w:type="spellStart"/>
      <w:r w:rsidRPr="00CA0620">
        <w:rPr>
          <w:lang w:val="en-GB"/>
        </w:rPr>
        <w:t>Hoberman</w:t>
      </w:r>
      <w:proofErr w:type="spellEnd"/>
      <w:r w:rsidRPr="00CA0620">
        <w:rPr>
          <w:lang w:val="en-GB"/>
        </w:rPr>
        <w:t xml:space="preserve">, </w:t>
      </w:r>
      <w:r>
        <w:rPr>
          <w:i/>
          <w:lang w:val="en-US"/>
        </w:rPr>
        <w:t>op. cit.</w:t>
      </w:r>
      <w:r>
        <w:rPr>
          <w:lang w:val="en-US"/>
        </w:rPr>
        <w:t>, p. 215.</w:t>
      </w:r>
    </w:p>
  </w:footnote>
  <w:footnote w:id="122">
    <w:p w14:paraId="7C7B6B5F" w14:textId="5F69673F" w:rsidR="001E134D" w:rsidRPr="00F52A0E" w:rsidRDefault="001E134D">
      <w:pPr>
        <w:pStyle w:val="FootnoteText"/>
        <w:rPr>
          <w:lang w:val="fr-CH"/>
        </w:rPr>
      </w:pPr>
      <w:r>
        <w:rPr>
          <w:rStyle w:val="FootnoteReference"/>
        </w:rPr>
        <w:footnoteRef/>
      </w:r>
      <w:r>
        <w:t xml:space="preserve"> </w:t>
      </w:r>
      <w:r w:rsidRPr="00CA0620">
        <w:rPr>
          <w:lang w:val="en-GB"/>
        </w:rPr>
        <w:t xml:space="preserve">J. </w:t>
      </w:r>
      <w:proofErr w:type="spellStart"/>
      <w:r w:rsidRPr="00CA0620">
        <w:rPr>
          <w:lang w:val="en-GB"/>
        </w:rPr>
        <w:t>Hoberman</w:t>
      </w:r>
      <w:proofErr w:type="spellEnd"/>
      <w:r w:rsidRPr="00CA0620">
        <w:rPr>
          <w:lang w:val="en-GB"/>
        </w:rPr>
        <w:t xml:space="preserve">, </w:t>
      </w:r>
      <w:r>
        <w:rPr>
          <w:i/>
          <w:lang w:val="en-US"/>
        </w:rPr>
        <w:t>ibid</w:t>
      </w:r>
      <w:proofErr w:type="gramStart"/>
      <w:r>
        <w:rPr>
          <w:i/>
          <w:lang w:val="en-US"/>
        </w:rPr>
        <w:t>.</w:t>
      </w:r>
      <w:r>
        <w:rPr>
          <w:lang w:val="en-US"/>
        </w:rPr>
        <w:t>,</w:t>
      </w:r>
      <w:proofErr w:type="gramEnd"/>
      <w:r>
        <w:rPr>
          <w:lang w:val="en-US"/>
        </w:rPr>
        <w:t xml:space="preserve"> p. 216.</w:t>
      </w:r>
    </w:p>
  </w:footnote>
  <w:footnote w:id="123">
    <w:p w14:paraId="617F6FD6" w14:textId="60BDF978" w:rsidR="001E134D" w:rsidRPr="005D5F9D" w:rsidRDefault="001E134D">
      <w:pPr>
        <w:pStyle w:val="FootnoteText"/>
        <w:rPr>
          <w:lang w:val="en-US"/>
        </w:rPr>
      </w:pPr>
      <w:r>
        <w:rPr>
          <w:rStyle w:val="FootnoteReference"/>
        </w:rPr>
        <w:footnoteRef/>
      </w:r>
      <w:r w:rsidRPr="00F1538B">
        <w:rPr>
          <w:lang w:val="fr-CH"/>
        </w:rPr>
        <w:t xml:space="preserve"> </w:t>
      </w:r>
      <w:r w:rsidRPr="00F1538B">
        <w:rPr>
          <w:lang w:val="fr-CH"/>
        </w:rPr>
        <w:t xml:space="preserve">Avec, par exemple, un article utilisant les films de 1956 et 1978 pour parler d’écologie. </w:t>
      </w:r>
      <w:proofErr w:type="spellStart"/>
      <w:r>
        <w:rPr>
          <w:lang w:val="en-GB"/>
        </w:rPr>
        <w:t>Voir</w:t>
      </w:r>
      <w:proofErr w:type="spellEnd"/>
      <w:r>
        <w:rPr>
          <w:lang w:val="en-GB"/>
        </w:rPr>
        <w:t xml:space="preserve"> </w:t>
      </w:r>
      <w:proofErr w:type="spellStart"/>
      <w:r w:rsidRPr="005D5F9D">
        <w:rPr>
          <w:lang w:val="en-US"/>
        </w:rPr>
        <w:t>Natania</w:t>
      </w:r>
      <w:proofErr w:type="spellEnd"/>
      <w:r>
        <w:rPr>
          <w:lang w:val="en-US"/>
        </w:rPr>
        <w:t xml:space="preserve"> Meeker </w:t>
      </w:r>
      <w:proofErr w:type="gramStart"/>
      <w:r>
        <w:rPr>
          <w:lang w:val="en-US"/>
        </w:rPr>
        <w:t>et</w:t>
      </w:r>
      <w:proofErr w:type="gramEnd"/>
      <w:r w:rsidRPr="005D5F9D">
        <w:rPr>
          <w:lang w:val="en-US"/>
        </w:rPr>
        <w:t xml:space="preserve"> </w:t>
      </w:r>
      <w:proofErr w:type="spellStart"/>
      <w:r w:rsidRPr="005D5F9D">
        <w:rPr>
          <w:lang w:val="en-US"/>
        </w:rPr>
        <w:t>Antónia</w:t>
      </w:r>
      <w:proofErr w:type="spellEnd"/>
      <w:r>
        <w:rPr>
          <w:lang w:val="en-US"/>
        </w:rPr>
        <w:t xml:space="preserve"> </w:t>
      </w:r>
      <w:proofErr w:type="spellStart"/>
      <w:r>
        <w:rPr>
          <w:lang w:val="en-US"/>
        </w:rPr>
        <w:t>Szabari</w:t>
      </w:r>
      <w:proofErr w:type="spellEnd"/>
      <w:r w:rsidRPr="005D5F9D">
        <w:rPr>
          <w:lang w:val="en-US"/>
        </w:rPr>
        <w:t xml:space="preserve">, « From the Century of the Pods to the Century of the Plants: Plant Horror, Politics, and Vegetal Ontology », </w:t>
      </w:r>
      <w:r w:rsidRPr="005D5F9D">
        <w:rPr>
          <w:i/>
          <w:lang w:val="en-US"/>
        </w:rPr>
        <w:t>Discourse</w:t>
      </w:r>
      <w:r w:rsidRPr="005D5F9D">
        <w:rPr>
          <w:lang w:val="en-US"/>
        </w:rPr>
        <w:t>, Vol. 34, No. 1, hiver 2002, pp. 32-58.</w:t>
      </w:r>
      <w:ins w:id="98" w:author="Anas Sareen" w:date="2016-12-08T10:57:00Z">
        <w:r w:rsidR="007A67A9">
          <w:rPr>
            <w:lang w:val="en-US"/>
          </w:rPr>
          <w:t xml:space="preserve"> Why is this more surprising than the other readings?</w:t>
        </w:r>
      </w:ins>
    </w:p>
  </w:footnote>
  <w:footnote w:id="124">
    <w:p w14:paraId="2D8E6495" w14:textId="154F10E3" w:rsidR="001E134D" w:rsidRPr="00B457F7" w:rsidRDefault="001E134D">
      <w:pPr>
        <w:pStyle w:val="FootnoteText"/>
        <w:rPr>
          <w:lang w:val="en-GB"/>
        </w:rPr>
      </w:pPr>
      <w:r>
        <w:rPr>
          <w:rStyle w:val="FootnoteReference"/>
        </w:rPr>
        <w:footnoteRef/>
      </w:r>
      <w:r w:rsidRPr="00B457F7">
        <w:rPr>
          <w:lang w:val="en-GB"/>
        </w:rPr>
        <w:t xml:space="preserve"> </w:t>
      </w:r>
      <w:proofErr w:type="gramStart"/>
      <w:r w:rsidRPr="00B457F7">
        <w:rPr>
          <w:lang w:val="en-GB"/>
        </w:rPr>
        <w:t>Alan</w:t>
      </w:r>
      <w:r>
        <w:rPr>
          <w:lang w:val="en-GB"/>
        </w:rPr>
        <w:t xml:space="preserve"> Lovell</w:t>
      </w:r>
      <w:r w:rsidRPr="00B457F7">
        <w:rPr>
          <w:lang w:val="en-GB"/>
        </w:rPr>
        <w:t>, « Don Siegel », London, BFI, 1977 [1975</w:t>
      </w:r>
      <w:r>
        <w:rPr>
          <w:lang w:val="en-GB"/>
        </w:rPr>
        <w:t>].</w:t>
      </w:r>
      <w:proofErr w:type="gramEnd"/>
    </w:p>
  </w:footnote>
  <w:footnote w:id="125">
    <w:p w14:paraId="0319DC27" w14:textId="43C5471A" w:rsidR="001E134D" w:rsidRPr="0037689C" w:rsidRDefault="001E134D">
      <w:pPr>
        <w:pStyle w:val="FootnoteText"/>
        <w:rPr>
          <w:i/>
          <w:lang w:val="en-US"/>
        </w:rPr>
      </w:pPr>
      <w:r>
        <w:rPr>
          <w:rStyle w:val="FootnoteReference"/>
        </w:rPr>
        <w:footnoteRef/>
      </w:r>
      <w:r w:rsidRPr="0037689C">
        <w:rPr>
          <w:lang w:val="en-GB"/>
        </w:rPr>
        <w:t xml:space="preserve"> </w:t>
      </w:r>
      <w:r w:rsidRPr="0037689C">
        <w:rPr>
          <w:lang w:val="en-US"/>
        </w:rPr>
        <w:t>Charles T.</w:t>
      </w:r>
      <w:r>
        <w:rPr>
          <w:lang w:val="en-US"/>
        </w:rPr>
        <w:t xml:space="preserve"> Gregory</w:t>
      </w:r>
      <w:r w:rsidRPr="0037689C">
        <w:rPr>
          <w:lang w:val="en-US"/>
        </w:rPr>
        <w:t xml:space="preserve">, « The Pod Society Versus the Rugged Individualists », </w:t>
      </w:r>
      <w:r w:rsidRPr="0037689C">
        <w:rPr>
          <w:i/>
          <w:lang w:val="en-US"/>
        </w:rPr>
        <w:t>Journal of Popular Film</w:t>
      </w:r>
      <w:r w:rsidRPr="0037689C">
        <w:rPr>
          <w:lang w:val="en-US"/>
        </w:rPr>
        <w:t>, Vol. 1, No. 1, hiver 1972, pp. 2-14.</w:t>
      </w:r>
    </w:p>
  </w:footnote>
  <w:footnote w:id="126">
    <w:p w14:paraId="6A17BA6F" w14:textId="72F2C5DE" w:rsidR="001E134D" w:rsidRPr="00373BBC" w:rsidRDefault="001E134D">
      <w:pPr>
        <w:pStyle w:val="FootnoteText"/>
        <w:rPr>
          <w:lang w:val="fr-CH"/>
        </w:rPr>
      </w:pPr>
      <w:r>
        <w:rPr>
          <w:rStyle w:val="FootnoteReference"/>
        </w:rPr>
        <w:footnoteRef/>
      </w:r>
      <w:r>
        <w:t xml:space="preserve"> </w:t>
      </w:r>
      <w:r>
        <w:rPr>
          <w:lang w:val="fr-CH"/>
        </w:rPr>
        <w:t xml:space="preserve">La plus évidente serait d’attribuer toute « l’écriture » du film à Siegel, alors que les documents d’archives et sa source littéraire montrent très clairement que le processus et le fruit d’une collaboration entre plusieurs individus.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C28B6" w14:textId="65A6F9D9" w:rsidR="001E134D" w:rsidRPr="00173138" w:rsidRDefault="001E134D"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1</w:t>
    </w:r>
  </w:p>
  <w:p w14:paraId="44E2DC7B" w14:textId="77777777" w:rsidR="001E134D" w:rsidRPr="00173138" w:rsidRDefault="001E134D"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1E134D" w:rsidRPr="008138ED" w:rsidRDefault="001E134D"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1E134D" w:rsidRPr="008138ED" w:rsidRDefault="001E134D"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58276BE3" w14:textId="77777777" w:rsidR="001E134D" w:rsidRPr="00A60B3A" w:rsidRDefault="001E134D">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Le remake comme contagion filmique : </w:t>
    </w:r>
    <w:r w:rsidRPr="00A60B3A">
      <w:rPr>
        <w:rFonts w:ascii="Baskerville" w:hAnsi="Baskerville"/>
        <w:i/>
        <w:color w:val="7F7F7F" w:themeColor="text1" w:themeTint="80"/>
        <w:sz w:val="20"/>
        <w:lang w:val="fr-CH"/>
      </w:rPr>
      <w:t>Invasion of the Body Snatchers</w:t>
    </w:r>
    <w:r w:rsidRPr="00A60B3A">
      <w:rPr>
        <w:rFonts w:ascii="Baskerville" w:hAnsi="Baskerville"/>
        <w:color w:val="7F7F7F" w:themeColor="text1" w:themeTint="80"/>
        <w:sz w:val="20"/>
        <w:lang w:val="fr-CH"/>
      </w:rPr>
      <w:t xml:space="preserve"> et ses doubles (1956 – 2015)</w:t>
    </w:r>
  </w:p>
  <w:p w14:paraId="2680BE63" w14:textId="7B62C415" w:rsidR="001E134D" w:rsidRPr="00A60B3A" w:rsidRDefault="001E134D">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38"/>
    <w:rsid w:val="000034B8"/>
    <w:rsid w:val="00003BA3"/>
    <w:rsid w:val="00005E71"/>
    <w:rsid w:val="0000607A"/>
    <w:rsid w:val="00006DAE"/>
    <w:rsid w:val="000141B8"/>
    <w:rsid w:val="00016E91"/>
    <w:rsid w:val="00022991"/>
    <w:rsid w:val="00026DEC"/>
    <w:rsid w:val="00040872"/>
    <w:rsid w:val="00045FE8"/>
    <w:rsid w:val="00046807"/>
    <w:rsid w:val="00046D0E"/>
    <w:rsid w:val="0004743C"/>
    <w:rsid w:val="00047F06"/>
    <w:rsid w:val="000552FA"/>
    <w:rsid w:val="000634E0"/>
    <w:rsid w:val="00064452"/>
    <w:rsid w:val="00065AB6"/>
    <w:rsid w:val="00071D42"/>
    <w:rsid w:val="000725F5"/>
    <w:rsid w:val="000731BB"/>
    <w:rsid w:val="00075AD0"/>
    <w:rsid w:val="0007647B"/>
    <w:rsid w:val="00082892"/>
    <w:rsid w:val="00083709"/>
    <w:rsid w:val="00084232"/>
    <w:rsid w:val="00084430"/>
    <w:rsid w:val="00094B9E"/>
    <w:rsid w:val="00096406"/>
    <w:rsid w:val="000A0EDA"/>
    <w:rsid w:val="000B5190"/>
    <w:rsid w:val="000B6314"/>
    <w:rsid w:val="000D04D2"/>
    <w:rsid w:val="000D1912"/>
    <w:rsid w:val="000D2034"/>
    <w:rsid w:val="000D6B0D"/>
    <w:rsid w:val="000D6CD7"/>
    <w:rsid w:val="000E0580"/>
    <w:rsid w:val="000E7451"/>
    <w:rsid w:val="000F5F10"/>
    <w:rsid w:val="000F68B8"/>
    <w:rsid w:val="00102952"/>
    <w:rsid w:val="00106519"/>
    <w:rsid w:val="00106EE2"/>
    <w:rsid w:val="00111C76"/>
    <w:rsid w:val="001373A0"/>
    <w:rsid w:val="0013744F"/>
    <w:rsid w:val="0014073B"/>
    <w:rsid w:val="001419A5"/>
    <w:rsid w:val="0014602A"/>
    <w:rsid w:val="00146748"/>
    <w:rsid w:val="0015665C"/>
    <w:rsid w:val="00156895"/>
    <w:rsid w:val="00165D3F"/>
    <w:rsid w:val="00170475"/>
    <w:rsid w:val="00173138"/>
    <w:rsid w:val="0017320C"/>
    <w:rsid w:val="00174D7C"/>
    <w:rsid w:val="001877C1"/>
    <w:rsid w:val="001937F5"/>
    <w:rsid w:val="00195D85"/>
    <w:rsid w:val="001A1430"/>
    <w:rsid w:val="001A4F60"/>
    <w:rsid w:val="001A6504"/>
    <w:rsid w:val="001A7AD0"/>
    <w:rsid w:val="001B2667"/>
    <w:rsid w:val="001B422A"/>
    <w:rsid w:val="001B7687"/>
    <w:rsid w:val="001C7833"/>
    <w:rsid w:val="001D3B62"/>
    <w:rsid w:val="001D7A6B"/>
    <w:rsid w:val="001E134D"/>
    <w:rsid w:val="001E2D11"/>
    <w:rsid w:val="001E328D"/>
    <w:rsid w:val="001E4E2A"/>
    <w:rsid w:val="001E7675"/>
    <w:rsid w:val="001F52E4"/>
    <w:rsid w:val="001F698E"/>
    <w:rsid w:val="001F756A"/>
    <w:rsid w:val="00211C03"/>
    <w:rsid w:val="00213BA4"/>
    <w:rsid w:val="00216E79"/>
    <w:rsid w:val="00220532"/>
    <w:rsid w:val="002210A4"/>
    <w:rsid w:val="002235F1"/>
    <w:rsid w:val="0022552E"/>
    <w:rsid w:val="00230823"/>
    <w:rsid w:val="00237C1E"/>
    <w:rsid w:val="002516D8"/>
    <w:rsid w:val="0025350A"/>
    <w:rsid w:val="00253E7E"/>
    <w:rsid w:val="00257664"/>
    <w:rsid w:val="00266588"/>
    <w:rsid w:val="00273D4F"/>
    <w:rsid w:val="00283880"/>
    <w:rsid w:val="00283CF4"/>
    <w:rsid w:val="00284731"/>
    <w:rsid w:val="00291917"/>
    <w:rsid w:val="00293BA0"/>
    <w:rsid w:val="002A08B2"/>
    <w:rsid w:val="002A445A"/>
    <w:rsid w:val="002B23B5"/>
    <w:rsid w:val="002B6C9D"/>
    <w:rsid w:val="002D4827"/>
    <w:rsid w:val="002D513A"/>
    <w:rsid w:val="002D772A"/>
    <w:rsid w:val="002D7B33"/>
    <w:rsid w:val="002E05E0"/>
    <w:rsid w:val="002E235F"/>
    <w:rsid w:val="002E2A84"/>
    <w:rsid w:val="002E40FA"/>
    <w:rsid w:val="002F2CAC"/>
    <w:rsid w:val="002F3ABB"/>
    <w:rsid w:val="00300B5B"/>
    <w:rsid w:val="00300FAE"/>
    <w:rsid w:val="0030216F"/>
    <w:rsid w:val="00313F77"/>
    <w:rsid w:val="00317A04"/>
    <w:rsid w:val="00324843"/>
    <w:rsid w:val="003301B0"/>
    <w:rsid w:val="00331356"/>
    <w:rsid w:val="00333A58"/>
    <w:rsid w:val="00336723"/>
    <w:rsid w:val="00336962"/>
    <w:rsid w:val="003404E5"/>
    <w:rsid w:val="003423A7"/>
    <w:rsid w:val="00344D50"/>
    <w:rsid w:val="00345022"/>
    <w:rsid w:val="003500CD"/>
    <w:rsid w:val="003553A5"/>
    <w:rsid w:val="00360B6A"/>
    <w:rsid w:val="00362779"/>
    <w:rsid w:val="0036501B"/>
    <w:rsid w:val="00367E5D"/>
    <w:rsid w:val="003704D3"/>
    <w:rsid w:val="00370B00"/>
    <w:rsid w:val="00371D86"/>
    <w:rsid w:val="00373BBC"/>
    <w:rsid w:val="0037689C"/>
    <w:rsid w:val="003812EF"/>
    <w:rsid w:val="00382D6E"/>
    <w:rsid w:val="003873C4"/>
    <w:rsid w:val="003878FF"/>
    <w:rsid w:val="003905E9"/>
    <w:rsid w:val="0039669B"/>
    <w:rsid w:val="003B03B9"/>
    <w:rsid w:val="003B35CD"/>
    <w:rsid w:val="003C5211"/>
    <w:rsid w:val="003D14B4"/>
    <w:rsid w:val="003D1B8D"/>
    <w:rsid w:val="003E168C"/>
    <w:rsid w:val="003E2638"/>
    <w:rsid w:val="003E2F89"/>
    <w:rsid w:val="003E611C"/>
    <w:rsid w:val="003E64C0"/>
    <w:rsid w:val="003E71E3"/>
    <w:rsid w:val="003F4757"/>
    <w:rsid w:val="003F50E3"/>
    <w:rsid w:val="003F5E9F"/>
    <w:rsid w:val="003F6DD2"/>
    <w:rsid w:val="004025E2"/>
    <w:rsid w:val="00411460"/>
    <w:rsid w:val="00417F55"/>
    <w:rsid w:val="00421E95"/>
    <w:rsid w:val="00423903"/>
    <w:rsid w:val="00425192"/>
    <w:rsid w:val="0042563E"/>
    <w:rsid w:val="004263C6"/>
    <w:rsid w:val="004279CD"/>
    <w:rsid w:val="0043503F"/>
    <w:rsid w:val="00443326"/>
    <w:rsid w:val="004438C6"/>
    <w:rsid w:val="00444D30"/>
    <w:rsid w:val="00452E70"/>
    <w:rsid w:val="00461A37"/>
    <w:rsid w:val="00465ED2"/>
    <w:rsid w:val="0047129C"/>
    <w:rsid w:val="0047279B"/>
    <w:rsid w:val="00474C42"/>
    <w:rsid w:val="004870CE"/>
    <w:rsid w:val="00495930"/>
    <w:rsid w:val="004A0925"/>
    <w:rsid w:val="004A4981"/>
    <w:rsid w:val="004A66FC"/>
    <w:rsid w:val="004B17C9"/>
    <w:rsid w:val="004B4016"/>
    <w:rsid w:val="004B4329"/>
    <w:rsid w:val="004C1431"/>
    <w:rsid w:val="004C1AFF"/>
    <w:rsid w:val="004C3836"/>
    <w:rsid w:val="004C4C04"/>
    <w:rsid w:val="004C6BE7"/>
    <w:rsid w:val="004C7B3F"/>
    <w:rsid w:val="004C7DB0"/>
    <w:rsid w:val="004D3899"/>
    <w:rsid w:val="004D4B6F"/>
    <w:rsid w:val="004D6815"/>
    <w:rsid w:val="004E23D6"/>
    <w:rsid w:val="004E548E"/>
    <w:rsid w:val="004E62A3"/>
    <w:rsid w:val="004E747B"/>
    <w:rsid w:val="004F4AF0"/>
    <w:rsid w:val="004F6744"/>
    <w:rsid w:val="00503CBA"/>
    <w:rsid w:val="005041DE"/>
    <w:rsid w:val="00506F6E"/>
    <w:rsid w:val="005106E7"/>
    <w:rsid w:val="00510CB6"/>
    <w:rsid w:val="005146FF"/>
    <w:rsid w:val="00515D4E"/>
    <w:rsid w:val="00515D8C"/>
    <w:rsid w:val="005308DA"/>
    <w:rsid w:val="005368DD"/>
    <w:rsid w:val="00541737"/>
    <w:rsid w:val="005418E9"/>
    <w:rsid w:val="00541F81"/>
    <w:rsid w:val="00543A54"/>
    <w:rsid w:val="00554477"/>
    <w:rsid w:val="00555B6A"/>
    <w:rsid w:val="00557EDB"/>
    <w:rsid w:val="00572515"/>
    <w:rsid w:val="00581670"/>
    <w:rsid w:val="00581E90"/>
    <w:rsid w:val="00584A63"/>
    <w:rsid w:val="005857FD"/>
    <w:rsid w:val="00593B27"/>
    <w:rsid w:val="00596CCC"/>
    <w:rsid w:val="005A0C4C"/>
    <w:rsid w:val="005C6BF4"/>
    <w:rsid w:val="005D52ED"/>
    <w:rsid w:val="005D5F9D"/>
    <w:rsid w:val="005D714F"/>
    <w:rsid w:val="005E19B7"/>
    <w:rsid w:val="005E65B7"/>
    <w:rsid w:val="005F3B74"/>
    <w:rsid w:val="005F3C37"/>
    <w:rsid w:val="005F3CBC"/>
    <w:rsid w:val="00601392"/>
    <w:rsid w:val="00611886"/>
    <w:rsid w:val="006127A9"/>
    <w:rsid w:val="0061419D"/>
    <w:rsid w:val="0061689F"/>
    <w:rsid w:val="00617F30"/>
    <w:rsid w:val="00623FA5"/>
    <w:rsid w:val="00626266"/>
    <w:rsid w:val="006314A2"/>
    <w:rsid w:val="00640D6E"/>
    <w:rsid w:val="00645A27"/>
    <w:rsid w:val="00651CAA"/>
    <w:rsid w:val="00654949"/>
    <w:rsid w:val="00656792"/>
    <w:rsid w:val="00656AB9"/>
    <w:rsid w:val="00663724"/>
    <w:rsid w:val="00663B0A"/>
    <w:rsid w:val="00664E6A"/>
    <w:rsid w:val="00665C44"/>
    <w:rsid w:val="00670840"/>
    <w:rsid w:val="00674BE2"/>
    <w:rsid w:val="00680AE3"/>
    <w:rsid w:val="00685E7D"/>
    <w:rsid w:val="006A0B89"/>
    <w:rsid w:val="006A2EE1"/>
    <w:rsid w:val="006A31EF"/>
    <w:rsid w:val="006A3862"/>
    <w:rsid w:val="006A46AA"/>
    <w:rsid w:val="006B2252"/>
    <w:rsid w:val="006B244B"/>
    <w:rsid w:val="006B3574"/>
    <w:rsid w:val="006B65BF"/>
    <w:rsid w:val="006C6A6A"/>
    <w:rsid w:val="006C76D3"/>
    <w:rsid w:val="006D0090"/>
    <w:rsid w:val="006D1F72"/>
    <w:rsid w:val="006D57C0"/>
    <w:rsid w:val="006D5FD9"/>
    <w:rsid w:val="006E00F4"/>
    <w:rsid w:val="006E044F"/>
    <w:rsid w:val="006E18EF"/>
    <w:rsid w:val="006F2D7D"/>
    <w:rsid w:val="006F479F"/>
    <w:rsid w:val="006F4D02"/>
    <w:rsid w:val="006F6062"/>
    <w:rsid w:val="00700856"/>
    <w:rsid w:val="00703DA6"/>
    <w:rsid w:val="00717BE1"/>
    <w:rsid w:val="00722301"/>
    <w:rsid w:val="00723A13"/>
    <w:rsid w:val="0072634C"/>
    <w:rsid w:val="00732974"/>
    <w:rsid w:val="00732B2C"/>
    <w:rsid w:val="00734435"/>
    <w:rsid w:val="007344B8"/>
    <w:rsid w:val="00734C51"/>
    <w:rsid w:val="0073541F"/>
    <w:rsid w:val="0074138E"/>
    <w:rsid w:val="00742AC0"/>
    <w:rsid w:val="00744219"/>
    <w:rsid w:val="0074692C"/>
    <w:rsid w:val="007504B3"/>
    <w:rsid w:val="0075790B"/>
    <w:rsid w:val="00766D6F"/>
    <w:rsid w:val="00767450"/>
    <w:rsid w:val="00771C29"/>
    <w:rsid w:val="007765CA"/>
    <w:rsid w:val="00781EA5"/>
    <w:rsid w:val="00782CBD"/>
    <w:rsid w:val="0078373E"/>
    <w:rsid w:val="007914D6"/>
    <w:rsid w:val="00792E36"/>
    <w:rsid w:val="0079569E"/>
    <w:rsid w:val="007A0071"/>
    <w:rsid w:val="007A3A39"/>
    <w:rsid w:val="007A5E03"/>
    <w:rsid w:val="007A67A9"/>
    <w:rsid w:val="007D19AF"/>
    <w:rsid w:val="007D4311"/>
    <w:rsid w:val="007D593E"/>
    <w:rsid w:val="007D7652"/>
    <w:rsid w:val="007E1A3C"/>
    <w:rsid w:val="007E60F5"/>
    <w:rsid w:val="007F12D8"/>
    <w:rsid w:val="007F20DF"/>
    <w:rsid w:val="007F3A27"/>
    <w:rsid w:val="007F6A07"/>
    <w:rsid w:val="007F77D3"/>
    <w:rsid w:val="00800B21"/>
    <w:rsid w:val="00801C43"/>
    <w:rsid w:val="00801F85"/>
    <w:rsid w:val="0080297C"/>
    <w:rsid w:val="00810ADF"/>
    <w:rsid w:val="00810BFA"/>
    <w:rsid w:val="00810F16"/>
    <w:rsid w:val="008120E2"/>
    <w:rsid w:val="008138ED"/>
    <w:rsid w:val="0081693C"/>
    <w:rsid w:val="00821CAB"/>
    <w:rsid w:val="0082622B"/>
    <w:rsid w:val="00826DEA"/>
    <w:rsid w:val="0082726C"/>
    <w:rsid w:val="0083111B"/>
    <w:rsid w:val="008349BE"/>
    <w:rsid w:val="008364AE"/>
    <w:rsid w:val="0084708F"/>
    <w:rsid w:val="008540F1"/>
    <w:rsid w:val="0085797C"/>
    <w:rsid w:val="008605A2"/>
    <w:rsid w:val="00865909"/>
    <w:rsid w:val="00873ED6"/>
    <w:rsid w:val="00875463"/>
    <w:rsid w:val="00876848"/>
    <w:rsid w:val="008806D3"/>
    <w:rsid w:val="008865F3"/>
    <w:rsid w:val="00891450"/>
    <w:rsid w:val="008915E7"/>
    <w:rsid w:val="00894B06"/>
    <w:rsid w:val="00897A27"/>
    <w:rsid w:val="008A323A"/>
    <w:rsid w:val="008A7494"/>
    <w:rsid w:val="008B2A9C"/>
    <w:rsid w:val="008C08B5"/>
    <w:rsid w:val="008C0A6A"/>
    <w:rsid w:val="008C600F"/>
    <w:rsid w:val="008D19D6"/>
    <w:rsid w:val="008E367A"/>
    <w:rsid w:val="008E3E84"/>
    <w:rsid w:val="008E4CE3"/>
    <w:rsid w:val="008E625A"/>
    <w:rsid w:val="008E7C4E"/>
    <w:rsid w:val="008F5700"/>
    <w:rsid w:val="008F6058"/>
    <w:rsid w:val="008F7692"/>
    <w:rsid w:val="00900F3C"/>
    <w:rsid w:val="00902AA9"/>
    <w:rsid w:val="009079AC"/>
    <w:rsid w:val="00914BF5"/>
    <w:rsid w:val="00916765"/>
    <w:rsid w:val="00917414"/>
    <w:rsid w:val="0092189B"/>
    <w:rsid w:val="0092365D"/>
    <w:rsid w:val="00923E14"/>
    <w:rsid w:val="00925377"/>
    <w:rsid w:val="00930981"/>
    <w:rsid w:val="00930F29"/>
    <w:rsid w:val="00932DDA"/>
    <w:rsid w:val="0093468C"/>
    <w:rsid w:val="009437ED"/>
    <w:rsid w:val="0096089B"/>
    <w:rsid w:val="00962F49"/>
    <w:rsid w:val="00963ECD"/>
    <w:rsid w:val="009705B0"/>
    <w:rsid w:val="00970CC6"/>
    <w:rsid w:val="00977317"/>
    <w:rsid w:val="0099055C"/>
    <w:rsid w:val="00991F6F"/>
    <w:rsid w:val="009943DF"/>
    <w:rsid w:val="009A3715"/>
    <w:rsid w:val="009A7696"/>
    <w:rsid w:val="009B1242"/>
    <w:rsid w:val="009B1CA9"/>
    <w:rsid w:val="009B43D7"/>
    <w:rsid w:val="009B799E"/>
    <w:rsid w:val="009C43E8"/>
    <w:rsid w:val="009C57A5"/>
    <w:rsid w:val="009E0F5B"/>
    <w:rsid w:val="009E2528"/>
    <w:rsid w:val="009E498B"/>
    <w:rsid w:val="009E67C3"/>
    <w:rsid w:val="009F3C8F"/>
    <w:rsid w:val="009F4499"/>
    <w:rsid w:val="009F4648"/>
    <w:rsid w:val="009F674F"/>
    <w:rsid w:val="009F687A"/>
    <w:rsid w:val="00A00FD7"/>
    <w:rsid w:val="00A047B8"/>
    <w:rsid w:val="00A07145"/>
    <w:rsid w:val="00A14516"/>
    <w:rsid w:val="00A17F6D"/>
    <w:rsid w:val="00A2003F"/>
    <w:rsid w:val="00A31725"/>
    <w:rsid w:val="00A320AC"/>
    <w:rsid w:val="00A50EFA"/>
    <w:rsid w:val="00A5532D"/>
    <w:rsid w:val="00A60B3A"/>
    <w:rsid w:val="00A63218"/>
    <w:rsid w:val="00A71144"/>
    <w:rsid w:val="00A73D15"/>
    <w:rsid w:val="00A82504"/>
    <w:rsid w:val="00A84498"/>
    <w:rsid w:val="00A85356"/>
    <w:rsid w:val="00A90860"/>
    <w:rsid w:val="00A91B5F"/>
    <w:rsid w:val="00A9200C"/>
    <w:rsid w:val="00A9420C"/>
    <w:rsid w:val="00A95A9C"/>
    <w:rsid w:val="00A95CCC"/>
    <w:rsid w:val="00AA0F22"/>
    <w:rsid w:val="00AA23EE"/>
    <w:rsid w:val="00AB3AD4"/>
    <w:rsid w:val="00AC4BB5"/>
    <w:rsid w:val="00AD153C"/>
    <w:rsid w:val="00AD3049"/>
    <w:rsid w:val="00AD62CD"/>
    <w:rsid w:val="00AD64B9"/>
    <w:rsid w:val="00AE5AEA"/>
    <w:rsid w:val="00AE63DD"/>
    <w:rsid w:val="00AF114E"/>
    <w:rsid w:val="00B00158"/>
    <w:rsid w:val="00B02260"/>
    <w:rsid w:val="00B032DC"/>
    <w:rsid w:val="00B100B1"/>
    <w:rsid w:val="00B11DA2"/>
    <w:rsid w:val="00B16D37"/>
    <w:rsid w:val="00B2269C"/>
    <w:rsid w:val="00B22705"/>
    <w:rsid w:val="00B22B0C"/>
    <w:rsid w:val="00B23C6B"/>
    <w:rsid w:val="00B31E7A"/>
    <w:rsid w:val="00B359C1"/>
    <w:rsid w:val="00B457F7"/>
    <w:rsid w:val="00B50D87"/>
    <w:rsid w:val="00B51AD5"/>
    <w:rsid w:val="00B60790"/>
    <w:rsid w:val="00B65CFE"/>
    <w:rsid w:val="00B90B58"/>
    <w:rsid w:val="00B92C52"/>
    <w:rsid w:val="00B96B22"/>
    <w:rsid w:val="00BA47A3"/>
    <w:rsid w:val="00BA5D38"/>
    <w:rsid w:val="00BA6F90"/>
    <w:rsid w:val="00BA72D1"/>
    <w:rsid w:val="00BB6E40"/>
    <w:rsid w:val="00BD737B"/>
    <w:rsid w:val="00BE1E64"/>
    <w:rsid w:val="00BE2589"/>
    <w:rsid w:val="00BF02C1"/>
    <w:rsid w:val="00BF0810"/>
    <w:rsid w:val="00BF32E7"/>
    <w:rsid w:val="00BF6D6C"/>
    <w:rsid w:val="00C00C01"/>
    <w:rsid w:val="00C00EFC"/>
    <w:rsid w:val="00C026AF"/>
    <w:rsid w:val="00C03C7A"/>
    <w:rsid w:val="00C060D1"/>
    <w:rsid w:val="00C103A2"/>
    <w:rsid w:val="00C115FF"/>
    <w:rsid w:val="00C1199B"/>
    <w:rsid w:val="00C12297"/>
    <w:rsid w:val="00C16A30"/>
    <w:rsid w:val="00C17BE9"/>
    <w:rsid w:val="00C249AB"/>
    <w:rsid w:val="00C251F9"/>
    <w:rsid w:val="00C25610"/>
    <w:rsid w:val="00C27606"/>
    <w:rsid w:val="00C302DC"/>
    <w:rsid w:val="00C30FA4"/>
    <w:rsid w:val="00C3166F"/>
    <w:rsid w:val="00C32B00"/>
    <w:rsid w:val="00C32EB3"/>
    <w:rsid w:val="00C33D06"/>
    <w:rsid w:val="00C42A8C"/>
    <w:rsid w:val="00C43266"/>
    <w:rsid w:val="00C439CE"/>
    <w:rsid w:val="00C451C9"/>
    <w:rsid w:val="00C45E5D"/>
    <w:rsid w:val="00C4663F"/>
    <w:rsid w:val="00C5001D"/>
    <w:rsid w:val="00C5130A"/>
    <w:rsid w:val="00C54399"/>
    <w:rsid w:val="00C54747"/>
    <w:rsid w:val="00C5547A"/>
    <w:rsid w:val="00C65644"/>
    <w:rsid w:val="00C70B5B"/>
    <w:rsid w:val="00C74349"/>
    <w:rsid w:val="00C7506F"/>
    <w:rsid w:val="00C75684"/>
    <w:rsid w:val="00C8691C"/>
    <w:rsid w:val="00C87D83"/>
    <w:rsid w:val="00C96219"/>
    <w:rsid w:val="00CA0620"/>
    <w:rsid w:val="00CA0D63"/>
    <w:rsid w:val="00CA1D23"/>
    <w:rsid w:val="00CA345C"/>
    <w:rsid w:val="00CA4BEE"/>
    <w:rsid w:val="00CB707A"/>
    <w:rsid w:val="00CC1562"/>
    <w:rsid w:val="00CC47C4"/>
    <w:rsid w:val="00CD2ABD"/>
    <w:rsid w:val="00CD3CAA"/>
    <w:rsid w:val="00CD6788"/>
    <w:rsid w:val="00CD78D5"/>
    <w:rsid w:val="00CE062F"/>
    <w:rsid w:val="00CE33DC"/>
    <w:rsid w:val="00CE3FB7"/>
    <w:rsid w:val="00CE51D3"/>
    <w:rsid w:val="00CF0127"/>
    <w:rsid w:val="00CF2253"/>
    <w:rsid w:val="00CF41D6"/>
    <w:rsid w:val="00CF7E1B"/>
    <w:rsid w:val="00D0023D"/>
    <w:rsid w:val="00D024F2"/>
    <w:rsid w:val="00D02990"/>
    <w:rsid w:val="00D0645A"/>
    <w:rsid w:val="00D06483"/>
    <w:rsid w:val="00D06E05"/>
    <w:rsid w:val="00D2493B"/>
    <w:rsid w:val="00D26AA7"/>
    <w:rsid w:val="00D30DE7"/>
    <w:rsid w:val="00D31576"/>
    <w:rsid w:val="00D41B23"/>
    <w:rsid w:val="00D42550"/>
    <w:rsid w:val="00D42CAE"/>
    <w:rsid w:val="00D46285"/>
    <w:rsid w:val="00D524D1"/>
    <w:rsid w:val="00D5422B"/>
    <w:rsid w:val="00D56248"/>
    <w:rsid w:val="00D57068"/>
    <w:rsid w:val="00D60196"/>
    <w:rsid w:val="00D60512"/>
    <w:rsid w:val="00D62069"/>
    <w:rsid w:val="00D723FD"/>
    <w:rsid w:val="00D802C9"/>
    <w:rsid w:val="00D80634"/>
    <w:rsid w:val="00D81A27"/>
    <w:rsid w:val="00D834B2"/>
    <w:rsid w:val="00D85D1D"/>
    <w:rsid w:val="00D9060A"/>
    <w:rsid w:val="00D97C6A"/>
    <w:rsid w:val="00DA2B00"/>
    <w:rsid w:val="00DA4FCE"/>
    <w:rsid w:val="00DB57AB"/>
    <w:rsid w:val="00DC11D1"/>
    <w:rsid w:val="00DC2443"/>
    <w:rsid w:val="00DD3C95"/>
    <w:rsid w:val="00DD6C92"/>
    <w:rsid w:val="00DE0070"/>
    <w:rsid w:val="00DE394A"/>
    <w:rsid w:val="00DE3C2D"/>
    <w:rsid w:val="00DE6431"/>
    <w:rsid w:val="00DE6510"/>
    <w:rsid w:val="00DF0B77"/>
    <w:rsid w:val="00DF2C6F"/>
    <w:rsid w:val="00DF358E"/>
    <w:rsid w:val="00E027DF"/>
    <w:rsid w:val="00E05543"/>
    <w:rsid w:val="00E1598A"/>
    <w:rsid w:val="00E15CFE"/>
    <w:rsid w:val="00E16E4E"/>
    <w:rsid w:val="00E217C0"/>
    <w:rsid w:val="00E251B8"/>
    <w:rsid w:val="00E256C7"/>
    <w:rsid w:val="00E25763"/>
    <w:rsid w:val="00E326EC"/>
    <w:rsid w:val="00E33B0D"/>
    <w:rsid w:val="00E41347"/>
    <w:rsid w:val="00E4313C"/>
    <w:rsid w:val="00E4428C"/>
    <w:rsid w:val="00E57157"/>
    <w:rsid w:val="00E6478A"/>
    <w:rsid w:val="00E67520"/>
    <w:rsid w:val="00E748E4"/>
    <w:rsid w:val="00E74AF3"/>
    <w:rsid w:val="00E766BF"/>
    <w:rsid w:val="00E773D5"/>
    <w:rsid w:val="00E80FD5"/>
    <w:rsid w:val="00E823D7"/>
    <w:rsid w:val="00E84244"/>
    <w:rsid w:val="00E847B5"/>
    <w:rsid w:val="00E84BB2"/>
    <w:rsid w:val="00E944CC"/>
    <w:rsid w:val="00E965C5"/>
    <w:rsid w:val="00EA1CE5"/>
    <w:rsid w:val="00EB361E"/>
    <w:rsid w:val="00EB4BF5"/>
    <w:rsid w:val="00EB6212"/>
    <w:rsid w:val="00EC6127"/>
    <w:rsid w:val="00ED3A88"/>
    <w:rsid w:val="00ED47B2"/>
    <w:rsid w:val="00EE1CBE"/>
    <w:rsid w:val="00EE65BC"/>
    <w:rsid w:val="00EF6438"/>
    <w:rsid w:val="00EF71ED"/>
    <w:rsid w:val="00F00C0C"/>
    <w:rsid w:val="00F04FE8"/>
    <w:rsid w:val="00F10E98"/>
    <w:rsid w:val="00F11331"/>
    <w:rsid w:val="00F1538B"/>
    <w:rsid w:val="00F16449"/>
    <w:rsid w:val="00F1669A"/>
    <w:rsid w:val="00F2193B"/>
    <w:rsid w:val="00F24C6F"/>
    <w:rsid w:val="00F3274A"/>
    <w:rsid w:val="00F33859"/>
    <w:rsid w:val="00F33C24"/>
    <w:rsid w:val="00F37F51"/>
    <w:rsid w:val="00F404CC"/>
    <w:rsid w:val="00F4408F"/>
    <w:rsid w:val="00F4480F"/>
    <w:rsid w:val="00F51A78"/>
    <w:rsid w:val="00F52A0E"/>
    <w:rsid w:val="00F54F1D"/>
    <w:rsid w:val="00F56B7E"/>
    <w:rsid w:val="00F6235E"/>
    <w:rsid w:val="00F64C1B"/>
    <w:rsid w:val="00F66B1F"/>
    <w:rsid w:val="00F7084A"/>
    <w:rsid w:val="00F722A6"/>
    <w:rsid w:val="00F7691F"/>
    <w:rsid w:val="00F76E52"/>
    <w:rsid w:val="00F77154"/>
    <w:rsid w:val="00F81209"/>
    <w:rsid w:val="00F8693F"/>
    <w:rsid w:val="00F87191"/>
    <w:rsid w:val="00F90D23"/>
    <w:rsid w:val="00F910DC"/>
    <w:rsid w:val="00F91902"/>
    <w:rsid w:val="00F953EA"/>
    <w:rsid w:val="00F95A52"/>
    <w:rsid w:val="00F963E4"/>
    <w:rsid w:val="00F975F9"/>
    <w:rsid w:val="00FA31E1"/>
    <w:rsid w:val="00FA4053"/>
    <w:rsid w:val="00FB3F74"/>
    <w:rsid w:val="00FC075B"/>
    <w:rsid w:val="00FC30BB"/>
    <w:rsid w:val="00FC3441"/>
    <w:rsid w:val="00FC6AEF"/>
    <w:rsid w:val="00FC6DD0"/>
    <w:rsid w:val="00FC7251"/>
    <w:rsid w:val="00FC7F90"/>
    <w:rsid w:val="00FD0709"/>
    <w:rsid w:val="00FD4B37"/>
    <w:rsid w:val="00FD552F"/>
    <w:rsid w:val="00FD7019"/>
    <w:rsid w:val="00FE1599"/>
    <w:rsid w:val="00FE2C1C"/>
    <w:rsid w:val="00FE5064"/>
    <w:rsid w:val="00FE519B"/>
    <w:rsid w:val="00FE7437"/>
    <w:rsid w:val="00FF04E3"/>
    <w:rsid w:val="00FF2B62"/>
    <w:rsid w:val="00FF2F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1A7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9E2528"/>
    <w:pPr>
      <w:keepNext/>
      <w:keepLines/>
      <w:spacing w:before="4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9E2528"/>
    <w:rPr>
      <w:rFonts w:eastAsiaTheme="majorEastAsia" w:cstheme="majorBidi"/>
      <w:b/>
      <w:color w:val="000000" w:themeColor="text1"/>
      <w:sz w:val="26"/>
      <w:szCs w:val="26"/>
      <w:lang w:val="fr-FR" w:eastAsia="fr-FR"/>
    </w:rPr>
  </w:style>
  <w:style w:type="paragraph" w:styleId="BalloonText">
    <w:name w:val="Balloon Text"/>
    <w:basedOn w:val="Normal"/>
    <w:link w:val="BalloonTextChar"/>
    <w:uiPriority w:val="99"/>
    <w:semiHidden/>
    <w:unhideWhenUsed/>
    <w:rsid w:val="00F76E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E52"/>
    <w:rPr>
      <w:rFonts w:ascii="Lucida Grande" w:eastAsiaTheme="minorEastAsia" w:hAnsi="Lucida Grande" w:cs="Lucida Grande"/>
      <w:sz w:val="18"/>
      <w:szCs w:val="18"/>
      <w:lang w:val="fr-FR" w:eastAsia="fr-FR"/>
    </w:rPr>
  </w:style>
  <w:style w:type="character" w:styleId="CommentReference">
    <w:name w:val="annotation reference"/>
    <w:basedOn w:val="DefaultParagraphFont"/>
    <w:uiPriority w:val="99"/>
    <w:semiHidden/>
    <w:unhideWhenUsed/>
    <w:rsid w:val="00F76E52"/>
    <w:rPr>
      <w:sz w:val="18"/>
      <w:szCs w:val="18"/>
    </w:rPr>
  </w:style>
  <w:style w:type="paragraph" w:styleId="CommentText">
    <w:name w:val="annotation text"/>
    <w:basedOn w:val="Normal"/>
    <w:link w:val="CommentTextChar"/>
    <w:uiPriority w:val="99"/>
    <w:semiHidden/>
    <w:unhideWhenUsed/>
    <w:rsid w:val="00F76E52"/>
  </w:style>
  <w:style w:type="character" w:customStyle="1" w:styleId="CommentTextChar">
    <w:name w:val="Comment Text Char"/>
    <w:basedOn w:val="DefaultParagraphFont"/>
    <w:link w:val="CommentText"/>
    <w:uiPriority w:val="99"/>
    <w:semiHidden/>
    <w:rsid w:val="00F76E52"/>
    <w:rPr>
      <w:rFonts w:eastAsiaTheme="minorEastAsia"/>
      <w:sz w:val="24"/>
      <w:szCs w:val="24"/>
      <w:lang w:val="fr-FR" w:eastAsia="fr-FR"/>
    </w:rPr>
  </w:style>
  <w:style w:type="paragraph" w:styleId="CommentSubject">
    <w:name w:val="annotation subject"/>
    <w:basedOn w:val="CommentText"/>
    <w:next w:val="CommentText"/>
    <w:link w:val="CommentSubjectChar"/>
    <w:uiPriority w:val="99"/>
    <w:semiHidden/>
    <w:unhideWhenUsed/>
    <w:rsid w:val="00F76E52"/>
    <w:rPr>
      <w:b/>
      <w:bCs/>
      <w:sz w:val="20"/>
      <w:szCs w:val="20"/>
    </w:rPr>
  </w:style>
  <w:style w:type="character" w:customStyle="1" w:styleId="CommentSubjectChar">
    <w:name w:val="Comment Subject Char"/>
    <w:basedOn w:val="CommentTextChar"/>
    <w:link w:val="CommentSubject"/>
    <w:uiPriority w:val="99"/>
    <w:semiHidden/>
    <w:rsid w:val="00F76E52"/>
    <w:rPr>
      <w:rFonts w:eastAsiaTheme="minorEastAsia"/>
      <w:b/>
      <w:bCs/>
      <w:sz w:val="20"/>
      <w:szCs w:val="20"/>
      <w:lang w:val="fr-FR"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9E2528"/>
    <w:pPr>
      <w:keepNext/>
      <w:keepLines/>
      <w:spacing w:before="4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9E2528"/>
    <w:rPr>
      <w:rFonts w:eastAsiaTheme="majorEastAsia" w:cstheme="majorBidi"/>
      <w:b/>
      <w:color w:val="000000" w:themeColor="text1"/>
      <w:sz w:val="26"/>
      <w:szCs w:val="26"/>
      <w:lang w:val="fr-FR" w:eastAsia="fr-FR"/>
    </w:rPr>
  </w:style>
  <w:style w:type="paragraph" w:styleId="BalloonText">
    <w:name w:val="Balloon Text"/>
    <w:basedOn w:val="Normal"/>
    <w:link w:val="BalloonTextChar"/>
    <w:uiPriority w:val="99"/>
    <w:semiHidden/>
    <w:unhideWhenUsed/>
    <w:rsid w:val="00F76E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E52"/>
    <w:rPr>
      <w:rFonts w:ascii="Lucida Grande" w:eastAsiaTheme="minorEastAsia" w:hAnsi="Lucida Grande" w:cs="Lucida Grande"/>
      <w:sz w:val="18"/>
      <w:szCs w:val="18"/>
      <w:lang w:val="fr-FR" w:eastAsia="fr-FR"/>
    </w:rPr>
  </w:style>
  <w:style w:type="character" w:styleId="CommentReference">
    <w:name w:val="annotation reference"/>
    <w:basedOn w:val="DefaultParagraphFont"/>
    <w:uiPriority w:val="99"/>
    <w:semiHidden/>
    <w:unhideWhenUsed/>
    <w:rsid w:val="00F76E52"/>
    <w:rPr>
      <w:sz w:val="18"/>
      <w:szCs w:val="18"/>
    </w:rPr>
  </w:style>
  <w:style w:type="paragraph" w:styleId="CommentText">
    <w:name w:val="annotation text"/>
    <w:basedOn w:val="Normal"/>
    <w:link w:val="CommentTextChar"/>
    <w:uiPriority w:val="99"/>
    <w:semiHidden/>
    <w:unhideWhenUsed/>
    <w:rsid w:val="00F76E52"/>
  </w:style>
  <w:style w:type="character" w:customStyle="1" w:styleId="CommentTextChar">
    <w:name w:val="Comment Text Char"/>
    <w:basedOn w:val="DefaultParagraphFont"/>
    <w:link w:val="CommentText"/>
    <w:uiPriority w:val="99"/>
    <w:semiHidden/>
    <w:rsid w:val="00F76E52"/>
    <w:rPr>
      <w:rFonts w:eastAsiaTheme="minorEastAsia"/>
      <w:sz w:val="24"/>
      <w:szCs w:val="24"/>
      <w:lang w:val="fr-FR" w:eastAsia="fr-FR"/>
    </w:rPr>
  </w:style>
  <w:style w:type="paragraph" w:styleId="CommentSubject">
    <w:name w:val="annotation subject"/>
    <w:basedOn w:val="CommentText"/>
    <w:next w:val="CommentText"/>
    <w:link w:val="CommentSubjectChar"/>
    <w:uiPriority w:val="99"/>
    <w:semiHidden/>
    <w:unhideWhenUsed/>
    <w:rsid w:val="00F76E52"/>
    <w:rPr>
      <w:b/>
      <w:bCs/>
      <w:sz w:val="20"/>
      <w:szCs w:val="20"/>
    </w:rPr>
  </w:style>
  <w:style w:type="character" w:customStyle="1" w:styleId="CommentSubjectChar">
    <w:name w:val="Comment Subject Char"/>
    <w:basedOn w:val="CommentTextChar"/>
    <w:link w:val="CommentSubject"/>
    <w:uiPriority w:val="99"/>
    <w:semiHidden/>
    <w:rsid w:val="00F76E52"/>
    <w:rPr>
      <w:rFonts w:eastAsiaTheme="minorEastAsia"/>
      <w:b/>
      <w:bCs/>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516729539">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 w:id="207874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history.house.gov/"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68E7243B-6043-114D-A7E6-9286FFE02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16</Pages>
  <Words>4524</Words>
  <Characters>25788</Characters>
  <Application>Microsoft Macintosh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Anas Sareen</cp:lastModifiedBy>
  <cp:revision>5</cp:revision>
  <dcterms:created xsi:type="dcterms:W3CDTF">2016-12-08T10:02:00Z</dcterms:created>
  <dcterms:modified xsi:type="dcterms:W3CDTF">2016-12-08T11:02:00Z</dcterms:modified>
</cp:coreProperties>
</file>