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D95A4A" w14:textId="77777777" w:rsidR="00F37F51" w:rsidRDefault="00F37F51" w:rsidP="00F37F51">
      <w:pPr>
        <w:jc w:val="center"/>
        <w:rPr>
          <w:b/>
        </w:rPr>
      </w:pPr>
    </w:p>
    <w:p w14:paraId="37697790" w14:textId="60F51852" w:rsidR="00F37F51" w:rsidRPr="0047279B" w:rsidRDefault="0047279B" w:rsidP="00F37F51">
      <w:pPr>
        <w:ind w:hanging="284"/>
        <w:jc w:val="center"/>
        <w:rPr>
          <w:b/>
          <w:sz w:val="28"/>
          <w:szCs w:val="28"/>
        </w:rPr>
      </w:pPr>
      <w:r w:rsidRPr="0080297C">
        <w:rPr>
          <w:b/>
          <w:sz w:val="28"/>
          <w:szCs w:val="28"/>
          <w:highlight w:val="yellow"/>
        </w:rPr>
        <w:t xml:space="preserve">Le remake comme contagion filmique : </w:t>
      </w:r>
      <w:r w:rsidRPr="0080297C">
        <w:rPr>
          <w:b/>
          <w:i/>
          <w:sz w:val="28"/>
          <w:szCs w:val="28"/>
          <w:highlight w:val="yellow"/>
        </w:rPr>
        <w:t>Invasion of the Body Snatchers</w:t>
      </w:r>
      <w:r w:rsidRPr="0080297C">
        <w:rPr>
          <w:b/>
          <w:sz w:val="28"/>
          <w:szCs w:val="28"/>
          <w:highlight w:val="yellow"/>
        </w:rPr>
        <w:t xml:space="preserve"> et ses doubles (1956 – 2015)</w:t>
      </w:r>
    </w:p>
    <w:p w14:paraId="641CAF5E" w14:textId="77777777" w:rsidR="00F37F51" w:rsidRDefault="00F37F51" w:rsidP="00F37F51"/>
    <w:p w14:paraId="3B80A41B" w14:textId="77777777" w:rsidR="00F37F51" w:rsidRDefault="00F37F51" w:rsidP="00F37F51">
      <w:pPr>
        <w:jc w:val="right"/>
        <w:rPr>
          <w:i/>
          <w:color w:val="000000" w:themeColor="text1"/>
          <w:highlight w:val="yellow"/>
        </w:rPr>
      </w:pPr>
    </w:p>
    <w:p w14:paraId="51247C6B" w14:textId="259E6EBA" w:rsidR="00F37F51" w:rsidRPr="008E367A" w:rsidRDefault="00F37F51" w:rsidP="00F37F51">
      <w:pPr>
        <w:jc w:val="right"/>
        <w:rPr>
          <w:i/>
          <w:color w:val="000000" w:themeColor="text1"/>
          <w:sz w:val="22"/>
          <w:szCs w:val="22"/>
        </w:rPr>
      </w:pPr>
      <w:r w:rsidRPr="008E367A">
        <w:rPr>
          <w:i/>
          <w:color w:val="000000" w:themeColor="text1"/>
          <w:sz w:val="22"/>
          <w:szCs w:val="22"/>
        </w:rPr>
        <w:t>« </w:t>
      </w:r>
      <w:r w:rsidR="00165D3F">
        <w:rPr>
          <w:i/>
          <w:color w:val="000000" w:themeColor="text1"/>
          <w:sz w:val="22"/>
          <w:szCs w:val="22"/>
        </w:rPr>
        <w:t>La modernité, c'</w:t>
      </w:r>
      <w:r w:rsidR="00970CC6" w:rsidRPr="008E367A">
        <w:rPr>
          <w:i/>
          <w:color w:val="000000" w:themeColor="text1"/>
          <w:sz w:val="22"/>
          <w:szCs w:val="22"/>
        </w:rPr>
        <w:t>est le transitoire, le fugitif, le contingent, la m</w:t>
      </w:r>
      <w:r w:rsidR="00165D3F">
        <w:rPr>
          <w:i/>
          <w:color w:val="000000" w:themeColor="text1"/>
          <w:sz w:val="22"/>
          <w:szCs w:val="22"/>
        </w:rPr>
        <w:t>oitié de l'</w:t>
      </w:r>
      <w:r w:rsidR="00970CC6" w:rsidRPr="008E367A">
        <w:rPr>
          <w:i/>
          <w:color w:val="000000" w:themeColor="text1"/>
          <w:sz w:val="22"/>
          <w:szCs w:val="22"/>
        </w:rPr>
        <w:t>a</w:t>
      </w:r>
      <w:r w:rsidR="00237C1E">
        <w:rPr>
          <w:i/>
          <w:color w:val="000000" w:themeColor="text1"/>
          <w:sz w:val="22"/>
          <w:szCs w:val="22"/>
        </w:rPr>
        <w:t>rt, dont l'</w:t>
      </w:r>
      <w:r w:rsidR="00C00EFC">
        <w:rPr>
          <w:i/>
          <w:color w:val="000000" w:themeColor="text1"/>
          <w:sz w:val="22"/>
          <w:szCs w:val="22"/>
        </w:rPr>
        <w:t>autre moitié est l'</w:t>
      </w:r>
      <w:r w:rsidR="00237C1E">
        <w:rPr>
          <w:i/>
          <w:color w:val="000000" w:themeColor="text1"/>
          <w:sz w:val="22"/>
          <w:szCs w:val="22"/>
        </w:rPr>
        <w:t>éternel et l</w:t>
      </w:r>
      <w:r w:rsidR="00026DEC">
        <w:rPr>
          <w:i/>
          <w:color w:val="000000" w:themeColor="text1"/>
          <w:sz w:val="22"/>
          <w:szCs w:val="22"/>
        </w:rPr>
        <w:t>’</w:t>
      </w:r>
      <w:r w:rsidR="00970CC6" w:rsidRPr="008E367A">
        <w:rPr>
          <w:i/>
          <w:color w:val="000000" w:themeColor="text1"/>
          <w:sz w:val="22"/>
          <w:szCs w:val="22"/>
        </w:rPr>
        <w:t xml:space="preserve">immuable. </w:t>
      </w:r>
      <w:r w:rsidRPr="008E367A">
        <w:rPr>
          <w:i/>
          <w:color w:val="000000" w:themeColor="text1"/>
          <w:sz w:val="22"/>
          <w:szCs w:val="22"/>
        </w:rPr>
        <w:t>»</w:t>
      </w:r>
    </w:p>
    <w:p w14:paraId="7FC60230" w14:textId="6A7C39A3" w:rsidR="00F37F51" w:rsidRDefault="00F37F51" w:rsidP="00F37F51">
      <w:pPr>
        <w:jc w:val="right"/>
        <w:rPr>
          <w:color w:val="000000" w:themeColor="text1"/>
          <w:sz w:val="22"/>
          <w:szCs w:val="22"/>
        </w:rPr>
      </w:pPr>
      <w:r w:rsidRPr="008E367A">
        <w:rPr>
          <w:color w:val="000000" w:themeColor="text1"/>
          <w:sz w:val="22"/>
          <w:szCs w:val="22"/>
        </w:rPr>
        <w:t>-</w:t>
      </w:r>
      <w:r w:rsidR="00970CC6" w:rsidRPr="008E367A">
        <w:rPr>
          <w:color w:val="000000" w:themeColor="text1"/>
          <w:sz w:val="22"/>
          <w:szCs w:val="22"/>
        </w:rPr>
        <w:t>Charles Baudelaire,</w:t>
      </w:r>
      <w:r w:rsidRPr="008E367A">
        <w:rPr>
          <w:color w:val="000000" w:themeColor="text1"/>
          <w:sz w:val="22"/>
          <w:szCs w:val="22"/>
        </w:rPr>
        <w:t xml:space="preserve"> </w:t>
      </w:r>
      <w:r w:rsidR="007A0071" w:rsidRPr="008E367A">
        <w:rPr>
          <w:i/>
          <w:color w:val="000000" w:themeColor="text1"/>
          <w:sz w:val="22"/>
          <w:szCs w:val="22"/>
        </w:rPr>
        <w:t>Le Peintre de la vie moderne</w:t>
      </w:r>
      <w:r w:rsidRPr="008E367A">
        <w:rPr>
          <w:color w:val="000000" w:themeColor="text1"/>
          <w:sz w:val="22"/>
          <w:szCs w:val="22"/>
        </w:rPr>
        <w:t>.</w:t>
      </w:r>
    </w:p>
    <w:p w14:paraId="350E4F37" w14:textId="77777777" w:rsidR="00CA4BEE" w:rsidRDefault="00CA4BEE" w:rsidP="00F37F51">
      <w:pPr>
        <w:jc w:val="right"/>
        <w:rPr>
          <w:color w:val="000000" w:themeColor="text1"/>
          <w:sz w:val="22"/>
          <w:szCs w:val="22"/>
        </w:rPr>
      </w:pPr>
    </w:p>
    <w:p w14:paraId="0101C295" w14:textId="48662436" w:rsidR="00CA4BEE" w:rsidRPr="00C70B5B" w:rsidRDefault="00CA4BEE" w:rsidP="00F37F51">
      <w:pPr>
        <w:jc w:val="right"/>
        <w:rPr>
          <w:i/>
          <w:color w:val="000000" w:themeColor="text1"/>
          <w:sz w:val="22"/>
          <w:szCs w:val="22"/>
          <w:lang w:val="en-US"/>
        </w:rPr>
      </w:pPr>
      <w:r w:rsidRPr="00C70B5B">
        <w:rPr>
          <w:i/>
          <w:color w:val="000000" w:themeColor="text1"/>
          <w:sz w:val="22"/>
          <w:szCs w:val="22"/>
          <w:lang w:val="en-US"/>
        </w:rPr>
        <w:t>« Changes, Mr. Snide, can only be effected by alterations in the original. The only thing not prerecorded in a prerecorded universe are the prerecordings themselves. The copies can only repeat themselves word for word. A virus is a copy. You can pretty it up, cut it up, scramble it—it will reassemble in the same form. »</w:t>
      </w:r>
    </w:p>
    <w:p w14:paraId="2BE9D84C" w14:textId="665C59B8" w:rsidR="00CA4BEE" w:rsidRPr="00BB6E40" w:rsidRDefault="00CA4BEE" w:rsidP="00CA4BEE">
      <w:pPr>
        <w:jc w:val="right"/>
        <w:rPr>
          <w:color w:val="000000" w:themeColor="text1"/>
          <w:sz w:val="22"/>
          <w:szCs w:val="22"/>
          <w:lang w:val="en-US"/>
        </w:rPr>
      </w:pPr>
      <w:r w:rsidRPr="00BB6E40">
        <w:rPr>
          <w:color w:val="000000" w:themeColor="text1"/>
          <w:sz w:val="22"/>
          <w:szCs w:val="22"/>
          <w:lang w:val="en-US"/>
        </w:rPr>
        <w:t xml:space="preserve">-William S. Burroughs, </w:t>
      </w:r>
      <w:r w:rsidRPr="00BB6E40">
        <w:rPr>
          <w:i/>
          <w:color w:val="000000" w:themeColor="text1"/>
          <w:sz w:val="22"/>
          <w:szCs w:val="22"/>
          <w:lang w:val="en-US"/>
        </w:rPr>
        <w:t>Cities of the Red Night</w:t>
      </w:r>
      <w:r w:rsidRPr="00BB6E40">
        <w:rPr>
          <w:color w:val="000000" w:themeColor="text1"/>
          <w:sz w:val="22"/>
          <w:szCs w:val="22"/>
          <w:lang w:val="en-US"/>
        </w:rPr>
        <w:t>.</w:t>
      </w:r>
    </w:p>
    <w:p w14:paraId="6D9EFB27" w14:textId="77777777" w:rsidR="00F37F51" w:rsidRDefault="00F37F51" w:rsidP="00F37F51">
      <w:pPr>
        <w:jc w:val="both"/>
        <w:rPr>
          <w:color w:val="000000" w:themeColor="text1"/>
          <w:lang w:val="fr-CH"/>
        </w:rPr>
      </w:pPr>
    </w:p>
    <w:p w14:paraId="46AAEF03" w14:textId="7395059E" w:rsidR="004B4329" w:rsidRDefault="004B4329" w:rsidP="006B65BF">
      <w:pPr>
        <w:spacing w:line="360" w:lineRule="auto"/>
        <w:jc w:val="both"/>
        <w:rPr>
          <w:color w:val="000000" w:themeColor="text1"/>
          <w:lang w:val="fr-CH"/>
        </w:rPr>
      </w:pPr>
      <w:r>
        <w:rPr>
          <w:color w:val="000000" w:themeColor="text1"/>
          <w:lang w:val="fr-CH"/>
        </w:rPr>
        <w:tab/>
      </w:r>
      <w:r w:rsidR="00A2003F">
        <w:rPr>
          <w:color w:val="000000" w:themeColor="text1"/>
          <w:lang w:val="fr-CH"/>
        </w:rPr>
        <w:t xml:space="preserve">Dans son </w:t>
      </w:r>
      <w:r w:rsidR="0073541F">
        <w:rPr>
          <w:color w:val="000000" w:themeColor="text1"/>
          <w:lang w:val="fr-CH"/>
        </w:rPr>
        <w:t>ouvrage</w:t>
      </w:r>
      <w:r w:rsidR="00A2003F">
        <w:rPr>
          <w:color w:val="000000" w:themeColor="text1"/>
          <w:lang w:val="fr-CH"/>
        </w:rPr>
        <w:t xml:space="preserve"> consacré au remake</w:t>
      </w:r>
      <w:r w:rsidR="00A2003F">
        <w:rPr>
          <w:rStyle w:val="FootnoteReference"/>
          <w:color w:val="000000" w:themeColor="text1"/>
          <w:lang w:val="fr-CH"/>
        </w:rPr>
        <w:footnoteReference w:id="1"/>
      </w:r>
      <w:r w:rsidR="00A2003F">
        <w:rPr>
          <w:color w:val="000000" w:themeColor="text1"/>
          <w:lang w:val="fr-CH"/>
        </w:rPr>
        <w:t>, Constantine Vervis se lamente du statut « moins que respectable »</w:t>
      </w:r>
      <w:r w:rsidR="0073541F">
        <w:rPr>
          <w:rStyle w:val="FootnoteReference"/>
          <w:color w:val="000000" w:themeColor="text1"/>
          <w:lang w:val="fr-CH"/>
        </w:rPr>
        <w:footnoteReference w:id="2"/>
      </w:r>
      <w:r w:rsidR="00A2003F">
        <w:rPr>
          <w:color w:val="000000" w:themeColor="text1"/>
          <w:lang w:val="fr-CH"/>
        </w:rPr>
        <w:t xml:space="preserve"> et du manque d’études académiques sérieuses concernant le remake</w:t>
      </w:r>
      <w:r w:rsidR="0073541F">
        <w:rPr>
          <w:rStyle w:val="FootnoteReference"/>
          <w:color w:val="000000" w:themeColor="text1"/>
          <w:lang w:val="fr-CH"/>
        </w:rPr>
        <w:footnoteReference w:id="3"/>
      </w:r>
      <w:r w:rsidR="00A2003F">
        <w:rPr>
          <w:color w:val="000000" w:themeColor="text1"/>
          <w:lang w:val="fr-CH"/>
        </w:rPr>
        <w:t xml:space="preserve">. Pourtant, elle </w:t>
      </w:r>
      <w:r w:rsidR="0073541F">
        <w:rPr>
          <w:color w:val="000000" w:themeColor="text1"/>
          <w:lang w:val="fr-CH"/>
        </w:rPr>
        <w:t xml:space="preserve">conclut son analyse en rejoignant ce que toutes les études académiques concernant le remake </w:t>
      </w:r>
      <w:r w:rsidR="006B65BF">
        <w:rPr>
          <w:color w:val="000000" w:themeColor="text1"/>
          <w:lang w:val="fr-CH"/>
        </w:rPr>
        <w:t xml:space="preserve">finissent par </w:t>
      </w:r>
      <w:r w:rsidR="0073541F">
        <w:rPr>
          <w:color w:val="000000" w:themeColor="text1"/>
          <w:lang w:val="fr-CH"/>
        </w:rPr>
        <w:t>postu</w:t>
      </w:r>
      <w:r w:rsidR="006B65BF">
        <w:rPr>
          <w:color w:val="000000" w:themeColor="text1"/>
          <w:lang w:val="fr-CH"/>
        </w:rPr>
        <w:t>ler</w:t>
      </w:r>
      <w:r w:rsidR="0073541F">
        <w:rPr>
          <w:color w:val="000000" w:themeColor="text1"/>
          <w:lang w:val="fr-CH"/>
        </w:rPr>
        <w:t> : tous les films sont un remake, puisque copier un</w:t>
      </w:r>
      <w:del w:id="0" w:author="Anas Sareen" w:date="2016-11-19T20:54:00Z">
        <w:r w:rsidR="0073541F" w:rsidDel="00EF5EE0">
          <w:rPr>
            <w:color w:val="000000" w:themeColor="text1"/>
            <w:lang w:val="fr-CH"/>
          </w:rPr>
          <w:delText>e</w:delText>
        </w:r>
      </w:del>
      <w:r w:rsidR="0073541F">
        <w:rPr>
          <w:color w:val="000000" w:themeColor="text1"/>
          <w:lang w:val="fr-CH"/>
        </w:rPr>
        <w:t xml:space="preserve"> schéma existant est l’opération de base du cinéma</w:t>
      </w:r>
      <w:commentRangeStart w:id="1"/>
      <w:r w:rsidR="0073541F">
        <w:rPr>
          <w:rStyle w:val="FootnoteReference"/>
          <w:color w:val="000000" w:themeColor="text1"/>
          <w:lang w:val="fr-CH"/>
        </w:rPr>
        <w:footnoteReference w:id="4"/>
      </w:r>
      <w:commentRangeEnd w:id="1"/>
      <w:r w:rsidR="00EF5EE0">
        <w:rPr>
          <w:rStyle w:val="CommentReference"/>
        </w:rPr>
        <w:commentReference w:id="1"/>
      </w:r>
      <w:r w:rsidR="0073541F">
        <w:rPr>
          <w:color w:val="000000" w:themeColor="text1"/>
          <w:lang w:val="fr-CH"/>
        </w:rPr>
        <w:t>.</w:t>
      </w:r>
      <w:r w:rsidR="006B65BF">
        <w:rPr>
          <w:color w:val="000000" w:themeColor="text1"/>
          <w:lang w:val="fr-CH"/>
        </w:rPr>
        <w:t xml:space="preserve"> Comme une très grande majorité des textes concernant le remake </w:t>
      </w:r>
      <w:commentRangeStart w:id="2"/>
      <w:r w:rsidR="006B65BF">
        <w:rPr>
          <w:color w:val="000000" w:themeColor="text1"/>
          <w:lang w:val="fr-CH"/>
        </w:rPr>
        <w:t>cinématographique</w:t>
      </w:r>
      <w:commentRangeEnd w:id="2"/>
      <w:r w:rsidR="00EF5EE0">
        <w:rPr>
          <w:rStyle w:val="CommentReference"/>
        </w:rPr>
        <w:commentReference w:id="2"/>
      </w:r>
      <w:r w:rsidR="006B65BF">
        <w:rPr>
          <w:color w:val="000000" w:themeColor="text1"/>
          <w:lang w:val="fr-CH"/>
        </w:rPr>
        <w:t xml:space="preserve">, </w:t>
      </w:r>
      <w:del w:id="3" w:author="Anas Sareen" w:date="2016-11-19T20:55:00Z">
        <w:r w:rsidR="006B65BF" w:rsidDel="00EF5EE0">
          <w:rPr>
            <w:color w:val="000000" w:themeColor="text1"/>
            <w:lang w:val="fr-CH"/>
          </w:rPr>
          <w:delText xml:space="preserve">elle </w:delText>
        </w:r>
      </w:del>
      <w:ins w:id="4" w:author="Anas Sareen" w:date="2016-11-19T20:55:00Z">
        <w:r w:rsidR="00EF5EE0">
          <w:rPr>
            <w:color w:val="000000" w:themeColor="text1"/>
            <w:lang w:val="fr-CH"/>
          </w:rPr>
          <w:t xml:space="preserve">Vervis </w:t>
        </w:r>
      </w:ins>
      <w:r w:rsidR="006B65BF">
        <w:rPr>
          <w:color w:val="000000" w:themeColor="text1"/>
          <w:lang w:val="fr-CH"/>
        </w:rPr>
        <w:t xml:space="preserve">tente d’établir une taxinomie avant de reconnaître que l’opération est vaine puisqu’il existera toujours des cas marginaux. </w:t>
      </w:r>
      <w:r w:rsidR="00541F81">
        <w:rPr>
          <w:color w:val="000000" w:themeColor="text1"/>
          <w:lang w:val="fr-CH"/>
        </w:rPr>
        <w:t xml:space="preserve">Il semble finalement que de s’intéresser au remake en tant qu’objet revient à </w:t>
      </w:r>
      <w:r w:rsidR="00801F85">
        <w:rPr>
          <w:color w:val="000000" w:themeColor="text1"/>
          <w:lang w:val="fr-CH"/>
        </w:rPr>
        <w:t>admettre qu’il n’existe pas vraiment</w:t>
      </w:r>
      <w:r w:rsidR="00801F85">
        <w:rPr>
          <w:rStyle w:val="FootnoteReference"/>
          <w:color w:val="000000" w:themeColor="text1"/>
          <w:lang w:val="fr-CH"/>
        </w:rPr>
        <w:footnoteReference w:id="5"/>
      </w:r>
      <w:r w:rsidR="009F674F">
        <w:rPr>
          <w:color w:val="000000" w:themeColor="text1"/>
          <w:lang w:val="fr-CH"/>
        </w:rPr>
        <w:t xml:space="preserve"> et que toute tentative de le classifier est vaine</w:t>
      </w:r>
      <w:del w:id="5" w:author="Anas Sareen" w:date="2016-11-19T20:56:00Z">
        <w:r w:rsidR="009F674F" w:rsidDel="00EF5EE0">
          <w:rPr>
            <w:color w:val="000000" w:themeColor="text1"/>
            <w:lang w:val="fr-CH"/>
          </w:rPr>
          <w:delText xml:space="preserve"> et pas réellement productive</w:delText>
        </w:r>
      </w:del>
      <w:r w:rsidR="009F674F">
        <w:rPr>
          <w:color w:val="000000" w:themeColor="text1"/>
          <w:lang w:val="fr-CH"/>
        </w:rPr>
        <w:t>.</w:t>
      </w:r>
    </w:p>
    <w:p w14:paraId="245B6E1D" w14:textId="24E60865" w:rsidR="005C6BF4" w:rsidRDefault="009F674F" w:rsidP="006B65BF">
      <w:pPr>
        <w:spacing w:line="360" w:lineRule="auto"/>
        <w:jc w:val="both"/>
        <w:rPr>
          <w:color w:val="000000" w:themeColor="text1"/>
          <w:lang w:val="fr-CH"/>
        </w:rPr>
      </w:pPr>
      <w:r>
        <w:rPr>
          <w:color w:val="000000" w:themeColor="text1"/>
          <w:lang w:val="fr-CH"/>
        </w:rPr>
        <w:tab/>
        <w:t xml:space="preserve">Dans ce travail, nous proposons d’offrir une nouvelle approche </w:t>
      </w:r>
      <w:del w:id="6" w:author="Anas Sareen" w:date="2016-11-19T20:58:00Z">
        <w:r w:rsidDel="00EF5EE0">
          <w:rPr>
            <w:color w:val="000000" w:themeColor="text1"/>
            <w:lang w:val="fr-CH"/>
          </w:rPr>
          <w:delText>à l’idée de</w:delText>
        </w:r>
      </w:del>
      <w:ins w:id="7" w:author="Anas Sareen" w:date="2016-11-19T20:58:00Z">
        <w:r w:rsidR="00EF5EE0">
          <w:rPr>
            <w:color w:val="000000" w:themeColor="text1"/>
            <w:lang w:val="fr-CH"/>
          </w:rPr>
          <w:t>du</w:t>
        </w:r>
      </w:ins>
      <w:r>
        <w:rPr>
          <w:color w:val="000000" w:themeColor="text1"/>
          <w:lang w:val="fr-CH"/>
        </w:rPr>
        <w:t xml:space="preserve"> remake à travers l’étude d’un film réalisé par Don Siegel et sorti sur les écrans américains le 5 février 1956</w:t>
      </w:r>
      <w:r w:rsidR="004D4B6F">
        <w:rPr>
          <w:rStyle w:val="FootnoteReference"/>
          <w:color w:val="000000" w:themeColor="text1"/>
          <w:lang w:val="fr-CH"/>
        </w:rPr>
        <w:footnoteReference w:id="6"/>
      </w:r>
      <w:ins w:id="8" w:author="Anas Sareen" w:date="2016-11-19T20:59:00Z">
        <w:r w:rsidR="00EF5EE0">
          <w:rPr>
            <w:color w:val="000000" w:themeColor="text1"/>
            <w:lang w:val="fr-CH"/>
          </w:rPr>
          <w:t>, ainsi que</w:t>
        </w:r>
      </w:ins>
      <w:del w:id="9" w:author="Anas Sareen" w:date="2016-11-19T20:59:00Z">
        <w:r w:rsidDel="00EF5EE0">
          <w:rPr>
            <w:color w:val="000000" w:themeColor="text1"/>
            <w:lang w:val="fr-CH"/>
          </w:rPr>
          <w:delText xml:space="preserve"> et</w:delText>
        </w:r>
      </w:del>
      <w:r>
        <w:rPr>
          <w:color w:val="000000" w:themeColor="text1"/>
          <w:lang w:val="fr-CH"/>
        </w:rPr>
        <w:t xml:space="preserve"> des 3 adaptations successives de son </w:t>
      </w:r>
      <w:del w:id="10" w:author="Anas Sareen" w:date="2016-11-19T21:00:00Z">
        <w:r w:rsidRPr="00EF5EE0" w:rsidDel="00EF5EE0">
          <w:rPr>
            <w:color w:val="000000" w:themeColor="text1"/>
            <w:highlight w:val="yellow"/>
            <w:lang w:val="fr-CH"/>
            <w:rPrChange w:id="11" w:author="Anas Sareen" w:date="2016-11-19T21:01:00Z">
              <w:rPr>
                <w:color w:val="000000" w:themeColor="text1"/>
                <w:lang w:val="fr-CH"/>
              </w:rPr>
            </w:rPrChange>
          </w:rPr>
          <w:delText xml:space="preserve">même </w:delText>
        </w:r>
      </w:del>
      <w:r w:rsidRPr="00EF5EE0">
        <w:rPr>
          <w:color w:val="000000" w:themeColor="text1"/>
          <w:highlight w:val="yellow"/>
          <w:lang w:val="fr-CH"/>
          <w:rPrChange w:id="12" w:author="Anas Sareen" w:date="2016-11-19T21:01:00Z">
            <w:rPr>
              <w:color w:val="000000" w:themeColor="text1"/>
              <w:lang w:val="fr-CH"/>
            </w:rPr>
          </w:rPrChange>
        </w:rPr>
        <w:t>roman</w:t>
      </w:r>
      <w:ins w:id="13" w:author="Anas Sareen" w:date="2016-11-19T21:01:00Z">
        <w:r w:rsidR="00EF5EE0" w:rsidRPr="00EF5EE0">
          <w:rPr>
            <w:color w:val="000000" w:themeColor="text1"/>
            <w:highlight w:val="yellow"/>
            <w:lang w:val="fr-CH"/>
            <w:rPrChange w:id="14" w:author="Anas Sareen" w:date="2016-11-19T21:01:00Z">
              <w:rPr>
                <w:color w:val="000000" w:themeColor="text1"/>
                <w:lang w:val="fr-CH"/>
              </w:rPr>
            </w:rPrChange>
          </w:rPr>
          <w:t>/romand ?</w:t>
        </w:r>
      </w:ins>
      <w:del w:id="15" w:author="Anas Sareen" w:date="2016-11-19T20:59:00Z">
        <w:r w:rsidRPr="00EF5EE0" w:rsidDel="00EF5EE0">
          <w:rPr>
            <w:color w:val="000000" w:themeColor="text1"/>
            <w:highlight w:val="yellow"/>
            <w:lang w:val="fr-CH"/>
            <w:rPrChange w:id="16" w:author="Anas Sareen" w:date="2016-11-19T21:01:00Z">
              <w:rPr>
                <w:color w:val="000000" w:themeColor="text1"/>
                <w:lang w:val="fr-CH"/>
              </w:rPr>
            </w:rPrChange>
          </w:rPr>
          <w:delText>d</w:delText>
        </w:r>
      </w:del>
      <w:r>
        <w:rPr>
          <w:color w:val="000000" w:themeColor="text1"/>
          <w:lang w:val="fr-CH"/>
        </w:rPr>
        <w:t xml:space="preserve"> source</w:t>
      </w:r>
      <w:r w:rsidR="00665C44">
        <w:rPr>
          <w:color w:val="000000" w:themeColor="text1"/>
          <w:lang w:val="fr-CH"/>
        </w:rPr>
        <w:t xml:space="preserve"> en 1978, 1993 et 2007 : </w:t>
      </w:r>
      <w:r w:rsidR="00665C44">
        <w:rPr>
          <w:i/>
          <w:color w:val="000000" w:themeColor="text1"/>
          <w:lang w:val="fr-CH"/>
        </w:rPr>
        <w:t xml:space="preserve">Invasion of the Body </w:t>
      </w:r>
      <w:commentRangeStart w:id="17"/>
      <w:r w:rsidR="00665C44">
        <w:rPr>
          <w:i/>
          <w:color w:val="000000" w:themeColor="text1"/>
          <w:lang w:val="fr-CH"/>
        </w:rPr>
        <w:t>Snatchers</w:t>
      </w:r>
      <w:commentRangeEnd w:id="17"/>
      <w:r w:rsidR="00EF5EE0">
        <w:rPr>
          <w:rStyle w:val="CommentReference"/>
        </w:rPr>
        <w:commentReference w:id="17"/>
      </w:r>
      <w:r w:rsidR="00665C44">
        <w:rPr>
          <w:color w:val="000000" w:themeColor="text1"/>
          <w:lang w:val="fr-CH"/>
        </w:rPr>
        <w:t>.</w:t>
      </w:r>
      <w:r w:rsidR="00C5547A">
        <w:rPr>
          <w:color w:val="000000" w:themeColor="text1"/>
          <w:lang w:val="fr-CH"/>
        </w:rPr>
        <w:t xml:space="preserve"> Ce film de série B, diffusé en double programme avec un film de </w:t>
      </w:r>
      <w:r w:rsidR="00C5547A">
        <w:rPr>
          <w:color w:val="000000" w:themeColor="text1"/>
          <w:lang w:val="fr-CH"/>
        </w:rPr>
        <w:lastRenderedPageBreak/>
        <w:t xml:space="preserve">science-fiction britannique intitulé </w:t>
      </w:r>
      <w:r w:rsidR="00C5547A">
        <w:rPr>
          <w:i/>
          <w:color w:val="000000" w:themeColor="text1"/>
          <w:lang w:val="fr-CH"/>
        </w:rPr>
        <w:t>The Atomic Man</w:t>
      </w:r>
      <w:r w:rsidR="00C5547A">
        <w:rPr>
          <w:rStyle w:val="FootnoteReference"/>
          <w:i/>
          <w:color w:val="000000" w:themeColor="text1"/>
          <w:lang w:val="fr-CH"/>
        </w:rPr>
        <w:footnoteReference w:id="7"/>
      </w:r>
      <w:r w:rsidR="00C5547A">
        <w:rPr>
          <w:color w:val="000000" w:themeColor="text1"/>
          <w:lang w:val="fr-CH"/>
        </w:rPr>
        <w:t>,</w:t>
      </w:r>
      <w:r w:rsidR="00FF04E3">
        <w:rPr>
          <w:color w:val="000000" w:themeColor="text1"/>
          <w:lang w:val="fr-CH"/>
        </w:rPr>
        <w:t xml:space="preserve"> réalisé avec un budget moindre</w:t>
      </w:r>
      <w:r w:rsidR="00465ED2">
        <w:rPr>
          <w:rStyle w:val="FootnoteReference"/>
          <w:color w:val="000000" w:themeColor="text1"/>
          <w:lang w:val="fr-CH"/>
        </w:rPr>
        <w:footnoteReference w:id="8"/>
      </w:r>
      <w:r w:rsidR="00FF04E3">
        <w:rPr>
          <w:color w:val="000000" w:themeColor="text1"/>
          <w:lang w:val="fr-CH"/>
        </w:rPr>
        <w:t xml:space="preserve"> et </w:t>
      </w:r>
      <w:del w:id="18" w:author="Anas Sareen" w:date="2016-11-19T21:02:00Z">
        <w:r w:rsidR="00FF04E3" w:rsidDel="00EF5EE0">
          <w:rPr>
            <w:color w:val="000000" w:themeColor="text1"/>
            <w:lang w:val="fr-CH"/>
          </w:rPr>
          <w:delText xml:space="preserve">très </w:delText>
        </w:r>
      </w:del>
      <w:r w:rsidR="00FF04E3">
        <w:rPr>
          <w:color w:val="000000" w:themeColor="text1"/>
          <w:lang w:val="fr-CH"/>
        </w:rPr>
        <w:t xml:space="preserve">largement ignoré par la critique, a depuis acquis le statut de </w:t>
      </w:r>
      <w:r w:rsidR="00FF04E3" w:rsidRPr="00FF04E3">
        <w:rPr>
          <w:i/>
          <w:color w:val="000000" w:themeColor="text1"/>
          <w:lang w:val="fr-CH"/>
        </w:rPr>
        <w:t>classique</w:t>
      </w:r>
      <w:r w:rsidR="00FF04E3">
        <w:rPr>
          <w:color w:val="000000" w:themeColor="text1"/>
          <w:lang w:val="fr-CH"/>
        </w:rPr>
        <w:t xml:space="preserve">, </w:t>
      </w:r>
      <w:ins w:id="19" w:author="Anas Sareen" w:date="2016-11-19T21:02:00Z">
        <w:r w:rsidR="00EF5EE0">
          <w:rPr>
            <w:color w:val="000000" w:themeColor="text1"/>
            <w:lang w:val="fr-CH"/>
          </w:rPr>
          <w:t xml:space="preserve">ayant </w:t>
        </w:r>
      </w:ins>
      <w:r w:rsidR="00FF04E3">
        <w:rPr>
          <w:color w:val="000000" w:themeColor="text1"/>
          <w:lang w:val="fr-CH"/>
        </w:rPr>
        <w:t xml:space="preserve">été l’objet de 3 </w:t>
      </w:r>
      <w:r w:rsidR="00FF04E3">
        <w:rPr>
          <w:i/>
          <w:color w:val="000000" w:themeColor="text1"/>
          <w:lang w:val="fr-CH"/>
        </w:rPr>
        <w:t>remakes</w:t>
      </w:r>
      <w:r w:rsidR="00FF04E3">
        <w:rPr>
          <w:color w:val="000000" w:themeColor="text1"/>
          <w:lang w:val="fr-CH"/>
        </w:rPr>
        <w:t xml:space="preserve"> et la source d’innombrables études académiques </w:t>
      </w:r>
      <w:r w:rsidR="00C8691C">
        <w:rPr>
          <w:color w:val="000000" w:themeColor="text1"/>
          <w:lang w:val="fr-CH"/>
        </w:rPr>
        <w:t>depuis la fin des années 1970</w:t>
      </w:r>
      <w:r w:rsidR="004F6744">
        <w:rPr>
          <w:color w:val="000000" w:themeColor="text1"/>
          <w:lang w:val="fr-CH"/>
        </w:rPr>
        <w:t> ; dans des champs aussi divers que les études cinématographiques</w:t>
      </w:r>
      <w:r w:rsidR="00A73D15">
        <w:rPr>
          <w:rStyle w:val="FootnoteReference"/>
          <w:color w:val="000000" w:themeColor="text1"/>
          <w:lang w:val="fr-CH"/>
        </w:rPr>
        <w:footnoteReference w:id="9"/>
      </w:r>
      <w:r w:rsidR="004F6744">
        <w:rPr>
          <w:color w:val="000000" w:themeColor="text1"/>
          <w:lang w:val="fr-CH"/>
        </w:rPr>
        <w:t>, féministes</w:t>
      </w:r>
      <w:r w:rsidR="00A73D15">
        <w:rPr>
          <w:rStyle w:val="FootnoteReference"/>
          <w:color w:val="000000" w:themeColor="text1"/>
          <w:lang w:val="fr-CH"/>
        </w:rPr>
        <w:footnoteReference w:id="10"/>
      </w:r>
      <w:r w:rsidR="004F6744">
        <w:rPr>
          <w:color w:val="000000" w:themeColor="text1"/>
          <w:lang w:val="fr-CH"/>
        </w:rPr>
        <w:t xml:space="preserve">, </w:t>
      </w:r>
      <w:r w:rsidR="00423903">
        <w:rPr>
          <w:color w:val="000000" w:themeColor="text1"/>
          <w:lang w:val="fr-CH"/>
        </w:rPr>
        <w:t>bio-politiques</w:t>
      </w:r>
      <w:r w:rsidR="00A73D15">
        <w:rPr>
          <w:rStyle w:val="FootnoteReference"/>
          <w:color w:val="000000" w:themeColor="text1"/>
          <w:lang w:val="fr-CH"/>
        </w:rPr>
        <w:footnoteReference w:id="11"/>
      </w:r>
      <w:r w:rsidR="004F6744">
        <w:rPr>
          <w:color w:val="000000" w:themeColor="text1"/>
          <w:lang w:val="fr-CH"/>
        </w:rPr>
        <w:t xml:space="preserve"> </w:t>
      </w:r>
      <w:r w:rsidR="00423903">
        <w:rPr>
          <w:color w:val="000000" w:themeColor="text1"/>
          <w:lang w:val="fr-CH"/>
        </w:rPr>
        <w:t>ou économiques</w:t>
      </w:r>
      <w:r w:rsidR="00A73D15">
        <w:rPr>
          <w:rStyle w:val="FootnoteReference"/>
          <w:color w:val="000000" w:themeColor="text1"/>
          <w:lang w:val="fr-CH"/>
        </w:rPr>
        <w:footnoteReference w:id="12"/>
      </w:r>
      <w:r w:rsidR="00C8691C">
        <w:rPr>
          <w:color w:val="000000" w:themeColor="text1"/>
          <w:lang w:val="fr-CH"/>
        </w:rPr>
        <w:t>.</w:t>
      </w:r>
      <w:r w:rsidR="004F6744">
        <w:rPr>
          <w:color w:val="000000" w:themeColor="text1"/>
          <w:lang w:val="fr-CH"/>
        </w:rPr>
        <w:t xml:space="preserve"> De par</w:t>
      </w:r>
      <w:r w:rsidR="00D0023D">
        <w:rPr>
          <w:color w:val="000000" w:themeColor="text1"/>
          <w:lang w:val="fr-CH"/>
        </w:rPr>
        <w:t xml:space="preserve"> ce pédigrée particulier, il nous semble un bon cas d’espèce pour aborder des questions de sérialité. De plus, le hasard veut que la contagion –</w:t>
      </w:r>
      <w:ins w:id="20" w:author="Anas Sareen" w:date="2016-11-19T21:03:00Z">
        <w:r w:rsidR="00EF5EE0">
          <w:rPr>
            <w:color w:val="000000" w:themeColor="text1"/>
            <w:lang w:val="fr-CH"/>
          </w:rPr>
          <w:t>au</w:t>
        </w:r>
      </w:ins>
      <w:del w:id="21" w:author="Anas Sareen" w:date="2016-11-19T21:03:00Z">
        <w:r w:rsidR="00D0023D" w:rsidDel="00EF5EE0">
          <w:rPr>
            <w:color w:val="000000" w:themeColor="text1"/>
            <w:lang w:val="fr-CH"/>
          </w:rPr>
          <w:delText>en</w:delText>
        </w:r>
      </w:del>
      <w:r w:rsidR="00D0023D">
        <w:rPr>
          <w:color w:val="000000" w:themeColor="text1"/>
          <w:lang w:val="fr-CH"/>
        </w:rPr>
        <w:t xml:space="preserve"> sens large– soit l’un des thèmes principaux de ces films mettant en scène une in</w:t>
      </w:r>
      <w:r w:rsidR="008A323A">
        <w:rPr>
          <w:color w:val="000000" w:themeColor="text1"/>
          <w:lang w:val="fr-CH"/>
        </w:rPr>
        <w:t xml:space="preserve">vasion biologique d’une communauté </w:t>
      </w:r>
      <w:del w:id="22" w:author="Anas Sareen" w:date="2016-11-19T21:03:00Z">
        <w:r w:rsidR="008A323A" w:rsidDel="00EF5EE0">
          <w:rPr>
            <w:color w:val="000000" w:themeColor="text1"/>
            <w:lang w:val="fr-CH"/>
          </w:rPr>
          <w:delText xml:space="preserve">séculaire ou </w:delText>
        </w:r>
      </w:del>
      <w:r w:rsidR="008A323A">
        <w:rPr>
          <w:color w:val="000000" w:themeColor="text1"/>
          <w:lang w:val="fr-CH"/>
        </w:rPr>
        <w:t>globale</w:t>
      </w:r>
      <w:r w:rsidR="00D0023D">
        <w:rPr>
          <w:color w:val="000000" w:themeColor="text1"/>
          <w:lang w:val="fr-CH"/>
        </w:rPr>
        <w:t xml:space="preserve"> par un pathogène </w:t>
      </w:r>
      <w:ins w:id="23" w:author="Anas Sareen" w:date="2016-11-19T21:03:00Z">
        <w:r w:rsidR="00EF5EE0">
          <w:rPr>
            <w:color w:val="000000" w:themeColor="text1"/>
            <w:lang w:val="fr-CH"/>
          </w:rPr>
          <w:t xml:space="preserve">qui </w:t>
        </w:r>
      </w:ins>
      <w:r w:rsidR="00D0023D">
        <w:rPr>
          <w:color w:val="000000" w:themeColor="text1"/>
          <w:lang w:val="fr-CH"/>
        </w:rPr>
        <w:t>dédoubl</w:t>
      </w:r>
      <w:ins w:id="24" w:author="Anas Sareen" w:date="2016-11-19T21:03:00Z">
        <w:r w:rsidR="00EF5EE0">
          <w:rPr>
            <w:color w:val="000000" w:themeColor="text1"/>
            <w:lang w:val="fr-CH"/>
          </w:rPr>
          <w:t>e</w:t>
        </w:r>
      </w:ins>
      <w:del w:id="25" w:author="Anas Sareen" w:date="2016-11-19T21:03:00Z">
        <w:r w:rsidR="00D0023D" w:rsidDel="00EF5EE0">
          <w:rPr>
            <w:color w:val="000000" w:themeColor="text1"/>
            <w:lang w:val="fr-CH"/>
          </w:rPr>
          <w:delText>ant</w:delText>
        </w:r>
      </w:del>
      <w:r w:rsidR="00D0023D">
        <w:rPr>
          <w:color w:val="000000" w:themeColor="text1"/>
          <w:lang w:val="fr-CH"/>
        </w:rPr>
        <w:t xml:space="preserve"> ses membres </w:t>
      </w:r>
      <w:del w:id="26" w:author="Anas Sareen" w:date="2016-11-19T21:03:00Z">
        <w:r w:rsidR="00D0023D" w:rsidDel="00EF5EE0">
          <w:rPr>
            <w:color w:val="000000" w:themeColor="text1"/>
            <w:lang w:val="fr-CH"/>
          </w:rPr>
          <w:delText>afin de</w:delText>
        </w:r>
      </w:del>
      <w:ins w:id="27" w:author="Anas Sareen" w:date="2016-11-19T21:03:00Z">
        <w:r w:rsidR="00EF5EE0">
          <w:rPr>
            <w:color w:val="000000" w:themeColor="text1"/>
            <w:lang w:val="fr-CH"/>
          </w:rPr>
          <w:t>pour</w:t>
        </w:r>
      </w:ins>
      <w:r w:rsidR="00D0023D">
        <w:rPr>
          <w:color w:val="000000" w:themeColor="text1"/>
          <w:lang w:val="fr-CH"/>
        </w:rPr>
        <w:t xml:space="preserve"> les remplacer. </w:t>
      </w:r>
      <w:r w:rsidR="00596CCC">
        <w:rPr>
          <w:color w:val="000000" w:themeColor="text1"/>
          <w:lang w:val="fr-CH"/>
        </w:rPr>
        <w:t xml:space="preserve">Notre étude vise donc à adresser la question de la sérialité et du remake à travers le concept de </w:t>
      </w:r>
      <w:ins w:id="28" w:author="Anas Sareen" w:date="2016-11-19T21:04:00Z">
        <w:r w:rsidR="00EF5EE0">
          <w:rPr>
            <w:color w:val="000000" w:themeColor="text1"/>
            <w:lang w:val="fr-CH"/>
          </w:rPr>
          <w:t>« </w:t>
        </w:r>
      </w:ins>
      <w:r w:rsidR="00596CCC" w:rsidRPr="00EF5EE0">
        <w:rPr>
          <w:color w:val="000000" w:themeColor="text1"/>
          <w:lang w:val="fr-CH"/>
        </w:rPr>
        <w:t>contagion culturelle</w:t>
      </w:r>
      <w:ins w:id="29" w:author="Anas Sareen" w:date="2016-11-19T21:04:00Z">
        <w:r w:rsidR="00EF5EE0">
          <w:rPr>
            <w:color w:val="000000" w:themeColor="text1"/>
            <w:lang w:val="fr-CH"/>
          </w:rPr>
          <w:t> »</w:t>
        </w:r>
      </w:ins>
      <w:r w:rsidR="00596CCC">
        <w:rPr>
          <w:color w:val="000000" w:themeColor="text1"/>
          <w:lang w:val="fr-CH"/>
        </w:rPr>
        <w:t>, traitant des représentations offertes par ces films –</w:t>
      </w:r>
      <w:ins w:id="30" w:author="Anas Sareen" w:date="2016-11-19T21:04:00Z">
        <w:r w:rsidR="00EF5EE0">
          <w:rPr>
            <w:color w:val="000000" w:themeColor="text1"/>
            <w:lang w:val="fr-CH"/>
          </w:rPr>
          <w:t xml:space="preserve"> </w:t>
        </w:r>
      </w:ins>
      <w:r w:rsidR="00596CCC">
        <w:rPr>
          <w:color w:val="000000" w:themeColor="text1"/>
          <w:lang w:val="fr-CH"/>
        </w:rPr>
        <w:t xml:space="preserve">et des discours qu’ils génèrent– comme une épidémie. Comme le signale Dan Sperber dans son introduction à </w:t>
      </w:r>
      <w:r w:rsidR="00596CCC">
        <w:rPr>
          <w:i/>
          <w:color w:val="000000" w:themeColor="text1"/>
          <w:lang w:val="fr-CH"/>
        </w:rPr>
        <w:t>La contagion des idées</w:t>
      </w:r>
      <w:r w:rsidR="00596CCC" w:rsidRPr="00596CCC">
        <w:rPr>
          <w:rStyle w:val="FootnoteReference"/>
          <w:color w:val="000000" w:themeColor="text1"/>
          <w:lang w:val="fr-CH"/>
        </w:rPr>
        <w:footnoteReference w:id="13"/>
      </w:r>
      <w:r w:rsidR="00596CCC">
        <w:rPr>
          <w:color w:val="000000" w:themeColor="text1"/>
          <w:lang w:val="fr-CH"/>
        </w:rPr>
        <w:t xml:space="preserve">, l’idée de contagion culturelle n’est pas nouvelle </w:t>
      </w:r>
      <w:r w:rsidR="00515D8C">
        <w:rPr>
          <w:color w:val="000000" w:themeColor="text1"/>
          <w:lang w:val="fr-CH"/>
        </w:rPr>
        <w:t>et pré-date celle du cinéma ; ce qui distingue notre étude</w:t>
      </w:r>
      <w:del w:id="31" w:author="Anas Sareen" w:date="2016-11-19T21:05:00Z">
        <w:r w:rsidR="00515D8C" w:rsidDel="00EF5EE0">
          <w:rPr>
            <w:color w:val="000000" w:themeColor="text1"/>
            <w:lang w:val="fr-CH"/>
          </w:rPr>
          <w:delText>s</w:delText>
        </w:r>
      </w:del>
      <w:r w:rsidR="00515D8C">
        <w:rPr>
          <w:color w:val="000000" w:themeColor="text1"/>
          <w:lang w:val="fr-CH"/>
        </w:rPr>
        <w:t xml:space="preserve"> </w:t>
      </w:r>
      <w:ins w:id="32" w:author="Anas Sareen" w:date="2016-11-19T21:05:00Z">
        <w:r w:rsidR="00EF5EE0">
          <w:rPr>
            <w:color w:val="000000" w:themeColor="text1"/>
            <w:lang w:val="fr-CH"/>
          </w:rPr>
          <w:t>des</w:t>
        </w:r>
      </w:ins>
      <w:del w:id="33" w:author="Anas Sareen" w:date="2016-11-19T21:05:00Z">
        <w:r w:rsidR="00515D8C" w:rsidDel="00EF5EE0">
          <w:rPr>
            <w:color w:val="000000" w:themeColor="text1"/>
            <w:lang w:val="fr-CH"/>
          </w:rPr>
          <w:delText>aux</w:delText>
        </w:r>
      </w:del>
      <w:r w:rsidR="00515D8C">
        <w:rPr>
          <w:color w:val="000000" w:themeColor="text1"/>
          <w:lang w:val="fr-CH"/>
        </w:rPr>
        <w:t xml:space="preserve"> ouvrages </w:t>
      </w:r>
      <w:del w:id="34" w:author="Anas Sareen" w:date="2016-11-19T21:05:00Z">
        <w:r w:rsidR="00515D8C" w:rsidDel="00EF5EE0">
          <w:rPr>
            <w:color w:val="000000" w:themeColor="text1"/>
            <w:lang w:val="fr-CH"/>
          </w:rPr>
          <w:delText xml:space="preserve">déjà </w:delText>
        </w:r>
      </w:del>
      <w:r w:rsidR="00515D8C">
        <w:rPr>
          <w:color w:val="000000" w:themeColor="text1"/>
          <w:lang w:val="fr-CH"/>
        </w:rPr>
        <w:t>existants sur le sujet est la tentative d’appli</w:t>
      </w:r>
      <w:ins w:id="35" w:author="Anas Sareen" w:date="2016-11-19T21:06:00Z">
        <w:r w:rsidR="00EF5EE0">
          <w:rPr>
            <w:color w:val="000000" w:themeColor="text1"/>
            <w:lang w:val="fr-CH"/>
          </w:rPr>
          <w:t>quer</w:t>
        </w:r>
      </w:ins>
      <w:del w:id="36" w:author="Anas Sareen" w:date="2016-11-19T21:06:00Z">
        <w:r w:rsidR="00515D8C" w:rsidDel="00EF5EE0">
          <w:rPr>
            <w:color w:val="000000" w:themeColor="text1"/>
            <w:lang w:val="fr-CH"/>
          </w:rPr>
          <w:delText>cation</w:delText>
        </w:r>
      </w:del>
      <w:r w:rsidR="00515D8C">
        <w:rPr>
          <w:color w:val="000000" w:themeColor="text1"/>
          <w:lang w:val="fr-CH"/>
        </w:rPr>
        <w:t xml:space="preserve"> </w:t>
      </w:r>
      <w:del w:id="37" w:author="Anas Sareen" w:date="2016-11-19T21:06:00Z">
        <w:r w:rsidR="00515D8C" w:rsidDel="00EF5EE0">
          <w:rPr>
            <w:color w:val="000000" w:themeColor="text1"/>
            <w:lang w:val="fr-CH"/>
          </w:rPr>
          <w:delText>d’</w:delText>
        </w:r>
      </w:del>
      <w:r w:rsidR="00515D8C">
        <w:rPr>
          <w:color w:val="000000" w:themeColor="text1"/>
          <w:lang w:val="fr-CH"/>
        </w:rPr>
        <w:t>un modèle épidémiologique à un</w:t>
      </w:r>
      <w:ins w:id="38" w:author="Anas Sareen" w:date="2016-11-19T21:06:00Z">
        <w:r w:rsidR="00EF5EE0">
          <w:rPr>
            <w:color w:val="000000" w:themeColor="text1"/>
            <w:lang w:val="fr-CH"/>
          </w:rPr>
          <w:t>e</w:t>
        </w:r>
      </w:ins>
      <w:r w:rsidR="00515D8C">
        <w:rPr>
          <w:color w:val="000000" w:themeColor="text1"/>
          <w:lang w:val="fr-CH"/>
        </w:rPr>
        <w:t xml:space="preserve"> série de films. Plutôt que d’adopter </w:t>
      </w:r>
      <w:del w:id="39" w:author="Anas Sareen" w:date="2016-11-19T21:06:00Z">
        <w:r w:rsidR="00515D8C" w:rsidDel="00EF5EE0">
          <w:rPr>
            <w:color w:val="000000" w:themeColor="text1"/>
            <w:lang w:val="fr-CH"/>
          </w:rPr>
          <w:delText xml:space="preserve">pour </w:delText>
        </w:r>
      </w:del>
      <w:r w:rsidR="00515D8C">
        <w:rPr>
          <w:color w:val="000000" w:themeColor="text1"/>
          <w:lang w:val="fr-CH"/>
        </w:rPr>
        <w:t xml:space="preserve">une approche holistique </w:t>
      </w:r>
      <w:ins w:id="40" w:author="Anas Sareen" w:date="2016-11-19T21:06:00Z">
        <w:r w:rsidR="00EF5EE0">
          <w:rPr>
            <w:color w:val="000000" w:themeColor="text1"/>
            <w:lang w:val="fr-CH"/>
          </w:rPr>
          <w:t xml:space="preserve">qui </w:t>
        </w:r>
      </w:ins>
      <w:r w:rsidR="00515D8C">
        <w:rPr>
          <w:color w:val="000000" w:themeColor="text1"/>
          <w:lang w:val="fr-CH"/>
        </w:rPr>
        <w:t>consist</w:t>
      </w:r>
      <w:ins w:id="41" w:author="Anas Sareen" w:date="2016-11-19T21:06:00Z">
        <w:r w:rsidR="00EF5EE0">
          <w:rPr>
            <w:color w:val="000000" w:themeColor="text1"/>
            <w:lang w:val="fr-CH"/>
          </w:rPr>
          <w:t>e</w:t>
        </w:r>
      </w:ins>
      <w:del w:id="42" w:author="Anas Sareen" w:date="2016-11-19T21:06:00Z">
        <w:r w:rsidR="00515D8C" w:rsidDel="00EF5EE0">
          <w:rPr>
            <w:color w:val="000000" w:themeColor="text1"/>
            <w:lang w:val="fr-CH"/>
          </w:rPr>
          <w:delText>ant</w:delText>
        </w:r>
      </w:del>
      <w:r w:rsidR="00515D8C">
        <w:rPr>
          <w:color w:val="000000" w:themeColor="text1"/>
          <w:lang w:val="fr-CH"/>
        </w:rPr>
        <w:t xml:space="preserve"> à justifier l’existence du </w:t>
      </w:r>
      <w:r w:rsidR="00515D8C" w:rsidRPr="00515D8C">
        <w:rPr>
          <w:i/>
          <w:color w:val="000000" w:themeColor="text1"/>
          <w:lang w:val="fr-CH"/>
        </w:rPr>
        <w:t>remake</w:t>
      </w:r>
      <w:r w:rsidR="00515D8C">
        <w:rPr>
          <w:color w:val="000000" w:themeColor="text1"/>
          <w:lang w:val="fr-CH"/>
        </w:rPr>
        <w:t xml:space="preserve"> par la structure économique du cinéma industriel ou à travers un contexte socio-historique, </w:t>
      </w:r>
      <w:del w:id="43" w:author="Anas Sareen" w:date="2016-11-19T21:06:00Z">
        <w:r w:rsidR="00515D8C" w:rsidDel="00EF5EE0">
          <w:rPr>
            <w:color w:val="000000" w:themeColor="text1"/>
            <w:lang w:val="fr-CH"/>
          </w:rPr>
          <w:delText xml:space="preserve">cette </w:delText>
        </w:r>
      </w:del>
      <w:ins w:id="44" w:author="Anas Sareen" w:date="2016-11-19T21:06:00Z">
        <w:r w:rsidR="00EF5EE0">
          <w:rPr>
            <w:color w:val="000000" w:themeColor="text1"/>
            <w:lang w:val="fr-CH"/>
          </w:rPr>
          <w:t xml:space="preserve">la présente </w:t>
        </w:r>
      </w:ins>
      <w:r w:rsidR="00515D8C">
        <w:rPr>
          <w:color w:val="000000" w:themeColor="text1"/>
          <w:lang w:val="fr-CH"/>
        </w:rPr>
        <w:t xml:space="preserve">étude vise à démontrer qu’un </w:t>
      </w:r>
      <w:r w:rsidR="00515D8C" w:rsidRPr="00515D8C">
        <w:rPr>
          <w:i/>
          <w:color w:val="000000" w:themeColor="text1"/>
          <w:lang w:val="fr-CH"/>
        </w:rPr>
        <w:t>remake</w:t>
      </w:r>
      <w:r w:rsidR="00515D8C">
        <w:rPr>
          <w:color w:val="000000" w:themeColor="text1"/>
          <w:lang w:val="fr-CH"/>
        </w:rPr>
        <w:t xml:space="preserve"> (ou, d’une manière générale, la sérialité) est le fruit d’</w:t>
      </w:r>
      <w:r w:rsidR="003E611C">
        <w:rPr>
          <w:color w:val="000000" w:themeColor="text1"/>
          <w:lang w:val="fr-CH"/>
        </w:rPr>
        <w:t xml:space="preserve">un cumul </w:t>
      </w:r>
      <w:r w:rsidR="00515D8C">
        <w:rPr>
          <w:color w:val="000000" w:themeColor="text1"/>
          <w:lang w:val="fr-CH"/>
        </w:rPr>
        <w:t xml:space="preserve">de </w:t>
      </w:r>
      <w:r w:rsidR="003E611C">
        <w:rPr>
          <w:color w:val="000000" w:themeColor="text1"/>
          <w:lang w:val="fr-CH"/>
        </w:rPr>
        <w:t xml:space="preserve">microphénomènes </w:t>
      </w:r>
      <w:commentRangeStart w:id="45"/>
      <w:r w:rsidR="003E611C">
        <w:rPr>
          <w:color w:val="000000" w:themeColor="text1"/>
          <w:lang w:val="fr-CH"/>
        </w:rPr>
        <w:t>précis</w:t>
      </w:r>
      <w:commentRangeEnd w:id="45"/>
      <w:r w:rsidR="00B4143B">
        <w:rPr>
          <w:rStyle w:val="CommentReference"/>
        </w:rPr>
        <w:commentReference w:id="45"/>
      </w:r>
      <w:r w:rsidR="0096089B">
        <w:rPr>
          <w:color w:val="000000" w:themeColor="text1"/>
          <w:lang w:val="fr-CH"/>
        </w:rPr>
        <w:t xml:space="preserve"> ; raison pour laquelle l’étude se concentre sur </w:t>
      </w:r>
      <w:r w:rsidR="0096089B" w:rsidRPr="0096089B">
        <w:rPr>
          <w:i/>
          <w:color w:val="000000" w:themeColor="text1"/>
          <w:lang w:val="fr-CH"/>
        </w:rPr>
        <w:t>un</w:t>
      </w:r>
      <w:r w:rsidR="0096089B">
        <w:rPr>
          <w:color w:val="000000" w:themeColor="text1"/>
          <w:lang w:val="fr-CH"/>
        </w:rPr>
        <w:t xml:space="preserve"> film et ses remakes plutôt qu’</w:t>
      </w:r>
      <w:r w:rsidR="005C6BF4">
        <w:rPr>
          <w:color w:val="000000" w:themeColor="text1"/>
          <w:lang w:val="fr-CH"/>
        </w:rPr>
        <w:t>un plus grand ensemble.</w:t>
      </w:r>
    </w:p>
    <w:p w14:paraId="4604FE5E" w14:textId="6440AA32" w:rsidR="009F674F" w:rsidRDefault="0096089B" w:rsidP="005C6BF4">
      <w:pPr>
        <w:spacing w:line="360" w:lineRule="auto"/>
        <w:ind w:firstLine="709"/>
        <w:jc w:val="both"/>
        <w:rPr>
          <w:color w:val="000000" w:themeColor="text1"/>
          <w:lang w:val="fr-CH"/>
        </w:rPr>
      </w:pPr>
      <w:r>
        <w:rPr>
          <w:color w:val="000000" w:themeColor="text1"/>
          <w:lang w:val="fr-CH"/>
        </w:rPr>
        <w:t>Les questions à laquelle ce travail cherche à répondre sont les suivante</w:t>
      </w:r>
      <w:r w:rsidR="005C6BF4">
        <w:rPr>
          <w:color w:val="000000" w:themeColor="text1"/>
          <w:lang w:val="fr-CH"/>
        </w:rPr>
        <w:t>s</w:t>
      </w:r>
      <w:r>
        <w:rPr>
          <w:color w:val="000000" w:themeColor="text1"/>
          <w:lang w:val="fr-CH"/>
        </w:rPr>
        <w:t xml:space="preserve"> : dans quelle mesure un modèle épidémiologique est-il applicable à une série cinématographique ? </w:t>
      </w:r>
      <w:commentRangeStart w:id="46"/>
      <w:r w:rsidR="005C6BF4">
        <w:rPr>
          <w:color w:val="000000" w:themeColor="text1"/>
          <w:lang w:val="fr-CH"/>
        </w:rPr>
        <w:t xml:space="preserve">En quoi </w:t>
      </w:r>
      <w:r w:rsidR="005C6BF4">
        <w:rPr>
          <w:i/>
          <w:color w:val="000000" w:themeColor="text1"/>
          <w:lang w:val="fr-CH"/>
        </w:rPr>
        <w:t>Invasion of the Body Snatchers</w:t>
      </w:r>
      <w:r w:rsidR="005C6BF4">
        <w:rPr>
          <w:color w:val="000000" w:themeColor="text1"/>
          <w:lang w:val="fr-CH"/>
        </w:rPr>
        <w:t xml:space="preserve"> peut-il être considéré comme le « patient zéro » d’une contamination culturelle ? </w:t>
      </w:r>
      <w:commentRangeEnd w:id="46"/>
      <w:r w:rsidR="00B4143B">
        <w:rPr>
          <w:rStyle w:val="CommentReference"/>
        </w:rPr>
        <w:commentReference w:id="46"/>
      </w:r>
      <w:r w:rsidR="005C6BF4">
        <w:rPr>
          <w:color w:val="000000" w:themeColor="text1"/>
          <w:lang w:val="fr-CH"/>
        </w:rPr>
        <w:t>Comment cette contagion culturelle a-t-elle contribué à la canonisation du film ?</w:t>
      </w:r>
    </w:p>
    <w:p w14:paraId="1FCE29F7" w14:textId="19368E52" w:rsidR="005C6BF4" w:rsidRPr="00EB4BF5" w:rsidRDefault="005C6BF4" w:rsidP="005C6BF4">
      <w:pPr>
        <w:spacing w:line="360" w:lineRule="auto"/>
        <w:ind w:firstLine="709"/>
        <w:jc w:val="both"/>
        <w:rPr>
          <w:color w:val="000000" w:themeColor="text1"/>
          <w:lang w:val="fr-CH"/>
        </w:rPr>
      </w:pPr>
      <w:r>
        <w:rPr>
          <w:color w:val="000000" w:themeColor="text1"/>
          <w:lang w:val="fr-CH"/>
        </w:rPr>
        <w:lastRenderedPageBreak/>
        <w:t>Afin d’offrir un élément de réponse</w:t>
      </w:r>
      <w:ins w:id="47" w:author="Anas Sareen" w:date="2016-11-19T21:17:00Z">
        <w:r w:rsidR="00B4143B">
          <w:rPr>
            <w:color w:val="000000" w:themeColor="text1"/>
            <w:lang w:val="fr-CH"/>
          </w:rPr>
          <w:t xml:space="preserve"> à ces questions</w:t>
        </w:r>
      </w:ins>
      <w:r>
        <w:rPr>
          <w:color w:val="000000" w:themeColor="text1"/>
          <w:lang w:val="fr-CH"/>
        </w:rPr>
        <w:t xml:space="preserve">, le travail propose dans un premier temps de dresser un état </w:t>
      </w:r>
      <w:del w:id="48" w:author="Anas Sareen" w:date="2016-11-19T21:15:00Z">
        <w:r w:rsidDel="00B4143B">
          <w:rPr>
            <w:color w:val="000000" w:themeColor="text1"/>
            <w:lang w:val="fr-CH"/>
          </w:rPr>
          <w:delText xml:space="preserve">de l’Art </w:delText>
        </w:r>
      </w:del>
      <w:r>
        <w:rPr>
          <w:color w:val="000000" w:themeColor="text1"/>
          <w:lang w:val="fr-CH"/>
        </w:rPr>
        <w:t xml:space="preserve">des discours académiques et critiques autour de notre </w:t>
      </w:r>
      <w:commentRangeStart w:id="49"/>
      <w:r>
        <w:rPr>
          <w:color w:val="000000" w:themeColor="text1"/>
          <w:lang w:val="fr-CH"/>
        </w:rPr>
        <w:t>objet</w:t>
      </w:r>
      <w:commentRangeEnd w:id="49"/>
      <w:r w:rsidR="00B4143B">
        <w:rPr>
          <w:rStyle w:val="CommentReference"/>
        </w:rPr>
        <w:commentReference w:id="49"/>
      </w:r>
      <w:r>
        <w:rPr>
          <w:color w:val="000000" w:themeColor="text1"/>
          <w:lang w:val="fr-CH"/>
        </w:rPr>
        <w:t>, pour ensuite offrir une première ébauche d’un modèle épidémiologique du cinéma à travers quelques éléments de définition et de propositions théoriques. Dans un troisième temps, il s’</w:t>
      </w:r>
      <w:r w:rsidR="00C115FF">
        <w:rPr>
          <w:color w:val="000000" w:themeColor="text1"/>
          <w:lang w:val="fr-CH"/>
        </w:rPr>
        <w:t>agira</w:t>
      </w:r>
      <w:r>
        <w:rPr>
          <w:color w:val="000000" w:themeColor="text1"/>
          <w:lang w:val="fr-CH"/>
        </w:rPr>
        <w:t xml:space="preserve"> d</w:t>
      </w:r>
      <w:ins w:id="50" w:author="Anas Sareen" w:date="2016-11-19T21:16:00Z">
        <w:r w:rsidR="00B4143B">
          <w:rPr>
            <w:color w:val="000000" w:themeColor="text1"/>
            <w:lang w:val="fr-CH"/>
          </w:rPr>
          <w:t xml:space="preserve">’examiner </w:t>
        </w:r>
      </w:ins>
      <w:del w:id="51" w:author="Anas Sareen" w:date="2016-11-19T21:16:00Z">
        <w:r w:rsidDel="00B4143B">
          <w:rPr>
            <w:color w:val="000000" w:themeColor="text1"/>
            <w:lang w:val="fr-CH"/>
          </w:rPr>
          <w:delText xml:space="preserve">e s’attarder sur </w:delText>
        </w:r>
      </w:del>
      <w:r>
        <w:rPr>
          <w:color w:val="000000" w:themeColor="text1"/>
          <w:lang w:val="fr-CH"/>
        </w:rPr>
        <w:t xml:space="preserve">la série </w:t>
      </w:r>
      <w:r>
        <w:rPr>
          <w:i/>
          <w:color w:val="000000" w:themeColor="text1"/>
          <w:lang w:val="fr-CH"/>
        </w:rPr>
        <w:t>Invasion of the Body Snatchers</w:t>
      </w:r>
      <w:r>
        <w:rPr>
          <w:color w:val="000000" w:themeColor="text1"/>
          <w:lang w:val="fr-CH"/>
        </w:rPr>
        <w:t xml:space="preserve"> </w:t>
      </w:r>
      <w:del w:id="52" w:author="Anas Sareen" w:date="2016-11-19T21:16:00Z">
        <w:r w:rsidDel="00B4143B">
          <w:rPr>
            <w:color w:val="000000" w:themeColor="text1"/>
            <w:lang w:val="fr-CH"/>
          </w:rPr>
          <w:delText xml:space="preserve">et </w:delText>
        </w:r>
      </w:del>
      <w:r>
        <w:rPr>
          <w:color w:val="000000" w:themeColor="text1"/>
          <w:lang w:val="fr-CH"/>
        </w:rPr>
        <w:t xml:space="preserve">traitant </w:t>
      </w:r>
      <w:del w:id="53" w:author="Anas Sareen" w:date="2016-11-19T21:16:00Z">
        <w:r w:rsidDel="00B4143B">
          <w:rPr>
            <w:color w:val="000000" w:themeColor="text1"/>
            <w:lang w:val="fr-CH"/>
          </w:rPr>
          <w:delText>tout d’</w:delText>
        </w:r>
      </w:del>
      <w:r>
        <w:rPr>
          <w:color w:val="000000" w:themeColor="text1"/>
          <w:lang w:val="fr-CH"/>
        </w:rPr>
        <w:t>abord</w:t>
      </w:r>
      <w:del w:id="54" w:author="Anas Sareen" w:date="2016-11-19T21:16:00Z">
        <w:r w:rsidDel="00B4143B">
          <w:rPr>
            <w:color w:val="000000" w:themeColor="text1"/>
            <w:lang w:val="fr-CH"/>
          </w:rPr>
          <w:delText xml:space="preserve"> de</w:delText>
        </w:r>
      </w:del>
      <w:r>
        <w:rPr>
          <w:color w:val="000000" w:themeColor="text1"/>
          <w:lang w:val="fr-CH"/>
        </w:rPr>
        <w:t xml:space="preserve"> sa source littéraire, </w:t>
      </w:r>
      <w:ins w:id="55" w:author="Anas Sareen" w:date="2016-11-19T21:16:00Z">
        <w:r w:rsidR="00B4143B">
          <w:rPr>
            <w:color w:val="000000" w:themeColor="text1"/>
            <w:lang w:val="fr-CH"/>
          </w:rPr>
          <w:t>sa</w:t>
        </w:r>
      </w:ins>
      <w:del w:id="56" w:author="Anas Sareen" w:date="2016-11-19T21:16:00Z">
        <w:r w:rsidDel="00B4143B">
          <w:rPr>
            <w:color w:val="000000" w:themeColor="text1"/>
            <w:lang w:val="fr-CH"/>
          </w:rPr>
          <w:delText>de sa</w:delText>
        </w:r>
      </w:del>
      <w:r>
        <w:rPr>
          <w:color w:val="000000" w:themeColor="text1"/>
          <w:lang w:val="fr-CH"/>
        </w:rPr>
        <w:t xml:space="preserve"> première adaptation cinématographique par Don Siegel,</w:t>
      </w:r>
      <w:del w:id="57" w:author="Anas Sareen" w:date="2016-11-19T21:16:00Z">
        <w:r w:rsidDel="00B4143B">
          <w:rPr>
            <w:color w:val="000000" w:themeColor="text1"/>
            <w:lang w:val="fr-CH"/>
          </w:rPr>
          <w:delText xml:space="preserve"> de</w:delText>
        </w:r>
      </w:del>
      <w:r>
        <w:rPr>
          <w:color w:val="000000" w:themeColor="text1"/>
          <w:lang w:val="fr-CH"/>
        </w:rPr>
        <w:t xml:space="preserve"> ses trois </w:t>
      </w:r>
      <w:r>
        <w:rPr>
          <w:i/>
          <w:color w:val="000000" w:themeColor="text1"/>
          <w:lang w:val="fr-CH"/>
        </w:rPr>
        <w:t>remakes</w:t>
      </w:r>
      <w:r>
        <w:rPr>
          <w:color w:val="000000" w:themeColor="text1"/>
          <w:lang w:val="fr-CH"/>
        </w:rPr>
        <w:t xml:space="preserve"> successifs et</w:t>
      </w:r>
      <w:del w:id="58" w:author="Anas Sareen" w:date="2016-11-19T21:16:00Z">
        <w:r w:rsidDel="00B4143B">
          <w:rPr>
            <w:color w:val="000000" w:themeColor="text1"/>
            <w:lang w:val="fr-CH"/>
          </w:rPr>
          <w:delText xml:space="preserve"> de</w:delText>
        </w:r>
      </w:del>
      <w:r>
        <w:rPr>
          <w:color w:val="000000" w:themeColor="text1"/>
          <w:lang w:val="fr-CH"/>
        </w:rPr>
        <w:t xml:space="preserve"> ses autres variations </w:t>
      </w:r>
      <w:r w:rsidR="00C115FF">
        <w:rPr>
          <w:color w:val="000000" w:themeColor="text1"/>
          <w:lang w:val="fr-CH"/>
        </w:rPr>
        <w:t xml:space="preserve">cinématographiques ou </w:t>
      </w:r>
      <w:commentRangeStart w:id="59"/>
      <w:r w:rsidR="00C115FF">
        <w:rPr>
          <w:color w:val="000000" w:themeColor="text1"/>
          <w:lang w:val="fr-CH"/>
        </w:rPr>
        <w:t>télévisuelles</w:t>
      </w:r>
      <w:commentRangeEnd w:id="59"/>
      <w:r w:rsidR="007E1D8B">
        <w:rPr>
          <w:rStyle w:val="CommentReference"/>
        </w:rPr>
        <w:commentReference w:id="59"/>
      </w:r>
      <w:r w:rsidR="00C115FF">
        <w:rPr>
          <w:color w:val="000000" w:themeColor="text1"/>
          <w:lang w:val="fr-CH"/>
        </w:rPr>
        <w:t>. Enfin, il s’agira</w:t>
      </w:r>
      <w:r w:rsidR="00EB4BF5">
        <w:rPr>
          <w:color w:val="000000" w:themeColor="text1"/>
          <w:lang w:val="fr-CH"/>
        </w:rPr>
        <w:t xml:space="preserve"> d’évaluer la potentialité de la contagion culturelle comme un processus de canonisation en discutant de l’évolution du statut du film de Don Siegel à travers les facteurs que composent le </w:t>
      </w:r>
      <w:r w:rsidR="00EB4BF5">
        <w:rPr>
          <w:i/>
          <w:color w:val="000000" w:themeColor="text1"/>
          <w:lang w:val="fr-CH"/>
        </w:rPr>
        <w:t>musée imaginaire</w:t>
      </w:r>
      <w:r w:rsidR="00EB4BF5">
        <w:rPr>
          <w:color w:val="000000" w:themeColor="text1"/>
          <w:lang w:val="fr-CH"/>
        </w:rPr>
        <w:t xml:space="preserve"> des spectateurs</w:t>
      </w:r>
      <w:r w:rsidR="00EB4BF5">
        <w:rPr>
          <w:rStyle w:val="FootnoteReference"/>
          <w:color w:val="000000" w:themeColor="text1"/>
          <w:lang w:val="fr-CH"/>
        </w:rPr>
        <w:footnoteReference w:id="14"/>
      </w:r>
      <w:r w:rsidR="00EB4BF5">
        <w:rPr>
          <w:color w:val="000000" w:themeColor="text1"/>
          <w:lang w:val="fr-CH"/>
        </w:rPr>
        <w:t xml:space="preserve">, les mythes entourant la réalisation et diffusion des films et </w:t>
      </w:r>
      <w:r w:rsidR="00E027DF">
        <w:rPr>
          <w:color w:val="000000" w:themeColor="text1"/>
          <w:lang w:val="fr-CH"/>
        </w:rPr>
        <w:t xml:space="preserve">la place qu’il leur est accordée dans le champ de la recherche </w:t>
      </w:r>
      <w:commentRangeStart w:id="60"/>
      <w:r w:rsidR="00E027DF">
        <w:rPr>
          <w:color w:val="000000" w:themeColor="text1"/>
          <w:lang w:val="fr-CH"/>
        </w:rPr>
        <w:t>académique</w:t>
      </w:r>
      <w:commentRangeEnd w:id="60"/>
      <w:r w:rsidR="00EF5EE0">
        <w:rPr>
          <w:rStyle w:val="CommentReference"/>
        </w:rPr>
        <w:commentReference w:id="60"/>
      </w:r>
      <w:r w:rsidR="00E027DF">
        <w:rPr>
          <w:color w:val="000000" w:themeColor="text1"/>
          <w:lang w:val="fr-CH"/>
        </w:rPr>
        <w:t>.</w:t>
      </w:r>
    </w:p>
    <w:p w14:paraId="1ACBA6A2" w14:textId="28F7EE93" w:rsidR="00F2193B" w:rsidRDefault="00EB6212" w:rsidP="002D513A">
      <w:pPr>
        <w:spacing w:after="160" w:line="259" w:lineRule="auto"/>
        <w:rPr>
          <w:color w:val="000000" w:themeColor="text1"/>
          <w:lang w:val="fr-CH"/>
        </w:rPr>
      </w:pPr>
      <w:r>
        <w:rPr>
          <w:color w:val="000000" w:themeColor="text1"/>
          <w:lang w:val="fr-CH"/>
        </w:rPr>
        <w:tab/>
      </w:r>
      <w:r w:rsidR="002D513A">
        <w:rPr>
          <w:color w:val="000000" w:themeColor="text1"/>
          <w:lang w:val="fr-CH"/>
        </w:rPr>
        <w:br w:type="page"/>
      </w:r>
    </w:p>
    <w:p w14:paraId="201F63F7" w14:textId="6F4AC176" w:rsidR="001A1430" w:rsidRPr="001A1430" w:rsidRDefault="00F2193B" w:rsidP="00F2193B">
      <w:pPr>
        <w:pBdr>
          <w:left w:val="single" w:sz="24" w:space="4" w:color="auto"/>
        </w:pBdr>
        <w:jc w:val="both"/>
        <w:rPr>
          <w:b/>
          <w:sz w:val="28"/>
          <w:szCs w:val="28"/>
          <w:lang w:val="en-US"/>
        </w:rPr>
      </w:pPr>
      <w:r w:rsidRPr="001A1430">
        <w:rPr>
          <w:b/>
          <w:sz w:val="28"/>
          <w:szCs w:val="28"/>
          <w:lang w:val="en-US"/>
        </w:rPr>
        <w:lastRenderedPageBreak/>
        <w:t>PLAN</w:t>
      </w:r>
    </w:p>
    <w:p w14:paraId="56C02CFB" w14:textId="5680F8CB" w:rsidR="00F2193B" w:rsidRDefault="00F2193B" w:rsidP="001A1430">
      <w:pPr>
        <w:spacing w:line="360" w:lineRule="auto"/>
        <w:jc w:val="both"/>
        <w:rPr>
          <w:color w:val="000000" w:themeColor="text1"/>
          <w:lang w:val="fr-CH"/>
        </w:rPr>
      </w:pPr>
    </w:p>
    <w:p w14:paraId="2CD5647B" w14:textId="71AAD396" w:rsidR="001A1430" w:rsidRPr="00515D4E" w:rsidRDefault="001A1430" w:rsidP="001A1430">
      <w:pPr>
        <w:spacing w:line="360" w:lineRule="auto"/>
        <w:jc w:val="both"/>
        <w:rPr>
          <w:color w:val="000000" w:themeColor="text1"/>
          <w:lang w:val="fr-CH"/>
        </w:rPr>
      </w:pPr>
      <w:r w:rsidRPr="00515D4E">
        <w:rPr>
          <w:color w:val="000000" w:themeColor="text1"/>
          <w:lang w:val="fr-CH"/>
        </w:rPr>
        <w:t>Introduction générale</w:t>
      </w:r>
    </w:p>
    <w:p w14:paraId="117C8945" w14:textId="3F0B081B" w:rsidR="001A1430" w:rsidRPr="00515D4E" w:rsidRDefault="001A1430" w:rsidP="001A1430">
      <w:pPr>
        <w:pStyle w:val="ListParagraph"/>
        <w:numPr>
          <w:ilvl w:val="0"/>
          <w:numId w:val="3"/>
        </w:numPr>
        <w:spacing w:line="360" w:lineRule="auto"/>
        <w:jc w:val="both"/>
        <w:rPr>
          <w:lang w:val="fr-CH"/>
        </w:rPr>
      </w:pPr>
      <w:r w:rsidRPr="00515D4E">
        <w:rPr>
          <w:lang w:val="fr-CH"/>
        </w:rPr>
        <w:t>État de l’Art (</w:t>
      </w:r>
      <w:r w:rsidR="00EB6212" w:rsidRPr="00515D4E">
        <w:rPr>
          <w:lang w:val="fr-CH"/>
        </w:rPr>
        <w:t>Réception</w:t>
      </w:r>
      <w:r w:rsidRPr="00515D4E">
        <w:rPr>
          <w:lang w:val="fr-CH"/>
        </w:rPr>
        <w:t xml:space="preserve"> critique/</w:t>
      </w:r>
      <w:r w:rsidR="00EB6212" w:rsidRPr="00515D4E">
        <w:rPr>
          <w:lang w:val="fr-CH"/>
        </w:rPr>
        <w:t>Réception</w:t>
      </w:r>
      <w:r w:rsidRPr="00515D4E">
        <w:rPr>
          <w:lang w:val="fr-CH"/>
        </w:rPr>
        <w:t xml:space="preserve"> académique)</w:t>
      </w:r>
    </w:p>
    <w:p w14:paraId="7AE016B3" w14:textId="4C0630EC" w:rsidR="001A1430" w:rsidRPr="00BA72D1" w:rsidRDefault="001A1430" w:rsidP="001A1430">
      <w:pPr>
        <w:pStyle w:val="ListParagraph"/>
        <w:numPr>
          <w:ilvl w:val="1"/>
          <w:numId w:val="3"/>
        </w:numPr>
        <w:spacing w:line="360" w:lineRule="auto"/>
        <w:jc w:val="both"/>
        <w:rPr>
          <w:lang w:val="fr-CH"/>
        </w:rPr>
      </w:pPr>
      <w:r w:rsidRPr="00BA72D1">
        <w:rPr>
          <w:lang w:val="fr-CH"/>
        </w:rPr>
        <w:t xml:space="preserve">Un « classique » et ses </w:t>
      </w:r>
      <w:r w:rsidRPr="00BA72D1">
        <w:rPr>
          <w:i/>
          <w:lang w:val="fr-CH"/>
        </w:rPr>
        <w:t>remakes</w:t>
      </w:r>
      <w:r w:rsidR="00932DDA" w:rsidRPr="00BA72D1">
        <w:rPr>
          <w:lang w:val="fr-CH"/>
        </w:rPr>
        <w:t xml:space="preserve"> vu par la critique</w:t>
      </w:r>
    </w:p>
    <w:p w14:paraId="0529472D" w14:textId="1BA3694C" w:rsidR="001A1430" w:rsidRPr="00BA72D1" w:rsidRDefault="001A1430" w:rsidP="001A1430">
      <w:pPr>
        <w:pStyle w:val="ListParagraph"/>
        <w:numPr>
          <w:ilvl w:val="1"/>
          <w:numId w:val="3"/>
        </w:numPr>
        <w:spacing w:line="360" w:lineRule="auto"/>
        <w:jc w:val="both"/>
        <w:rPr>
          <w:lang w:val="fr-CH"/>
        </w:rPr>
      </w:pPr>
      <w:r w:rsidRPr="00BA72D1">
        <w:rPr>
          <w:lang w:val="fr-CH"/>
        </w:rPr>
        <w:t>La question du genre</w:t>
      </w:r>
    </w:p>
    <w:p w14:paraId="55182DD7" w14:textId="429E2CED" w:rsidR="001A1430" w:rsidRPr="00BA72D1" w:rsidRDefault="00932DDA" w:rsidP="001A1430">
      <w:pPr>
        <w:pStyle w:val="ListParagraph"/>
        <w:numPr>
          <w:ilvl w:val="1"/>
          <w:numId w:val="3"/>
        </w:numPr>
        <w:spacing w:line="360" w:lineRule="auto"/>
        <w:jc w:val="both"/>
        <w:rPr>
          <w:lang w:val="fr-CH"/>
        </w:rPr>
      </w:pPr>
      <w:r w:rsidRPr="00BA72D1">
        <w:rPr>
          <w:lang w:val="fr-CH"/>
        </w:rPr>
        <w:t>Une métaphore pluri-sémantique</w:t>
      </w:r>
    </w:p>
    <w:p w14:paraId="16337738" w14:textId="0BB90EEF" w:rsidR="001A1430" w:rsidRPr="00515D4E" w:rsidRDefault="00EB6212" w:rsidP="001A1430">
      <w:pPr>
        <w:pStyle w:val="ListParagraph"/>
        <w:numPr>
          <w:ilvl w:val="0"/>
          <w:numId w:val="3"/>
        </w:numPr>
        <w:spacing w:line="360" w:lineRule="auto"/>
        <w:jc w:val="both"/>
        <w:rPr>
          <w:lang w:val="fr-CH"/>
        </w:rPr>
      </w:pPr>
      <w:r w:rsidRPr="00515D4E">
        <w:rPr>
          <w:lang w:val="fr-CH"/>
        </w:rPr>
        <w:t>Remake, sérialité et épidémiologie des représentations</w:t>
      </w:r>
    </w:p>
    <w:p w14:paraId="3B76B114" w14:textId="0CC9A28E" w:rsidR="001A1430" w:rsidRPr="00515D4E" w:rsidRDefault="00AE63DD" w:rsidP="001A1430">
      <w:pPr>
        <w:pStyle w:val="ListParagraph"/>
        <w:numPr>
          <w:ilvl w:val="1"/>
          <w:numId w:val="3"/>
        </w:numPr>
        <w:spacing w:line="360" w:lineRule="auto"/>
        <w:jc w:val="both"/>
        <w:rPr>
          <w:lang w:val="fr-CH"/>
        </w:rPr>
      </w:pPr>
      <w:r>
        <w:rPr>
          <w:lang w:val="fr-CH"/>
        </w:rPr>
        <w:t>É</w:t>
      </w:r>
      <w:r w:rsidRPr="00515D4E">
        <w:rPr>
          <w:lang w:val="fr-CH"/>
        </w:rPr>
        <w:t>léments</w:t>
      </w:r>
      <w:r w:rsidR="00EB6212" w:rsidRPr="00515D4E">
        <w:rPr>
          <w:lang w:val="fr-CH"/>
        </w:rPr>
        <w:t xml:space="preserve"> de définition</w:t>
      </w:r>
    </w:p>
    <w:p w14:paraId="5A21E74A" w14:textId="1BCFDA69" w:rsidR="00EB6212" w:rsidRPr="00515D4E" w:rsidRDefault="00EB6212" w:rsidP="00EB6212">
      <w:pPr>
        <w:pStyle w:val="ListParagraph"/>
        <w:numPr>
          <w:ilvl w:val="2"/>
          <w:numId w:val="3"/>
        </w:numPr>
        <w:spacing w:line="360" w:lineRule="auto"/>
        <w:jc w:val="both"/>
        <w:rPr>
          <w:lang w:val="fr-CH"/>
        </w:rPr>
      </w:pPr>
      <w:r w:rsidRPr="00515D4E">
        <w:rPr>
          <w:lang w:val="fr-CH"/>
        </w:rPr>
        <w:t>Remake</w:t>
      </w:r>
    </w:p>
    <w:p w14:paraId="08FAE27F" w14:textId="1F75A726" w:rsidR="00EB6212" w:rsidRPr="00515D4E" w:rsidRDefault="00EB6212" w:rsidP="00EB6212">
      <w:pPr>
        <w:pStyle w:val="ListParagraph"/>
        <w:numPr>
          <w:ilvl w:val="2"/>
          <w:numId w:val="3"/>
        </w:numPr>
        <w:spacing w:line="360" w:lineRule="auto"/>
        <w:jc w:val="both"/>
        <w:rPr>
          <w:lang w:val="fr-CH"/>
        </w:rPr>
      </w:pPr>
      <w:r w:rsidRPr="00515D4E">
        <w:rPr>
          <w:lang w:val="fr-CH"/>
        </w:rPr>
        <w:t>Série</w:t>
      </w:r>
    </w:p>
    <w:p w14:paraId="0FFAB16F" w14:textId="7F9A1CA4" w:rsidR="00EB6212" w:rsidRPr="00515D4E" w:rsidRDefault="00EB6212" w:rsidP="00EB6212">
      <w:pPr>
        <w:pStyle w:val="ListParagraph"/>
        <w:numPr>
          <w:ilvl w:val="2"/>
          <w:numId w:val="3"/>
        </w:numPr>
        <w:spacing w:line="360" w:lineRule="auto"/>
        <w:jc w:val="both"/>
        <w:rPr>
          <w:lang w:val="fr-CH"/>
        </w:rPr>
      </w:pPr>
      <w:r w:rsidRPr="00515D4E">
        <w:rPr>
          <w:lang w:val="fr-CH"/>
        </w:rPr>
        <w:t>Mémétique</w:t>
      </w:r>
    </w:p>
    <w:p w14:paraId="58DD1721" w14:textId="6A99CB40" w:rsidR="001A1430" w:rsidRPr="00515D4E" w:rsidRDefault="00EB6212" w:rsidP="001A1430">
      <w:pPr>
        <w:pStyle w:val="ListParagraph"/>
        <w:numPr>
          <w:ilvl w:val="1"/>
          <w:numId w:val="3"/>
        </w:numPr>
        <w:spacing w:line="360" w:lineRule="auto"/>
        <w:jc w:val="both"/>
        <w:rPr>
          <w:lang w:val="fr-CH"/>
        </w:rPr>
      </w:pPr>
      <w:r w:rsidRPr="00515D4E">
        <w:rPr>
          <w:lang w:val="fr-CH"/>
        </w:rPr>
        <w:t>Le film comme représentation publique</w:t>
      </w:r>
    </w:p>
    <w:p w14:paraId="2917576E" w14:textId="4C0A67F6" w:rsidR="00EB6212" w:rsidRPr="00515D4E" w:rsidRDefault="00EB6212" w:rsidP="001A1430">
      <w:pPr>
        <w:pStyle w:val="ListParagraph"/>
        <w:numPr>
          <w:ilvl w:val="1"/>
          <w:numId w:val="3"/>
        </w:numPr>
        <w:spacing w:line="360" w:lineRule="auto"/>
        <w:jc w:val="both"/>
        <w:rPr>
          <w:lang w:val="fr-CH"/>
        </w:rPr>
      </w:pPr>
      <w:r w:rsidRPr="00515D4E">
        <w:rPr>
          <w:lang w:val="fr-CH"/>
        </w:rPr>
        <w:t>Récit cinématographique et sélection naturelle</w:t>
      </w:r>
    </w:p>
    <w:p w14:paraId="0F8487F8" w14:textId="179587AA" w:rsidR="001A1430" w:rsidRPr="00515D4E" w:rsidRDefault="00EB6212" w:rsidP="001A1430">
      <w:pPr>
        <w:pStyle w:val="ListParagraph"/>
        <w:numPr>
          <w:ilvl w:val="0"/>
          <w:numId w:val="3"/>
        </w:numPr>
        <w:spacing w:line="360" w:lineRule="auto"/>
        <w:jc w:val="both"/>
        <w:rPr>
          <w:lang w:val="fr-CH"/>
        </w:rPr>
      </w:pPr>
      <w:r w:rsidRPr="00CF315C">
        <w:rPr>
          <w:i/>
          <w:lang w:val="fr-CH"/>
          <w:rPrChange w:id="61" w:author="Anas Sareen" w:date="2016-11-19T21:30:00Z">
            <w:rPr>
              <w:lang w:val="fr-CH"/>
            </w:rPr>
          </w:rPrChange>
        </w:rPr>
        <w:t>Invasion of the Body Snatchers</w:t>
      </w:r>
      <w:r w:rsidRPr="00515D4E">
        <w:rPr>
          <w:lang w:val="fr-CH"/>
        </w:rPr>
        <w:t xml:space="preserve"> et la contagion filmique</w:t>
      </w:r>
    </w:p>
    <w:p w14:paraId="4A35A64B" w14:textId="166B464A" w:rsidR="001A1430" w:rsidRPr="00515D4E" w:rsidRDefault="00EB6212" w:rsidP="001A1430">
      <w:pPr>
        <w:pStyle w:val="ListParagraph"/>
        <w:numPr>
          <w:ilvl w:val="1"/>
          <w:numId w:val="3"/>
        </w:numPr>
        <w:spacing w:line="360" w:lineRule="auto"/>
        <w:jc w:val="both"/>
        <w:rPr>
          <w:lang w:val="fr-CH"/>
        </w:rPr>
      </w:pPr>
      <w:r w:rsidRPr="00515D4E">
        <w:rPr>
          <w:lang w:val="fr-CH"/>
        </w:rPr>
        <w:t xml:space="preserve">Génome : </w:t>
      </w:r>
      <w:r w:rsidRPr="00515D4E">
        <w:rPr>
          <w:i/>
          <w:lang w:val="fr-CH"/>
        </w:rPr>
        <w:t>The Body Snatchers</w:t>
      </w:r>
      <w:r w:rsidRPr="00515D4E">
        <w:rPr>
          <w:lang w:val="fr-CH"/>
        </w:rPr>
        <w:t xml:space="preserve"> de Jack Finney</w:t>
      </w:r>
    </w:p>
    <w:p w14:paraId="1CB5AC2A" w14:textId="63E0D015" w:rsidR="001A1430" w:rsidRPr="00515D4E" w:rsidRDefault="00EB6212" w:rsidP="001A1430">
      <w:pPr>
        <w:pStyle w:val="ListParagraph"/>
        <w:numPr>
          <w:ilvl w:val="1"/>
          <w:numId w:val="3"/>
        </w:numPr>
        <w:spacing w:line="360" w:lineRule="auto"/>
        <w:jc w:val="both"/>
        <w:rPr>
          <w:lang w:val="fr-CH"/>
        </w:rPr>
      </w:pPr>
      <w:r w:rsidRPr="00515D4E">
        <w:rPr>
          <w:lang w:val="fr-CH"/>
        </w:rPr>
        <w:t xml:space="preserve">Patient zéro : </w:t>
      </w:r>
      <w:r w:rsidRPr="00515D4E">
        <w:rPr>
          <w:i/>
          <w:lang w:val="fr-CH"/>
        </w:rPr>
        <w:t>Invasion of the Body Snatchers</w:t>
      </w:r>
      <w:r w:rsidRPr="00515D4E">
        <w:rPr>
          <w:lang w:val="fr-CH"/>
        </w:rPr>
        <w:t xml:space="preserve"> (1956)</w:t>
      </w:r>
    </w:p>
    <w:p w14:paraId="28D25D91" w14:textId="7DB16E28" w:rsidR="001A1430" w:rsidRPr="00515D4E" w:rsidRDefault="00EB6212" w:rsidP="001A1430">
      <w:pPr>
        <w:pStyle w:val="ListParagraph"/>
        <w:numPr>
          <w:ilvl w:val="1"/>
          <w:numId w:val="3"/>
        </w:numPr>
        <w:spacing w:line="360" w:lineRule="auto"/>
        <w:jc w:val="both"/>
        <w:rPr>
          <w:lang w:val="fr-CH"/>
        </w:rPr>
      </w:pPr>
      <w:r w:rsidRPr="00515D4E">
        <w:rPr>
          <w:lang w:val="fr-CH"/>
        </w:rPr>
        <w:t xml:space="preserve">Mutations : </w:t>
      </w:r>
      <w:r w:rsidRPr="00515D4E">
        <w:rPr>
          <w:i/>
          <w:lang w:val="fr-CH"/>
        </w:rPr>
        <w:t>Invasion of the Body Snatchers</w:t>
      </w:r>
      <w:r w:rsidRPr="00515D4E">
        <w:rPr>
          <w:lang w:val="fr-CH"/>
        </w:rPr>
        <w:t xml:space="preserve"> (1978), </w:t>
      </w:r>
      <w:r w:rsidRPr="00515D4E">
        <w:rPr>
          <w:i/>
          <w:lang w:val="fr-CH"/>
        </w:rPr>
        <w:t>Body Snatchers</w:t>
      </w:r>
      <w:r w:rsidRPr="00515D4E">
        <w:rPr>
          <w:lang w:val="fr-CH"/>
        </w:rPr>
        <w:t xml:space="preserve"> (1993) et </w:t>
      </w:r>
      <w:r w:rsidRPr="00515D4E">
        <w:rPr>
          <w:i/>
          <w:lang w:val="fr-CH"/>
        </w:rPr>
        <w:t>The Invasion</w:t>
      </w:r>
      <w:r w:rsidRPr="00515D4E">
        <w:rPr>
          <w:lang w:val="fr-CH"/>
        </w:rPr>
        <w:t xml:space="preserve"> (2007)</w:t>
      </w:r>
    </w:p>
    <w:p w14:paraId="1ADBE201" w14:textId="0A6751FF" w:rsidR="00EB6212" w:rsidRPr="00515D4E" w:rsidRDefault="00EB6212" w:rsidP="001A1430">
      <w:pPr>
        <w:pStyle w:val="ListParagraph"/>
        <w:numPr>
          <w:ilvl w:val="1"/>
          <w:numId w:val="3"/>
        </w:numPr>
        <w:spacing w:line="360" w:lineRule="auto"/>
        <w:jc w:val="both"/>
        <w:rPr>
          <w:lang w:val="fr-CH"/>
        </w:rPr>
      </w:pPr>
      <w:r w:rsidRPr="00515D4E">
        <w:rPr>
          <w:lang w:val="fr-CH"/>
        </w:rPr>
        <w:t xml:space="preserve">Infection : </w:t>
      </w:r>
      <w:r w:rsidR="0081693C" w:rsidRPr="00515D4E">
        <w:rPr>
          <w:lang w:val="fr-CH"/>
        </w:rPr>
        <w:t xml:space="preserve">de </w:t>
      </w:r>
      <w:r w:rsidR="0081693C" w:rsidRPr="00515D4E">
        <w:rPr>
          <w:i/>
          <w:lang w:val="fr-CH"/>
        </w:rPr>
        <w:t>Night of the Living Dead</w:t>
      </w:r>
      <w:r w:rsidR="0081693C" w:rsidRPr="00515D4E">
        <w:rPr>
          <w:lang w:val="fr-CH"/>
        </w:rPr>
        <w:t xml:space="preserve"> à </w:t>
      </w:r>
      <w:r w:rsidR="0081693C" w:rsidRPr="00515D4E">
        <w:rPr>
          <w:i/>
          <w:lang w:val="fr-CH"/>
        </w:rPr>
        <w:t>Rick &amp; Morty</w:t>
      </w:r>
    </w:p>
    <w:p w14:paraId="45EE96F8" w14:textId="68C3CB6E" w:rsidR="001A1430" w:rsidRPr="00515D4E" w:rsidRDefault="00515D4E" w:rsidP="001A1430">
      <w:pPr>
        <w:pStyle w:val="ListParagraph"/>
        <w:numPr>
          <w:ilvl w:val="0"/>
          <w:numId w:val="3"/>
        </w:numPr>
        <w:spacing w:line="360" w:lineRule="auto"/>
        <w:jc w:val="both"/>
        <w:rPr>
          <w:lang w:val="fr-CH"/>
        </w:rPr>
      </w:pPr>
      <w:r w:rsidRPr="00515D4E">
        <w:rPr>
          <w:lang w:val="fr-CH"/>
        </w:rPr>
        <w:t xml:space="preserve">La contagion culturelle comme processus de </w:t>
      </w:r>
      <w:r w:rsidR="00581670" w:rsidRPr="00515D4E">
        <w:rPr>
          <w:lang w:val="fr-CH"/>
        </w:rPr>
        <w:t>canonisation</w:t>
      </w:r>
    </w:p>
    <w:p w14:paraId="48650EA9" w14:textId="67330724" w:rsidR="0061689F" w:rsidRPr="00515D4E" w:rsidRDefault="00515D4E" w:rsidP="0061689F">
      <w:pPr>
        <w:pStyle w:val="ListParagraph"/>
        <w:numPr>
          <w:ilvl w:val="1"/>
          <w:numId w:val="3"/>
        </w:numPr>
        <w:spacing w:line="360" w:lineRule="auto"/>
        <w:jc w:val="both"/>
        <w:rPr>
          <w:lang w:val="fr-CH"/>
        </w:rPr>
      </w:pPr>
      <w:r w:rsidRPr="00515D4E">
        <w:rPr>
          <w:lang w:val="fr-CH"/>
        </w:rPr>
        <w:t xml:space="preserve">De </w:t>
      </w:r>
      <w:r w:rsidRPr="00515D4E">
        <w:rPr>
          <w:i/>
          <w:lang w:val="fr-CH"/>
        </w:rPr>
        <w:t xml:space="preserve">Collider’s </w:t>
      </w:r>
      <w:r w:rsidRPr="00515D4E">
        <w:rPr>
          <w:lang w:val="fr-CH"/>
        </w:rPr>
        <w:t>à Criterion</w:t>
      </w:r>
    </w:p>
    <w:p w14:paraId="09C5AA26" w14:textId="72A4B16F" w:rsidR="0061689F" w:rsidRPr="00515D4E" w:rsidRDefault="00515D4E" w:rsidP="0061689F">
      <w:pPr>
        <w:pStyle w:val="ListParagraph"/>
        <w:numPr>
          <w:ilvl w:val="1"/>
          <w:numId w:val="3"/>
        </w:numPr>
        <w:spacing w:line="360" w:lineRule="auto"/>
        <w:jc w:val="both"/>
        <w:rPr>
          <w:lang w:val="fr-CH"/>
        </w:rPr>
      </w:pPr>
      <w:r w:rsidRPr="00515D4E">
        <w:rPr>
          <w:lang w:val="fr-CH"/>
        </w:rPr>
        <w:t xml:space="preserve">L’entrée dans le </w:t>
      </w:r>
      <w:r w:rsidR="00581670" w:rsidRPr="00515D4E">
        <w:rPr>
          <w:lang w:val="fr-CH"/>
        </w:rPr>
        <w:t>musée</w:t>
      </w:r>
      <w:r w:rsidRPr="00515D4E">
        <w:rPr>
          <w:lang w:val="fr-CH"/>
        </w:rPr>
        <w:t xml:space="preserve"> imaginaire</w:t>
      </w:r>
    </w:p>
    <w:p w14:paraId="1F22082E" w14:textId="7E51794E" w:rsidR="0061689F" w:rsidRPr="00515D4E" w:rsidRDefault="00515D4E" w:rsidP="0061689F">
      <w:pPr>
        <w:pStyle w:val="ListParagraph"/>
        <w:numPr>
          <w:ilvl w:val="1"/>
          <w:numId w:val="3"/>
        </w:numPr>
        <w:spacing w:line="360" w:lineRule="auto"/>
        <w:jc w:val="both"/>
        <w:rPr>
          <w:lang w:val="fr-CH"/>
        </w:rPr>
      </w:pPr>
      <w:r w:rsidRPr="00515D4E">
        <w:rPr>
          <w:lang w:val="fr-CH"/>
        </w:rPr>
        <w:t>Mythes</w:t>
      </w:r>
      <w:r w:rsidR="00AD62CD">
        <w:rPr>
          <w:lang w:val="fr-CH"/>
        </w:rPr>
        <w:t xml:space="preserve"> et autres </w:t>
      </w:r>
      <w:r w:rsidR="00C115FF">
        <w:rPr>
          <w:lang w:val="fr-CH"/>
        </w:rPr>
        <w:t>anecdotes</w:t>
      </w:r>
    </w:p>
    <w:p w14:paraId="66705FEE" w14:textId="338FC8E3" w:rsidR="0061689F" w:rsidRPr="00515D4E" w:rsidRDefault="0061689F" w:rsidP="0061689F">
      <w:pPr>
        <w:pStyle w:val="ListParagraph"/>
        <w:numPr>
          <w:ilvl w:val="1"/>
          <w:numId w:val="3"/>
        </w:numPr>
        <w:spacing w:line="360" w:lineRule="auto"/>
        <w:jc w:val="both"/>
        <w:rPr>
          <w:lang w:val="fr-CH"/>
        </w:rPr>
      </w:pPr>
      <w:r w:rsidRPr="00515D4E">
        <w:rPr>
          <w:lang w:val="fr-CH"/>
        </w:rPr>
        <w:t xml:space="preserve">In Academia </w:t>
      </w:r>
      <w:r w:rsidR="00515D4E" w:rsidRPr="00515D4E">
        <w:rPr>
          <w:lang w:val="fr-CH"/>
        </w:rPr>
        <w:t>W</w:t>
      </w:r>
      <w:r w:rsidRPr="00515D4E">
        <w:rPr>
          <w:lang w:val="fr-CH"/>
        </w:rPr>
        <w:t xml:space="preserve">e </w:t>
      </w:r>
      <w:commentRangeStart w:id="62"/>
      <w:r w:rsidR="00515D4E" w:rsidRPr="00515D4E">
        <w:rPr>
          <w:lang w:val="fr-CH"/>
        </w:rPr>
        <w:t>T</w:t>
      </w:r>
      <w:r w:rsidRPr="00515D4E">
        <w:rPr>
          <w:lang w:val="fr-CH"/>
        </w:rPr>
        <w:t>rust</w:t>
      </w:r>
      <w:commentRangeEnd w:id="62"/>
      <w:r w:rsidR="00CF315C">
        <w:rPr>
          <w:rStyle w:val="CommentReference"/>
        </w:rPr>
        <w:commentReference w:id="62"/>
      </w:r>
    </w:p>
    <w:p w14:paraId="114FC377" w14:textId="04B7B37A" w:rsidR="002D513A" w:rsidRDefault="001A1430" w:rsidP="00F2193B">
      <w:pPr>
        <w:spacing w:line="360" w:lineRule="auto"/>
        <w:ind w:firstLine="709"/>
        <w:jc w:val="both"/>
        <w:rPr>
          <w:b/>
          <w:sz w:val="28"/>
          <w:szCs w:val="28"/>
          <w:lang w:val="fr-CH"/>
        </w:rPr>
      </w:pPr>
      <w:r>
        <w:rPr>
          <w:b/>
          <w:sz w:val="28"/>
          <w:szCs w:val="28"/>
          <w:lang w:val="fr-CH"/>
        </w:rPr>
        <w:t xml:space="preserve"> </w:t>
      </w:r>
    </w:p>
    <w:p w14:paraId="03B9A9E7" w14:textId="6D5C3170" w:rsidR="001A1430" w:rsidRPr="00F2193B" w:rsidRDefault="002D513A" w:rsidP="002D513A">
      <w:pPr>
        <w:spacing w:after="160" w:line="259" w:lineRule="auto"/>
        <w:rPr>
          <w:b/>
          <w:sz w:val="28"/>
          <w:szCs w:val="28"/>
          <w:lang w:val="fr-CH"/>
        </w:rPr>
      </w:pPr>
      <w:r>
        <w:rPr>
          <w:b/>
          <w:sz w:val="28"/>
          <w:szCs w:val="28"/>
          <w:lang w:val="fr-CH"/>
        </w:rPr>
        <w:br w:type="page"/>
      </w:r>
    </w:p>
    <w:p w14:paraId="6F8AE2D8" w14:textId="77777777" w:rsidR="00F37F51" w:rsidRPr="00083709" w:rsidRDefault="00F37F51" w:rsidP="00F37F51">
      <w:pPr>
        <w:pBdr>
          <w:left w:val="single" w:sz="24" w:space="4" w:color="auto"/>
        </w:pBdr>
        <w:jc w:val="both"/>
        <w:rPr>
          <w:b/>
          <w:color w:val="000000" w:themeColor="text1"/>
          <w:sz w:val="28"/>
          <w:szCs w:val="28"/>
          <w:lang w:val="en-US"/>
        </w:rPr>
      </w:pPr>
      <w:r w:rsidRPr="007A3A39">
        <w:rPr>
          <w:b/>
          <w:sz w:val="28"/>
          <w:szCs w:val="28"/>
          <w:highlight w:val="yellow"/>
          <w:lang w:val="en-US"/>
        </w:rPr>
        <w:lastRenderedPageBreak/>
        <w:t>BIBLIOGRAPHIE</w:t>
      </w:r>
    </w:p>
    <w:p w14:paraId="3E2D724D" w14:textId="77777777" w:rsidR="00F37F51" w:rsidRPr="00E773D5" w:rsidRDefault="00F37F51" w:rsidP="00F37F51">
      <w:pPr>
        <w:rPr>
          <w:rFonts w:cs="Times New Roman"/>
          <w:color w:val="000000"/>
          <w:highlight w:val="yellow"/>
          <w:lang w:val="en-US"/>
        </w:rPr>
      </w:pPr>
    </w:p>
    <w:p w14:paraId="35E112AE" w14:textId="77777777" w:rsidR="00F7084A" w:rsidRPr="008378E6" w:rsidRDefault="00F7084A" w:rsidP="00F7084A">
      <w:pPr>
        <w:rPr>
          <w:rFonts w:cs="Times New Roman"/>
          <w:b/>
          <w:color w:val="000000"/>
          <w:sz w:val="28"/>
          <w:u w:val="single"/>
          <w:lang w:val="fr-CH"/>
        </w:rPr>
      </w:pPr>
      <w:r w:rsidRPr="008378E6">
        <w:rPr>
          <w:rFonts w:cs="Times New Roman"/>
          <w:b/>
          <w:color w:val="000000"/>
          <w:sz w:val="28"/>
          <w:u w:val="single"/>
          <w:lang w:val="fr-CH"/>
        </w:rPr>
        <w:t>Sources primaires :</w:t>
      </w:r>
    </w:p>
    <w:p w14:paraId="169676C1" w14:textId="77777777" w:rsidR="00F7084A" w:rsidRPr="008378E6" w:rsidRDefault="00F7084A" w:rsidP="00F7084A">
      <w:pPr>
        <w:rPr>
          <w:rFonts w:cs="Times New Roman"/>
          <w:b/>
          <w:color w:val="000000"/>
          <w:lang w:val="en-US"/>
        </w:rPr>
      </w:pPr>
    </w:p>
    <w:p w14:paraId="25567FEA" w14:textId="77777777" w:rsidR="00F7084A" w:rsidRPr="008378E6" w:rsidRDefault="00F7084A" w:rsidP="00F7084A">
      <w:pPr>
        <w:rPr>
          <w:rFonts w:cs="Times New Roman"/>
          <w:color w:val="000000"/>
          <w:lang w:val="en-US"/>
        </w:rPr>
      </w:pPr>
      <w:r w:rsidRPr="008378E6">
        <w:rPr>
          <w:rFonts w:cs="Times New Roman"/>
          <w:color w:val="000000"/>
          <w:lang w:val="en-US"/>
        </w:rPr>
        <w:t xml:space="preserve">FINNEY, Jack, </w:t>
      </w:r>
      <w:r w:rsidRPr="008378E6">
        <w:rPr>
          <w:rFonts w:cs="Times New Roman"/>
          <w:i/>
          <w:color w:val="000000"/>
          <w:lang w:val="en-US"/>
        </w:rPr>
        <w:t>The Body Snatchers</w:t>
      </w:r>
      <w:r w:rsidRPr="008378E6">
        <w:rPr>
          <w:rFonts w:cs="Times New Roman"/>
          <w:color w:val="000000"/>
          <w:lang w:val="en-US"/>
        </w:rPr>
        <w:t>, New York, Dell Books, 1955.</w:t>
      </w:r>
    </w:p>
    <w:p w14:paraId="0275F786" w14:textId="77777777" w:rsidR="00F7084A" w:rsidRPr="008378E6" w:rsidRDefault="00F7084A" w:rsidP="00F7084A">
      <w:pPr>
        <w:rPr>
          <w:rFonts w:cs="Times New Roman"/>
          <w:color w:val="000000"/>
          <w:lang w:val="en-US"/>
        </w:rPr>
      </w:pPr>
    </w:p>
    <w:p w14:paraId="02A5760C" w14:textId="77777777" w:rsidR="00F7084A" w:rsidRPr="008378E6" w:rsidRDefault="00F7084A" w:rsidP="00F7084A">
      <w:pPr>
        <w:rPr>
          <w:rFonts w:cs="Times New Roman"/>
          <w:b/>
          <w:color w:val="000000"/>
          <w:sz w:val="28"/>
          <w:u w:val="single"/>
          <w:lang w:val="fr-CH"/>
        </w:rPr>
      </w:pPr>
      <w:r w:rsidRPr="008378E6">
        <w:rPr>
          <w:rFonts w:cs="Times New Roman"/>
          <w:b/>
          <w:color w:val="000000"/>
          <w:sz w:val="28"/>
          <w:u w:val="single"/>
          <w:lang w:val="fr-CH"/>
        </w:rPr>
        <w:t>Littérature secondaire :</w:t>
      </w:r>
    </w:p>
    <w:p w14:paraId="20AE5DD7" w14:textId="77777777" w:rsidR="00F7084A" w:rsidRPr="008378E6" w:rsidRDefault="00F7084A" w:rsidP="00F7084A">
      <w:pPr>
        <w:rPr>
          <w:rFonts w:cs="Times New Roman"/>
          <w:color w:val="000000"/>
          <w:lang w:val="en-US"/>
        </w:rPr>
      </w:pPr>
    </w:p>
    <w:p w14:paraId="5C52C369" w14:textId="77777777" w:rsidR="00F7084A" w:rsidRPr="008378E6" w:rsidRDefault="00F7084A" w:rsidP="00F7084A">
      <w:pPr>
        <w:rPr>
          <w:rFonts w:cs="Times New Roman"/>
          <w:b/>
          <w:color w:val="000000"/>
          <w:lang w:val="en-US"/>
        </w:rPr>
      </w:pPr>
      <w:r w:rsidRPr="008378E6">
        <w:rPr>
          <w:rFonts w:cs="Times New Roman"/>
          <w:b/>
          <w:color w:val="000000"/>
          <w:lang w:val="en-US"/>
        </w:rPr>
        <w:t>Invasion of the Body Snatchers :</w:t>
      </w:r>
    </w:p>
    <w:p w14:paraId="6E1F8230" w14:textId="77777777" w:rsidR="00F7084A" w:rsidRPr="008378E6" w:rsidRDefault="00F7084A" w:rsidP="00F7084A">
      <w:pPr>
        <w:rPr>
          <w:rFonts w:cs="Times New Roman"/>
          <w:b/>
          <w:color w:val="000000"/>
          <w:lang w:val="en-US"/>
        </w:rPr>
      </w:pPr>
    </w:p>
    <w:p w14:paraId="49D24C9F" w14:textId="77777777" w:rsidR="00F7084A" w:rsidRPr="008378E6" w:rsidRDefault="00F7084A" w:rsidP="00F7084A">
      <w:pPr>
        <w:rPr>
          <w:lang w:val="en-US"/>
        </w:rPr>
      </w:pPr>
      <w:r w:rsidRPr="008378E6">
        <w:rPr>
          <w:lang w:val="en-US"/>
        </w:rPr>
        <w:t>BADMINGTON, Neil, « Pod almighty!; or, humanism, posthumanism, and the strange</w:t>
      </w:r>
    </w:p>
    <w:p w14:paraId="23D239DE" w14:textId="77777777" w:rsidR="00F7084A" w:rsidRPr="008378E6" w:rsidRDefault="00F7084A" w:rsidP="00F7084A">
      <w:pPr>
        <w:rPr>
          <w:lang w:val="en-US"/>
        </w:rPr>
      </w:pPr>
      <w:r w:rsidRPr="008378E6">
        <w:rPr>
          <w:lang w:val="en-US"/>
        </w:rPr>
        <w:t xml:space="preserve">case of </w:t>
      </w:r>
      <w:r w:rsidRPr="008378E6">
        <w:rPr>
          <w:i/>
          <w:lang w:val="en-US"/>
        </w:rPr>
        <w:t>Invasion of the Body Snatchers</w:t>
      </w:r>
      <w:r w:rsidRPr="008378E6">
        <w:rPr>
          <w:lang w:val="en-US"/>
        </w:rPr>
        <w:t xml:space="preserve"> », </w:t>
      </w:r>
      <w:r w:rsidRPr="008378E6">
        <w:rPr>
          <w:i/>
          <w:lang w:val="en-US"/>
        </w:rPr>
        <w:t>Textual Practice</w:t>
      </w:r>
      <w:r w:rsidRPr="008378E6">
        <w:rPr>
          <w:lang w:val="en-US"/>
        </w:rPr>
        <w:t>, Vol. 15, No. 1, 2001, pp. 5-22.</w:t>
      </w:r>
    </w:p>
    <w:p w14:paraId="5302C5C6" w14:textId="77777777" w:rsidR="00F7084A" w:rsidRPr="008378E6" w:rsidRDefault="00F7084A" w:rsidP="00F7084A">
      <w:pPr>
        <w:rPr>
          <w:lang w:val="en-US"/>
        </w:rPr>
      </w:pPr>
    </w:p>
    <w:p w14:paraId="2C6A2BC0" w14:textId="77777777" w:rsidR="00F7084A" w:rsidRPr="008378E6" w:rsidRDefault="00F7084A" w:rsidP="00F7084A">
      <w:pPr>
        <w:rPr>
          <w:lang w:val="fr-CH"/>
        </w:rPr>
      </w:pPr>
      <w:r w:rsidRPr="008378E6">
        <w:rPr>
          <w:lang w:val="fr-CH"/>
        </w:rPr>
        <w:t xml:space="preserve">BÉGHIN, Cyril (réd.), « L’invasion des profanateurs de sépultures », </w:t>
      </w:r>
      <w:r w:rsidRPr="008378E6">
        <w:rPr>
          <w:i/>
          <w:lang w:val="fr-CH"/>
        </w:rPr>
        <w:t>Livret et fiche transmettre le cinéma</w:t>
      </w:r>
      <w:r w:rsidRPr="008378E6">
        <w:rPr>
          <w:lang w:val="fr-CH"/>
        </w:rPr>
        <w:t>, Cahiers du cinéma/CNC, Paris, 2014.</w:t>
      </w:r>
    </w:p>
    <w:p w14:paraId="001D3108" w14:textId="77777777" w:rsidR="00F7084A" w:rsidRPr="008378E6" w:rsidRDefault="00F7084A" w:rsidP="00F7084A">
      <w:pPr>
        <w:rPr>
          <w:lang w:val="fr-CH"/>
        </w:rPr>
      </w:pPr>
    </w:p>
    <w:p w14:paraId="7AEEAFEF" w14:textId="77777777" w:rsidR="00F7084A" w:rsidRPr="008378E6" w:rsidRDefault="00F7084A" w:rsidP="00F7084A">
      <w:pPr>
        <w:rPr>
          <w:lang w:val="fr-CH"/>
        </w:rPr>
      </w:pPr>
      <w:r w:rsidRPr="008378E6">
        <w:rPr>
          <w:lang w:val="fr-CH"/>
        </w:rPr>
        <w:t xml:space="preserve">CHION, Michel, « Les enfants du remake. Sur deux versions des ‹ Body Snatchers › », </w:t>
      </w:r>
      <w:r w:rsidRPr="008378E6">
        <w:rPr>
          <w:i/>
          <w:lang w:val="fr-CH"/>
        </w:rPr>
        <w:t>Positif</w:t>
      </w:r>
      <w:r w:rsidRPr="008378E6">
        <w:rPr>
          <w:lang w:val="fr-CH"/>
        </w:rPr>
        <w:t>, No. 459, mai 1999, pp. 100-103.</w:t>
      </w:r>
    </w:p>
    <w:p w14:paraId="31E04E3A" w14:textId="77777777" w:rsidR="00F7084A" w:rsidRPr="008378E6" w:rsidRDefault="00F7084A" w:rsidP="00F7084A">
      <w:pPr>
        <w:rPr>
          <w:lang w:val="fr-CH"/>
        </w:rPr>
      </w:pPr>
    </w:p>
    <w:p w14:paraId="0525C63D" w14:textId="77777777" w:rsidR="00F7084A" w:rsidRPr="008378E6" w:rsidRDefault="00F7084A" w:rsidP="00F7084A">
      <w:pPr>
        <w:rPr>
          <w:lang w:val="en-US"/>
        </w:rPr>
      </w:pPr>
      <w:r w:rsidRPr="008378E6">
        <w:rPr>
          <w:lang w:val="en-US"/>
        </w:rPr>
        <w:t xml:space="preserve">DEVILLIO, Sloan, « The Self and Self-less in Campbell’s </w:t>
      </w:r>
      <w:r w:rsidRPr="008378E6">
        <w:rPr>
          <w:i/>
          <w:lang w:val="en-US"/>
        </w:rPr>
        <w:t>Who Goes There?</w:t>
      </w:r>
      <w:r w:rsidRPr="008378E6">
        <w:rPr>
          <w:lang w:val="en-US"/>
        </w:rPr>
        <w:t xml:space="preserve"> and Finney's </w:t>
      </w:r>
      <w:r w:rsidRPr="008378E6">
        <w:rPr>
          <w:i/>
          <w:lang w:val="en-US"/>
        </w:rPr>
        <w:t>Invasion of the Body Snatchers</w:t>
      </w:r>
      <w:r w:rsidRPr="008378E6">
        <w:rPr>
          <w:lang w:val="en-US"/>
        </w:rPr>
        <w:t xml:space="preserve"> », </w:t>
      </w:r>
      <w:r w:rsidRPr="008378E6">
        <w:rPr>
          <w:i/>
          <w:lang w:val="en-US"/>
        </w:rPr>
        <w:t>Extrapolation</w:t>
      </w:r>
      <w:r w:rsidRPr="008378E6">
        <w:rPr>
          <w:lang w:val="en-US"/>
        </w:rPr>
        <w:t>, Vol. 29, No. 2, été 1988, pp. 179-188.</w:t>
      </w:r>
    </w:p>
    <w:p w14:paraId="1532CA5C" w14:textId="77777777" w:rsidR="00F7084A" w:rsidRPr="008378E6" w:rsidRDefault="00F7084A" w:rsidP="00F7084A">
      <w:pPr>
        <w:rPr>
          <w:lang w:val="en-US"/>
        </w:rPr>
      </w:pPr>
    </w:p>
    <w:p w14:paraId="5889E7BD" w14:textId="77777777" w:rsidR="00F7084A" w:rsidRPr="008378E6" w:rsidRDefault="00F7084A" w:rsidP="00F7084A">
      <w:pPr>
        <w:rPr>
          <w:lang w:val="fr-CH"/>
        </w:rPr>
      </w:pPr>
      <w:r w:rsidRPr="008378E6">
        <w:rPr>
          <w:lang w:val="fr-CH"/>
        </w:rPr>
        <w:t xml:space="preserve">DUPRÉ, Vincent, « L’Invasion des profanateurs de sépultures », </w:t>
      </w:r>
      <w:r w:rsidRPr="008378E6">
        <w:rPr>
          <w:i/>
          <w:lang w:val="fr-CH"/>
        </w:rPr>
        <w:t>Jeune Cinéma</w:t>
      </w:r>
      <w:r w:rsidRPr="008378E6">
        <w:rPr>
          <w:lang w:val="fr-CH"/>
        </w:rPr>
        <w:t>, No. 326-327, automne 2009, pp. 106-108.</w:t>
      </w:r>
    </w:p>
    <w:p w14:paraId="3D8C1FF7" w14:textId="77777777" w:rsidR="00F7084A" w:rsidRPr="008378E6" w:rsidRDefault="00F7084A" w:rsidP="00F7084A">
      <w:pPr>
        <w:rPr>
          <w:i/>
          <w:lang w:val="fr-CH"/>
        </w:rPr>
      </w:pPr>
    </w:p>
    <w:p w14:paraId="43B32C8F" w14:textId="2BEAF442" w:rsidR="00F7084A" w:rsidRPr="0057203A" w:rsidRDefault="00F7084A" w:rsidP="00F7084A">
      <w:pPr>
        <w:rPr>
          <w:lang w:val="en-US"/>
        </w:rPr>
      </w:pPr>
      <w:r w:rsidRPr="0057203A">
        <w:rPr>
          <w:highlight w:val="yellow"/>
          <w:lang w:val="en-US"/>
        </w:rPr>
        <w:t xml:space="preserve">DURGNAT, Raymond, « Invasion of the Body Snatchers » in </w:t>
      </w:r>
      <w:r w:rsidRPr="0057203A">
        <w:rPr>
          <w:i/>
          <w:highlight w:val="yellow"/>
          <w:lang w:val="en-US"/>
        </w:rPr>
        <w:t xml:space="preserve">Films and </w:t>
      </w:r>
      <w:r>
        <w:rPr>
          <w:i/>
          <w:highlight w:val="yellow"/>
          <w:lang w:val="en-US"/>
        </w:rPr>
        <w:t>Filming</w:t>
      </w:r>
      <w:r w:rsidRPr="0057203A">
        <w:rPr>
          <w:highlight w:val="yellow"/>
          <w:lang w:val="en-US"/>
        </w:rPr>
        <w:t>, Cambridge, MIT Press, 1968, pp. XXX-XXX.</w:t>
      </w:r>
    </w:p>
    <w:p w14:paraId="4BC13E05" w14:textId="77777777" w:rsidR="00F7084A" w:rsidRDefault="00F7084A" w:rsidP="00F7084A">
      <w:pPr>
        <w:rPr>
          <w:lang w:val="en-US"/>
        </w:rPr>
      </w:pPr>
    </w:p>
    <w:p w14:paraId="4F751803" w14:textId="77777777" w:rsidR="00F7084A" w:rsidRPr="008378E6" w:rsidRDefault="00F7084A" w:rsidP="00F7084A">
      <w:pPr>
        <w:rPr>
          <w:lang w:val="en-US"/>
        </w:rPr>
      </w:pPr>
      <w:r w:rsidRPr="008378E6">
        <w:rPr>
          <w:lang w:val="en-US"/>
        </w:rPr>
        <w:t xml:space="preserve">FREUND, Charles, « Pods over San Francisco », </w:t>
      </w:r>
      <w:r w:rsidRPr="008378E6">
        <w:rPr>
          <w:i/>
          <w:lang w:val="en-US"/>
        </w:rPr>
        <w:t>Film Comment</w:t>
      </w:r>
      <w:r w:rsidRPr="008378E6">
        <w:rPr>
          <w:lang w:val="en-US"/>
        </w:rPr>
        <w:t xml:space="preserve">, Vol. 15, No. 1, </w:t>
      </w:r>
      <w:r w:rsidRPr="008378E6">
        <w:rPr>
          <w:lang w:val="fr-CH"/>
        </w:rPr>
        <w:t>janvier/février</w:t>
      </w:r>
      <w:r w:rsidRPr="008378E6">
        <w:rPr>
          <w:lang w:val="en-US"/>
        </w:rPr>
        <w:t xml:space="preserve"> 1979, pp. 22-25.</w:t>
      </w:r>
    </w:p>
    <w:p w14:paraId="5A270EE5" w14:textId="77777777" w:rsidR="00F7084A" w:rsidRPr="008378E6" w:rsidRDefault="00F7084A" w:rsidP="00F7084A">
      <w:pPr>
        <w:rPr>
          <w:lang w:val="en-US"/>
        </w:rPr>
      </w:pPr>
    </w:p>
    <w:p w14:paraId="27733EEF" w14:textId="77777777" w:rsidR="00F7084A" w:rsidRPr="008378E6" w:rsidRDefault="00F7084A" w:rsidP="00F7084A">
      <w:pPr>
        <w:rPr>
          <w:lang w:val="en-US"/>
        </w:rPr>
      </w:pPr>
      <w:r w:rsidRPr="008378E6">
        <w:rPr>
          <w:lang w:val="en-US"/>
        </w:rPr>
        <w:t xml:space="preserve">GRANT, Barry Keith, </w:t>
      </w:r>
      <w:r w:rsidRPr="008378E6">
        <w:rPr>
          <w:i/>
          <w:lang w:val="en-US"/>
        </w:rPr>
        <w:t>Invasion of the Body Snatchers</w:t>
      </w:r>
      <w:r w:rsidRPr="008378E6">
        <w:rPr>
          <w:lang w:val="en-US"/>
        </w:rPr>
        <w:t>, London, BFI/Palgrave MacMillan, 2010.</w:t>
      </w:r>
    </w:p>
    <w:p w14:paraId="0B422534" w14:textId="77777777" w:rsidR="00F7084A" w:rsidRPr="008378E6" w:rsidRDefault="00F7084A" w:rsidP="00F7084A">
      <w:pPr>
        <w:rPr>
          <w:lang w:val="en-US"/>
        </w:rPr>
      </w:pPr>
    </w:p>
    <w:p w14:paraId="0399EF38" w14:textId="77777777" w:rsidR="00F7084A" w:rsidRPr="008378E6" w:rsidRDefault="00F7084A" w:rsidP="00F7084A">
      <w:pPr>
        <w:rPr>
          <w:i/>
          <w:lang w:val="en-US"/>
        </w:rPr>
      </w:pPr>
      <w:r w:rsidRPr="008378E6">
        <w:rPr>
          <w:lang w:val="en-US"/>
        </w:rPr>
        <w:t xml:space="preserve">GREGORY, Charles T., « The Pod Society Versus the Rugged Individualists », </w:t>
      </w:r>
      <w:r w:rsidRPr="008378E6">
        <w:rPr>
          <w:i/>
          <w:lang w:val="en-US"/>
        </w:rPr>
        <w:t>Journal of Popular Film</w:t>
      </w:r>
      <w:r w:rsidRPr="008378E6">
        <w:rPr>
          <w:lang w:val="en-US"/>
        </w:rPr>
        <w:t>, Vol. 1, No. 1, hiver 1972, pp. 2-14.</w:t>
      </w:r>
    </w:p>
    <w:p w14:paraId="437AFB14" w14:textId="77777777" w:rsidR="00F7084A" w:rsidRPr="008378E6" w:rsidRDefault="00F7084A" w:rsidP="00F7084A">
      <w:pPr>
        <w:rPr>
          <w:lang w:val="en-US"/>
        </w:rPr>
      </w:pPr>
    </w:p>
    <w:p w14:paraId="5FFF0FE5" w14:textId="77777777" w:rsidR="00F7084A" w:rsidRPr="008378E6" w:rsidRDefault="00F7084A" w:rsidP="00F7084A">
      <w:pPr>
        <w:rPr>
          <w:i/>
          <w:lang w:val="en-US"/>
        </w:rPr>
      </w:pPr>
      <w:r w:rsidRPr="008378E6">
        <w:rPr>
          <w:lang w:val="en-US"/>
        </w:rPr>
        <w:t xml:space="preserve">HENDERSHOT, Cyndy, « The Invaded Body: Paranoia and Radiation Anxiety in </w:t>
      </w:r>
      <w:r w:rsidRPr="008378E6">
        <w:rPr>
          <w:i/>
          <w:lang w:val="en-US"/>
        </w:rPr>
        <w:t>Invaders</w:t>
      </w:r>
    </w:p>
    <w:p w14:paraId="5711B808" w14:textId="77777777" w:rsidR="00F7084A" w:rsidRPr="008378E6" w:rsidRDefault="00F7084A" w:rsidP="00F7084A">
      <w:pPr>
        <w:rPr>
          <w:lang w:val="en-US"/>
        </w:rPr>
      </w:pPr>
      <w:r w:rsidRPr="008378E6">
        <w:rPr>
          <w:i/>
          <w:lang w:val="en-US"/>
        </w:rPr>
        <w:t>from Mars</w:t>
      </w:r>
      <w:r w:rsidRPr="008378E6">
        <w:rPr>
          <w:lang w:val="en-US"/>
        </w:rPr>
        <w:t xml:space="preserve">, </w:t>
      </w:r>
      <w:r w:rsidRPr="008378E6">
        <w:rPr>
          <w:i/>
          <w:lang w:val="en-US"/>
        </w:rPr>
        <w:t>It Came from outer Space</w:t>
      </w:r>
      <w:r w:rsidRPr="008378E6">
        <w:rPr>
          <w:lang w:val="en-US"/>
        </w:rPr>
        <w:t xml:space="preserve">, and </w:t>
      </w:r>
      <w:r w:rsidRPr="008378E6">
        <w:rPr>
          <w:i/>
          <w:lang w:val="en-US"/>
        </w:rPr>
        <w:t>Invasion of the Body Snatchers</w:t>
      </w:r>
      <w:r w:rsidRPr="008378E6">
        <w:rPr>
          <w:lang w:val="en-US"/>
        </w:rPr>
        <w:t xml:space="preserve"> », </w:t>
      </w:r>
      <w:r w:rsidRPr="008378E6">
        <w:rPr>
          <w:i/>
          <w:lang w:val="en-US"/>
        </w:rPr>
        <w:t>Extrapolation</w:t>
      </w:r>
      <w:r w:rsidRPr="008378E6">
        <w:rPr>
          <w:lang w:val="en-US"/>
        </w:rPr>
        <w:t>,</w:t>
      </w:r>
    </w:p>
    <w:p w14:paraId="5DCDDDB3" w14:textId="77777777" w:rsidR="00F7084A" w:rsidRPr="008378E6" w:rsidRDefault="00F7084A" w:rsidP="00F7084A">
      <w:pPr>
        <w:rPr>
          <w:lang w:val="en-US"/>
        </w:rPr>
      </w:pPr>
      <w:r w:rsidRPr="008378E6">
        <w:rPr>
          <w:lang w:val="en-US"/>
        </w:rPr>
        <w:t>Vol. 39, No. 1, 1998, pp. 26-39.</w:t>
      </w:r>
    </w:p>
    <w:p w14:paraId="3DBF1137" w14:textId="77777777" w:rsidR="00F7084A" w:rsidRPr="008378E6" w:rsidRDefault="00F7084A" w:rsidP="00F7084A">
      <w:pPr>
        <w:rPr>
          <w:lang w:val="en-US"/>
        </w:rPr>
      </w:pPr>
    </w:p>
    <w:p w14:paraId="6604481D" w14:textId="77777777" w:rsidR="00F7084A" w:rsidRPr="008378E6" w:rsidRDefault="00F7084A" w:rsidP="00F7084A">
      <w:pPr>
        <w:rPr>
          <w:lang w:val="en-US"/>
        </w:rPr>
      </w:pPr>
      <w:r w:rsidRPr="008378E6">
        <w:rPr>
          <w:lang w:val="en-US"/>
        </w:rPr>
        <w:t xml:space="preserve">HIGASHI, Sumiko, « Invasion of the Body Snatchers: Pods then and now », </w:t>
      </w:r>
      <w:r w:rsidRPr="008378E6">
        <w:rPr>
          <w:i/>
          <w:lang w:val="en-US"/>
        </w:rPr>
        <w:t>Jump Cut</w:t>
      </w:r>
      <w:r w:rsidRPr="008378E6">
        <w:rPr>
          <w:lang w:val="en-US"/>
        </w:rPr>
        <w:t>, No. 24-25, mars 1981, pp. 3-4.</w:t>
      </w:r>
    </w:p>
    <w:p w14:paraId="4D4F7845" w14:textId="77777777" w:rsidR="00F7084A" w:rsidRPr="008378E6" w:rsidRDefault="00F7084A" w:rsidP="00F7084A">
      <w:pPr>
        <w:rPr>
          <w:lang w:val="en-US"/>
        </w:rPr>
      </w:pPr>
    </w:p>
    <w:p w14:paraId="7CC5D2F1" w14:textId="77777777" w:rsidR="00F7084A" w:rsidRPr="008378E6" w:rsidRDefault="00F7084A" w:rsidP="00F7084A">
      <w:pPr>
        <w:rPr>
          <w:lang w:val="en-US"/>
        </w:rPr>
      </w:pPr>
      <w:r w:rsidRPr="008378E6">
        <w:rPr>
          <w:lang w:val="en-US"/>
        </w:rPr>
        <w:lastRenderedPageBreak/>
        <w:t xml:space="preserve">HOBERMAN, J., « Paranoia and the Pods », </w:t>
      </w:r>
      <w:r w:rsidRPr="008378E6">
        <w:rPr>
          <w:i/>
          <w:lang w:val="en-US"/>
        </w:rPr>
        <w:t>Sight and Sound</w:t>
      </w:r>
      <w:r w:rsidRPr="008378E6">
        <w:rPr>
          <w:lang w:val="en-US"/>
        </w:rPr>
        <w:t>, Vol. 4, No. 5, mai 1994, pp. 28-31.</w:t>
      </w:r>
    </w:p>
    <w:p w14:paraId="4C3A6C9F" w14:textId="77777777" w:rsidR="00F7084A" w:rsidRPr="008378E6" w:rsidRDefault="00F7084A" w:rsidP="00F7084A">
      <w:pPr>
        <w:rPr>
          <w:b/>
          <w:lang w:val="en-US"/>
        </w:rPr>
      </w:pPr>
    </w:p>
    <w:p w14:paraId="78660060" w14:textId="77777777" w:rsidR="00F7084A" w:rsidRPr="00360B42" w:rsidRDefault="00F7084A" w:rsidP="00F7084A">
      <w:pPr>
        <w:rPr>
          <w:lang w:val="en-US"/>
        </w:rPr>
      </w:pPr>
      <w:r>
        <w:rPr>
          <w:lang w:val="en-US"/>
        </w:rPr>
        <w:t>KAEL, Pauline, « Pods</w:t>
      </w:r>
      <w:r w:rsidRPr="008378E6">
        <w:rPr>
          <w:lang w:val="en-US"/>
        </w:rPr>
        <w:t xml:space="preserve"> »</w:t>
      </w:r>
      <w:r>
        <w:rPr>
          <w:lang w:val="en-US"/>
        </w:rPr>
        <w:t xml:space="preserve"> in Sanford Schwartz (éd.), </w:t>
      </w:r>
      <w:r>
        <w:rPr>
          <w:i/>
          <w:lang w:val="en-US"/>
        </w:rPr>
        <w:t>The Age of Movies: Selected Writings of Pauline Kael</w:t>
      </w:r>
      <w:r>
        <w:rPr>
          <w:lang w:val="en-US"/>
        </w:rPr>
        <w:t>, New York, Library of America, 2011, pp. 358-367.</w:t>
      </w:r>
    </w:p>
    <w:p w14:paraId="7C29634C" w14:textId="77777777" w:rsidR="00F7084A" w:rsidRDefault="00F7084A" w:rsidP="00F7084A">
      <w:pPr>
        <w:rPr>
          <w:lang w:val="en-US"/>
        </w:rPr>
      </w:pPr>
    </w:p>
    <w:p w14:paraId="5AD367B3" w14:textId="77777777" w:rsidR="00F7084A" w:rsidRPr="008378E6" w:rsidRDefault="00F7084A" w:rsidP="00F7084A">
      <w:pPr>
        <w:rPr>
          <w:lang w:val="en-US"/>
        </w:rPr>
      </w:pPr>
      <w:r w:rsidRPr="008378E6">
        <w:rPr>
          <w:lang w:val="en-US"/>
        </w:rPr>
        <w:t xml:space="preserve">LAVALLEY, Al, </w:t>
      </w:r>
      <w:r w:rsidRPr="008378E6">
        <w:rPr>
          <w:i/>
          <w:lang w:val="en-US"/>
        </w:rPr>
        <w:t>Invasion of the Body Snatchers</w:t>
      </w:r>
      <w:r w:rsidRPr="008378E6">
        <w:rPr>
          <w:lang w:val="en-US"/>
        </w:rPr>
        <w:t>, New Brunswick, Rutgers University Press, 1989.</w:t>
      </w:r>
    </w:p>
    <w:p w14:paraId="7B3E1910" w14:textId="77777777" w:rsidR="00F7084A" w:rsidRPr="008378E6" w:rsidRDefault="00F7084A" w:rsidP="00F7084A">
      <w:pPr>
        <w:rPr>
          <w:lang w:val="en-US"/>
        </w:rPr>
      </w:pPr>
    </w:p>
    <w:p w14:paraId="18546F41" w14:textId="77777777" w:rsidR="00F7084A" w:rsidRPr="008378E6" w:rsidRDefault="00F7084A" w:rsidP="00F7084A">
      <w:pPr>
        <w:rPr>
          <w:lang w:val="en-US"/>
        </w:rPr>
      </w:pPr>
      <w:r w:rsidRPr="008378E6">
        <w:rPr>
          <w:lang w:val="en-US"/>
        </w:rPr>
        <w:t xml:space="preserve">LAVERY, David, « Departure of the Body Snatchers, or the Confessions on a Carbon Chauvinist », </w:t>
      </w:r>
      <w:r w:rsidRPr="008378E6">
        <w:rPr>
          <w:i/>
          <w:lang w:val="en-US"/>
        </w:rPr>
        <w:t>The Hudson Review</w:t>
      </w:r>
      <w:r w:rsidRPr="008378E6">
        <w:rPr>
          <w:lang w:val="en-US"/>
        </w:rPr>
        <w:t>, Vol. 39, No. 3, automne 1986, pp. 383-404.</w:t>
      </w:r>
    </w:p>
    <w:p w14:paraId="7A3CCE93" w14:textId="77777777" w:rsidR="00F7084A" w:rsidRPr="008378E6" w:rsidRDefault="00F7084A" w:rsidP="00F7084A">
      <w:pPr>
        <w:rPr>
          <w:lang w:val="en-US"/>
        </w:rPr>
      </w:pPr>
    </w:p>
    <w:p w14:paraId="09CDE5ED" w14:textId="77777777" w:rsidR="00F7084A" w:rsidRPr="008378E6" w:rsidRDefault="00F7084A" w:rsidP="00F7084A">
      <w:pPr>
        <w:rPr>
          <w:lang w:val="en-US"/>
        </w:rPr>
      </w:pPr>
      <w:r w:rsidRPr="008378E6">
        <w:rPr>
          <w:lang w:val="en-US"/>
        </w:rPr>
        <w:t xml:space="preserve">LEGACY, Arthur, « </w:t>
      </w:r>
      <w:r w:rsidRPr="008378E6">
        <w:rPr>
          <w:i/>
          <w:lang w:val="en-US"/>
        </w:rPr>
        <w:t>The Invasion of the Body Snatchers</w:t>
      </w:r>
      <w:r w:rsidRPr="008378E6">
        <w:rPr>
          <w:lang w:val="en-US"/>
        </w:rPr>
        <w:t xml:space="preserve">: A Metaphor for the Fifties », </w:t>
      </w:r>
      <w:r w:rsidRPr="008378E6">
        <w:rPr>
          <w:i/>
          <w:lang w:val="en-US"/>
        </w:rPr>
        <w:t>Litterature/Film Quarterly</w:t>
      </w:r>
      <w:r w:rsidRPr="008378E6">
        <w:rPr>
          <w:lang w:val="en-US"/>
        </w:rPr>
        <w:t>, Vol. 6, No. 3, été 1978, pp. 285-292.</w:t>
      </w:r>
    </w:p>
    <w:p w14:paraId="3AFA66C7" w14:textId="77777777" w:rsidR="00F7084A" w:rsidRPr="008378E6" w:rsidRDefault="00F7084A" w:rsidP="00F7084A">
      <w:pPr>
        <w:rPr>
          <w:lang w:val="en-US"/>
        </w:rPr>
      </w:pPr>
    </w:p>
    <w:p w14:paraId="3345A42E" w14:textId="77777777" w:rsidR="00F7084A" w:rsidRPr="008378E6" w:rsidRDefault="00F7084A" w:rsidP="00F7084A">
      <w:pPr>
        <w:rPr>
          <w:lang w:val="en-US"/>
        </w:rPr>
      </w:pPr>
      <w:r w:rsidRPr="008378E6">
        <w:rPr>
          <w:lang w:val="en-US"/>
        </w:rPr>
        <w:t xml:space="preserve">LOOCK, Kathleen, « The Return of the Pod People: Remaking Cultural Anxieties in </w:t>
      </w:r>
      <w:r w:rsidRPr="008378E6">
        <w:rPr>
          <w:i/>
          <w:lang w:val="en-US"/>
        </w:rPr>
        <w:t>Invasion of the Body Snatchers</w:t>
      </w:r>
      <w:r w:rsidRPr="008378E6">
        <w:rPr>
          <w:lang w:val="en-US"/>
        </w:rPr>
        <w:t xml:space="preserve"> », in Constantine Vervis et Kathleen Loock (éd.), </w:t>
      </w:r>
      <w:r w:rsidRPr="008378E6">
        <w:rPr>
          <w:i/>
          <w:lang w:val="en-US"/>
        </w:rPr>
        <w:t>Film Remakes, Adaptations and Fan Productions: Remake/Remodel</w:t>
      </w:r>
      <w:r w:rsidRPr="008378E6">
        <w:rPr>
          <w:lang w:val="en-US"/>
        </w:rPr>
        <w:t>, Londres, Palgrave MacMillan, 2012, pp. 122-144.</w:t>
      </w:r>
    </w:p>
    <w:p w14:paraId="11B841EB" w14:textId="77777777" w:rsidR="00F7084A" w:rsidRPr="008378E6" w:rsidRDefault="00F7084A" w:rsidP="00F7084A">
      <w:pPr>
        <w:rPr>
          <w:lang w:val="en-US"/>
        </w:rPr>
      </w:pPr>
    </w:p>
    <w:p w14:paraId="64C5999A" w14:textId="77777777" w:rsidR="00F7084A" w:rsidRPr="008378E6" w:rsidRDefault="00F7084A" w:rsidP="00F7084A">
      <w:pPr>
        <w:rPr>
          <w:lang w:val="en-US"/>
        </w:rPr>
      </w:pPr>
      <w:r w:rsidRPr="008378E6">
        <w:rPr>
          <w:lang w:val="en-US"/>
        </w:rPr>
        <w:t xml:space="preserve">MANN, Katrina, « ‹ You're Next! ›: Postwar Hegemony Besieged in Invasion of the Body Snatchers », </w:t>
      </w:r>
      <w:r w:rsidRPr="008378E6">
        <w:rPr>
          <w:i/>
          <w:lang w:val="en-US"/>
        </w:rPr>
        <w:t>Cinema Journal</w:t>
      </w:r>
      <w:r w:rsidRPr="008378E6">
        <w:rPr>
          <w:lang w:val="en-US"/>
        </w:rPr>
        <w:t>, Vol. 44, No. 1, automne 2004, pp. 49-68.</w:t>
      </w:r>
    </w:p>
    <w:p w14:paraId="0BA2A2DB" w14:textId="77777777" w:rsidR="00F7084A" w:rsidRPr="008378E6" w:rsidRDefault="00F7084A" w:rsidP="00F7084A">
      <w:pPr>
        <w:rPr>
          <w:lang w:val="en-US"/>
        </w:rPr>
      </w:pPr>
    </w:p>
    <w:p w14:paraId="794E7356" w14:textId="77777777" w:rsidR="00F7084A" w:rsidRPr="008378E6" w:rsidRDefault="00F7084A" w:rsidP="00F7084A">
      <w:pPr>
        <w:rPr>
          <w:lang w:val="en-US"/>
        </w:rPr>
      </w:pPr>
      <w:r w:rsidRPr="008378E6">
        <w:rPr>
          <w:lang w:val="en-US"/>
        </w:rPr>
        <w:t xml:space="preserve">MCGEE, Mark Thomas, </w:t>
      </w:r>
      <w:r w:rsidRPr="008378E6">
        <w:rPr>
          <w:i/>
          <w:lang w:val="en-US"/>
        </w:rPr>
        <w:t>Invasion of the Body Snatchers: The Making of a Classic</w:t>
      </w:r>
      <w:r w:rsidRPr="008378E6">
        <w:rPr>
          <w:lang w:val="en-US"/>
        </w:rPr>
        <w:t>, Duncan, BearManor, 2012.</w:t>
      </w:r>
    </w:p>
    <w:p w14:paraId="51ABAAE5" w14:textId="77777777" w:rsidR="00F7084A" w:rsidRPr="008378E6" w:rsidRDefault="00F7084A" w:rsidP="00F7084A">
      <w:pPr>
        <w:rPr>
          <w:lang w:val="en-US"/>
        </w:rPr>
      </w:pPr>
    </w:p>
    <w:p w14:paraId="41C7E863" w14:textId="77777777" w:rsidR="00F7084A" w:rsidRDefault="00F7084A" w:rsidP="00F7084A">
      <w:pPr>
        <w:rPr>
          <w:lang w:val="en-US"/>
        </w:rPr>
      </w:pPr>
      <w:r w:rsidRPr="008378E6">
        <w:rPr>
          <w:lang w:val="en-US"/>
        </w:rPr>
        <w:t xml:space="preserve">PEDERSEN, Hellen M., STEFFEN-FLUHR, Nancy, « Altering Invasion of the Body Snatchers », </w:t>
      </w:r>
      <w:r w:rsidRPr="008378E6">
        <w:rPr>
          <w:i/>
          <w:lang w:val="en-US"/>
        </w:rPr>
        <w:t>Science Fiction Studies</w:t>
      </w:r>
      <w:r w:rsidRPr="008378E6">
        <w:rPr>
          <w:lang w:val="en-US"/>
        </w:rPr>
        <w:t>, Vol. 12, No. 1, mars 1985, pp. 105-110.</w:t>
      </w:r>
    </w:p>
    <w:p w14:paraId="2D2AE599" w14:textId="77777777" w:rsidR="00F7084A" w:rsidRDefault="00F7084A" w:rsidP="00F7084A">
      <w:pPr>
        <w:rPr>
          <w:lang w:val="en-US"/>
        </w:rPr>
      </w:pPr>
    </w:p>
    <w:p w14:paraId="61B6EAEF" w14:textId="77777777" w:rsidR="00F7084A" w:rsidRPr="008378E6" w:rsidRDefault="00F7084A" w:rsidP="00F7084A">
      <w:pPr>
        <w:rPr>
          <w:lang w:val="en-US"/>
        </w:rPr>
      </w:pPr>
      <w:r>
        <w:rPr>
          <w:lang w:val="en-US"/>
        </w:rPr>
        <w:t xml:space="preserve">SAHOTA, Shalimar, </w:t>
      </w:r>
      <w:r w:rsidRPr="008378E6">
        <w:rPr>
          <w:lang w:val="en-US"/>
        </w:rPr>
        <w:t xml:space="preserve">« </w:t>
      </w:r>
      <w:r>
        <w:rPr>
          <w:lang w:val="en-US"/>
        </w:rPr>
        <w:t>What Went Wrong: The Invasion</w:t>
      </w:r>
      <w:r w:rsidRPr="008378E6">
        <w:rPr>
          <w:lang w:val="en-US"/>
        </w:rPr>
        <w:t xml:space="preserve"> »,</w:t>
      </w:r>
      <w:r>
        <w:rPr>
          <w:lang w:val="en-US"/>
        </w:rPr>
        <w:t xml:space="preserve"> Boxoffice Prophets [en ligne]. Adresse: </w:t>
      </w:r>
      <w:r w:rsidRPr="00651C9D">
        <w:rPr>
          <w:lang w:val="en-US"/>
        </w:rPr>
        <w:t>http://www.boxofficeprophets.com/column/index.cfm?columnID=13741</w:t>
      </w:r>
      <w:r>
        <w:rPr>
          <w:lang w:val="en-US"/>
        </w:rPr>
        <w:t xml:space="preserve"> , consulté le 12.11.2016.</w:t>
      </w:r>
    </w:p>
    <w:p w14:paraId="415FB02F" w14:textId="77777777" w:rsidR="00F7084A" w:rsidRPr="008378E6" w:rsidRDefault="00F7084A" w:rsidP="00F7084A">
      <w:pPr>
        <w:rPr>
          <w:lang w:val="en-US"/>
        </w:rPr>
      </w:pPr>
    </w:p>
    <w:p w14:paraId="0EF6E15B" w14:textId="77777777" w:rsidR="00F7084A" w:rsidRPr="008378E6" w:rsidRDefault="00F7084A" w:rsidP="00F7084A">
      <w:pPr>
        <w:rPr>
          <w:lang w:val="en-US"/>
        </w:rPr>
      </w:pPr>
      <w:r w:rsidRPr="008378E6">
        <w:rPr>
          <w:lang w:val="en-US"/>
        </w:rPr>
        <w:t xml:space="preserve">SCHNEIDER, Jerry L., </w:t>
      </w:r>
      <w:r w:rsidRPr="008378E6">
        <w:rPr>
          <w:i/>
          <w:lang w:val="en-US"/>
        </w:rPr>
        <w:t>Invasion of the Body Snatchers – Film Locations: Then &amp; Now</w:t>
      </w:r>
      <w:r w:rsidRPr="008378E6">
        <w:rPr>
          <w:lang w:val="en-US"/>
        </w:rPr>
        <w:t>, Victorville, Corriganville Press, 2009.</w:t>
      </w:r>
    </w:p>
    <w:p w14:paraId="30301136" w14:textId="77777777" w:rsidR="00F7084A" w:rsidRPr="008378E6" w:rsidRDefault="00F7084A" w:rsidP="00F7084A">
      <w:pPr>
        <w:rPr>
          <w:lang w:val="en-US"/>
        </w:rPr>
      </w:pPr>
    </w:p>
    <w:p w14:paraId="3F112473" w14:textId="77777777" w:rsidR="00F7084A" w:rsidRPr="008378E6" w:rsidRDefault="00F7084A" w:rsidP="00F7084A">
      <w:pPr>
        <w:rPr>
          <w:lang w:val="en-US"/>
        </w:rPr>
      </w:pPr>
      <w:r w:rsidRPr="008378E6">
        <w:rPr>
          <w:lang w:val="en-US"/>
        </w:rPr>
        <w:t xml:space="preserve">STEFFEN-FLUHR, Nancy, « Women and the Inner Game of Don Siegel's </w:t>
      </w:r>
      <w:r w:rsidRPr="008378E6">
        <w:rPr>
          <w:i/>
          <w:lang w:val="en-US"/>
        </w:rPr>
        <w:t xml:space="preserve">Invasion of the Body Snatchers </w:t>
      </w:r>
      <w:r w:rsidRPr="008378E6">
        <w:rPr>
          <w:lang w:val="en-US"/>
        </w:rPr>
        <w:t xml:space="preserve">», </w:t>
      </w:r>
      <w:r w:rsidRPr="008378E6">
        <w:rPr>
          <w:i/>
          <w:lang w:val="en-US"/>
        </w:rPr>
        <w:t>Science Fiction Studies</w:t>
      </w:r>
      <w:r w:rsidRPr="008378E6">
        <w:rPr>
          <w:lang w:val="en-US"/>
        </w:rPr>
        <w:t>, Vol. 11, No. 2, juillet 1984, pp. 139-153.</w:t>
      </w:r>
    </w:p>
    <w:p w14:paraId="0FB035D5" w14:textId="77777777" w:rsidR="00F7084A" w:rsidRPr="008378E6" w:rsidRDefault="00F7084A" w:rsidP="00F7084A">
      <w:pPr>
        <w:rPr>
          <w:lang w:val="en-US"/>
        </w:rPr>
      </w:pPr>
    </w:p>
    <w:p w14:paraId="760DEEFD" w14:textId="77777777" w:rsidR="00F7084A" w:rsidRPr="008378E6" w:rsidRDefault="00F7084A" w:rsidP="00F7084A">
      <w:pPr>
        <w:rPr>
          <w:lang w:val="en-US"/>
        </w:rPr>
      </w:pPr>
      <w:r w:rsidRPr="008378E6">
        <w:rPr>
          <w:lang w:val="en-US"/>
        </w:rPr>
        <w:t xml:space="preserve">TURNER, Georges, « A Case for Insomnia », </w:t>
      </w:r>
      <w:r w:rsidRPr="008378E6">
        <w:rPr>
          <w:i/>
          <w:lang w:val="en-US"/>
        </w:rPr>
        <w:t>American Cinematographer</w:t>
      </w:r>
      <w:r w:rsidRPr="008378E6">
        <w:rPr>
          <w:lang w:val="en-US"/>
        </w:rPr>
        <w:t>, Vol. 78, No. 3, mars 1997, pp. 77-81.</w:t>
      </w:r>
    </w:p>
    <w:p w14:paraId="0F964C1C" w14:textId="77777777" w:rsidR="00F7084A" w:rsidRPr="008378E6" w:rsidRDefault="00F7084A" w:rsidP="00F7084A">
      <w:pPr>
        <w:rPr>
          <w:lang w:val="en-US"/>
        </w:rPr>
      </w:pPr>
    </w:p>
    <w:p w14:paraId="13F28CBD" w14:textId="77777777" w:rsidR="00F7084A" w:rsidRPr="008378E6" w:rsidRDefault="00F7084A" w:rsidP="00F7084A">
      <w:pPr>
        <w:rPr>
          <w:rFonts w:cs="Times New Roman"/>
          <w:b/>
          <w:color w:val="000000"/>
          <w:lang w:val="fr-CH"/>
        </w:rPr>
      </w:pPr>
      <w:r w:rsidRPr="008378E6">
        <w:rPr>
          <w:rFonts w:cs="Times New Roman"/>
          <w:b/>
          <w:color w:val="000000"/>
          <w:lang w:val="fr-CH"/>
        </w:rPr>
        <w:t>Remake, sérialité, hypertextualité :</w:t>
      </w:r>
    </w:p>
    <w:p w14:paraId="5B0DFBD6" w14:textId="77777777" w:rsidR="00F7084A" w:rsidRPr="008378E6" w:rsidRDefault="00F7084A" w:rsidP="00F7084A">
      <w:pPr>
        <w:rPr>
          <w:rFonts w:cs="Times New Roman"/>
          <w:b/>
          <w:color w:val="000000"/>
          <w:lang w:val="fr-CH"/>
        </w:rPr>
      </w:pPr>
    </w:p>
    <w:p w14:paraId="42831E07" w14:textId="77777777" w:rsidR="00F7084A" w:rsidRPr="008378E6" w:rsidRDefault="00F7084A" w:rsidP="00F7084A">
      <w:pPr>
        <w:rPr>
          <w:rFonts w:cs="Times New Roman"/>
          <w:color w:val="000000"/>
        </w:rPr>
      </w:pPr>
      <w:r w:rsidRPr="008378E6">
        <w:rPr>
          <w:rFonts w:cs="Times New Roman"/>
          <w:color w:val="000000"/>
        </w:rPr>
        <w:t xml:space="preserve">BERTON, Mireille et PORTMANN, Sylvain (dir.), « Dossier : séries télévisées contemporaines », </w:t>
      </w:r>
      <w:r w:rsidRPr="008378E6">
        <w:rPr>
          <w:rFonts w:cs="Times New Roman"/>
          <w:i/>
          <w:color w:val="000000"/>
        </w:rPr>
        <w:t>Décadrages</w:t>
      </w:r>
      <w:r w:rsidRPr="008378E6">
        <w:rPr>
          <w:rFonts w:cs="Times New Roman"/>
          <w:color w:val="000000"/>
        </w:rPr>
        <w:t>, No. 32-33, printemps 2016, pp. 12-166.</w:t>
      </w:r>
    </w:p>
    <w:p w14:paraId="3B23D1DA" w14:textId="77777777" w:rsidR="00F7084A" w:rsidRDefault="00F7084A" w:rsidP="00F7084A">
      <w:pPr>
        <w:rPr>
          <w:rFonts w:cs="Times New Roman"/>
          <w:color w:val="000000"/>
        </w:rPr>
      </w:pPr>
    </w:p>
    <w:p w14:paraId="683673D5" w14:textId="77777777" w:rsidR="00F7084A" w:rsidRPr="00D453F1" w:rsidRDefault="00F7084A" w:rsidP="00F7084A">
      <w:pPr>
        <w:rPr>
          <w:rFonts w:cs="Times New Roman"/>
          <w:color w:val="000000"/>
          <w:lang w:val="en-US"/>
        </w:rPr>
      </w:pPr>
      <w:r w:rsidRPr="00D453F1">
        <w:rPr>
          <w:rFonts w:cs="Times New Roman"/>
          <w:color w:val="000000"/>
          <w:lang w:val="en-US"/>
        </w:rPr>
        <w:lastRenderedPageBreak/>
        <w:t xml:space="preserve">BOON, Marcus, </w:t>
      </w:r>
      <w:r w:rsidRPr="00D453F1">
        <w:rPr>
          <w:rFonts w:cs="Times New Roman"/>
          <w:i/>
          <w:color w:val="000000"/>
          <w:lang w:val="en-US"/>
        </w:rPr>
        <w:t>In Praise of Copying</w:t>
      </w:r>
      <w:r w:rsidRPr="00D453F1">
        <w:rPr>
          <w:rFonts w:cs="Times New Roman"/>
          <w:color w:val="000000"/>
          <w:lang w:val="en-US"/>
        </w:rPr>
        <w:t>, Cambridge, Harvard University Press, 2013 [2010].</w:t>
      </w:r>
    </w:p>
    <w:p w14:paraId="0C0691D7" w14:textId="77777777" w:rsidR="00F7084A" w:rsidRPr="008378E6" w:rsidRDefault="00F7084A" w:rsidP="00F7084A">
      <w:pPr>
        <w:rPr>
          <w:rFonts w:cs="Times New Roman"/>
          <w:color w:val="000000"/>
        </w:rPr>
      </w:pPr>
    </w:p>
    <w:p w14:paraId="7315A850" w14:textId="77777777" w:rsidR="00F7084A" w:rsidRPr="008378E6" w:rsidRDefault="00F7084A" w:rsidP="00F7084A">
      <w:pPr>
        <w:rPr>
          <w:rFonts w:cs="Times New Roman"/>
          <w:color w:val="000000"/>
          <w:lang w:val="fr-CH"/>
        </w:rPr>
      </w:pPr>
      <w:r w:rsidRPr="008378E6">
        <w:rPr>
          <w:rFonts w:cs="Times New Roman"/>
          <w:color w:val="000000"/>
          <w:lang w:val="fr-CH"/>
        </w:rPr>
        <w:t xml:space="preserve">ECO, Umberto, </w:t>
      </w:r>
    </w:p>
    <w:p w14:paraId="20E702A5" w14:textId="77777777" w:rsidR="00F7084A" w:rsidRPr="008378E6" w:rsidRDefault="00F7084A" w:rsidP="00F7084A">
      <w:pPr>
        <w:rPr>
          <w:rFonts w:cs="Times New Roman"/>
          <w:color w:val="000000"/>
          <w:lang w:val="fr-CH"/>
        </w:rPr>
      </w:pPr>
      <w:r w:rsidRPr="008378E6">
        <w:rPr>
          <w:rFonts w:cs="Times New Roman"/>
          <w:color w:val="000000"/>
          <w:lang w:val="fr-CH"/>
        </w:rPr>
        <w:t xml:space="preserve">– « Le mythe de Superman », </w:t>
      </w:r>
      <w:r w:rsidRPr="008378E6">
        <w:rPr>
          <w:rFonts w:cs="Times New Roman"/>
          <w:i/>
          <w:color w:val="000000"/>
          <w:lang w:val="fr-CH"/>
        </w:rPr>
        <w:t>Communications</w:t>
      </w:r>
      <w:r w:rsidRPr="008378E6">
        <w:rPr>
          <w:rFonts w:cs="Times New Roman"/>
          <w:color w:val="000000"/>
          <w:lang w:val="fr-CH"/>
        </w:rPr>
        <w:t>, Vol. 24, No. 1, 1976, pp. 24-40.</w:t>
      </w:r>
    </w:p>
    <w:p w14:paraId="595D37E6" w14:textId="77777777" w:rsidR="00F7084A" w:rsidRPr="008378E6" w:rsidRDefault="00F7084A" w:rsidP="00F7084A">
      <w:pPr>
        <w:rPr>
          <w:rFonts w:cs="Times New Roman"/>
          <w:color w:val="000000"/>
          <w:lang w:val="en-US"/>
        </w:rPr>
      </w:pPr>
      <w:r w:rsidRPr="008378E6">
        <w:rPr>
          <w:rFonts w:cs="Times New Roman"/>
          <w:color w:val="000000"/>
          <w:lang w:val="en-US"/>
        </w:rPr>
        <w:t xml:space="preserve">– « Between Modern and Post-Modern Aesthetics », </w:t>
      </w:r>
      <w:r w:rsidRPr="008378E6">
        <w:rPr>
          <w:rFonts w:cs="Times New Roman"/>
          <w:i/>
          <w:color w:val="000000"/>
          <w:lang w:val="en-US"/>
        </w:rPr>
        <w:t>Daedalus</w:t>
      </w:r>
      <w:r w:rsidRPr="008378E6">
        <w:rPr>
          <w:rFonts w:cs="Times New Roman"/>
          <w:color w:val="000000"/>
          <w:lang w:val="en-US"/>
        </w:rPr>
        <w:t>, Vol. 114, No. 4, automne 1985, pp. 161-184.</w:t>
      </w:r>
    </w:p>
    <w:p w14:paraId="68366917" w14:textId="77777777" w:rsidR="00F7084A" w:rsidRPr="008378E6" w:rsidRDefault="00F7084A" w:rsidP="00F7084A">
      <w:pPr>
        <w:rPr>
          <w:rFonts w:cs="Times New Roman"/>
          <w:b/>
          <w:color w:val="000000"/>
          <w:lang w:val="en-US"/>
        </w:rPr>
      </w:pPr>
    </w:p>
    <w:p w14:paraId="0A6A7ED6" w14:textId="77777777" w:rsidR="00F7084A" w:rsidRPr="008378E6" w:rsidRDefault="00F7084A" w:rsidP="00F7084A">
      <w:pPr>
        <w:rPr>
          <w:rFonts w:cs="Times New Roman"/>
          <w:color w:val="000000"/>
          <w:lang w:val="en-US"/>
        </w:rPr>
      </w:pPr>
      <w:r w:rsidRPr="008378E6">
        <w:rPr>
          <w:rFonts w:cs="Times New Roman"/>
          <w:color w:val="000000"/>
          <w:lang w:val="en-US"/>
        </w:rPr>
        <w:t xml:space="preserve">FORREST, Jennifer et KOOS, Leonard R. (éd.), </w:t>
      </w:r>
      <w:r w:rsidRPr="008378E6">
        <w:rPr>
          <w:rFonts w:cs="Times New Roman"/>
          <w:i/>
          <w:color w:val="000000"/>
          <w:lang w:val="en-US"/>
        </w:rPr>
        <w:t>Dead Ringers: The Remake in Theory and Practice</w:t>
      </w:r>
      <w:r w:rsidRPr="008378E6">
        <w:rPr>
          <w:rFonts w:cs="Times New Roman"/>
          <w:color w:val="000000"/>
          <w:lang w:val="en-US"/>
        </w:rPr>
        <w:t>, Albany, State University of New York Press, 2002.</w:t>
      </w:r>
    </w:p>
    <w:p w14:paraId="3290854D" w14:textId="77777777" w:rsidR="00F7084A" w:rsidRPr="008378E6" w:rsidRDefault="00F7084A" w:rsidP="00F7084A">
      <w:pPr>
        <w:rPr>
          <w:rFonts w:cs="Times New Roman"/>
          <w:color w:val="000000"/>
          <w:lang w:val="en-US"/>
        </w:rPr>
      </w:pPr>
    </w:p>
    <w:p w14:paraId="6D569F3B" w14:textId="77777777" w:rsidR="00F7084A" w:rsidRPr="008378E6" w:rsidRDefault="00F7084A" w:rsidP="00F7084A">
      <w:pPr>
        <w:rPr>
          <w:rFonts w:cs="Times New Roman"/>
          <w:color w:val="000000"/>
          <w:lang w:val="fr-CH"/>
        </w:rPr>
      </w:pPr>
      <w:r w:rsidRPr="008378E6">
        <w:rPr>
          <w:rFonts w:cs="Times New Roman"/>
          <w:color w:val="000000"/>
          <w:lang w:val="fr-CH"/>
        </w:rPr>
        <w:t xml:space="preserve">GENETTE, Gérard, </w:t>
      </w:r>
      <w:r w:rsidRPr="008378E6">
        <w:rPr>
          <w:rFonts w:cs="Times New Roman"/>
          <w:i/>
          <w:color w:val="000000"/>
          <w:lang w:val="fr-CH"/>
        </w:rPr>
        <w:t>Palimpsestes</w:t>
      </w:r>
      <w:r w:rsidRPr="008378E6">
        <w:rPr>
          <w:rFonts w:cs="Times New Roman"/>
          <w:color w:val="000000"/>
          <w:lang w:val="fr-CH"/>
        </w:rPr>
        <w:t>, Paris, Éditions du Seuil, 1992 [1982].</w:t>
      </w:r>
    </w:p>
    <w:p w14:paraId="2F27867B" w14:textId="77777777" w:rsidR="00F7084A" w:rsidRPr="008378E6" w:rsidRDefault="00F7084A" w:rsidP="00F7084A">
      <w:pPr>
        <w:rPr>
          <w:rFonts w:cs="Times New Roman"/>
          <w:color w:val="000000"/>
          <w:lang w:val="fr-CH"/>
        </w:rPr>
      </w:pPr>
    </w:p>
    <w:p w14:paraId="1A5EF3D4" w14:textId="77777777" w:rsidR="00F7084A" w:rsidRPr="008378E6" w:rsidRDefault="00F7084A" w:rsidP="00F7084A">
      <w:pPr>
        <w:rPr>
          <w:rFonts w:cs="Times New Roman"/>
          <w:color w:val="000000"/>
          <w:lang w:val="en-US"/>
        </w:rPr>
      </w:pPr>
      <w:r w:rsidRPr="008378E6">
        <w:rPr>
          <w:rFonts w:cs="Times New Roman"/>
          <w:color w:val="000000"/>
          <w:lang w:val="en-US"/>
        </w:rPr>
        <w:t xml:space="preserve">HORTON, Andrew et MCDOUGAL, Stuart Y. (éd), </w:t>
      </w:r>
      <w:r w:rsidRPr="008378E6">
        <w:rPr>
          <w:rFonts w:cs="Times New Roman"/>
          <w:i/>
          <w:color w:val="000000"/>
          <w:lang w:val="en-US"/>
        </w:rPr>
        <w:t>Play it again, Sam – Retakes on Remakes</w:t>
      </w:r>
      <w:r w:rsidRPr="008378E6">
        <w:rPr>
          <w:rFonts w:cs="Times New Roman"/>
          <w:color w:val="000000"/>
          <w:lang w:val="en-US"/>
        </w:rPr>
        <w:t>, Berkeley/Los Angeles, London, University of California Press, 1998.</w:t>
      </w:r>
    </w:p>
    <w:p w14:paraId="47BCC902" w14:textId="77777777" w:rsidR="00F7084A" w:rsidRPr="008378E6" w:rsidRDefault="00F7084A" w:rsidP="00F7084A">
      <w:pPr>
        <w:rPr>
          <w:rFonts w:cs="Times New Roman"/>
          <w:color w:val="000000"/>
          <w:lang w:val="en-US"/>
        </w:rPr>
      </w:pPr>
    </w:p>
    <w:p w14:paraId="30782606" w14:textId="77777777" w:rsidR="00F7084A" w:rsidRPr="008378E6" w:rsidRDefault="00F7084A" w:rsidP="00F7084A">
      <w:pPr>
        <w:rPr>
          <w:lang w:val="fr-CH"/>
        </w:rPr>
      </w:pPr>
      <w:r w:rsidRPr="008378E6">
        <w:rPr>
          <w:lang w:val="fr-CH"/>
        </w:rPr>
        <w:t xml:space="preserve">LEFEBVRE, Martin, </w:t>
      </w:r>
      <w:r w:rsidRPr="008378E6">
        <w:rPr>
          <w:i/>
          <w:lang w:val="fr-CH"/>
        </w:rPr>
        <w:t>Psycho: De la figure au musée imaginaire</w:t>
      </w:r>
      <w:r w:rsidRPr="008378E6">
        <w:rPr>
          <w:lang w:val="fr-CH"/>
        </w:rPr>
        <w:t>, Montréal/Paris, Harmattan, 1997.</w:t>
      </w:r>
    </w:p>
    <w:p w14:paraId="0C5774EC" w14:textId="77777777" w:rsidR="00F7084A" w:rsidRPr="008378E6" w:rsidRDefault="00F7084A" w:rsidP="00F7084A">
      <w:pPr>
        <w:rPr>
          <w:lang w:val="fr-CH"/>
        </w:rPr>
      </w:pPr>
    </w:p>
    <w:p w14:paraId="122D32D1" w14:textId="77777777" w:rsidR="00F7084A" w:rsidRPr="008378E6" w:rsidRDefault="00F7084A" w:rsidP="00F7084A">
      <w:pPr>
        <w:rPr>
          <w:lang w:val="fr-CH"/>
        </w:rPr>
      </w:pPr>
      <w:r w:rsidRPr="008378E6">
        <w:rPr>
          <w:lang w:val="fr-CH"/>
        </w:rPr>
        <w:t xml:space="preserve">LÉVI-STRAUSS, Claude, « La structure des mythes » in </w:t>
      </w:r>
      <w:r w:rsidRPr="008378E6">
        <w:rPr>
          <w:i/>
          <w:lang w:val="fr-CH"/>
        </w:rPr>
        <w:t>Anthropologie Structurale</w:t>
      </w:r>
      <w:r w:rsidRPr="008378E6">
        <w:rPr>
          <w:lang w:val="fr-CH"/>
        </w:rPr>
        <w:t>, Paris, Plon, 1958, pp. 227-257.</w:t>
      </w:r>
    </w:p>
    <w:p w14:paraId="6B032E6D" w14:textId="77777777" w:rsidR="00F7084A" w:rsidRPr="008378E6" w:rsidRDefault="00F7084A" w:rsidP="00F7084A">
      <w:pPr>
        <w:rPr>
          <w:lang w:val="fr-CH"/>
        </w:rPr>
      </w:pPr>
    </w:p>
    <w:p w14:paraId="7418F5C5" w14:textId="77777777" w:rsidR="00F7084A" w:rsidRPr="008378E6" w:rsidRDefault="00F7084A" w:rsidP="00F7084A">
      <w:pPr>
        <w:rPr>
          <w:lang w:val="en-US"/>
        </w:rPr>
      </w:pPr>
      <w:r w:rsidRPr="008378E6">
        <w:rPr>
          <w:lang w:val="en-US"/>
        </w:rPr>
        <w:t xml:space="preserve">LOOCK, Kathleen et VERVIS, Constantine (éd.), </w:t>
      </w:r>
      <w:r w:rsidRPr="008378E6">
        <w:rPr>
          <w:i/>
          <w:lang w:val="en-US"/>
        </w:rPr>
        <w:t>Film Remakes, Adaptations and Fan Productions: Remake/Remodel</w:t>
      </w:r>
      <w:r w:rsidRPr="008378E6">
        <w:rPr>
          <w:lang w:val="en-US"/>
        </w:rPr>
        <w:t>, Londres, Palgrave MacMillan, 2012.</w:t>
      </w:r>
    </w:p>
    <w:p w14:paraId="7C996F3D" w14:textId="77777777" w:rsidR="00F7084A" w:rsidRPr="008378E6" w:rsidRDefault="00F7084A" w:rsidP="00F7084A">
      <w:pPr>
        <w:rPr>
          <w:lang w:val="en-US"/>
        </w:rPr>
      </w:pPr>
    </w:p>
    <w:p w14:paraId="254D6DEC" w14:textId="77777777" w:rsidR="00F7084A" w:rsidRPr="008378E6" w:rsidRDefault="00F7084A" w:rsidP="00F7084A">
      <w:pPr>
        <w:rPr>
          <w:lang w:val="en-US"/>
        </w:rPr>
      </w:pPr>
      <w:r w:rsidRPr="008378E6">
        <w:rPr>
          <w:lang w:val="en-US"/>
        </w:rPr>
        <w:t xml:space="preserve">VERVIS, Constantine, </w:t>
      </w:r>
      <w:r w:rsidRPr="008378E6">
        <w:rPr>
          <w:i/>
          <w:lang w:val="en-US"/>
        </w:rPr>
        <w:t>Film Remakes</w:t>
      </w:r>
      <w:r w:rsidRPr="008378E6">
        <w:rPr>
          <w:lang w:val="en-US"/>
        </w:rPr>
        <w:t>, Edinburgh, Edinburgh University Press, 2006.</w:t>
      </w:r>
    </w:p>
    <w:p w14:paraId="267ECCD4" w14:textId="77777777" w:rsidR="00F7084A" w:rsidRPr="008378E6" w:rsidRDefault="00F7084A" w:rsidP="00F7084A">
      <w:pPr>
        <w:rPr>
          <w:lang w:val="en-US"/>
        </w:rPr>
      </w:pPr>
    </w:p>
    <w:p w14:paraId="6984AF8A" w14:textId="77777777" w:rsidR="00F7084A" w:rsidRPr="008378E6" w:rsidRDefault="00F7084A" w:rsidP="00F7084A">
      <w:pPr>
        <w:rPr>
          <w:lang w:val="en-US"/>
        </w:rPr>
      </w:pPr>
      <w:r w:rsidRPr="008378E6">
        <w:rPr>
          <w:lang w:val="en-US"/>
        </w:rPr>
        <w:t xml:space="preserve">ZANGER, Anat, </w:t>
      </w:r>
      <w:r w:rsidRPr="008378E6">
        <w:rPr>
          <w:i/>
          <w:lang w:val="en-US"/>
        </w:rPr>
        <w:t>Film Remakes as Ritual and Disguise</w:t>
      </w:r>
      <w:r w:rsidRPr="008378E6">
        <w:rPr>
          <w:lang w:val="en-US"/>
        </w:rPr>
        <w:t>, Amsterdam, Amsterdam University Press, 2006.</w:t>
      </w:r>
    </w:p>
    <w:p w14:paraId="224F28C3" w14:textId="77777777" w:rsidR="00F7084A" w:rsidRPr="008378E6" w:rsidRDefault="00F7084A" w:rsidP="00F7084A">
      <w:pPr>
        <w:rPr>
          <w:lang w:val="en-US"/>
        </w:rPr>
      </w:pPr>
    </w:p>
    <w:p w14:paraId="51DB7C55" w14:textId="77777777" w:rsidR="00F7084A" w:rsidRPr="008378E6" w:rsidRDefault="00F7084A" w:rsidP="00F7084A">
      <w:pPr>
        <w:rPr>
          <w:rFonts w:cs="Times New Roman"/>
          <w:b/>
          <w:color w:val="000000"/>
          <w:lang w:val="fr-CH"/>
        </w:rPr>
      </w:pPr>
      <w:r w:rsidRPr="008378E6">
        <w:rPr>
          <w:rFonts w:cs="Times New Roman"/>
          <w:b/>
          <w:color w:val="000000"/>
          <w:lang w:val="fr-CH"/>
        </w:rPr>
        <w:t>Cinéma et société :</w:t>
      </w:r>
    </w:p>
    <w:p w14:paraId="6C3DAB42" w14:textId="77777777" w:rsidR="00F7084A" w:rsidRPr="008378E6" w:rsidRDefault="00F7084A" w:rsidP="00F7084A">
      <w:pPr>
        <w:rPr>
          <w:rFonts w:cs="Times New Roman"/>
          <w:b/>
          <w:color w:val="000000"/>
          <w:lang w:val="fr-CH"/>
        </w:rPr>
      </w:pPr>
    </w:p>
    <w:p w14:paraId="14DFEFC7" w14:textId="77777777" w:rsidR="00F7084A" w:rsidRPr="008378E6" w:rsidRDefault="00F7084A" w:rsidP="00F7084A">
      <w:pPr>
        <w:rPr>
          <w:rFonts w:cs="Times New Roman"/>
          <w:color w:val="000000"/>
          <w:lang w:val="fr-CH"/>
        </w:rPr>
      </w:pPr>
      <w:r w:rsidRPr="008378E6">
        <w:rPr>
          <w:rFonts w:cs="Times New Roman"/>
          <w:color w:val="000000"/>
          <w:lang w:val="fr-CH"/>
        </w:rPr>
        <w:t xml:space="preserve">BARTHES, Roland, « Martiens » in </w:t>
      </w:r>
      <w:r w:rsidRPr="008378E6">
        <w:rPr>
          <w:rFonts w:cs="Times New Roman"/>
          <w:i/>
          <w:color w:val="000000"/>
          <w:lang w:val="fr-CH"/>
        </w:rPr>
        <w:t>Mythologies</w:t>
      </w:r>
      <w:r w:rsidRPr="008378E6">
        <w:rPr>
          <w:rFonts w:cs="Times New Roman"/>
          <w:color w:val="000000"/>
          <w:lang w:val="fr-CH"/>
        </w:rPr>
        <w:t>, Paris, Édition Points, 2005 [1954], pp. 45-47.</w:t>
      </w:r>
    </w:p>
    <w:p w14:paraId="6DFE4EE0" w14:textId="77777777" w:rsidR="00F7084A" w:rsidRPr="008378E6" w:rsidRDefault="00F7084A" w:rsidP="00F7084A">
      <w:pPr>
        <w:rPr>
          <w:rFonts w:cs="Times New Roman"/>
          <w:color w:val="000000"/>
          <w:lang w:val="fr-CH"/>
        </w:rPr>
      </w:pPr>
    </w:p>
    <w:p w14:paraId="5024E04F" w14:textId="77777777" w:rsidR="00F7084A" w:rsidRPr="008378E6" w:rsidRDefault="00F7084A" w:rsidP="00F7084A">
      <w:pPr>
        <w:rPr>
          <w:rFonts w:cs="Times New Roman"/>
          <w:color w:val="000000"/>
          <w:lang w:val="fr-CH"/>
        </w:rPr>
      </w:pPr>
      <w:r w:rsidRPr="008378E6">
        <w:rPr>
          <w:rFonts w:cs="Times New Roman"/>
          <w:color w:val="000000"/>
          <w:lang w:val="fr-CH"/>
        </w:rPr>
        <w:t xml:space="preserve">BAUDRILLARD, Jean, </w:t>
      </w:r>
      <w:r w:rsidRPr="008378E6">
        <w:rPr>
          <w:rFonts w:cs="Times New Roman"/>
          <w:i/>
          <w:color w:val="000000"/>
          <w:lang w:val="fr-CH"/>
        </w:rPr>
        <w:t>Simulacres et simulation</w:t>
      </w:r>
      <w:r w:rsidRPr="008378E6">
        <w:rPr>
          <w:rFonts w:cs="Times New Roman"/>
          <w:color w:val="000000"/>
          <w:lang w:val="fr-CH"/>
        </w:rPr>
        <w:t>, Paris, Galilée, 2011 [1981].</w:t>
      </w:r>
    </w:p>
    <w:p w14:paraId="31BE1722" w14:textId="77777777" w:rsidR="00F7084A" w:rsidRPr="008378E6" w:rsidRDefault="00F7084A" w:rsidP="00F7084A">
      <w:pPr>
        <w:rPr>
          <w:rFonts w:cs="Times New Roman"/>
          <w:b/>
          <w:color w:val="000000"/>
          <w:lang w:val="fr-CH"/>
        </w:rPr>
      </w:pPr>
    </w:p>
    <w:p w14:paraId="648A446C" w14:textId="77777777" w:rsidR="00F7084A" w:rsidRPr="008378E6" w:rsidRDefault="00F7084A" w:rsidP="00F7084A">
      <w:pPr>
        <w:rPr>
          <w:lang w:val="en-US"/>
        </w:rPr>
      </w:pPr>
      <w:r w:rsidRPr="008378E6">
        <w:rPr>
          <w:lang w:val="en-US"/>
        </w:rPr>
        <w:t xml:space="preserve">BISKIND, Peter, </w:t>
      </w:r>
      <w:r w:rsidRPr="008378E6">
        <w:rPr>
          <w:i/>
          <w:lang w:val="en-US"/>
        </w:rPr>
        <w:t>Seeing is Believing: How Hollywood Taught Us To Stop Worrying and Love the Fifties</w:t>
      </w:r>
      <w:r w:rsidRPr="008378E6">
        <w:rPr>
          <w:lang w:val="en-US"/>
        </w:rPr>
        <w:t>, New York, Pantheon Books, 1983.</w:t>
      </w:r>
    </w:p>
    <w:p w14:paraId="276FD19B" w14:textId="77777777" w:rsidR="00F7084A" w:rsidRPr="008378E6" w:rsidRDefault="00F7084A" w:rsidP="00F7084A">
      <w:pPr>
        <w:rPr>
          <w:lang w:val="en-US"/>
        </w:rPr>
      </w:pPr>
    </w:p>
    <w:p w14:paraId="07C8F025" w14:textId="77777777" w:rsidR="00F7084A" w:rsidRPr="008378E6" w:rsidRDefault="00F7084A" w:rsidP="00F7084A">
      <w:pPr>
        <w:rPr>
          <w:rFonts w:cs="Times New Roman"/>
          <w:color w:val="000000"/>
        </w:rPr>
      </w:pPr>
      <w:r w:rsidRPr="008378E6">
        <w:rPr>
          <w:rFonts w:cs="Times New Roman"/>
          <w:color w:val="000000"/>
        </w:rPr>
        <w:t xml:space="preserve">BOILLAT, Alain, </w:t>
      </w:r>
      <w:r w:rsidRPr="008378E6">
        <w:rPr>
          <w:rFonts w:cs="Times New Roman"/>
          <w:i/>
          <w:color w:val="000000"/>
        </w:rPr>
        <w:t>Cinéma, machine à mondes</w:t>
      </w:r>
      <w:r w:rsidRPr="008378E6">
        <w:rPr>
          <w:rFonts w:cs="Times New Roman"/>
          <w:color w:val="000000"/>
        </w:rPr>
        <w:t>, Chêne-Bourg, Georg, 2014.</w:t>
      </w:r>
    </w:p>
    <w:p w14:paraId="42B15DD5" w14:textId="77777777" w:rsidR="00F7084A" w:rsidRPr="008378E6" w:rsidRDefault="00F7084A" w:rsidP="00F7084A">
      <w:pPr>
        <w:rPr>
          <w:b/>
          <w:lang w:val="fr-CH"/>
        </w:rPr>
      </w:pPr>
    </w:p>
    <w:p w14:paraId="29699C88" w14:textId="77777777" w:rsidR="00F7084A" w:rsidRPr="008378E6" w:rsidRDefault="00F7084A" w:rsidP="00F7084A">
      <w:pPr>
        <w:rPr>
          <w:lang w:val="en-US"/>
        </w:rPr>
      </w:pPr>
      <w:r w:rsidRPr="008378E6">
        <w:rPr>
          <w:lang w:val="en-US"/>
        </w:rPr>
        <w:t xml:space="preserve">BOOKER, M. Keith, </w:t>
      </w:r>
      <w:r w:rsidRPr="008378E6">
        <w:rPr>
          <w:i/>
          <w:lang w:val="en-US"/>
        </w:rPr>
        <w:t>Alternate Americas: Science Fiction Films and American Culture</w:t>
      </w:r>
      <w:r w:rsidRPr="008378E6">
        <w:rPr>
          <w:lang w:val="en-US"/>
        </w:rPr>
        <w:t>, Westport CT/London, Praeger, 2006.</w:t>
      </w:r>
    </w:p>
    <w:p w14:paraId="53A6D350" w14:textId="77777777" w:rsidR="00F7084A" w:rsidRPr="008378E6" w:rsidRDefault="00F7084A" w:rsidP="00F7084A">
      <w:pPr>
        <w:rPr>
          <w:lang w:val="en-US"/>
        </w:rPr>
      </w:pPr>
    </w:p>
    <w:p w14:paraId="42058FF6" w14:textId="77777777" w:rsidR="00F7084A" w:rsidRPr="008378E6" w:rsidRDefault="00F7084A" w:rsidP="00F7084A">
      <w:pPr>
        <w:rPr>
          <w:lang w:val="en-US"/>
        </w:rPr>
      </w:pPr>
      <w:r w:rsidRPr="008378E6">
        <w:rPr>
          <w:lang w:val="en-US"/>
        </w:rPr>
        <w:t xml:space="preserve">CURTIN, Michael, « The Discourse of ‹ Scientific Anti-Communism › in the ‹ Golden Age › of Documentary », </w:t>
      </w:r>
      <w:r w:rsidRPr="008378E6">
        <w:rPr>
          <w:i/>
          <w:lang w:val="en-US"/>
        </w:rPr>
        <w:t>Cinema Journal</w:t>
      </w:r>
      <w:r w:rsidRPr="008378E6">
        <w:rPr>
          <w:lang w:val="en-US"/>
        </w:rPr>
        <w:t>, Vol. 32, No. 1, automne 1992, pp. 3-25.</w:t>
      </w:r>
    </w:p>
    <w:p w14:paraId="6A70996C" w14:textId="77777777" w:rsidR="00F7084A" w:rsidRPr="008378E6" w:rsidRDefault="00F7084A" w:rsidP="00F7084A">
      <w:pPr>
        <w:rPr>
          <w:b/>
          <w:lang w:val="en-US"/>
        </w:rPr>
      </w:pPr>
    </w:p>
    <w:p w14:paraId="7CBAA1E4" w14:textId="77777777" w:rsidR="00F7084A" w:rsidRPr="008378E6" w:rsidRDefault="00F7084A" w:rsidP="00F7084A">
      <w:pPr>
        <w:rPr>
          <w:lang w:val="en-US"/>
        </w:rPr>
      </w:pPr>
      <w:r w:rsidRPr="008378E6">
        <w:rPr>
          <w:lang w:val="en-US"/>
        </w:rPr>
        <w:t xml:space="preserve">DOWDY, Andrew, </w:t>
      </w:r>
      <w:r w:rsidRPr="008378E6">
        <w:rPr>
          <w:i/>
          <w:lang w:val="en-US"/>
        </w:rPr>
        <w:t>The films of the fifties: The American state of mind</w:t>
      </w:r>
      <w:r w:rsidRPr="008378E6">
        <w:rPr>
          <w:lang w:val="en-US"/>
        </w:rPr>
        <w:t>, New York, Morrow, 1973.</w:t>
      </w:r>
    </w:p>
    <w:p w14:paraId="1EE1A9FB" w14:textId="77777777" w:rsidR="00F7084A" w:rsidRPr="008378E6" w:rsidRDefault="00F7084A" w:rsidP="00F7084A">
      <w:pPr>
        <w:rPr>
          <w:lang w:val="en-US"/>
        </w:rPr>
      </w:pPr>
    </w:p>
    <w:p w14:paraId="5242C94A" w14:textId="77777777" w:rsidR="00F7084A" w:rsidRPr="008378E6" w:rsidRDefault="00F7084A" w:rsidP="00F7084A">
      <w:pPr>
        <w:rPr>
          <w:lang w:val="en-US"/>
        </w:rPr>
      </w:pPr>
      <w:r w:rsidRPr="008378E6">
        <w:rPr>
          <w:lang w:val="en-US"/>
        </w:rPr>
        <w:t>HOBERMAN, J.,</w:t>
      </w:r>
      <w:r w:rsidRPr="008378E6">
        <w:rPr>
          <w:i/>
          <w:lang w:val="en-US"/>
        </w:rPr>
        <w:t xml:space="preserve"> An Army of Phantoms: American Movies and the Making of the Cold War</w:t>
      </w:r>
      <w:r w:rsidRPr="008378E6">
        <w:rPr>
          <w:lang w:val="en-US"/>
        </w:rPr>
        <w:t>, New York/London, The New Press, 2011.</w:t>
      </w:r>
    </w:p>
    <w:p w14:paraId="6731042E" w14:textId="77777777" w:rsidR="00F7084A" w:rsidRPr="008378E6" w:rsidRDefault="00F7084A" w:rsidP="00F7084A">
      <w:pPr>
        <w:rPr>
          <w:b/>
          <w:lang w:val="en-US"/>
        </w:rPr>
      </w:pPr>
    </w:p>
    <w:p w14:paraId="5E7A52EB" w14:textId="77777777" w:rsidR="00F7084A" w:rsidRPr="008378E6" w:rsidRDefault="00F7084A" w:rsidP="00F7084A">
      <w:pPr>
        <w:rPr>
          <w:lang w:val="fr-CH"/>
        </w:rPr>
      </w:pPr>
      <w:r w:rsidRPr="008378E6">
        <w:rPr>
          <w:lang w:val="fr-CH"/>
        </w:rPr>
        <w:t xml:space="preserve">JOST, François, </w:t>
      </w:r>
      <w:r w:rsidRPr="008378E6">
        <w:rPr>
          <w:i/>
          <w:lang w:val="fr-CH"/>
        </w:rPr>
        <w:t>De quoi les séries américaines sont-elles le symptôme ?</w:t>
      </w:r>
      <w:r>
        <w:rPr>
          <w:i/>
          <w:lang w:val="fr-CH"/>
        </w:rPr>
        <w:t>,</w:t>
      </w:r>
      <w:r w:rsidRPr="008378E6">
        <w:rPr>
          <w:lang w:val="fr-CH"/>
        </w:rPr>
        <w:t xml:space="preserve"> Paris, CNRS Editions, 2011.</w:t>
      </w:r>
    </w:p>
    <w:p w14:paraId="15CBE507" w14:textId="77777777" w:rsidR="00F7084A" w:rsidRPr="008378E6" w:rsidRDefault="00F7084A" w:rsidP="00F7084A">
      <w:pPr>
        <w:rPr>
          <w:lang w:val="fr-CH"/>
        </w:rPr>
      </w:pPr>
    </w:p>
    <w:p w14:paraId="4A1E0759" w14:textId="77777777" w:rsidR="00F7084A" w:rsidRPr="008378E6" w:rsidRDefault="00F7084A" w:rsidP="00F7084A">
      <w:pPr>
        <w:rPr>
          <w:lang w:val="en-US"/>
        </w:rPr>
      </w:pPr>
      <w:r w:rsidRPr="008378E6">
        <w:rPr>
          <w:lang w:val="en-US"/>
        </w:rPr>
        <w:t xml:space="preserve">KELLNER, Douglas, RYAN, Michael, </w:t>
      </w:r>
      <w:r w:rsidRPr="008378E6">
        <w:rPr>
          <w:i/>
          <w:lang w:val="en-US"/>
        </w:rPr>
        <w:t>Camera Politica: The Politics and Ideology of Contemporary Hollywood Film</w:t>
      </w:r>
      <w:r w:rsidRPr="008378E6">
        <w:rPr>
          <w:lang w:val="en-US"/>
        </w:rPr>
        <w:t>, Bloomington/Indianapolis, Indiana University Press, 1990 [1988].</w:t>
      </w:r>
    </w:p>
    <w:p w14:paraId="7D0CB7F2" w14:textId="77777777" w:rsidR="00F7084A" w:rsidRPr="008378E6" w:rsidRDefault="00F7084A" w:rsidP="00F7084A">
      <w:pPr>
        <w:rPr>
          <w:lang w:val="en-US"/>
        </w:rPr>
      </w:pPr>
    </w:p>
    <w:p w14:paraId="6BF9BE37" w14:textId="77777777" w:rsidR="00F7084A" w:rsidRPr="008378E6" w:rsidRDefault="00F7084A" w:rsidP="00F7084A">
      <w:pPr>
        <w:rPr>
          <w:lang w:val="en-US"/>
        </w:rPr>
      </w:pPr>
      <w:r w:rsidRPr="008378E6">
        <w:rPr>
          <w:lang w:val="en-US"/>
        </w:rPr>
        <w:t xml:space="preserve">KING, Geoff, </w:t>
      </w:r>
      <w:r w:rsidRPr="008378E6">
        <w:rPr>
          <w:i/>
          <w:lang w:val="en-US"/>
        </w:rPr>
        <w:t>New Hollywood Cinema: An Introduction</w:t>
      </w:r>
      <w:r w:rsidRPr="008378E6">
        <w:rPr>
          <w:lang w:val="en-US"/>
        </w:rPr>
        <w:t xml:space="preserve">, London, I. B. Tauris, 2002. </w:t>
      </w:r>
    </w:p>
    <w:p w14:paraId="67033532" w14:textId="77777777" w:rsidR="00F7084A" w:rsidRPr="008378E6" w:rsidRDefault="00F7084A" w:rsidP="00F7084A">
      <w:pPr>
        <w:rPr>
          <w:lang w:val="en-US"/>
        </w:rPr>
      </w:pPr>
    </w:p>
    <w:p w14:paraId="011CAAB1" w14:textId="77777777" w:rsidR="00F7084A" w:rsidRPr="008378E6" w:rsidRDefault="00F7084A" w:rsidP="00F7084A">
      <w:pPr>
        <w:rPr>
          <w:lang w:val="en-US"/>
        </w:rPr>
      </w:pPr>
      <w:r w:rsidRPr="008378E6">
        <w:rPr>
          <w:lang w:val="en-US"/>
        </w:rPr>
        <w:t xml:space="preserve">KIRSHNER, Jonathan, </w:t>
      </w:r>
      <w:r w:rsidRPr="008378E6">
        <w:rPr>
          <w:i/>
          <w:lang w:val="en-US"/>
        </w:rPr>
        <w:t>Hollywood's Last Golden Age: Politics, Society, and the Seventies Film in America</w:t>
      </w:r>
      <w:r w:rsidRPr="008378E6">
        <w:rPr>
          <w:lang w:val="en-US"/>
        </w:rPr>
        <w:t>, Ithaca, Cornell University Press, 2012.</w:t>
      </w:r>
    </w:p>
    <w:p w14:paraId="43CCEE84" w14:textId="77777777" w:rsidR="00F7084A" w:rsidRPr="008378E6" w:rsidRDefault="00F7084A" w:rsidP="00F7084A">
      <w:pPr>
        <w:rPr>
          <w:lang w:val="en-US"/>
        </w:rPr>
      </w:pPr>
    </w:p>
    <w:p w14:paraId="27E709DC" w14:textId="77777777" w:rsidR="00F7084A" w:rsidRPr="008378E6" w:rsidRDefault="00F7084A" w:rsidP="00F7084A">
      <w:pPr>
        <w:rPr>
          <w:lang w:val="fr-CH"/>
        </w:rPr>
      </w:pPr>
      <w:r w:rsidRPr="008378E6">
        <w:rPr>
          <w:lang w:val="fr-CH"/>
        </w:rPr>
        <w:t xml:space="preserve">KRACAUER, Siegfried, </w:t>
      </w:r>
      <w:r w:rsidRPr="008378E6">
        <w:rPr>
          <w:i/>
          <w:lang w:val="fr-CH"/>
        </w:rPr>
        <w:t>De Caligari à Hitler</w:t>
      </w:r>
      <w:r w:rsidRPr="008378E6">
        <w:rPr>
          <w:lang w:val="fr-CH"/>
        </w:rPr>
        <w:t>, trad. de l’anglais par Claude B. Levenson, Lausanne, L’âge d’homme, 2009 [1946].</w:t>
      </w:r>
    </w:p>
    <w:p w14:paraId="6571FBEF" w14:textId="77777777" w:rsidR="00F7084A" w:rsidRPr="008378E6" w:rsidRDefault="00F7084A" w:rsidP="00F7084A">
      <w:pPr>
        <w:rPr>
          <w:lang w:val="fr-CH"/>
        </w:rPr>
      </w:pPr>
    </w:p>
    <w:p w14:paraId="60DAF6CF" w14:textId="77777777" w:rsidR="00F7084A" w:rsidRPr="008378E6" w:rsidRDefault="00F7084A" w:rsidP="00F7084A">
      <w:pPr>
        <w:rPr>
          <w:lang w:val="en-US"/>
        </w:rPr>
      </w:pPr>
      <w:r w:rsidRPr="008378E6">
        <w:rPr>
          <w:lang w:val="en-US"/>
        </w:rPr>
        <w:t xml:space="preserve">MATTHEWS, Melvin E. Jr, </w:t>
      </w:r>
      <w:r w:rsidRPr="008378E6">
        <w:rPr>
          <w:i/>
          <w:lang w:val="en-US"/>
        </w:rPr>
        <w:t>Hostile Aliens, Hollywood and Today’s News. 1950s Science Fiction Films and 9/11</w:t>
      </w:r>
      <w:r w:rsidRPr="008378E6">
        <w:rPr>
          <w:lang w:val="en-US"/>
        </w:rPr>
        <w:t>, New York, Algora Publishing, 2007.</w:t>
      </w:r>
    </w:p>
    <w:p w14:paraId="4B3B4E1F" w14:textId="77777777" w:rsidR="00F7084A" w:rsidRPr="008378E6" w:rsidRDefault="00F7084A" w:rsidP="00F7084A">
      <w:pPr>
        <w:rPr>
          <w:lang w:val="en-US"/>
        </w:rPr>
      </w:pPr>
    </w:p>
    <w:p w14:paraId="3D30DCD2" w14:textId="77777777" w:rsidR="00F7084A" w:rsidRPr="008378E6" w:rsidRDefault="00F7084A" w:rsidP="00F7084A">
      <w:pPr>
        <w:rPr>
          <w:lang w:val="en-US"/>
        </w:rPr>
      </w:pPr>
      <w:r w:rsidRPr="008378E6">
        <w:rPr>
          <w:lang w:val="en-US"/>
        </w:rPr>
        <w:t xml:space="preserve">O’CONNOR, John E. (éd.), </w:t>
      </w:r>
      <w:r w:rsidRPr="008378E6">
        <w:rPr>
          <w:i/>
          <w:lang w:val="en-US"/>
        </w:rPr>
        <w:t>American history/American film: interpreting the Hollywood image</w:t>
      </w:r>
      <w:r w:rsidRPr="008378E6">
        <w:rPr>
          <w:lang w:val="en-US"/>
        </w:rPr>
        <w:t>, New York, Ungar, 1979.</w:t>
      </w:r>
    </w:p>
    <w:p w14:paraId="16942ACD" w14:textId="77777777" w:rsidR="00F7084A" w:rsidRPr="008378E6" w:rsidRDefault="00F7084A" w:rsidP="00F7084A">
      <w:pPr>
        <w:rPr>
          <w:lang w:val="en-US"/>
        </w:rPr>
      </w:pPr>
    </w:p>
    <w:p w14:paraId="4D3AAB07" w14:textId="77777777" w:rsidR="00F7084A" w:rsidRPr="008378E6" w:rsidRDefault="00F7084A" w:rsidP="00F7084A">
      <w:pPr>
        <w:rPr>
          <w:lang w:val="en-US"/>
        </w:rPr>
      </w:pPr>
      <w:r w:rsidRPr="008378E6">
        <w:rPr>
          <w:lang w:val="en-US"/>
        </w:rPr>
        <w:t xml:space="preserve">ROBINSON, Douglas, </w:t>
      </w:r>
      <w:r w:rsidRPr="008378E6">
        <w:rPr>
          <w:i/>
          <w:lang w:val="en-US"/>
        </w:rPr>
        <w:t>American Apocalypses – The Image of the End of the World in American Literature</w:t>
      </w:r>
      <w:r w:rsidRPr="008378E6">
        <w:rPr>
          <w:lang w:val="en-US"/>
        </w:rPr>
        <w:t>, Baltimore, Johns Hopkins University Press, 1985.</w:t>
      </w:r>
    </w:p>
    <w:p w14:paraId="5EBFF9FE" w14:textId="77777777" w:rsidR="00F7084A" w:rsidRPr="008378E6" w:rsidRDefault="00F7084A" w:rsidP="00F7084A">
      <w:pPr>
        <w:rPr>
          <w:lang w:val="en-US"/>
        </w:rPr>
      </w:pPr>
    </w:p>
    <w:p w14:paraId="05E665EF" w14:textId="77777777" w:rsidR="00F7084A" w:rsidRPr="008378E6" w:rsidRDefault="00F7084A" w:rsidP="00F7084A">
      <w:pPr>
        <w:rPr>
          <w:lang w:val="en-US"/>
        </w:rPr>
      </w:pPr>
      <w:r w:rsidRPr="008378E6">
        <w:rPr>
          <w:lang w:val="en-US"/>
        </w:rPr>
        <w:t xml:space="preserve">ROGIN, Michael, </w:t>
      </w:r>
      <w:r w:rsidRPr="008378E6">
        <w:rPr>
          <w:i/>
          <w:lang w:val="en-US"/>
        </w:rPr>
        <w:t>Ronald Reagan: The Movie,</w:t>
      </w:r>
      <w:r w:rsidRPr="008378E6">
        <w:rPr>
          <w:lang w:val="en-US"/>
        </w:rPr>
        <w:t xml:space="preserve"> </w:t>
      </w:r>
      <w:r w:rsidRPr="008378E6">
        <w:rPr>
          <w:i/>
          <w:lang w:val="en-US"/>
        </w:rPr>
        <w:t>and Other Episodes in Political Demonology</w:t>
      </w:r>
      <w:r w:rsidRPr="008378E6">
        <w:rPr>
          <w:lang w:val="en-US"/>
        </w:rPr>
        <w:t>, Berkeley/Los Angeles/London, University of California Press, 1988 [1987].</w:t>
      </w:r>
    </w:p>
    <w:p w14:paraId="72E14170" w14:textId="77777777" w:rsidR="00F7084A" w:rsidRPr="008378E6" w:rsidRDefault="00F7084A" w:rsidP="00F7084A">
      <w:pPr>
        <w:rPr>
          <w:lang w:val="en-US"/>
        </w:rPr>
      </w:pPr>
    </w:p>
    <w:p w14:paraId="469847B2" w14:textId="77777777" w:rsidR="00F7084A" w:rsidRPr="008378E6" w:rsidRDefault="00F7084A" w:rsidP="00F7084A">
      <w:pPr>
        <w:rPr>
          <w:lang w:val="en-US"/>
        </w:rPr>
      </w:pPr>
      <w:r w:rsidRPr="008378E6">
        <w:rPr>
          <w:lang w:val="en-US"/>
        </w:rPr>
        <w:t xml:space="preserve">RUBIN, Andew N., </w:t>
      </w:r>
      <w:r w:rsidRPr="008378E6">
        <w:rPr>
          <w:i/>
          <w:lang w:val="en-US"/>
        </w:rPr>
        <w:t>Archives of Authority: Empire, Culture and the Cold War</w:t>
      </w:r>
      <w:r w:rsidRPr="008378E6">
        <w:rPr>
          <w:lang w:val="en-US"/>
        </w:rPr>
        <w:t>, Princeton/Oxford, Princeton University Press, 2012.</w:t>
      </w:r>
    </w:p>
    <w:p w14:paraId="5B03419E" w14:textId="77777777" w:rsidR="00F7084A" w:rsidRPr="008378E6" w:rsidRDefault="00F7084A" w:rsidP="00F7084A">
      <w:pPr>
        <w:rPr>
          <w:lang w:val="en-US"/>
        </w:rPr>
      </w:pPr>
    </w:p>
    <w:p w14:paraId="26F92EF4" w14:textId="77777777" w:rsidR="00F7084A" w:rsidRPr="008378E6" w:rsidRDefault="00F7084A" w:rsidP="00F7084A">
      <w:pPr>
        <w:rPr>
          <w:lang w:val="en-US"/>
        </w:rPr>
      </w:pPr>
      <w:r w:rsidRPr="008378E6">
        <w:rPr>
          <w:lang w:val="en-US"/>
        </w:rPr>
        <w:t xml:space="preserve">SHAW, Tony, </w:t>
      </w:r>
    </w:p>
    <w:p w14:paraId="408B1757" w14:textId="77777777" w:rsidR="00F7084A" w:rsidRPr="008378E6" w:rsidRDefault="00F7084A" w:rsidP="00F7084A">
      <w:pPr>
        <w:rPr>
          <w:lang w:val="en-US"/>
        </w:rPr>
      </w:pPr>
      <w:r w:rsidRPr="008378E6">
        <w:rPr>
          <w:rFonts w:cs="Times New Roman"/>
          <w:color w:val="000000"/>
          <w:lang w:val="en-US"/>
        </w:rPr>
        <w:t xml:space="preserve">– </w:t>
      </w:r>
      <w:r w:rsidRPr="008378E6">
        <w:rPr>
          <w:i/>
          <w:lang w:val="en-US"/>
        </w:rPr>
        <w:t>British Cinema and the Cold War: The State, Propaganda and Consensus</w:t>
      </w:r>
      <w:r w:rsidRPr="008378E6">
        <w:rPr>
          <w:lang w:val="en-US"/>
        </w:rPr>
        <w:t>, London/New York, I.B. Tauris, 2006.</w:t>
      </w:r>
    </w:p>
    <w:p w14:paraId="330B3022" w14:textId="77777777" w:rsidR="00F7084A" w:rsidRPr="008378E6" w:rsidRDefault="00F7084A" w:rsidP="00F7084A">
      <w:pPr>
        <w:rPr>
          <w:rFonts w:cs="Times New Roman"/>
          <w:color w:val="000000"/>
          <w:lang w:val="en-US"/>
        </w:rPr>
      </w:pPr>
      <w:r w:rsidRPr="008378E6">
        <w:rPr>
          <w:rFonts w:cs="Times New Roman"/>
          <w:color w:val="000000"/>
          <w:lang w:val="en-US"/>
        </w:rPr>
        <w:t xml:space="preserve">– </w:t>
      </w:r>
      <w:r w:rsidRPr="008378E6">
        <w:rPr>
          <w:rFonts w:cs="Times New Roman"/>
          <w:i/>
          <w:color w:val="000000"/>
          <w:lang w:val="en-US"/>
        </w:rPr>
        <w:t>Hollywood’s Cold War</w:t>
      </w:r>
      <w:r w:rsidRPr="008378E6">
        <w:rPr>
          <w:rFonts w:cs="Times New Roman"/>
          <w:color w:val="000000"/>
          <w:lang w:val="en-US"/>
        </w:rPr>
        <w:t>, Edinburgh University Press, Edinburgh, 2007.</w:t>
      </w:r>
    </w:p>
    <w:p w14:paraId="4F4265C9" w14:textId="77777777" w:rsidR="00F7084A" w:rsidRPr="008378E6" w:rsidRDefault="00F7084A" w:rsidP="00F7084A">
      <w:pPr>
        <w:rPr>
          <w:rFonts w:cs="Times New Roman"/>
          <w:color w:val="000000"/>
          <w:lang w:val="en-US"/>
        </w:rPr>
      </w:pPr>
    </w:p>
    <w:p w14:paraId="4147BD44" w14:textId="77777777" w:rsidR="00F7084A" w:rsidRPr="008378E6" w:rsidRDefault="00F7084A" w:rsidP="00F7084A">
      <w:pPr>
        <w:rPr>
          <w:lang w:val="en-US"/>
        </w:rPr>
      </w:pPr>
      <w:r w:rsidRPr="008378E6">
        <w:rPr>
          <w:rFonts w:cs="Times New Roman"/>
          <w:color w:val="000000"/>
          <w:lang w:val="en-US"/>
        </w:rPr>
        <w:t xml:space="preserve">SONTAG, Susan, </w:t>
      </w:r>
      <w:r w:rsidRPr="008378E6">
        <w:rPr>
          <w:lang w:val="en-US"/>
        </w:rPr>
        <w:t xml:space="preserve">« The imagination of disaster », in </w:t>
      </w:r>
      <w:r w:rsidRPr="008378E6">
        <w:rPr>
          <w:i/>
          <w:lang w:val="en-US"/>
        </w:rPr>
        <w:t>Against interpretation</w:t>
      </w:r>
      <w:r w:rsidRPr="008378E6">
        <w:rPr>
          <w:lang w:val="en-US"/>
        </w:rPr>
        <w:t>, New York, Picador, 1966, pp.209-225.</w:t>
      </w:r>
    </w:p>
    <w:p w14:paraId="7834AD18" w14:textId="77777777" w:rsidR="00F7084A" w:rsidRPr="008378E6" w:rsidRDefault="00F7084A" w:rsidP="00F7084A">
      <w:pPr>
        <w:rPr>
          <w:b/>
          <w:lang w:val="en-US"/>
        </w:rPr>
      </w:pPr>
    </w:p>
    <w:p w14:paraId="17E1784B" w14:textId="77777777" w:rsidR="00F7084A" w:rsidRPr="008378E6" w:rsidRDefault="00F7084A" w:rsidP="00F7084A">
      <w:pPr>
        <w:rPr>
          <w:lang w:val="en-US"/>
        </w:rPr>
      </w:pPr>
      <w:r w:rsidRPr="008378E6">
        <w:rPr>
          <w:lang w:val="en-US"/>
        </w:rPr>
        <w:lastRenderedPageBreak/>
        <w:t xml:space="preserve">TSUTSUI, William M., « Looking Straight at ‹ Them! › Understanding the Big Bug Movies of the 1950s », </w:t>
      </w:r>
      <w:r w:rsidRPr="008378E6">
        <w:rPr>
          <w:i/>
          <w:lang w:val="en-US"/>
        </w:rPr>
        <w:t>Environmental History</w:t>
      </w:r>
      <w:r w:rsidRPr="008378E6">
        <w:rPr>
          <w:lang w:val="en-US"/>
        </w:rPr>
        <w:t>, Vol. 12, No. 2, avril 2007, pp. 237-253.</w:t>
      </w:r>
    </w:p>
    <w:p w14:paraId="3FD0916A" w14:textId="77777777" w:rsidR="00F7084A" w:rsidRPr="008378E6" w:rsidRDefault="00F7084A" w:rsidP="00F7084A">
      <w:pPr>
        <w:rPr>
          <w:lang w:val="en-US"/>
        </w:rPr>
      </w:pPr>
    </w:p>
    <w:p w14:paraId="3F6763E1" w14:textId="77777777" w:rsidR="00F7084A" w:rsidRPr="008378E6" w:rsidRDefault="00F7084A" w:rsidP="00F7084A">
      <w:pPr>
        <w:rPr>
          <w:lang w:val="fr-CH"/>
        </w:rPr>
      </w:pPr>
      <w:r w:rsidRPr="008378E6">
        <w:rPr>
          <w:lang w:val="fr-CH"/>
        </w:rPr>
        <w:t xml:space="preserve">VENNER, Mark, </w:t>
      </w:r>
      <w:r w:rsidRPr="001F5AC2">
        <w:rPr>
          <w:lang w:val="en-US"/>
        </w:rPr>
        <w:t>« The Cinema of Paranoia</w:t>
      </w:r>
      <w:r w:rsidRPr="008378E6">
        <w:rPr>
          <w:lang w:val="fr-CH"/>
        </w:rPr>
        <w:t xml:space="preserve"> », </w:t>
      </w:r>
      <w:r w:rsidRPr="008378E6">
        <w:rPr>
          <w:i/>
          <w:lang w:val="fr-CH"/>
        </w:rPr>
        <w:t>Film Ireland</w:t>
      </w:r>
      <w:r w:rsidRPr="008378E6">
        <w:rPr>
          <w:lang w:val="fr-CH"/>
        </w:rPr>
        <w:t>, No. 84, décembre 2001/janvier 2002, pp. 20-23.</w:t>
      </w:r>
    </w:p>
    <w:p w14:paraId="7C6F7671" w14:textId="77777777" w:rsidR="00F7084A" w:rsidRPr="008378E6" w:rsidRDefault="00F7084A" w:rsidP="00F7084A">
      <w:pPr>
        <w:rPr>
          <w:rFonts w:cs="Times New Roman"/>
          <w:b/>
          <w:color w:val="000000"/>
          <w:lang w:val="fr-CH"/>
        </w:rPr>
      </w:pPr>
    </w:p>
    <w:p w14:paraId="5B1FC6BC" w14:textId="77777777" w:rsidR="00F7084A" w:rsidRPr="008378E6" w:rsidRDefault="00F7084A" w:rsidP="00F7084A">
      <w:pPr>
        <w:rPr>
          <w:rFonts w:cs="Times New Roman"/>
          <w:b/>
          <w:color w:val="000000"/>
          <w:lang w:val="fr-CH"/>
        </w:rPr>
      </w:pPr>
      <w:r w:rsidRPr="008378E6">
        <w:rPr>
          <w:rFonts w:cs="Times New Roman"/>
          <w:b/>
          <w:color w:val="000000"/>
          <w:lang w:val="fr-CH"/>
        </w:rPr>
        <w:t>Films de science-fiction, films d’horreur :</w:t>
      </w:r>
    </w:p>
    <w:p w14:paraId="6D17F389" w14:textId="77777777" w:rsidR="00F7084A" w:rsidRPr="008378E6" w:rsidRDefault="00F7084A" w:rsidP="00F7084A">
      <w:pPr>
        <w:rPr>
          <w:rFonts w:cs="Times New Roman"/>
          <w:b/>
          <w:color w:val="000000"/>
          <w:lang w:val="fr-CH"/>
        </w:rPr>
      </w:pPr>
    </w:p>
    <w:p w14:paraId="4AE6B56C" w14:textId="77777777" w:rsidR="00F7084A" w:rsidRPr="008378E6" w:rsidRDefault="00F7084A" w:rsidP="00F7084A">
      <w:pPr>
        <w:rPr>
          <w:rFonts w:cs="Times New Roman"/>
          <w:color w:val="000000"/>
          <w:lang w:val="en-US"/>
        </w:rPr>
      </w:pPr>
      <w:r w:rsidRPr="008378E6">
        <w:rPr>
          <w:rFonts w:cs="Times New Roman"/>
          <w:color w:val="000000"/>
          <w:lang w:val="en-US"/>
        </w:rPr>
        <w:t xml:space="preserve">BOOKER, Keith M., </w:t>
      </w:r>
      <w:r w:rsidRPr="008378E6">
        <w:rPr>
          <w:rFonts w:cs="Times New Roman"/>
          <w:i/>
          <w:color w:val="000000"/>
          <w:lang w:val="en-US"/>
        </w:rPr>
        <w:t>Historical Dictionary of Science Fiction Cinema</w:t>
      </w:r>
      <w:r w:rsidRPr="008378E6">
        <w:rPr>
          <w:rFonts w:cs="Times New Roman"/>
          <w:color w:val="000000"/>
          <w:lang w:val="en-US"/>
        </w:rPr>
        <w:t>, Lanham/Toronto/Plymouth, The Scarecrow Press, 2010.</w:t>
      </w:r>
    </w:p>
    <w:p w14:paraId="0FCAC462" w14:textId="77777777" w:rsidR="00F7084A" w:rsidRPr="008378E6" w:rsidRDefault="00F7084A" w:rsidP="00F7084A">
      <w:pPr>
        <w:rPr>
          <w:rFonts w:cs="Times New Roman"/>
          <w:color w:val="000000"/>
          <w:lang w:val="en-US"/>
        </w:rPr>
      </w:pPr>
    </w:p>
    <w:p w14:paraId="70DC9666" w14:textId="77777777" w:rsidR="00F7084A" w:rsidRPr="008378E6" w:rsidRDefault="00F7084A" w:rsidP="00F7084A">
      <w:pPr>
        <w:rPr>
          <w:rFonts w:cs="Times New Roman"/>
          <w:color w:val="000000"/>
          <w:lang w:val="fr-CH"/>
        </w:rPr>
      </w:pPr>
      <w:r w:rsidRPr="008378E6">
        <w:rPr>
          <w:rFonts w:cs="Times New Roman"/>
          <w:color w:val="000000"/>
          <w:lang w:val="fr-CH"/>
        </w:rPr>
        <w:t xml:space="preserve">DUFOUR, Éric, </w:t>
      </w:r>
      <w:r w:rsidRPr="008378E6">
        <w:rPr>
          <w:rFonts w:cs="Times New Roman"/>
          <w:i/>
          <w:color w:val="000000"/>
          <w:lang w:val="fr-CH"/>
        </w:rPr>
        <w:t>Le cinéma de science-fiction</w:t>
      </w:r>
      <w:r w:rsidRPr="008378E6">
        <w:rPr>
          <w:rFonts w:cs="Times New Roman"/>
          <w:color w:val="000000"/>
          <w:lang w:val="fr-CH"/>
        </w:rPr>
        <w:t>, Paris, Armand Colin, 2011.</w:t>
      </w:r>
    </w:p>
    <w:p w14:paraId="5982CD1A" w14:textId="77777777" w:rsidR="00F7084A" w:rsidRPr="008378E6" w:rsidRDefault="00F7084A" w:rsidP="00F7084A">
      <w:pPr>
        <w:rPr>
          <w:rFonts w:cs="Times New Roman"/>
          <w:color w:val="000000"/>
          <w:lang w:val="fr-CH"/>
        </w:rPr>
      </w:pPr>
    </w:p>
    <w:p w14:paraId="0A0336A4" w14:textId="77777777" w:rsidR="00F7084A" w:rsidRPr="008378E6" w:rsidRDefault="00F7084A" w:rsidP="00F7084A">
      <w:pPr>
        <w:rPr>
          <w:lang w:val="en-US"/>
        </w:rPr>
      </w:pPr>
      <w:r w:rsidRPr="008378E6">
        <w:rPr>
          <w:lang w:val="en-US"/>
        </w:rPr>
        <w:t xml:space="preserve">GRANT, Barry Keith, </w:t>
      </w:r>
      <w:r w:rsidRPr="008378E6">
        <w:rPr>
          <w:i/>
          <w:lang w:val="en-US"/>
        </w:rPr>
        <w:t>100 Science Fiction Films</w:t>
      </w:r>
      <w:r w:rsidRPr="008378E6">
        <w:rPr>
          <w:lang w:val="en-US"/>
        </w:rPr>
        <w:t>, Londres, BFI/</w:t>
      </w:r>
      <w:r w:rsidRPr="008378E6">
        <w:rPr>
          <w:rFonts w:cs="Times New Roman"/>
          <w:color w:val="000000"/>
          <w:lang w:val="en-US"/>
        </w:rPr>
        <w:t>Palgrave MacMillan</w:t>
      </w:r>
      <w:r w:rsidRPr="008378E6">
        <w:rPr>
          <w:lang w:val="en-US"/>
        </w:rPr>
        <w:t>, 2013.</w:t>
      </w:r>
    </w:p>
    <w:p w14:paraId="3853DD0A" w14:textId="77777777" w:rsidR="00F7084A" w:rsidRPr="008378E6" w:rsidRDefault="00F7084A" w:rsidP="00F7084A">
      <w:pPr>
        <w:rPr>
          <w:lang w:val="en-US"/>
        </w:rPr>
      </w:pPr>
    </w:p>
    <w:p w14:paraId="0453899A" w14:textId="77777777" w:rsidR="00F7084A" w:rsidRPr="008378E6" w:rsidRDefault="00F7084A" w:rsidP="00F7084A">
      <w:pPr>
        <w:rPr>
          <w:lang w:val="en-US"/>
        </w:rPr>
      </w:pPr>
      <w:r w:rsidRPr="008378E6">
        <w:rPr>
          <w:lang w:val="en-US"/>
        </w:rPr>
        <w:t xml:space="preserve">HUGHES, Howard, </w:t>
      </w:r>
      <w:r w:rsidRPr="008378E6">
        <w:rPr>
          <w:i/>
          <w:lang w:val="en-US"/>
        </w:rPr>
        <w:t>Outer Limits: The Filmgoer’s Guide to the Great Science-Fiction Films</w:t>
      </w:r>
      <w:r w:rsidRPr="008378E6">
        <w:rPr>
          <w:lang w:val="en-US"/>
        </w:rPr>
        <w:t>, London, I.B. Tauris, 2014.</w:t>
      </w:r>
    </w:p>
    <w:p w14:paraId="13D27891" w14:textId="77777777" w:rsidR="00F7084A" w:rsidRPr="008378E6" w:rsidRDefault="00F7084A" w:rsidP="00F7084A">
      <w:pPr>
        <w:rPr>
          <w:lang w:val="en-US"/>
        </w:rPr>
      </w:pPr>
    </w:p>
    <w:p w14:paraId="0C681F2E" w14:textId="77777777" w:rsidR="00F7084A" w:rsidRPr="008378E6" w:rsidRDefault="00F7084A" w:rsidP="00F7084A">
      <w:pPr>
        <w:rPr>
          <w:lang w:val="en-US"/>
        </w:rPr>
      </w:pPr>
      <w:r w:rsidRPr="008378E6">
        <w:rPr>
          <w:lang w:val="en-US"/>
        </w:rPr>
        <w:t xml:space="preserve">MITCHELL, Charles P., </w:t>
      </w:r>
      <w:r w:rsidRPr="008378E6">
        <w:rPr>
          <w:i/>
          <w:lang w:val="en-US"/>
        </w:rPr>
        <w:t>A Guide to Apocalyptic Cinema</w:t>
      </w:r>
      <w:r w:rsidRPr="008378E6">
        <w:rPr>
          <w:lang w:val="en-US"/>
        </w:rPr>
        <w:t>, Westport/London, Greenwood Press, 2001.</w:t>
      </w:r>
    </w:p>
    <w:p w14:paraId="1180ECA6" w14:textId="77777777" w:rsidR="00F7084A" w:rsidRPr="008378E6" w:rsidRDefault="00F7084A" w:rsidP="00F7084A">
      <w:pPr>
        <w:rPr>
          <w:lang w:val="en-US"/>
        </w:rPr>
      </w:pPr>
    </w:p>
    <w:p w14:paraId="1A0353FB" w14:textId="77777777" w:rsidR="00F7084A" w:rsidRPr="008378E6" w:rsidRDefault="00F7084A" w:rsidP="00F7084A">
      <w:pPr>
        <w:rPr>
          <w:lang w:val="en-US"/>
        </w:rPr>
      </w:pPr>
      <w:r w:rsidRPr="008378E6">
        <w:rPr>
          <w:lang w:val="en-US"/>
        </w:rPr>
        <w:t xml:space="preserve">TELOTTE, J. P., </w:t>
      </w:r>
      <w:r w:rsidRPr="008378E6">
        <w:rPr>
          <w:i/>
          <w:lang w:val="en-US"/>
        </w:rPr>
        <w:t>Science Fiction Film</w:t>
      </w:r>
      <w:r w:rsidRPr="008378E6">
        <w:rPr>
          <w:lang w:val="en-US"/>
        </w:rPr>
        <w:t>, Cambridge, Cambridge University Press, 2004 [2001].</w:t>
      </w:r>
    </w:p>
    <w:p w14:paraId="0CB97617" w14:textId="77777777" w:rsidR="00F7084A" w:rsidRPr="008378E6" w:rsidRDefault="00F7084A" w:rsidP="00F7084A">
      <w:pPr>
        <w:rPr>
          <w:lang w:val="en-US"/>
        </w:rPr>
      </w:pPr>
    </w:p>
    <w:p w14:paraId="41F402C8" w14:textId="77777777" w:rsidR="00F7084A" w:rsidRPr="008378E6" w:rsidRDefault="00F7084A" w:rsidP="00F7084A">
      <w:pPr>
        <w:rPr>
          <w:lang w:val="en-US"/>
        </w:rPr>
      </w:pPr>
      <w:r w:rsidRPr="008378E6">
        <w:rPr>
          <w:lang w:val="en-US"/>
        </w:rPr>
        <w:t xml:space="preserve">TUDOR, Andrew, </w:t>
      </w:r>
      <w:r w:rsidRPr="008378E6">
        <w:rPr>
          <w:i/>
          <w:lang w:val="en-US"/>
        </w:rPr>
        <w:t>Monsters and Mad Scientists - A Cultural History of the Horror Movie</w:t>
      </w:r>
      <w:r w:rsidRPr="008378E6">
        <w:rPr>
          <w:lang w:val="en-US"/>
        </w:rPr>
        <w:t>, Oxford/Cambridge, Basil Blackwell, 1989.</w:t>
      </w:r>
    </w:p>
    <w:p w14:paraId="491B95DC" w14:textId="77777777" w:rsidR="00F7084A" w:rsidRPr="008378E6" w:rsidRDefault="00F7084A" w:rsidP="00F7084A">
      <w:pPr>
        <w:rPr>
          <w:rFonts w:cs="Times New Roman"/>
          <w:b/>
          <w:color w:val="000000"/>
          <w:lang w:val="en-US"/>
        </w:rPr>
      </w:pPr>
    </w:p>
    <w:p w14:paraId="425105A5" w14:textId="77777777" w:rsidR="00F7084A" w:rsidRPr="008378E6" w:rsidRDefault="00F7084A" w:rsidP="00F7084A">
      <w:pPr>
        <w:rPr>
          <w:rFonts w:cs="Times New Roman"/>
          <w:b/>
          <w:color w:val="000000"/>
          <w:lang w:val="fr-CH"/>
        </w:rPr>
      </w:pPr>
      <w:r>
        <w:rPr>
          <w:rFonts w:cs="Times New Roman"/>
          <w:b/>
          <w:color w:val="000000"/>
          <w:lang w:val="fr-CH"/>
        </w:rPr>
        <w:t>Mémétique, épidémiologie, contagion</w:t>
      </w:r>
      <w:r w:rsidRPr="008378E6">
        <w:rPr>
          <w:rFonts w:cs="Times New Roman"/>
          <w:b/>
          <w:color w:val="000000"/>
          <w:lang w:val="fr-CH"/>
        </w:rPr>
        <w:t xml:space="preserve"> </w:t>
      </w:r>
      <w:r>
        <w:rPr>
          <w:rFonts w:cs="Times New Roman"/>
          <w:b/>
          <w:color w:val="000000"/>
          <w:lang w:val="fr-CH"/>
        </w:rPr>
        <w:t xml:space="preserve">et </w:t>
      </w:r>
      <w:r w:rsidRPr="008378E6">
        <w:rPr>
          <w:rFonts w:cs="Times New Roman"/>
          <w:b/>
          <w:color w:val="000000"/>
          <w:lang w:val="fr-CH"/>
        </w:rPr>
        <w:t>Biopolitique :</w:t>
      </w:r>
    </w:p>
    <w:p w14:paraId="395253EC" w14:textId="77777777" w:rsidR="00F7084A" w:rsidRPr="008378E6" w:rsidRDefault="00F7084A" w:rsidP="00F7084A">
      <w:pPr>
        <w:rPr>
          <w:rFonts w:cs="Times New Roman"/>
          <w:b/>
          <w:color w:val="000000"/>
          <w:lang w:val="fr-CH"/>
        </w:rPr>
      </w:pPr>
    </w:p>
    <w:p w14:paraId="266A5B6E" w14:textId="77777777" w:rsidR="00F7084A" w:rsidRPr="00D07F36" w:rsidRDefault="00F7084A" w:rsidP="00F7084A">
      <w:pPr>
        <w:rPr>
          <w:rFonts w:cs="Times New Roman"/>
          <w:color w:val="000000"/>
          <w:lang w:val="en-US"/>
        </w:rPr>
      </w:pPr>
      <w:r w:rsidRPr="00D07F36">
        <w:rPr>
          <w:rFonts w:cs="Times New Roman"/>
          <w:color w:val="000000"/>
          <w:lang w:val="en-US"/>
        </w:rPr>
        <w:t xml:space="preserve">BLACKMORE, Susan, </w:t>
      </w:r>
      <w:r w:rsidRPr="00D07F36">
        <w:rPr>
          <w:rFonts w:cs="Times New Roman"/>
          <w:i/>
          <w:color w:val="000000"/>
          <w:lang w:val="en-US"/>
        </w:rPr>
        <w:t>The Meme Machine</w:t>
      </w:r>
      <w:r w:rsidRPr="00D07F36">
        <w:rPr>
          <w:rFonts w:cs="Times New Roman"/>
          <w:color w:val="000000"/>
          <w:lang w:val="en-US"/>
        </w:rPr>
        <w:t>, Oxford, Oxford University Press, 1999.</w:t>
      </w:r>
    </w:p>
    <w:p w14:paraId="59424481" w14:textId="77777777" w:rsidR="00F7084A" w:rsidRPr="00D07F36" w:rsidRDefault="00F7084A" w:rsidP="00F7084A">
      <w:pPr>
        <w:rPr>
          <w:rFonts w:cs="Times New Roman"/>
          <w:color w:val="000000"/>
          <w:lang w:val="en-US"/>
        </w:rPr>
      </w:pPr>
    </w:p>
    <w:p w14:paraId="5E4AF5E2" w14:textId="77777777" w:rsidR="00F7084A" w:rsidRPr="00D07F36" w:rsidRDefault="00F7084A" w:rsidP="00F7084A">
      <w:pPr>
        <w:rPr>
          <w:rFonts w:cs="Times New Roman"/>
          <w:color w:val="000000"/>
          <w:lang w:val="en-US"/>
        </w:rPr>
      </w:pPr>
      <w:r w:rsidRPr="00D07F36">
        <w:rPr>
          <w:rFonts w:cs="Times New Roman"/>
          <w:color w:val="000000"/>
          <w:lang w:val="en-US"/>
        </w:rPr>
        <w:t xml:space="preserve">BOYD, Robert, RICHERSON, Peter J., </w:t>
      </w:r>
      <w:r w:rsidRPr="00D07F36">
        <w:rPr>
          <w:rFonts w:cs="Times New Roman"/>
          <w:i/>
          <w:color w:val="000000"/>
          <w:lang w:val="en-US"/>
        </w:rPr>
        <w:t>Culture and the Evolutionary Process</w:t>
      </w:r>
      <w:r w:rsidRPr="00D07F36">
        <w:rPr>
          <w:rFonts w:cs="Times New Roman"/>
          <w:color w:val="000000"/>
          <w:lang w:val="en-US"/>
        </w:rPr>
        <w:t>, Chicago, The University of Chicago Press, 1985.</w:t>
      </w:r>
    </w:p>
    <w:p w14:paraId="7CC7C3F4" w14:textId="77777777" w:rsidR="00F7084A" w:rsidRPr="00D07F36" w:rsidRDefault="00F7084A" w:rsidP="00F7084A">
      <w:pPr>
        <w:rPr>
          <w:rFonts w:cs="Times New Roman"/>
          <w:color w:val="000000"/>
          <w:lang w:val="en-US"/>
        </w:rPr>
      </w:pPr>
    </w:p>
    <w:p w14:paraId="16B55437" w14:textId="77777777" w:rsidR="00F7084A" w:rsidRPr="00E14781" w:rsidRDefault="00F7084A" w:rsidP="00F7084A">
      <w:pPr>
        <w:rPr>
          <w:rFonts w:cs="Times New Roman"/>
          <w:color w:val="000000"/>
          <w:lang w:val="fr-CH"/>
        </w:rPr>
      </w:pPr>
      <w:r w:rsidRPr="00E14781">
        <w:rPr>
          <w:rFonts w:cs="Times New Roman"/>
          <w:color w:val="000000"/>
          <w:lang w:val="fr-CH"/>
        </w:rPr>
        <w:t xml:space="preserve">COLIN, Michel, </w:t>
      </w:r>
      <w:r w:rsidRPr="00E14781">
        <w:rPr>
          <w:lang w:val="fr-CH"/>
        </w:rPr>
        <w:t>« Remarques sur la notion de diégèse »,</w:t>
      </w:r>
      <w:r>
        <w:rPr>
          <w:lang w:val="fr-CH"/>
        </w:rPr>
        <w:t xml:space="preserve"> </w:t>
      </w:r>
      <w:r>
        <w:rPr>
          <w:i/>
          <w:lang w:val="fr-CH"/>
        </w:rPr>
        <w:t>Cinéma, Télévision, Cognition</w:t>
      </w:r>
      <w:r>
        <w:rPr>
          <w:lang w:val="fr-CH"/>
        </w:rPr>
        <w:t>, Nancy, Presses Universitaires de Nancy, 1992, pp. 101-113.</w:t>
      </w:r>
    </w:p>
    <w:p w14:paraId="456C7D19" w14:textId="77777777" w:rsidR="00F7084A" w:rsidRDefault="00F7084A" w:rsidP="00F7084A">
      <w:pPr>
        <w:rPr>
          <w:rFonts w:cs="Times New Roman"/>
          <w:color w:val="000000"/>
          <w:lang w:val="en-US"/>
        </w:rPr>
      </w:pPr>
    </w:p>
    <w:p w14:paraId="6E080DFB" w14:textId="77777777" w:rsidR="00F7084A" w:rsidRPr="00D07F36" w:rsidRDefault="00F7084A" w:rsidP="00F7084A">
      <w:pPr>
        <w:rPr>
          <w:rFonts w:cs="Times New Roman"/>
          <w:color w:val="000000"/>
          <w:lang w:val="en-US"/>
        </w:rPr>
      </w:pPr>
      <w:r w:rsidRPr="00D07F36">
        <w:rPr>
          <w:rFonts w:cs="Times New Roman"/>
          <w:color w:val="000000"/>
          <w:lang w:val="en-US"/>
        </w:rPr>
        <w:t xml:space="preserve">DAWKINS, Richard, </w:t>
      </w:r>
      <w:r w:rsidRPr="00D07F36">
        <w:rPr>
          <w:rFonts w:cs="Times New Roman"/>
          <w:i/>
          <w:color w:val="000000"/>
          <w:lang w:val="en-US"/>
        </w:rPr>
        <w:t>The Selfish Gene</w:t>
      </w:r>
      <w:r w:rsidRPr="00D07F36">
        <w:rPr>
          <w:rFonts w:cs="Times New Roman"/>
          <w:color w:val="000000"/>
          <w:lang w:val="en-US"/>
        </w:rPr>
        <w:t>, Oxford, Oxford University Press, 2006 [1976].</w:t>
      </w:r>
    </w:p>
    <w:p w14:paraId="460D5796" w14:textId="77777777" w:rsidR="00F7084A" w:rsidRDefault="00F7084A" w:rsidP="00F7084A">
      <w:pPr>
        <w:rPr>
          <w:rFonts w:cs="Times New Roman"/>
          <w:color w:val="000000"/>
          <w:lang w:val="fr-CH"/>
        </w:rPr>
      </w:pPr>
    </w:p>
    <w:p w14:paraId="08E5E3A5" w14:textId="77777777" w:rsidR="00F7084A" w:rsidRPr="008378E6" w:rsidRDefault="00F7084A" w:rsidP="00F7084A">
      <w:pPr>
        <w:rPr>
          <w:rFonts w:cs="Times New Roman"/>
          <w:color w:val="000000"/>
          <w:lang w:val="fr-CH"/>
        </w:rPr>
      </w:pPr>
      <w:r w:rsidRPr="008378E6">
        <w:rPr>
          <w:rFonts w:cs="Times New Roman"/>
          <w:color w:val="000000"/>
          <w:lang w:val="fr-CH"/>
        </w:rPr>
        <w:t xml:space="preserve">FOUCAULT, Michel, </w:t>
      </w:r>
      <w:r w:rsidRPr="008378E6">
        <w:rPr>
          <w:rFonts w:cs="Times New Roman"/>
          <w:i/>
          <w:color w:val="000000"/>
          <w:lang w:val="fr-CH"/>
        </w:rPr>
        <w:t>Surveiller et punir</w:t>
      </w:r>
      <w:r w:rsidRPr="008378E6">
        <w:rPr>
          <w:rFonts w:cs="Times New Roman"/>
          <w:color w:val="000000"/>
          <w:lang w:val="fr-CH"/>
        </w:rPr>
        <w:t>, Paris, Gallimard, 2014 [1975].</w:t>
      </w:r>
    </w:p>
    <w:p w14:paraId="765AF5B9" w14:textId="77777777" w:rsidR="00F7084A" w:rsidRPr="008378E6" w:rsidRDefault="00F7084A" w:rsidP="00F7084A">
      <w:pPr>
        <w:rPr>
          <w:rFonts w:cs="Times New Roman"/>
          <w:color w:val="000000"/>
          <w:lang w:val="fr-CH"/>
        </w:rPr>
      </w:pPr>
    </w:p>
    <w:p w14:paraId="1A91B0AC" w14:textId="77777777" w:rsidR="00F7084A" w:rsidRDefault="00F7084A" w:rsidP="00F7084A">
      <w:pPr>
        <w:rPr>
          <w:rFonts w:cs="Times New Roman"/>
          <w:color w:val="000000"/>
          <w:lang w:val="en-US"/>
        </w:rPr>
      </w:pPr>
      <w:r w:rsidRPr="008378E6">
        <w:rPr>
          <w:rFonts w:cs="Times New Roman"/>
          <w:color w:val="000000"/>
          <w:lang w:val="en-US"/>
        </w:rPr>
        <w:t xml:space="preserve">LEMKE, Thomas, </w:t>
      </w:r>
      <w:r w:rsidRPr="008378E6">
        <w:rPr>
          <w:rFonts w:cs="Times New Roman"/>
          <w:i/>
          <w:color w:val="000000"/>
          <w:lang w:val="en-US"/>
        </w:rPr>
        <w:t>Bio-politics: An Advanced Introduction</w:t>
      </w:r>
      <w:r w:rsidRPr="008378E6">
        <w:rPr>
          <w:rFonts w:cs="Times New Roman"/>
          <w:color w:val="000000"/>
          <w:lang w:val="en-US"/>
        </w:rPr>
        <w:t>, New York/London, New York University Press, 2011.</w:t>
      </w:r>
    </w:p>
    <w:p w14:paraId="623370B4" w14:textId="77777777" w:rsidR="00F7084A" w:rsidRDefault="00F7084A" w:rsidP="00F7084A">
      <w:pPr>
        <w:rPr>
          <w:rFonts w:cs="Times New Roman"/>
          <w:color w:val="000000"/>
          <w:lang w:val="en-US"/>
        </w:rPr>
      </w:pPr>
    </w:p>
    <w:p w14:paraId="6A778866" w14:textId="77777777" w:rsidR="00F7084A" w:rsidRPr="00F44431" w:rsidRDefault="00F7084A" w:rsidP="00F7084A">
      <w:pPr>
        <w:rPr>
          <w:lang w:val="en-US"/>
        </w:rPr>
      </w:pPr>
      <w:r>
        <w:rPr>
          <w:lang w:val="en-US"/>
        </w:rPr>
        <w:lastRenderedPageBreak/>
        <w:t xml:space="preserve">LENCLUD, Gérard, </w:t>
      </w:r>
      <w:r w:rsidRPr="008378E6">
        <w:rPr>
          <w:lang w:val="fr-CH"/>
        </w:rPr>
        <w:t>« </w:t>
      </w:r>
      <w:r>
        <w:rPr>
          <w:lang w:val="fr-CH"/>
        </w:rPr>
        <w:t xml:space="preserve">La culture s’attrape-t-elle ? </w:t>
      </w:r>
      <w:r w:rsidRPr="008378E6">
        <w:rPr>
          <w:lang w:val="fr-CH"/>
        </w:rPr>
        <w:t>»,</w:t>
      </w:r>
      <w:r>
        <w:rPr>
          <w:lang w:val="fr-CH"/>
        </w:rPr>
        <w:t xml:space="preserve"> </w:t>
      </w:r>
      <w:r>
        <w:rPr>
          <w:i/>
          <w:lang w:val="fr-CH"/>
        </w:rPr>
        <w:t>Communications</w:t>
      </w:r>
      <w:r w:rsidRPr="001F4E1B">
        <w:rPr>
          <w:lang w:val="fr-CH"/>
        </w:rPr>
        <w:t>,</w:t>
      </w:r>
      <w:r w:rsidRPr="001F4E1B">
        <w:rPr>
          <w:rFonts w:cs="Times New Roman"/>
          <w:color w:val="000000"/>
          <w:lang w:val="fr-CH"/>
        </w:rPr>
        <w:t xml:space="preserve"> </w:t>
      </w:r>
      <w:r w:rsidRPr="008378E6">
        <w:rPr>
          <w:rFonts w:cs="Times New Roman"/>
          <w:color w:val="000000"/>
          <w:lang w:val="fr-CH"/>
        </w:rPr>
        <w:t xml:space="preserve">Vol. </w:t>
      </w:r>
      <w:r>
        <w:rPr>
          <w:rFonts w:cs="Times New Roman"/>
          <w:color w:val="000000"/>
          <w:lang w:val="fr-CH"/>
        </w:rPr>
        <w:t>66</w:t>
      </w:r>
      <w:r w:rsidRPr="008378E6">
        <w:rPr>
          <w:rFonts w:cs="Times New Roman"/>
          <w:color w:val="000000"/>
          <w:lang w:val="fr-CH"/>
        </w:rPr>
        <w:t>, No. 1, 19</w:t>
      </w:r>
      <w:r>
        <w:rPr>
          <w:rFonts w:cs="Times New Roman"/>
          <w:color w:val="000000"/>
          <w:lang w:val="fr-CH"/>
        </w:rPr>
        <w:t>98</w:t>
      </w:r>
      <w:r w:rsidRPr="008378E6">
        <w:rPr>
          <w:rFonts w:cs="Times New Roman"/>
          <w:color w:val="000000"/>
          <w:lang w:val="fr-CH"/>
        </w:rPr>
        <w:t xml:space="preserve">, pp. </w:t>
      </w:r>
      <w:r>
        <w:rPr>
          <w:rFonts w:cs="Times New Roman"/>
          <w:color w:val="000000"/>
          <w:lang w:val="fr-CH"/>
        </w:rPr>
        <w:t>165-183</w:t>
      </w:r>
      <w:r w:rsidRPr="008378E6">
        <w:rPr>
          <w:rFonts w:cs="Times New Roman"/>
          <w:color w:val="000000"/>
          <w:lang w:val="fr-CH"/>
        </w:rPr>
        <w:t>.</w:t>
      </w:r>
    </w:p>
    <w:p w14:paraId="06B89730" w14:textId="77777777" w:rsidR="00F7084A" w:rsidRPr="008378E6" w:rsidRDefault="00F7084A" w:rsidP="00F7084A">
      <w:pPr>
        <w:rPr>
          <w:rFonts w:cs="Times New Roman"/>
          <w:b/>
          <w:color w:val="000000"/>
          <w:lang w:val="en-US"/>
        </w:rPr>
      </w:pPr>
    </w:p>
    <w:p w14:paraId="728CAFA7" w14:textId="77777777" w:rsidR="00F7084A" w:rsidRDefault="00F7084A" w:rsidP="00F7084A">
      <w:pPr>
        <w:rPr>
          <w:lang w:val="en-US"/>
        </w:rPr>
      </w:pPr>
      <w:r w:rsidRPr="008378E6">
        <w:rPr>
          <w:lang w:val="en-US"/>
        </w:rPr>
        <w:t xml:space="preserve">MEEKER, Natania, SZABARI, Antónia, « From the Century of the Pods to the Century of the Plants: Plant Horror, Politics, and Vegetal Ontology », </w:t>
      </w:r>
      <w:r w:rsidRPr="008378E6">
        <w:rPr>
          <w:i/>
          <w:lang w:val="en-US"/>
        </w:rPr>
        <w:t>Discourse</w:t>
      </w:r>
      <w:r w:rsidRPr="008378E6">
        <w:rPr>
          <w:lang w:val="en-US"/>
        </w:rPr>
        <w:t>, Vol. 34, No. 1, hiver 2002, pp. 32-58.</w:t>
      </w:r>
    </w:p>
    <w:p w14:paraId="1A3B81BF" w14:textId="77777777" w:rsidR="00F7084A" w:rsidRDefault="00F7084A" w:rsidP="00F7084A">
      <w:pPr>
        <w:rPr>
          <w:lang w:val="en-US"/>
        </w:rPr>
      </w:pPr>
    </w:p>
    <w:p w14:paraId="77ED3B66" w14:textId="77777777" w:rsidR="00F7084A" w:rsidRPr="008378E6" w:rsidRDefault="00F7084A" w:rsidP="00F7084A">
      <w:pPr>
        <w:rPr>
          <w:lang w:val="en-US"/>
        </w:rPr>
      </w:pPr>
      <w:r>
        <w:rPr>
          <w:lang w:val="en-US"/>
        </w:rPr>
        <w:t xml:space="preserve">PAILLARD, Bernard, </w:t>
      </w:r>
      <w:r w:rsidRPr="008378E6">
        <w:rPr>
          <w:lang w:val="fr-CH"/>
        </w:rPr>
        <w:t>« </w:t>
      </w:r>
      <w:r>
        <w:rPr>
          <w:lang w:val="fr-CH"/>
        </w:rPr>
        <w:t xml:space="preserve">Petite historique de la contagion </w:t>
      </w:r>
      <w:r w:rsidRPr="008378E6">
        <w:rPr>
          <w:lang w:val="fr-CH"/>
        </w:rPr>
        <w:t>»,</w:t>
      </w:r>
      <w:r>
        <w:rPr>
          <w:lang w:val="fr-CH"/>
        </w:rPr>
        <w:t xml:space="preserve"> </w:t>
      </w:r>
      <w:r>
        <w:rPr>
          <w:i/>
          <w:lang w:val="fr-CH"/>
        </w:rPr>
        <w:t>Communications</w:t>
      </w:r>
      <w:r w:rsidRPr="001F4E1B">
        <w:rPr>
          <w:lang w:val="fr-CH"/>
        </w:rPr>
        <w:t>,</w:t>
      </w:r>
      <w:r w:rsidRPr="001F4E1B">
        <w:rPr>
          <w:rFonts w:cs="Times New Roman"/>
          <w:color w:val="000000"/>
          <w:lang w:val="fr-CH"/>
        </w:rPr>
        <w:t xml:space="preserve"> </w:t>
      </w:r>
      <w:r w:rsidRPr="008378E6">
        <w:rPr>
          <w:rFonts w:cs="Times New Roman"/>
          <w:color w:val="000000"/>
          <w:lang w:val="fr-CH"/>
        </w:rPr>
        <w:t xml:space="preserve">Vol. </w:t>
      </w:r>
      <w:r>
        <w:rPr>
          <w:rFonts w:cs="Times New Roman"/>
          <w:color w:val="000000"/>
          <w:lang w:val="fr-CH"/>
        </w:rPr>
        <w:t>66</w:t>
      </w:r>
      <w:r w:rsidRPr="008378E6">
        <w:rPr>
          <w:rFonts w:cs="Times New Roman"/>
          <w:color w:val="000000"/>
          <w:lang w:val="fr-CH"/>
        </w:rPr>
        <w:t>, No. 1, 19</w:t>
      </w:r>
      <w:r>
        <w:rPr>
          <w:rFonts w:cs="Times New Roman"/>
          <w:color w:val="000000"/>
          <w:lang w:val="fr-CH"/>
        </w:rPr>
        <w:t>98</w:t>
      </w:r>
      <w:r w:rsidRPr="008378E6">
        <w:rPr>
          <w:rFonts w:cs="Times New Roman"/>
          <w:color w:val="000000"/>
          <w:lang w:val="fr-CH"/>
        </w:rPr>
        <w:t xml:space="preserve">, pp. </w:t>
      </w:r>
      <w:r>
        <w:rPr>
          <w:rFonts w:cs="Times New Roman"/>
          <w:color w:val="000000"/>
          <w:lang w:val="fr-CH"/>
        </w:rPr>
        <w:t>9-19</w:t>
      </w:r>
      <w:r w:rsidRPr="008378E6">
        <w:rPr>
          <w:rFonts w:cs="Times New Roman"/>
          <w:color w:val="000000"/>
          <w:lang w:val="fr-CH"/>
        </w:rPr>
        <w:t>.</w:t>
      </w:r>
    </w:p>
    <w:p w14:paraId="630CAF0A" w14:textId="77777777" w:rsidR="00F7084A" w:rsidRDefault="00F7084A" w:rsidP="00F7084A">
      <w:pPr>
        <w:rPr>
          <w:lang w:val="en-US"/>
        </w:rPr>
      </w:pPr>
    </w:p>
    <w:p w14:paraId="78A3FD8D" w14:textId="77777777" w:rsidR="00F7084A" w:rsidRPr="002A7CFC" w:rsidRDefault="00F7084A" w:rsidP="00F7084A">
      <w:pPr>
        <w:rPr>
          <w:lang w:val="en-US"/>
        </w:rPr>
      </w:pPr>
      <w:r>
        <w:rPr>
          <w:lang w:val="en-US"/>
        </w:rPr>
        <w:t xml:space="preserve">PERNICK, Martin S., </w:t>
      </w:r>
      <w:r w:rsidRPr="008378E6">
        <w:rPr>
          <w:lang w:val="fr-CH"/>
        </w:rPr>
        <w:t>« </w:t>
      </w:r>
      <w:r>
        <w:rPr>
          <w:lang w:val="fr-CH"/>
        </w:rPr>
        <w:t xml:space="preserve">Contagion and Culture </w:t>
      </w:r>
      <w:r w:rsidRPr="008378E6">
        <w:rPr>
          <w:lang w:val="fr-CH"/>
        </w:rPr>
        <w:t>»,</w:t>
      </w:r>
      <w:r>
        <w:rPr>
          <w:lang w:val="fr-CH"/>
        </w:rPr>
        <w:t xml:space="preserve"> </w:t>
      </w:r>
      <w:r>
        <w:rPr>
          <w:i/>
          <w:lang w:val="fr-CH"/>
        </w:rPr>
        <w:t>American Literary History</w:t>
      </w:r>
      <w:r>
        <w:rPr>
          <w:lang w:val="fr-CH"/>
        </w:rPr>
        <w:t>,</w:t>
      </w:r>
      <w:r w:rsidRPr="002A7CFC">
        <w:t xml:space="preserve"> </w:t>
      </w:r>
      <w:r w:rsidRPr="002A7CFC">
        <w:rPr>
          <w:lang w:val="fr-CH"/>
        </w:rPr>
        <w:t xml:space="preserve">Vol. 14, No. 4, </w:t>
      </w:r>
      <w:r>
        <w:rPr>
          <w:lang w:val="fr-CH"/>
        </w:rPr>
        <w:t>hiver</w:t>
      </w:r>
      <w:r w:rsidRPr="002A7CFC">
        <w:rPr>
          <w:lang w:val="fr-CH"/>
        </w:rPr>
        <w:t xml:space="preserve"> 2002, pp. 858-865</w:t>
      </w:r>
      <w:r>
        <w:rPr>
          <w:lang w:val="fr-CH"/>
        </w:rPr>
        <w:t>.</w:t>
      </w:r>
    </w:p>
    <w:p w14:paraId="46431224" w14:textId="77777777" w:rsidR="00F7084A" w:rsidRPr="008378E6" w:rsidRDefault="00F7084A" w:rsidP="00F7084A">
      <w:pPr>
        <w:rPr>
          <w:lang w:val="en-US"/>
        </w:rPr>
      </w:pPr>
    </w:p>
    <w:p w14:paraId="161BDC1A" w14:textId="77777777" w:rsidR="00F7084A" w:rsidRDefault="00F7084A" w:rsidP="00F7084A">
      <w:pPr>
        <w:rPr>
          <w:lang w:val="en-US"/>
        </w:rPr>
      </w:pPr>
      <w:r w:rsidRPr="008378E6">
        <w:rPr>
          <w:lang w:val="en-US"/>
        </w:rPr>
        <w:t xml:space="preserve">RABINOW, Paul (éd.), </w:t>
      </w:r>
      <w:r w:rsidRPr="008378E6">
        <w:rPr>
          <w:i/>
          <w:lang w:val="en-US"/>
        </w:rPr>
        <w:t>The Foucault Reader</w:t>
      </w:r>
      <w:r w:rsidRPr="008378E6">
        <w:rPr>
          <w:lang w:val="en-US"/>
        </w:rPr>
        <w:t>, London, Penguin Books, 1984.</w:t>
      </w:r>
    </w:p>
    <w:p w14:paraId="45D78FEF" w14:textId="77777777" w:rsidR="00F7084A" w:rsidRDefault="00F7084A" w:rsidP="00F7084A">
      <w:pPr>
        <w:rPr>
          <w:lang w:val="en-US"/>
        </w:rPr>
      </w:pPr>
    </w:p>
    <w:p w14:paraId="79B9B064" w14:textId="77777777" w:rsidR="00F7084A" w:rsidRPr="00D45CB3" w:rsidRDefault="00F7084A" w:rsidP="00F7084A">
      <w:pPr>
        <w:rPr>
          <w:lang w:val="en-US"/>
        </w:rPr>
      </w:pPr>
      <w:r>
        <w:rPr>
          <w:lang w:val="en-US"/>
        </w:rPr>
        <w:t xml:space="preserve">SPERBER, Dan, </w:t>
      </w:r>
      <w:r>
        <w:rPr>
          <w:i/>
          <w:lang w:val="en-US"/>
        </w:rPr>
        <w:t>Explaining Culture: A Naturalistic Approach</w:t>
      </w:r>
      <w:r>
        <w:rPr>
          <w:lang w:val="en-US"/>
        </w:rPr>
        <w:t>, Oxford</w:t>
      </w:r>
      <w:r w:rsidRPr="008378E6">
        <w:rPr>
          <w:lang w:val="en-US"/>
        </w:rPr>
        <w:t>/Cambridge</w:t>
      </w:r>
      <w:r>
        <w:rPr>
          <w:lang w:val="en-US"/>
        </w:rPr>
        <w:t>, Blackwell, 2002 [1996].</w:t>
      </w:r>
    </w:p>
    <w:p w14:paraId="63B0F419" w14:textId="77777777" w:rsidR="00F7084A" w:rsidRDefault="00F7084A" w:rsidP="00F7084A">
      <w:pPr>
        <w:rPr>
          <w:lang w:val="en-US"/>
        </w:rPr>
      </w:pPr>
    </w:p>
    <w:p w14:paraId="16914205" w14:textId="77777777" w:rsidR="00F7084A" w:rsidRPr="001F4E1B" w:rsidRDefault="00F7084A" w:rsidP="00F7084A">
      <w:pPr>
        <w:rPr>
          <w:lang w:val="en-US"/>
        </w:rPr>
      </w:pPr>
      <w:r>
        <w:rPr>
          <w:lang w:val="en-US"/>
        </w:rPr>
        <w:t xml:space="preserve">THOMAS, Jean-Paul, </w:t>
      </w:r>
      <w:r w:rsidRPr="008378E6">
        <w:rPr>
          <w:lang w:val="fr-CH"/>
        </w:rPr>
        <w:t>« </w:t>
      </w:r>
      <w:r>
        <w:rPr>
          <w:lang w:val="fr-CH"/>
        </w:rPr>
        <w:t xml:space="preserve">De la fâcheuse influence d’esprits mal équilibrés </w:t>
      </w:r>
      <w:r w:rsidRPr="008378E6">
        <w:rPr>
          <w:lang w:val="fr-CH"/>
        </w:rPr>
        <w:t>»,</w:t>
      </w:r>
      <w:r>
        <w:rPr>
          <w:lang w:val="fr-CH"/>
        </w:rPr>
        <w:t xml:space="preserve"> </w:t>
      </w:r>
      <w:r>
        <w:rPr>
          <w:i/>
          <w:lang w:val="fr-CH"/>
        </w:rPr>
        <w:t>Communications</w:t>
      </w:r>
      <w:r w:rsidRPr="001F4E1B">
        <w:rPr>
          <w:lang w:val="fr-CH"/>
        </w:rPr>
        <w:t>,</w:t>
      </w:r>
      <w:r w:rsidRPr="001F4E1B">
        <w:rPr>
          <w:rFonts w:cs="Times New Roman"/>
          <w:color w:val="000000"/>
          <w:lang w:val="fr-CH"/>
        </w:rPr>
        <w:t xml:space="preserve"> </w:t>
      </w:r>
      <w:r w:rsidRPr="008378E6">
        <w:rPr>
          <w:rFonts w:cs="Times New Roman"/>
          <w:color w:val="000000"/>
          <w:lang w:val="fr-CH"/>
        </w:rPr>
        <w:t xml:space="preserve">Vol. </w:t>
      </w:r>
      <w:r>
        <w:rPr>
          <w:rFonts w:cs="Times New Roman"/>
          <w:color w:val="000000"/>
          <w:lang w:val="fr-CH"/>
        </w:rPr>
        <w:t>66</w:t>
      </w:r>
      <w:r w:rsidRPr="008378E6">
        <w:rPr>
          <w:rFonts w:cs="Times New Roman"/>
          <w:color w:val="000000"/>
          <w:lang w:val="fr-CH"/>
        </w:rPr>
        <w:t>, No. 1, 19</w:t>
      </w:r>
      <w:r>
        <w:rPr>
          <w:rFonts w:cs="Times New Roman"/>
          <w:color w:val="000000"/>
          <w:lang w:val="fr-CH"/>
        </w:rPr>
        <w:t>98</w:t>
      </w:r>
      <w:r w:rsidRPr="008378E6">
        <w:rPr>
          <w:rFonts w:cs="Times New Roman"/>
          <w:color w:val="000000"/>
          <w:lang w:val="fr-CH"/>
        </w:rPr>
        <w:t xml:space="preserve">, pp. </w:t>
      </w:r>
      <w:r>
        <w:rPr>
          <w:rFonts w:cs="Times New Roman"/>
          <w:color w:val="000000"/>
          <w:lang w:val="fr-CH"/>
        </w:rPr>
        <w:t>147</w:t>
      </w:r>
      <w:r w:rsidRPr="008378E6">
        <w:rPr>
          <w:rFonts w:cs="Times New Roman"/>
          <w:color w:val="000000"/>
          <w:lang w:val="fr-CH"/>
        </w:rPr>
        <w:t>-</w:t>
      </w:r>
      <w:r>
        <w:rPr>
          <w:rFonts w:cs="Times New Roman"/>
          <w:color w:val="000000"/>
          <w:lang w:val="fr-CH"/>
        </w:rPr>
        <w:t>164</w:t>
      </w:r>
      <w:r w:rsidRPr="008378E6">
        <w:rPr>
          <w:rFonts w:cs="Times New Roman"/>
          <w:color w:val="000000"/>
          <w:lang w:val="fr-CH"/>
        </w:rPr>
        <w:t>.</w:t>
      </w:r>
    </w:p>
    <w:p w14:paraId="5D9E729C" w14:textId="77777777" w:rsidR="00F7084A" w:rsidRDefault="00F7084A" w:rsidP="00F7084A">
      <w:pPr>
        <w:rPr>
          <w:lang w:val="en-US"/>
        </w:rPr>
      </w:pPr>
    </w:p>
    <w:p w14:paraId="229FBEBD" w14:textId="77777777" w:rsidR="00F7084A" w:rsidRPr="0008440D" w:rsidRDefault="00F7084A" w:rsidP="00F7084A">
      <w:pPr>
        <w:rPr>
          <w:lang w:val="en-US"/>
        </w:rPr>
      </w:pPr>
      <w:r>
        <w:rPr>
          <w:lang w:val="en-US"/>
        </w:rPr>
        <w:t xml:space="preserve">WALD, Priscilla, </w:t>
      </w:r>
      <w:r>
        <w:rPr>
          <w:i/>
          <w:lang w:val="en-US"/>
        </w:rPr>
        <w:t>Contagious: Cultures, Carriers, and the Outbreak Narrative</w:t>
      </w:r>
      <w:r>
        <w:rPr>
          <w:lang w:val="en-US"/>
        </w:rPr>
        <w:t>, Durham/London, Duke University Press, 2008.</w:t>
      </w:r>
    </w:p>
    <w:p w14:paraId="656519FF" w14:textId="77777777" w:rsidR="00F7084A" w:rsidRPr="008378E6" w:rsidRDefault="00F7084A" w:rsidP="00F7084A">
      <w:pPr>
        <w:rPr>
          <w:lang w:val="en-US"/>
        </w:rPr>
      </w:pPr>
    </w:p>
    <w:p w14:paraId="72A33475" w14:textId="77777777" w:rsidR="00F7084A" w:rsidRPr="008378E6" w:rsidRDefault="00F7084A" w:rsidP="00F7084A">
      <w:pPr>
        <w:rPr>
          <w:b/>
          <w:lang w:val="fr-CH"/>
        </w:rPr>
      </w:pPr>
      <w:r w:rsidRPr="008378E6">
        <w:rPr>
          <w:b/>
          <w:lang w:val="fr-CH"/>
        </w:rPr>
        <w:t>Politique et Histoire américaine :</w:t>
      </w:r>
    </w:p>
    <w:p w14:paraId="7A207120" w14:textId="77777777" w:rsidR="00F7084A" w:rsidRPr="008378E6" w:rsidRDefault="00F7084A" w:rsidP="00F7084A">
      <w:pPr>
        <w:rPr>
          <w:lang w:val="en-US"/>
        </w:rPr>
      </w:pPr>
    </w:p>
    <w:p w14:paraId="49A0C5F2" w14:textId="77777777" w:rsidR="00F7084A" w:rsidRPr="008378E6" w:rsidRDefault="00F7084A" w:rsidP="00F7084A">
      <w:pPr>
        <w:rPr>
          <w:lang w:val="en-US"/>
        </w:rPr>
      </w:pPr>
      <w:r w:rsidRPr="008378E6">
        <w:rPr>
          <w:lang w:val="en-US"/>
        </w:rPr>
        <w:t xml:space="preserve">EVANS, Stanton M., </w:t>
      </w:r>
      <w:r w:rsidRPr="008378E6">
        <w:rPr>
          <w:i/>
          <w:lang w:val="en-US"/>
        </w:rPr>
        <w:t>Blacklisted by History: The Untold Story of Senator Joe McCarthy and his Fight Against America’s Enemies</w:t>
      </w:r>
      <w:r w:rsidRPr="008378E6">
        <w:rPr>
          <w:lang w:val="en-US"/>
        </w:rPr>
        <w:t>, New York, Crown Forum, 2007.</w:t>
      </w:r>
    </w:p>
    <w:p w14:paraId="37D6AF5A" w14:textId="77777777" w:rsidR="00F7084A" w:rsidRPr="008378E6" w:rsidRDefault="00F7084A" w:rsidP="00F7084A">
      <w:pPr>
        <w:rPr>
          <w:lang w:val="en-US"/>
        </w:rPr>
      </w:pPr>
    </w:p>
    <w:p w14:paraId="4211F2C0" w14:textId="77777777" w:rsidR="00F7084A" w:rsidRPr="008378E6" w:rsidRDefault="00F7084A" w:rsidP="00F7084A">
      <w:pPr>
        <w:rPr>
          <w:lang w:val="en-US"/>
        </w:rPr>
      </w:pPr>
      <w:r w:rsidRPr="008378E6">
        <w:rPr>
          <w:lang w:val="en-US"/>
        </w:rPr>
        <w:t xml:space="preserve">FARIELLO, Griffin, </w:t>
      </w:r>
      <w:r w:rsidRPr="008378E6">
        <w:rPr>
          <w:i/>
          <w:lang w:val="en-US"/>
        </w:rPr>
        <w:t>Red Scare: Memories of the American Inquisition</w:t>
      </w:r>
      <w:r w:rsidRPr="008378E6">
        <w:rPr>
          <w:lang w:val="en-US"/>
        </w:rPr>
        <w:t>, New York, W.W. Norton, 1995.</w:t>
      </w:r>
    </w:p>
    <w:p w14:paraId="459A8E89" w14:textId="77777777" w:rsidR="00F7084A" w:rsidRPr="008378E6" w:rsidRDefault="00F7084A" w:rsidP="00F7084A">
      <w:pPr>
        <w:rPr>
          <w:lang w:val="en-US"/>
        </w:rPr>
      </w:pPr>
    </w:p>
    <w:p w14:paraId="555AEEFE" w14:textId="77777777" w:rsidR="00F7084A" w:rsidRPr="008378E6" w:rsidRDefault="00F7084A" w:rsidP="00F7084A">
      <w:pPr>
        <w:rPr>
          <w:lang w:val="en-US"/>
        </w:rPr>
      </w:pPr>
      <w:r w:rsidRPr="008378E6">
        <w:rPr>
          <w:lang w:val="en-US"/>
        </w:rPr>
        <w:t xml:space="preserve">HARVEY, David, </w:t>
      </w:r>
      <w:r w:rsidRPr="008378E6">
        <w:rPr>
          <w:i/>
          <w:lang w:val="en-US"/>
        </w:rPr>
        <w:t>A Brief History of Neoliberalism</w:t>
      </w:r>
      <w:r w:rsidRPr="008378E6">
        <w:rPr>
          <w:lang w:val="en-US"/>
        </w:rPr>
        <w:t>, Oxford, Oxford University Press, 2007 [2005].</w:t>
      </w:r>
    </w:p>
    <w:p w14:paraId="1C8F5C38" w14:textId="77777777" w:rsidR="00F7084A" w:rsidRPr="008378E6" w:rsidRDefault="00F7084A" w:rsidP="00F7084A">
      <w:pPr>
        <w:rPr>
          <w:lang w:val="en-US"/>
        </w:rPr>
      </w:pPr>
    </w:p>
    <w:p w14:paraId="42D190EF" w14:textId="77777777" w:rsidR="00F7084A" w:rsidRPr="008378E6" w:rsidRDefault="00F7084A" w:rsidP="00F7084A">
      <w:pPr>
        <w:rPr>
          <w:lang w:val="en-US"/>
        </w:rPr>
      </w:pPr>
      <w:r w:rsidRPr="008378E6">
        <w:rPr>
          <w:lang w:val="en-US"/>
        </w:rPr>
        <w:t xml:space="preserve">MCMAHON, Robert, </w:t>
      </w:r>
      <w:r w:rsidRPr="008378E6">
        <w:rPr>
          <w:i/>
          <w:lang w:val="en-US"/>
        </w:rPr>
        <w:t>The Cold War: A Very Short Introduction</w:t>
      </w:r>
      <w:r w:rsidRPr="008378E6">
        <w:rPr>
          <w:lang w:val="en-US"/>
        </w:rPr>
        <w:t>, Oxford, Oxford University Press, 2003.</w:t>
      </w:r>
    </w:p>
    <w:p w14:paraId="7CB1EA53" w14:textId="77777777" w:rsidR="00F7084A" w:rsidRPr="008378E6" w:rsidRDefault="00F7084A" w:rsidP="00F7084A">
      <w:pPr>
        <w:rPr>
          <w:lang w:val="en-US"/>
        </w:rPr>
      </w:pPr>
    </w:p>
    <w:p w14:paraId="5077799F" w14:textId="77777777" w:rsidR="00F7084A" w:rsidRPr="008378E6" w:rsidRDefault="00F7084A" w:rsidP="00F7084A">
      <w:pPr>
        <w:rPr>
          <w:lang w:val="en-US"/>
        </w:rPr>
      </w:pPr>
      <w:r w:rsidRPr="008378E6">
        <w:rPr>
          <w:lang w:val="en-US"/>
        </w:rPr>
        <w:t xml:space="preserve">NAVASKY, Victor S., </w:t>
      </w:r>
      <w:r w:rsidRPr="008378E6">
        <w:rPr>
          <w:i/>
          <w:lang w:val="en-US"/>
        </w:rPr>
        <w:t>Naming Names</w:t>
      </w:r>
      <w:r w:rsidRPr="008378E6">
        <w:rPr>
          <w:lang w:val="en-US"/>
        </w:rPr>
        <w:t>, New York, Open Road, 1991 [1980].</w:t>
      </w:r>
    </w:p>
    <w:p w14:paraId="1281B230" w14:textId="77777777" w:rsidR="00F7084A" w:rsidRPr="008378E6" w:rsidRDefault="00F7084A" w:rsidP="00F7084A">
      <w:pPr>
        <w:rPr>
          <w:lang w:val="en-US"/>
        </w:rPr>
      </w:pPr>
    </w:p>
    <w:p w14:paraId="149DA4B8" w14:textId="77777777" w:rsidR="00F7084A" w:rsidRPr="008378E6" w:rsidRDefault="00F7084A" w:rsidP="00F7084A">
      <w:pPr>
        <w:rPr>
          <w:lang w:val="en-US"/>
        </w:rPr>
      </w:pPr>
      <w:r w:rsidRPr="008378E6">
        <w:rPr>
          <w:lang w:val="en-US"/>
        </w:rPr>
        <w:t xml:space="preserve">STROSS, Landon R. Y., </w:t>
      </w:r>
      <w:r w:rsidRPr="008378E6">
        <w:rPr>
          <w:i/>
          <w:lang w:val="en-US"/>
        </w:rPr>
        <w:t>The Second Red Scare and the Unmaking of the New Deal Left</w:t>
      </w:r>
      <w:r w:rsidRPr="008378E6">
        <w:rPr>
          <w:lang w:val="en-US"/>
        </w:rPr>
        <w:t>, Princeton/Oxford, Princeton University Press, 2013.</w:t>
      </w:r>
    </w:p>
    <w:p w14:paraId="7EC4F30B" w14:textId="77777777" w:rsidR="00F7084A" w:rsidRPr="008378E6" w:rsidRDefault="00F7084A" w:rsidP="00F7084A">
      <w:pPr>
        <w:rPr>
          <w:lang w:val="en-US"/>
        </w:rPr>
      </w:pPr>
    </w:p>
    <w:p w14:paraId="64ACE2C8" w14:textId="77777777" w:rsidR="00F7084A" w:rsidRPr="008378E6" w:rsidRDefault="00F7084A" w:rsidP="00F7084A">
      <w:pPr>
        <w:rPr>
          <w:lang w:val="fr-CH"/>
        </w:rPr>
      </w:pPr>
      <w:r w:rsidRPr="008378E6">
        <w:rPr>
          <w:b/>
          <w:lang w:val="fr-CH"/>
        </w:rPr>
        <w:t>Histoire de l’espionnage :</w:t>
      </w:r>
    </w:p>
    <w:p w14:paraId="5785012D" w14:textId="77777777" w:rsidR="00F7084A" w:rsidRPr="008378E6" w:rsidRDefault="00F7084A" w:rsidP="00F7084A">
      <w:pPr>
        <w:rPr>
          <w:lang w:val="en-US"/>
        </w:rPr>
      </w:pPr>
    </w:p>
    <w:p w14:paraId="248AF21E" w14:textId="77777777" w:rsidR="00F7084A" w:rsidRPr="008378E6" w:rsidRDefault="00F7084A" w:rsidP="00F7084A">
      <w:pPr>
        <w:rPr>
          <w:lang w:val="en-US"/>
        </w:rPr>
      </w:pPr>
      <w:r w:rsidRPr="008378E6">
        <w:rPr>
          <w:lang w:val="en-US"/>
        </w:rPr>
        <w:lastRenderedPageBreak/>
        <w:t xml:space="preserve">CROWDY, Terry, </w:t>
      </w:r>
      <w:r w:rsidRPr="008378E6">
        <w:rPr>
          <w:i/>
          <w:lang w:val="en-US"/>
        </w:rPr>
        <w:t>The Enemy Within: A History of Espionage</w:t>
      </w:r>
      <w:r w:rsidRPr="008378E6">
        <w:rPr>
          <w:lang w:val="en-US"/>
        </w:rPr>
        <w:t>, Oxford, Osprey Publishing, 2008.</w:t>
      </w:r>
    </w:p>
    <w:p w14:paraId="0177296A" w14:textId="77777777" w:rsidR="00F7084A" w:rsidRPr="008378E6" w:rsidRDefault="00F7084A" w:rsidP="00F7084A">
      <w:pPr>
        <w:rPr>
          <w:lang w:val="en-US"/>
        </w:rPr>
      </w:pPr>
    </w:p>
    <w:p w14:paraId="537C8A0B" w14:textId="77777777" w:rsidR="00F7084A" w:rsidRPr="008378E6" w:rsidRDefault="00F7084A" w:rsidP="00F7084A">
      <w:pPr>
        <w:rPr>
          <w:lang w:val="en-US"/>
        </w:rPr>
      </w:pPr>
      <w:r w:rsidRPr="008378E6">
        <w:rPr>
          <w:lang w:val="en-US"/>
        </w:rPr>
        <w:t xml:space="preserve">RICHELSON, Jeffery T., </w:t>
      </w:r>
      <w:r w:rsidRPr="008378E6">
        <w:rPr>
          <w:i/>
          <w:lang w:val="en-US"/>
        </w:rPr>
        <w:t>A Century of Spies: Intelligence in the Twentieth Century</w:t>
      </w:r>
      <w:r w:rsidRPr="008378E6">
        <w:rPr>
          <w:lang w:val="en-US"/>
        </w:rPr>
        <w:t>, Oxford, Oxford University Press, 1995.</w:t>
      </w:r>
    </w:p>
    <w:p w14:paraId="6BC8AD39" w14:textId="77777777" w:rsidR="00F7084A" w:rsidRPr="008378E6" w:rsidRDefault="00F7084A" w:rsidP="00F7084A">
      <w:pPr>
        <w:rPr>
          <w:lang w:val="en-US"/>
        </w:rPr>
      </w:pPr>
    </w:p>
    <w:p w14:paraId="0CAA5839" w14:textId="77777777" w:rsidR="00F7084A" w:rsidRPr="008378E6" w:rsidRDefault="00F7084A" w:rsidP="00F7084A">
      <w:pPr>
        <w:rPr>
          <w:b/>
          <w:lang w:val="fr-CH"/>
        </w:rPr>
      </w:pPr>
      <w:r w:rsidRPr="008378E6">
        <w:rPr>
          <w:b/>
          <w:lang w:val="fr-CH"/>
        </w:rPr>
        <w:t>Psychanalyse :</w:t>
      </w:r>
    </w:p>
    <w:p w14:paraId="7E074790" w14:textId="77777777" w:rsidR="00F7084A" w:rsidRPr="008378E6" w:rsidRDefault="00F7084A" w:rsidP="00F7084A">
      <w:pPr>
        <w:rPr>
          <w:b/>
          <w:lang w:val="fr-CH"/>
        </w:rPr>
      </w:pPr>
    </w:p>
    <w:p w14:paraId="78515CBD" w14:textId="77777777" w:rsidR="00F7084A" w:rsidRPr="008378E6" w:rsidRDefault="00F7084A" w:rsidP="00F7084A">
      <w:pPr>
        <w:rPr>
          <w:lang w:val="fr-CH"/>
        </w:rPr>
      </w:pPr>
      <w:r w:rsidRPr="008378E6">
        <w:rPr>
          <w:lang w:val="fr-CH"/>
        </w:rPr>
        <w:t xml:space="preserve">CAPGRAS, Joseph, « L'illusion des ‹ sosies › dans un délire systématisé chronique », </w:t>
      </w:r>
      <w:r w:rsidRPr="008378E6">
        <w:rPr>
          <w:i/>
          <w:lang w:val="fr-CH"/>
        </w:rPr>
        <w:t>Bulletin de la Société clinique de médecine mentale</w:t>
      </w:r>
      <w:r w:rsidRPr="008378E6">
        <w:rPr>
          <w:lang w:val="fr-CH"/>
        </w:rPr>
        <w:t>, No. 11, 1923, pp. 6-16.</w:t>
      </w:r>
    </w:p>
    <w:p w14:paraId="645FC18F" w14:textId="77777777" w:rsidR="00F7084A" w:rsidRPr="008378E6" w:rsidRDefault="00F7084A" w:rsidP="00F7084A">
      <w:pPr>
        <w:rPr>
          <w:lang w:val="fr-CH"/>
        </w:rPr>
      </w:pPr>
    </w:p>
    <w:p w14:paraId="48917160" w14:textId="77777777" w:rsidR="00F7084A" w:rsidRPr="008378E6" w:rsidRDefault="00F7084A" w:rsidP="00F7084A">
      <w:pPr>
        <w:rPr>
          <w:lang w:val="fr-CH"/>
        </w:rPr>
      </w:pPr>
      <w:r w:rsidRPr="008378E6">
        <w:rPr>
          <w:lang w:val="fr-CH"/>
        </w:rPr>
        <w:t>LACAN, Jacques, </w:t>
      </w:r>
      <w:r w:rsidRPr="008378E6">
        <w:rPr>
          <w:i/>
          <w:lang w:val="fr-CH"/>
        </w:rPr>
        <w:t>Écrits I</w:t>
      </w:r>
      <w:r w:rsidRPr="008378E6">
        <w:rPr>
          <w:lang w:val="fr-CH"/>
        </w:rPr>
        <w:t>, Paris, Éditions du Seuil, 1999 [1966].</w:t>
      </w:r>
    </w:p>
    <w:p w14:paraId="0EB75555" w14:textId="77777777" w:rsidR="00F7084A" w:rsidRPr="008378E6" w:rsidRDefault="00F7084A" w:rsidP="00F7084A">
      <w:pPr>
        <w:rPr>
          <w:lang w:val="fr-CH"/>
        </w:rPr>
      </w:pPr>
    </w:p>
    <w:p w14:paraId="2A514F1C" w14:textId="77777777" w:rsidR="00F7084A" w:rsidRPr="008378E6" w:rsidRDefault="00F7084A" w:rsidP="00F7084A">
      <w:pPr>
        <w:rPr>
          <w:lang w:val="en-US"/>
        </w:rPr>
      </w:pPr>
      <w:r w:rsidRPr="008378E6">
        <w:rPr>
          <w:lang w:val="en-US"/>
        </w:rPr>
        <w:t xml:space="preserve">MCMAHON, David F., « The Psychological Significance of Science Fiction », </w:t>
      </w:r>
      <w:r w:rsidRPr="008378E6">
        <w:rPr>
          <w:i/>
          <w:lang w:val="en-US"/>
        </w:rPr>
        <w:t>Psychoanalytic Film Review</w:t>
      </w:r>
      <w:r w:rsidRPr="008378E6">
        <w:rPr>
          <w:lang w:val="en-US"/>
        </w:rPr>
        <w:t>, Vol. 78, No. 2, été 1989, pp. 281-295.</w:t>
      </w:r>
    </w:p>
    <w:p w14:paraId="0C54A59D" w14:textId="77777777" w:rsidR="00F7084A" w:rsidRPr="008378E6" w:rsidRDefault="00F7084A" w:rsidP="00F7084A">
      <w:pPr>
        <w:rPr>
          <w:lang w:val="en-US"/>
        </w:rPr>
      </w:pPr>
    </w:p>
    <w:p w14:paraId="2662339B" w14:textId="77777777" w:rsidR="00F7084A" w:rsidRPr="008378E6" w:rsidRDefault="00F7084A" w:rsidP="00F7084A">
      <w:pPr>
        <w:rPr>
          <w:lang w:val="en-US"/>
        </w:rPr>
      </w:pPr>
      <w:r w:rsidRPr="008378E6">
        <w:rPr>
          <w:lang w:val="en-US"/>
        </w:rPr>
        <w:t xml:space="preserve">WEAD, George, « Toward a Definition of Filmnoia », </w:t>
      </w:r>
      <w:r w:rsidRPr="008378E6">
        <w:rPr>
          <w:i/>
          <w:lang w:val="en-US"/>
        </w:rPr>
        <w:t>The Velvet Light Trap</w:t>
      </w:r>
      <w:r w:rsidRPr="008378E6">
        <w:rPr>
          <w:lang w:val="en-US"/>
        </w:rPr>
        <w:t>, No. 13, automne 1974, pp. 2-6.</w:t>
      </w:r>
    </w:p>
    <w:p w14:paraId="2062844C" w14:textId="77777777" w:rsidR="00F7084A" w:rsidRPr="008378E6" w:rsidRDefault="00F7084A" w:rsidP="00F7084A">
      <w:pPr>
        <w:rPr>
          <w:lang w:val="en-US"/>
        </w:rPr>
      </w:pPr>
    </w:p>
    <w:p w14:paraId="7E7A19EB" w14:textId="77777777" w:rsidR="00F7084A" w:rsidRPr="008378E6" w:rsidRDefault="00F7084A" w:rsidP="00F7084A">
      <w:pPr>
        <w:rPr>
          <w:b/>
          <w:lang w:val="en-US"/>
        </w:rPr>
      </w:pPr>
      <w:r w:rsidRPr="008378E6">
        <w:rPr>
          <w:b/>
          <w:lang w:val="en-US"/>
        </w:rPr>
        <w:t>Monographies</w:t>
      </w:r>
      <w:r>
        <w:rPr>
          <w:b/>
          <w:lang w:val="en-US"/>
        </w:rPr>
        <w:t xml:space="preserve"> </w:t>
      </w:r>
      <w:r w:rsidRPr="008378E6">
        <w:rPr>
          <w:b/>
          <w:lang w:val="en-US"/>
        </w:rPr>
        <w:t>:</w:t>
      </w:r>
    </w:p>
    <w:p w14:paraId="2D41430F" w14:textId="77777777" w:rsidR="00F7084A" w:rsidRPr="008378E6" w:rsidRDefault="00F7084A" w:rsidP="00F7084A">
      <w:pPr>
        <w:rPr>
          <w:b/>
          <w:lang w:val="en-US"/>
        </w:rPr>
      </w:pPr>
    </w:p>
    <w:p w14:paraId="3BB66580" w14:textId="77777777" w:rsidR="00F7084A" w:rsidRPr="008378E6" w:rsidRDefault="00F7084A" w:rsidP="00F7084A">
      <w:pPr>
        <w:rPr>
          <w:lang w:val="en-US"/>
        </w:rPr>
      </w:pPr>
      <w:r w:rsidRPr="008378E6">
        <w:rPr>
          <w:lang w:val="en-US"/>
        </w:rPr>
        <w:t xml:space="preserve">BRENEZ, Nicole, </w:t>
      </w:r>
      <w:r w:rsidRPr="008378E6">
        <w:rPr>
          <w:i/>
          <w:lang w:val="en-US"/>
        </w:rPr>
        <w:t>Abel Ferrara</w:t>
      </w:r>
      <w:r w:rsidRPr="008378E6">
        <w:rPr>
          <w:lang w:val="en-US"/>
        </w:rPr>
        <w:t>, Urbana/Chicago, University of Illinois Press, 2007.</w:t>
      </w:r>
    </w:p>
    <w:p w14:paraId="5F60AB2D" w14:textId="77777777" w:rsidR="00F7084A" w:rsidRPr="008378E6" w:rsidRDefault="00F7084A" w:rsidP="00F7084A">
      <w:pPr>
        <w:rPr>
          <w:lang w:val="en-US"/>
        </w:rPr>
      </w:pPr>
    </w:p>
    <w:p w14:paraId="1A93C8B9" w14:textId="77777777" w:rsidR="00F7084A" w:rsidRPr="008378E6" w:rsidRDefault="00F7084A" w:rsidP="00F7084A">
      <w:pPr>
        <w:rPr>
          <w:rFonts w:cs="Times New Roman"/>
          <w:color w:val="000000"/>
          <w:lang w:val="fr-CH"/>
        </w:rPr>
      </w:pPr>
      <w:r w:rsidRPr="008378E6">
        <w:rPr>
          <w:lang w:val="fr-CH"/>
        </w:rPr>
        <w:t xml:space="preserve">CIEUTAT, Michel, </w:t>
      </w:r>
      <w:r w:rsidRPr="008378E6">
        <w:rPr>
          <w:rFonts w:cs="Times New Roman"/>
          <w:color w:val="000000"/>
          <w:lang w:val="fr-CH"/>
        </w:rPr>
        <w:t xml:space="preserve">« Philip Kaufman ou l’éclectisme comme humanisme », </w:t>
      </w:r>
      <w:r w:rsidRPr="008378E6">
        <w:rPr>
          <w:rFonts w:cs="Times New Roman"/>
          <w:i/>
          <w:color w:val="000000"/>
          <w:lang w:val="fr-CH"/>
        </w:rPr>
        <w:t>Positif</w:t>
      </w:r>
      <w:r w:rsidRPr="008378E6">
        <w:rPr>
          <w:rFonts w:cs="Times New Roman"/>
          <w:color w:val="000000"/>
          <w:lang w:val="fr-CH"/>
        </w:rPr>
        <w:t>, No. 326, avril 1988, pp. 10-13.</w:t>
      </w:r>
    </w:p>
    <w:p w14:paraId="32881FD9" w14:textId="77777777" w:rsidR="00F7084A" w:rsidRPr="008378E6" w:rsidRDefault="00F7084A" w:rsidP="00F7084A">
      <w:pPr>
        <w:rPr>
          <w:lang w:val="fr-CH"/>
        </w:rPr>
      </w:pPr>
    </w:p>
    <w:p w14:paraId="2B3A9BFA" w14:textId="77777777" w:rsidR="00F7084A" w:rsidRPr="008378E6" w:rsidRDefault="00F7084A" w:rsidP="00F7084A">
      <w:pPr>
        <w:rPr>
          <w:rFonts w:cs="Times New Roman"/>
          <w:color w:val="000000"/>
          <w:lang w:val="en-US"/>
        </w:rPr>
      </w:pPr>
      <w:r w:rsidRPr="008378E6">
        <w:rPr>
          <w:rFonts w:cs="Times New Roman"/>
          <w:color w:val="000000"/>
          <w:lang w:val="en-US"/>
        </w:rPr>
        <w:t xml:space="preserve">DEMPSEY, « Invaders and Encampments: The Films of Philip Kaufman », </w:t>
      </w:r>
      <w:r w:rsidRPr="008378E6">
        <w:rPr>
          <w:rFonts w:cs="Times New Roman"/>
          <w:i/>
          <w:color w:val="000000"/>
          <w:lang w:val="en-US"/>
        </w:rPr>
        <w:t>Film Quarterly</w:t>
      </w:r>
      <w:r w:rsidRPr="008378E6">
        <w:rPr>
          <w:rFonts w:cs="Times New Roman"/>
          <w:color w:val="000000"/>
          <w:lang w:val="en-US"/>
        </w:rPr>
        <w:t>, Vol. 32, No. 2, hiver 1978-1979, pp. 17-27.</w:t>
      </w:r>
    </w:p>
    <w:p w14:paraId="027E9EFD" w14:textId="77777777" w:rsidR="00F7084A" w:rsidRPr="008378E6" w:rsidRDefault="00F7084A" w:rsidP="00F7084A">
      <w:pPr>
        <w:rPr>
          <w:lang w:val="en-US"/>
        </w:rPr>
      </w:pPr>
    </w:p>
    <w:p w14:paraId="4EA6093B" w14:textId="77777777" w:rsidR="00F7084A" w:rsidRPr="008378E6" w:rsidRDefault="00F7084A" w:rsidP="00F7084A">
      <w:pPr>
        <w:rPr>
          <w:rFonts w:cs="Times New Roman"/>
          <w:color w:val="000000"/>
          <w:lang w:val="en-US"/>
        </w:rPr>
      </w:pPr>
      <w:r w:rsidRPr="008378E6">
        <w:rPr>
          <w:lang w:val="en-US"/>
        </w:rPr>
        <w:t xml:space="preserve">FABER, Stephen, </w:t>
      </w:r>
      <w:r w:rsidRPr="008378E6">
        <w:rPr>
          <w:rFonts w:cs="Times New Roman"/>
          <w:color w:val="000000"/>
          <w:lang w:val="en-US"/>
        </w:rPr>
        <w:t xml:space="preserve">« Hollywood Maverick », </w:t>
      </w:r>
      <w:r w:rsidRPr="008378E6">
        <w:rPr>
          <w:rFonts w:cs="Times New Roman"/>
          <w:i/>
          <w:color w:val="000000"/>
          <w:lang w:val="en-US"/>
        </w:rPr>
        <w:t>Film Comment</w:t>
      </w:r>
      <w:r w:rsidRPr="008378E6">
        <w:rPr>
          <w:rFonts w:cs="Times New Roman"/>
          <w:color w:val="000000"/>
          <w:lang w:val="en-US"/>
        </w:rPr>
        <w:t>, Vol. 15, No. 1, janvier/février 1979, pp. 26-31.</w:t>
      </w:r>
    </w:p>
    <w:p w14:paraId="52BCF48D" w14:textId="77777777" w:rsidR="00F7084A" w:rsidRPr="008378E6" w:rsidRDefault="00F7084A" w:rsidP="00F7084A">
      <w:pPr>
        <w:rPr>
          <w:rFonts w:cs="Times New Roman"/>
          <w:color w:val="000000"/>
          <w:lang w:val="en-US"/>
        </w:rPr>
      </w:pPr>
    </w:p>
    <w:p w14:paraId="35FEA714" w14:textId="77777777" w:rsidR="00F7084A" w:rsidRPr="008378E6" w:rsidRDefault="00F7084A" w:rsidP="00F7084A">
      <w:pPr>
        <w:rPr>
          <w:lang w:val="fr-CH"/>
        </w:rPr>
      </w:pPr>
      <w:r w:rsidRPr="008378E6">
        <w:rPr>
          <w:rFonts w:cs="Times New Roman"/>
          <w:color w:val="000000"/>
          <w:lang w:val="fr-CH"/>
        </w:rPr>
        <w:t xml:space="preserve">LOVELL, Alan, </w:t>
      </w:r>
      <w:r w:rsidRPr="008378E6">
        <w:rPr>
          <w:lang w:val="fr-CH"/>
        </w:rPr>
        <w:t>« Don Siegel », London, BFI, 1977 [1975].</w:t>
      </w:r>
    </w:p>
    <w:p w14:paraId="055C8CA6" w14:textId="77777777" w:rsidR="00F7084A" w:rsidRPr="008378E6" w:rsidRDefault="00F7084A" w:rsidP="00F7084A">
      <w:pPr>
        <w:rPr>
          <w:lang w:val="fr-CH"/>
        </w:rPr>
      </w:pPr>
    </w:p>
    <w:p w14:paraId="4A8C82BD" w14:textId="77777777" w:rsidR="00F7084A" w:rsidRPr="008378E6" w:rsidRDefault="00F7084A" w:rsidP="00F7084A">
      <w:pPr>
        <w:rPr>
          <w:rFonts w:cs="Times New Roman"/>
          <w:b/>
          <w:color w:val="000000"/>
          <w:sz w:val="28"/>
          <w:u w:val="single"/>
          <w:lang w:val="fr-CH"/>
        </w:rPr>
      </w:pPr>
      <w:r w:rsidRPr="008378E6">
        <w:rPr>
          <w:rFonts w:cs="Times New Roman"/>
          <w:b/>
          <w:color w:val="000000"/>
          <w:sz w:val="28"/>
          <w:u w:val="single"/>
          <w:lang w:val="fr-CH"/>
        </w:rPr>
        <w:t>Réception critique :</w:t>
      </w:r>
    </w:p>
    <w:p w14:paraId="0B805C9D" w14:textId="77777777" w:rsidR="00F7084A" w:rsidRPr="008378E6" w:rsidRDefault="00F7084A" w:rsidP="00F7084A">
      <w:pPr>
        <w:rPr>
          <w:rFonts w:cs="Times New Roman"/>
          <w:b/>
          <w:color w:val="000000"/>
          <w:sz w:val="28"/>
          <w:u w:val="single"/>
          <w:lang w:val="fr-CH"/>
        </w:rPr>
      </w:pPr>
    </w:p>
    <w:p w14:paraId="566D9F3E" w14:textId="77777777" w:rsidR="00F7084A" w:rsidRPr="008378E6" w:rsidRDefault="00F7084A" w:rsidP="00F7084A">
      <w:pPr>
        <w:rPr>
          <w:rFonts w:cs="Times New Roman"/>
          <w:b/>
          <w:color w:val="000000"/>
          <w:lang w:val="en-US"/>
        </w:rPr>
      </w:pPr>
      <w:r w:rsidRPr="008378E6">
        <w:rPr>
          <w:rFonts w:cs="Times New Roman"/>
          <w:b/>
          <w:color w:val="000000"/>
          <w:lang w:val="en-US"/>
        </w:rPr>
        <w:t>Invasion of the Body Snatchers [1956] :</w:t>
      </w:r>
    </w:p>
    <w:p w14:paraId="4682EDCE" w14:textId="77777777" w:rsidR="00F7084A" w:rsidRPr="008378E6" w:rsidRDefault="00F7084A" w:rsidP="00F7084A">
      <w:pPr>
        <w:rPr>
          <w:rFonts w:cs="Times New Roman"/>
          <w:b/>
          <w:color w:val="000000"/>
          <w:lang w:val="en-US"/>
        </w:rPr>
      </w:pPr>
    </w:p>
    <w:p w14:paraId="27E9E156" w14:textId="77777777" w:rsidR="00F7084A" w:rsidRPr="008378E6" w:rsidRDefault="00F7084A" w:rsidP="00F7084A">
      <w:pPr>
        <w:rPr>
          <w:rFonts w:cs="Times New Roman"/>
          <w:color w:val="000000"/>
          <w:lang w:val="en-US"/>
        </w:rPr>
      </w:pPr>
      <w:r w:rsidRPr="008378E6">
        <w:rPr>
          <w:rFonts w:cs="Times New Roman"/>
          <w:color w:val="000000"/>
          <w:lang w:val="en-US"/>
        </w:rPr>
        <w:t xml:space="preserve">A. D., « Science-Fiction Tale Exciting Most of the Way », </w:t>
      </w:r>
      <w:r w:rsidRPr="008378E6">
        <w:rPr>
          <w:rFonts w:cs="Times New Roman"/>
          <w:i/>
          <w:color w:val="000000"/>
          <w:lang w:val="en-US"/>
        </w:rPr>
        <w:t>Los Angeles Times</w:t>
      </w:r>
      <w:r w:rsidRPr="008378E6">
        <w:rPr>
          <w:rFonts w:cs="Times New Roman"/>
          <w:color w:val="000000"/>
          <w:lang w:val="en-US"/>
        </w:rPr>
        <w:t>, 2 mars 1956.</w:t>
      </w:r>
    </w:p>
    <w:p w14:paraId="5276707D" w14:textId="77777777" w:rsidR="00F7084A" w:rsidRPr="008378E6" w:rsidRDefault="00F7084A" w:rsidP="00F7084A">
      <w:pPr>
        <w:rPr>
          <w:rFonts w:cs="Times New Roman"/>
          <w:color w:val="000000"/>
          <w:lang w:val="en-US"/>
        </w:rPr>
      </w:pPr>
    </w:p>
    <w:p w14:paraId="24C659DB" w14:textId="77777777" w:rsidR="00F7084A" w:rsidRPr="008378E6" w:rsidRDefault="00F7084A" w:rsidP="00F7084A">
      <w:pPr>
        <w:rPr>
          <w:rFonts w:cs="Times New Roman"/>
          <w:color w:val="000000"/>
          <w:lang w:val="fr-CH"/>
        </w:rPr>
      </w:pPr>
      <w:r w:rsidRPr="008378E6">
        <w:rPr>
          <w:rFonts w:cs="Times New Roman"/>
          <w:color w:val="000000"/>
          <w:lang w:val="fr-CH"/>
        </w:rPr>
        <w:t xml:space="preserve">A. F., « L’Amérique des aliens », </w:t>
      </w:r>
      <w:r w:rsidRPr="008378E6">
        <w:rPr>
          <w:rFonts w:cs="Times New Roman"/>
          <w:i/>
          <w:color w:val="000000"/>
          <w:lang w:val="fr-CH"/>
        </w:rPr>
        <w:t>Télérama</w:t>
      </w:r>
      <w:r w:rsidRPr="008378E6">
        <w:rPr>
          <w:rFonts w:cs="Times New Roman"/>
          <w:color w:val="000000"/>
          <w:lang w:val="fr-CH"/>
        </w:rPr>
        <w:t>, 21 octobre 2009.</w:t>
      </w:r>
    </w:p>
    <w:p w14:paraId="6871F65B" w14:textId="77777777" w:rsidR="00F7084A" w:rsidRPr="008378E6" w:rsidRDefault="00F7084A" w:rsidP="00F7084A">
      <w:pPr>
        <w:rPr>
          <w:rFonts w:cs="Times New Roman"/>
          <w:color w:val="000000"/>
          <w:lang w:val="fr-CH"/>
        </w:rPr>
      </w:pPr>
    </w:p>
    <w:p w14:paraId="7704EC0E" w14:textId="77777777" w:rsidR="00F7084A" w:rsidRPr="008378E6" w:rsidRDefault="00F7084A" w:rsidP="00F7084A">
      <w:pPr>
        <w:rPr>
          <w:rFonts w:cs="Times New Roman"/>
          <w:color w:val="000000"/>
          <w:lang w:val="en-US"/>
        </w:rPr>
      </w:pPr>
      <w:r w:rsidRPr="008378E6">
        <w:rPr>
          <w:rFonts w:cs="Times New Roman"/>
          <w:color w:val="000000"/>
          <w:lang w:val="en-US"/>
        </w:rPr>
        <w:t xml:space="preserve">ANDERSON, Lindsay, « Shocking », </w:t>
      </w:r>
      <w:r w:rsidRPr="008378E6">
        <w:rPr>
          <w:rFonts w:cs="Times New Roman"/>
          <w:i/>
          <w:color w:val="000000"/>
          <w:lang w:val="en-US"/>
        </w:rPr>
        <w:t>New Statesman and Nation</w:t>
      </w:r>
      <w:r w:rsidRPr="008378E6">
        <w:rPr>
          <w:rFonts w:cs="Times New Roman"/>
          <w:color w:val="000000"/>
          <w:lang w:val="en-US"/>
        </w:rPr>
        <w:t>, 6 octobre 1956.</w:t>
      </w:r>
    </w:p>
    <w:p w14:paraId="12E0BD9D" w14:textId="77777777" w:rsidR="00F7084A" w:rsidRPr="008378E6" w:rsidRDefault="00F7084A" w:rsidP="00F7084A">
      <w:pPr>
        <w:rPr>
          <w:rFonts w:cs="Times New Roman"/>
          <w:color w:val="000000"/>
          <w:lang w:val="en-US"/>
        </w:rPr>
      </w:pPr>
    </w:p>
    <w:p w14:paraId="52D6F27F" w14:textId="77777777" w:rsidR="00F7084A" w:rsidRPr="008378E6" w:rsidRDefault="00F7084A" w:rsidP="00F7084A">
      <w:pPr>
        <w:rPr>
          <w:rFonts w:cs="Times New Roman"/>
          <w:color w:val="000000"/>
          <w:lang w:val="fr-CH"/>
        </w:rPr>
      </w:pPr>
      <w:r w:rsidRPr="008378E6">
        <w:rPr>
          <w:rFonts w:cs="Times New Roman"/>
          <w:color w:val="000000"/>
          <w:lang w:val="fr-CH"/>
        </w:rPr>
        <w:lastRenderedPageBreak/>
        <w:t xml:space="preserve">BILLOUD, P., « L’invasion », </w:t>
      </w:r>
      <w:r w:rsidRPr="008378E6">
        <w:rPr>
          <w:rFonts w:cs="Times New Roman"/>
          <w:i/>
          <w:color w:val="000000"/>
          <w:lang w:val="fr-CH"/>
        </w:rPr>
        <w:t>L’Express</w:t>
      </w:r>
      <w:r w:rsidRPr="008378E6">
        <w:rPr>
          <w:rFonts w:cs="Times New Roman"/>
          <w:color w:val="000000"/>
          <w:lang w:val="fr-CH"/>
        </w:rPr>
        <w:t>, 13 novembre 1967.</w:t>
      </w:r>
    </w:p>
    <w:p w14:paraId="1B21D066" w14:textId="77777777" w:rsidR="00F7084A" w:rsidRPr="008378E6" w:rsidRDefault="00F7084A" w:rsidP="00F7084A">
      <w:pPr>
        <w:rPr>
          <w:rFonts w:cs="Times New Roman"/>
          <w:color w:val="000000"/>
          <w:lang w:val="fr-CH"/>
        </w:rPr>
      </w:pPr>
    </w:p>
    <w:p w14:paraId="7B449FDC" w14:textId="77777777" w:rsidR="00F7084A" w:rsidRPr="008378E6" w:rsidRDefault="00F7084A" w:rsidP="00F7084A">
      <w:pPr>
        <w:rPr>
          <w:rFonts w:cs="Times New Roman"/>
          <w:color w:val="000000"/>
          <w:lang w:val="fr-CH"/>
        </w:rPr>
      </w:pPr>
      <w:r w:rsidRPr="008378E6">
        <w:rPr>
          <w:rFonts w:cs="Times New Roman"/>
          <w:color w:val="000000"/>
          <w:lang w:val="fr-CH"/>
        </w:rPr>
        <w:t xml:space="preserve">BOILLON, Céline, « L’invasion des profanateurs de sépultures », </w:t>
      </w:r>
      <w:r w:rsidRPr="008378E6">
        <w:rPr>
          <w:rFonts w:cs="Times New Roman"/>
          <w:i/>
          <w:color w:val="000000"/>
          <w:lang w:val="fr-CH"/>
        </w:rPr>
        <w:t>La Croix</w:t>
      </w:r>
      <w:r w:rsidRPr="008378E6">
        <w:rPr>
          <w:rFonts w:cs="Times New Roman"/>
          <w:color w:val="000000"/>
          <w:lang w:val="fr-CH"/>
        </w:rPr>
        <w:t xml:space="preserve">, 11 janvier 1968. </w:t>
      </w:r>
    </w:p>
    <w:p w14:paraId="12B5ADB7" w14:textId="77777777" w:rsidR="00F7084A" w:rsidRPr="008378E6" w:rsidRDefault="00F7084A" w:rsidP="00F7084A">
      <w:pPr>
        <w:rPr>
          <w:rFonts w:cs="Times New Roman"/>
          <w:color w:val="000000"/>
          <w:lang w:val="fr-CH"/>
        </w:rPr>
      </w:pPr>
    </w:p>
    <w:p w14:paraId="5ED60372" w14:textId="77777777" w:rsidR="00F7084A" w:rsidRPr="008378E6" w:rsidRDefault="00F7084A" w:rsidP="00F7084A">
      <w:pPr>
        <w:rPr>
          <w:rFonts w:cs="Times New Roman"/>
          <w:color w:val="000000"/>
          <w:lang w:val="fr-CH"/>
        </w:rPr>
      </w:pPr>
      <w:r w:rsidRPr="008378E6">
        <w:rPr>
          <w:rFonts w:cs="Times New Roman"/>
          <w:color w:val="000000"/>
          <w:lang w:val="fr-CH"/>
        </w:rPr>
        <w:t xml:space="preserve">C. S., « L’invasion des profanateurs de sépultures », </w:t>
      </w:r>
      <w:r w:rsidRPr="008378E6">
        <w:rPr>
          <w:rFonts w:cs="Times New Roman"/>
          <w:i/>
          <w:color w:val="000000"/>
          <w:lang w:val="fr-CH"/>
        </w:rPr>
        <w:t>Combat</w:t>
      </w:r>
      <w:r w:rsidRPr="008378E6">
        <w:rPr>
          <w:rFonts w:cs="Times New Roman"/>
          <w:color w:val="000000"/>
          <w:lang w:val="fr-CH"/>
        </w:rPr>
        <w:t>, 7 novembre 1967.</w:t>
      </w:r>
    </w:p>
    <w:p w14:paraId="534F0E92" w14:textId="77777777" w:rsidR="00F7084A" w:rsidRPr="008378E6" w:rsidRDefault="00F7084A" w:rsidP="00F7084A">
      <w:pPr>
        <w:rPr>
          <w:rFonts w:cs="Times New Roman"/>
          <w:color w:val="000000"/>
          <w:lang w:val="fr-CH"/>
        </w:rPr>
      </w:pPr>
    </w:p>
    <w:p w14:paraId="1AEECEEF" w14:textId="77777777" w:rsidR="00F7084A" w:rsidRPr="008378E6" w:rsidRDefault="00F7084A" w:rsidP="00F7084A">
      <w:pPr>
        <w:rPr>
          <w:rFonts w:cs="Times New Roman"/>
          <w:color w:val="000000"/>
          <w:lang w:val="fr-CH"/>
        </w:rPr>
      </w:pPr>
      <w:r w:rsidRPr="008378E6">
        <w:rPr>
          <w:rFonts w:cs="Times New Roman"/>
          <w:color w:val="000000"/>
          <w:lang w:val="fr-CH"/>
        </w:rPr>
        <w:t xml:space="preserve">CHAZAL, Robert, « L’invasion des profanateurs de sépultures », </w:t>
      </w:r>
      <w:r w:rsidRPr="008378E6">
        <w:rPr>
          <w:rFonts w:cs="Times New Roman"/>
          <w:i/>
          <w:color w:val="000000"/>
          <w:lang w:val="fr-CH"/>
        </w:rPr>
        <w:t>France Soir</w:t>
      </w:r>
      <w:r w:rsidRPr="008378E6">
        <w:rPr>
          <w:rFonts w:cs="Times New Roman"/>
          <w:color w:val="000000"/>
          <w:lang w:val="fr-CH"/>
        </w:rPr>
        <w:t>, 9 novembre 1967.</w:t>
      </w:r>
    </w:p>
    <w:p w14:paraId="56855CC6" w14:textId="77777777" w:rsidR="00F7084A" w:rsidRPr="008378E6" w:rsidRDefault="00F7084A" w:rsidP="00F7084A">
      <w:pPr>
        <w:rPr>
          <w:rFonts w:cs="Times New Roman"/>
          <w:color w:val="000000"/>
          <w:lang w:val="fr-CH"/>
        </w:rPr>
      </w:pPr>
    </w:p>
    <w:p w14:paraId="5544E960" w14:textId="77777777" w:rsidR="00F7084A" w:rsidRPr="008378E6" w:rsidRDefault="00F7084A" w:rsidP="00F7084A">
      <w:pPr>
        <w:rPr>
          <w:rFonts w:cs="Times New Roman"/>
          <w:color w:val="000000"/>
          <w:lang w:val="fr-CH"/>
        </w:rPr>
      </w:pPr>
      <w:r w:rsidRPr="008378E6">
        <w:rPr>
          <w:rFonts w:cs="Times New Roman"/>
          <w:color w:val="000000"/>
          <w:lang w:val="fr-CH"/>
        </w:rPr>
        <w:t xml:space="preserve">D. R., « L’invasion des profanateurs de sépultures », </w:t>
      </w:r>
      <w:r w:rsidRPr="008378E6">
        <w:rPr>
          <w:rFonts w:cs="Times New Roman"/>
          <w:i/>
          <w:color w:val="000000"/>
          <w:lang w:val="fr-CH"/>
        </w:rPr>
        <w:t>L’Événement du Jeudi</w:t>
      </w:r>
      <w:r w:rsidRPr="008378E6">
        <w:rPr>
          <w:rFonts w:cs="Times New Roman"/>
          <w:color w:val="000000"/>
          <w:lang w:val="fr-CH"/>
        </w:rPr>
        <w:t>, 14 avril 1986.</w:t>
      </w:r>
    </w:p>
    <w:p w14:paraId="4FB9F2B9" w14:textId="77777777" w:rsidR="00F7084A" w:rsidRPr="008378E6" w:rsidRDefault="00F7084A" w:rsidP="00F7084A">
      <w:pPr>
        <w:rPr>
          <w:rFonts w:cs="Times New Roman"/>
          <w:color w:val="000000"/>
          <w:lang w:val="fr-CH"/>
        </w:rPr>
      </w:pPr>
    </w:p>
    <w:p w14:paraId="2BA17DCC" w14:textId="77777777" w:rsidR="00F7084A" w:rsidRPr="008378E6" w:rsidRDefault="00F7084A" w:rsidP="00F7084A">
      <w:pPr>
        <w:rPr>
          <w:rFonts w:cs="Times New Roman"/>
          <w:color w:val="000000"/>
          <w:lang w:val="fr-CH"/>
        </w:rPr>
      </w:pPr>
      <w:r w:rsidRPr="008378E6">
        <w:rPr>
          <w:rFonts w:cs="Times New Roman"/>
          <w:color w:val="000000"/>
          <w:lang w:val="fr-CH"/>
        </w:rPr>
        <w:t xml:space="preserve">DE BARONCELLI, Jean, « L’invasion des profanateurs de sépultures », </w:t>
      </w:r>
      <w:r w:rsidRPr="008378E6">
        <w:rPr>
          <w:rFonts w:cs="Times New Roman"/>
          <w:i/>
          <w:color w:val="000000"/>
          <w:lang w:val="fr-CH"/>
        </w:rPr>
        <w:t>Le Monde</w:t>
      </w:r>
      <w:r w:rsidRPr="008378E6">
        <w:rPr>
          <w:rFonts w:cs="Times New Roman"/>
          <w:color w:val="000000"/>
          <w:lang w:val="fr-CH"/>
        </w:rPr>
        <w:t>, 12 novembre 1967.</w:t>
      </w:r>
    </w:p>
    <w:p w14:paraId="6D63C5BC" w14:textId="77777777" w:rsidR="00F7084A" w:rsidRPr="008378E6" w:rsidRDefault="00F7084A" w:rsidP="00F7084A">
      <w:pPr>
        <w:rPr>
          <w:rFonts w:cs="Times New Roman"/>
          <w:color w:val="000000"/>
          <w:lang w:val="fr-CH"/>
        </w:rPr>
      </w:pPr>
    </w:p>
    <w:p w14:paraId="27A5BA34" w14:textId="77777777" w:rsidR="00F7084A" w:rsidRPr="008378E6" w:rsidRDefault="00F7084A" w:rsidP="00F7084A">
      <w:pPr>
        <w:rPr>
          <w:rFonts w:cs="Times New Roman"/>
          <w:color w:val="000000"/>
          <w:lang w:val="en-US"/>
        </w:rPr>
      </w:pPr>
      <w:r w:rsidRPr="008378E6">
        <w:rPr>
          <w:rFonts w:cs="Times New Roman"/>
          <w:color w:val="000000"/>
          <w:lang w:val="en-US"/>
        </w:rPr>
        <w:t xml:space="preserve">DRUKER, Don, « Invasion of the Body Snatchers », </w:t>
      </w:r>
      <w:r w:rsidRPr="008378E6">
        <w:rPr>
          <w:rFonts w:cs="Times New Roman"/>
          <w:i/>
          <w:color w:val="000000"/>
          <w:lang w:val="en-US"/>
        </w:rPr>
        <w:t>The Chicago Reader</w:t>
      </w:r>
      <w:r w:rsidRPr="008378E6">
        <w:rPr>
          <w:rFonts w:cs="Times New Roman"/>
          <w:color w:val="000000"/>
          <w:lang w:val="en-US"/>
        </w:rPr>
        <w:t>, 1956.</w:t>
      </w:r>
    </w:p>
    <w:p w14:paraId="1BE52EF1" w14:textId="77777777" w:rsidR="00F7084A" w:rsidRPr="008378E6" w:rsidRDefault="00F7084A" w:rsidP="00F7084A">
      <w:pPr>
        <w:rPr>
          <w:rFonts w:cs="Times New Roman"/>
          <w:color w:val="000000"/>
          <w:lang w:val="en-US"/>
        </w:rPr>
      </w:pPr>
    </w:p>
    <w:p w14:paraId="4246830E" w14:textId="77777777" w:rsidR="00F7084A" w:rsidRPr="008378E6" w:rsidRDefault="00F7084A" w:rsidP="00F7084A">
      <w:pPr>
        <w:rPr>
          <w:rFonts w:cs="Times New Roman"/>
          <w:color w:val="000000"/>
          <w:lang w:val="en-US"/>
        </w:rPr>
      </w:pPr>
      <w:r w:rsidRPr="008378E6">
        <w:rPr>
          <w:rFonts w:cs="Times New Roman"/>
          <w:color w:val="000000"/>
          <w:lang w:val="en-US"/>
        </w:rPr>
        <w:t xml:space="preserve">FOX, Fred W., « Invasion of the Body Snatchers », </w:t>
      </w:r>
      <w:r w:rsidRPr="008378E6">
        <w:rPr>
          <w:rFonts w:cs="Times New Roman"/>
          <w:i/>
          <w:color w:val="000000"/>
          <w:lang w:val="en-US"/>
        </w:rPr>
        <w:t>Mirror-News</w:t>
      </w:r>
      <w:r w:rsidRPr="008378E6">
        <w:rPr>
          <w:rFonts w:cs="Times New Roman"/>
          <w:color w:val="000000"/>
          <w:lang w:val="en-US"/>
        </w:rPr>
        <w:t>, 1</w:t>
      </w:r>
      <w:r w:rsidRPr="008378E6">
        <w:rPr>
          <w:rFonts w:cs="Times New Roman"/>
          <w:color w:val="000000"/>
          <w:vertAlign w:val="superscript"/>
          <w:lang w:val="en-US"/>
        </w:rPr>
        <w:t>er</w:t>
      </w:r>
      <w:r w:rsidRPr="008378E6">
        <w:rPr>
          <w:rFonts w:cs="Times New Roman"/>
          <w:color w:val="000000"/>
          <w:lang w:val="en-US"/>
        </w:rPr>
        <w:t xml:space="preserve"> mars 1956.</w:t>
      </w:r>
    </w:p>
    <w:p w14:paraId="261E9012" w14:textId="77777777" w:rsidR="00F7084A" w:rsidRPr="008378E6" w:rsidRDefault="00F7084A" w:rsidP="00F7084A">
      <w:pPr>
        <w:rPr>
          <w:rFonts w:cs="Times New Roman"/>
          <w:color w:val="000000"/>
          <w:lang w:val="en-US"/>
        </w:rPr>
      </w:pPr>
    </w:p>
    <w:p w14:paraId="7D89D029" w14:textId="77777777" w:rsidR="00F7084A" w:rsidRPr="008378E6" w:rsidRDefault="00F7084A" w:rsidP="00F7084A">
      <w:pPr>
        <w:rPr>
          <w:rFonts w:cs="Times New Roman"/>
          <w:color w:val="000000"/>
          <w:lang w:val="fr-CH"/>
        </w:rPr>
      </w:pPr>
      <w:r w:rsidRPr="008378E6">
        <w:rPr>
          <w:rFonts w:cs="Times New Roman"/>
          <w:color w:val="000000"/>
          <w:lang w:val="fr-CH"/>
        </w:rPr>
        <w:t>FERENCZI, Aurélien, « Reprises. L’invasion des profanateurs… », L’Express, 11 avril 1986.</w:t>
      </w:r>
    </w:p>
    <w:p w14:paraId="2B03BBFE" w14:textId="77777777" w:rsidR="00F7084A" w:rsidRPr="008378E6" w:rsidRDefault="00F7084A" w:rsidP="00F7084A">
      <w:pPr>
        <w:rPr>
          <w:rFonts w:cs="Times New Roman"/>
          <w:color w:val="000000"/>
          <w:lang w:val="fr-CH"/>
        </w:rPr>
      </w:pPr>
    </w:p>
    <w:p w14:paraId="494FC5EE" w14:textId="77777777" w:rsidR="00F7084A" w:rsidRPr="008378E6" w:rsidRDefault="00F7084A" w:rsidP="00F7084A">
      <w:pPr>
        <w:rPr>
          <w:rFonts w:cs="Times New Roman"/>
          <w:color w:val="000000"/>
          <w:lang w:val="fr-CH"/>
        </w:rPr>
      </w:pPr>
      <w:r w:rsidRPr="008378E6">
        <w:rPr>
          <w:rFonts w:cs="Times New Roman"/>
          <w:color w:val="000000"/>
          <w:lang w:val="fr-CH"/>
        </w:rPr>
        <w:t xml:space="preserve">GARRIGOU-LAGRANGE, « L’angoisse vous prend aux tripes », </w:t>
      </w:r>
      <w:r w:rsidRPr="008378E6">
        <w:rPr>
          <w:rFonts w:cs="Times New Roman"/>
          <w:i/>
          <w:color w:val="000000"/>
          <w:lang w:val="fr-CH"/>
        </w:rPr>
        <w:t>Témoignage Chrétien</w:t>
      </w:r>
      <w:r w:rsidRPr="008378E6">
        <w:rPr>
          <w:rFonts w:cs="Times New Roman"/>
          <w:color w:val="000000"/>
          <w:lang w:val="fr-CH"/>
        </w:rPr>
        <w:t>, 23 novembre 1967.</w:t>
      </w:r>
    </w:p>
    <w:p w14:paraId="14692051" w14:textId="77777777" w:rsidR="00F7084A" w:rsidRPr="008378E6" w:rsidRDefault="00F7084A" w:rsidP="00F7084A">
      <w:pPr>
        <w:rPr>
          <w:rFonts w:cs="Times New Roman"/>
          <w:color w:val="000000"/>
          <w:lang w:val="fr-CH"/>
        </w:rPr>
      </w:pPr>
    </w:p>
    <w:p w14:paraId="200989A3" w14:textId="77777777" w:rsidR="00F7084A" w:rsidRPr="008378E6" w:rsidRDefault="00F7084A" w:rsidP="00F7084A">
      <w:pPr>
        <w:rPr>
          <w:rFonts w:cs="Times New Roman"/>
          <w:color w:val="000000"/>
          <w:lang w:val="en-US"/>
        </w:rPr>
      </w:pPr>
      <w:r w:rsidRPr="008378E6">
        <w:rPr>
          <w:rFonts w:cs="Times New Roman"/>
          <w:color w:val="000000"/>
          <w:lang w:val="en-US"/>
        </w:rPr>
        <w:t xml:space="preserve">HAMILTON, Sarah, « Invasion of the Body Snatchers », </w:t>
      </w:r>
      <w:r w:rsidRPr="008378E6">
        <w:rPr>
          <w:rFonts w:cs="Times New Roman"/>
          <w:i/>
          <w:color w:val="000000"/>
          <w:lang w:val="en-US"/>
        </w:rPr>
        <w:t>Los Angeles Examiner</w:t>
      </w:r>
      <w:r w:rsidRPr="008378E6">
        <w:rPr>
          <w:rFonts w:cs="Times New Roman"/>
          <w:color w:val="000000"/>
          <w:lang w:val="en-US"/>
        </w:rPr>
        <w:t>, 1</w:t>
      </w:r>
      <w:r w:rsidRPr="008378E6">
        <w:rPr>
          <w:rFonts w:cs="Times New Roman"/>
          <w:color w:val="000000"/>
          <w:vertAlign w:val="superscript"/>
          <w:lang w:val="en-US"/>
        </w:rPr>
        <w:t>er</w:t>
      </w:r>
      <w:r w:rsidRPr="008378E6">
        <w:rPr>
          <w:rFonts w:cs="Times New Roman"/>
          <w:color w:val="000000"/>
          <w:lang w:val="en-US"/>
        </w:rPr>
        <w:t xml:space="preserve"> mars 1956.</w:t>
      </w:r>
    </w:p>
    <w:p w14:paraId="28F1ED43" w14:textId="77777777" w:rsidR="00F7084A" w:rsidRPr="008378E6" w:rsidRDefault="00F7084A" w:rsidP="00F7084A">
      <w:pPr>
        <w:rPr>
          <w:rFonts w:cs="Times New Roman"/>
          <w:color w:val="000000"/>
          <w:lang w:val="en-US"/>
        </w:rPr>
      </w:pPr>
    </w:p>
    <w:p w14:paraId="6427DBE9" w14:textId="77777777" w:rsidR="00F7084A" w:rsidRPr="008378E6" w:rsidRDefault="00F7084A" w:rsidP="00F7084A">
      <w:pPr>
        <w:rPr>
          <w:rFonts w:cs="Times New Roman"/>
          <w:color w:val="000000"/>
          <w:lang w:val="en-US"/>
        </w:rPr>
      </w:pPr>
      <w:r w:rsidRPr="008378E6">
        <w:rPr>
          <w:rFonts w:cs="Times New Roman"/>
          <w:color w:val="000000"/>
          <w:lang w:val="en-US"/>
        </w:rPr>
        <w:t>HUDDELSTON, Tom, « Invasion of the Body Snatchers »,</w:t>
      </w:r>
      <w:r w:rsidRPr="008378E6">
        <w:rPr>
          <w:rFonts w:cs="Times New Roman"/>
          <w:i/>
          <w:color w:val="000000"/>
          <w:lang w:val="en-US"/>
        </w:rPr>
        <w:t xml:space="preserve"> TimeOut</w:t>
      </w:r>
      <w:r w:rsidRPr="008378E6">
        <w:rPr>
          <w:rFonts w:cs="Times New Roman"/>
          <w:color w:val="000000"/>
          <w:lang w:val="en-US"/>
        </w:rPr>
        <w:t>, 27 octobre 2014.</w:t>
      </w:r>
    </w:p>
    <w:p w14:paraId="682C58CD" w14:textId="77777777" w:rsidR="00F7084A" w:rsidRPr="008378E6" w:rsidRDefault="00F7084A" w:rsidP="00F7084A">
      <w:pPr>
        <w:rPr>
          <w:rFonts w:cs="Times New Roman"/>
          <w:color w:val="000000"/>
          <w:lang w:val="en-US"/>
        </w:rPr>
      </w:pPr>
    </w:p>
    <w:p w14:paraId="0857A48A" w14:textId="77777777" w:rsidR="00F7084A" w:rsidRPr="008378E6" w:rsidRDefault="00F7084A" w:rsidP="00F7084A">
      <w:pPr>
        <w:rPr>
          <w:rFonts w:cs="Times New Roman"/>
          <w:color w:val="000000"/>
          <w:lang w:val="en-US"/>
        </w:rPr>
      </w:pPr>
      <w:r w:rsidRPr="008378E6">
        <w:rPr>
          <w:rFonts w:cs="Times New Roman"/>
          <w:color w:val="000000"/>
          <w:lang w:val="en-US"/>
        </w:rPr>
        <w:t xml:space="preserve">LIM, Dennis, « A Second Look: </w:t>
      </w:r>
      <w:r w:rsidRPr="008378E6">
        <w:rPr>
          <w:lang w:val="en-US"/>
        </w:rPr>
        <w:t>‘</w:t>
      </w:r>
      <w:r w:rsidRPr="008378E6">
        <w:rPr>
          <w:rFonts w:cs="Times New Roman"/>
          <w:color w:val="000000"/>
          <w:lang w:val="en-US"/>
        </w:rPr>
        <w:t>The Invasion of the Body Snatchers’</w:t>
      </w:r>
      <w:r w:rsidRPr="008378E6">
        <w:rPr>
          <w:lang w:val="en-US"/>
        </w:rPr>
        <w:t xml:space="preserve"> </w:t>
      </w:r>
      <w:r w:rsidRPr="008378E6">
        <w:rPr>
          <w:rFonts w:cs="Times New Roman"/>
          <w:color w:val="000000"/>
          <w:lang w:val="en-US"/>
        </w:rPr>
        <w:t xml:space="preserve">», </w:t>
      </w:r>
      <w:r w:rsidRPr="008378E6">
        <w:rPr>
          <w:rFonts w:cs="Times New Roman"/>
          <w:i/>
          <w:color w:val="000000"/>
          <w:lang w:val="en-US"/>
        </w:rPr>
        <w:t>Los Angeles Times</w:t>
      </w:r>
      <w:r w:rsidRPr="008378E6">
        <w:rPr>
          <w:rFonts w:cs="Times New Roman"/>
          <w:color w:val="000000"/>
          <w:lang w:val="en-US"/>
        </w:rPr>
        <w:t>, 20 juillet 2012.</w:t>
      </w:r>
    </w:p>
    <w:p w14:paraId="25500379" w14:textId="77777777" w:rsidR="00F7084A" w:rsidRPr="008378E6" w:rsidRDefault="00F7084A" w:rsidP="00F7084A">
      <w:pPr>
        <w:rPr>
          <w:rFonts w:cs="Times New Roman"/>
          <w:color w:val="000000"/>
          <w:lang w:val="en-US"/>
        </w:rPr>
      </w:pPr>
    </w:p>
    <w:p w14:paraId="09A1FB6C" w14:textId="77777777" w:rsidR="00F7084A" w:rsidRPr="008378E6" w:rsidRDefault="00F7084A" w:rsidP="00F7084A">
      <w:pPr>
        <w:rPr>
          <w:rFonts w:cs="Times New Roman"/>
          <w:color w:val="000000"/>
          <w:lang w:val="en-US"/>
        </w:rPr>
      </w:pPr>
      <w:r w:rsidRPr="008378E6">
        <w:rPr>
          <w:rFonts w:cs="Times New Roman"/>
          <w:color w:val="000000"/>
          <w:lang w:val="en-US"/>
        </w:rPr>
        <w:t xml:space="preserve">M. D., « Invasion of the Body Snotckers », </w:t>
      </w:r>
      <w:r w:rsidRPr="008378E6">
        <w:rPr>
          <w:rFonts w:cs="Times New Roman"/>
          <w:i/>
          <w:color w:val="000000"/>
          <w:lang w:val="en-US"/>
        </w:rPr>
        <w:t>Le Canard enchaîné</w:t>
      </w:r>
      <w:r w:rsidRPr="008378E6">
        <w:rPr>
          <w:rFonts w:cs="Times New Roman"/>
          <w:color w:val="000000"/>
          <w:lang w:val="en-US"/>
        </w:rPr>
        <w:t>, 8 novembre 1967.</w:t>
      </w:r>
    </w:p>
    <w:p w14:paraId="26371622" w14:textId="77777777" w:rsidR="00F7084A" w:rsidRPr="008378E6" w:rsidRDefault="00F7084A" w:rsidP="00F7084A">
      <w:pPr>
        <w:rPr>
          <w:rFonts w:cs="Times New Roman"/>
          <w:color w:val="000000"/>
          <w:lang w:val="en-US"/>
        </w:rPr>
      </w:pPr>
    </w:p>
    <w:p w14:paraId="2A58DD29" w14:textId="77777777" w:rsidR="00F7084A" w:rsidRPr="008378E6" w:rsidRDefault="00F7084A" w:rsidP="00F7084A">
      <w:pPr>
        <w:rPr>
          <w:rFonts w:cs="Times New Roman"/>
          <w:color w:val="000000"/>
          <w:lang w:val="fr-CH"/>
        </w:rPr>
      </w:pPr>
      <w:r w:rsidRPr="008378E6">
        <w:rPr>
          <w:rFonts w:cs="Times New Roman"/>
          <w:color w:val="000000"/>
          <w:lang w:val="fr-CH"/>
        </w:rPr>
        <w:t xml:space="preserve">MARTIN, M., « La peste brune », </w:t>
      </w:r>
      <w:r w:rsidRPr="008378E6">
        <w:rPr>
          <w:rFonts w:cs="Times New Roman"/>
          <w:i/>
          <w:color w:val="000000"/>
          <w:lang w:val="fr-CH"/>
        </w:rPr>
        <w:t>Les Lettres Françaises</w:t>
      </w:r>
      <w:r w:rsidRPr="008378E6">
        <w:rPr>
          <w:rFonts w:cs="Times New Roman"/>
          <w:color w:val="000000"/>
          <w:lang w:val="fr-CH"/>
        </w:rPr>
        <w:t>, 15 novembre 1967.</w:t>
      </w:r>
    </w:p>
    <w:p w14:paraId="2E293A53" w14:textId="77777777" w:rsidR="00F7084A" w:rsidRPr="008378E6" w:rsidRDefault="00F7084A" w:rsidP="00F7084A">
      <w:pPr>
        <w:rPr>
          <w:rFonts w:cs="Times New Roman"/>
          <w:color w:val="000000"/>
          <w:lang w:val="fr-CH"/>
        </w:rPr>
      </w:pPr>
    </w:p>
    <w:p w14:paraId="7EAF401D" w14:textId="77777777" w:rsidR="00F7084A" w:rsidRPr="008378E6" w:rsidRDefault="00F7084A" w:rsidP="00F7084A">
      <w:pPr>
        <w:rPr>
          <w:rFonts w:cs="Times New Roman"/>
          <w:color w:val="000000"/>
          <w:lang w:val="en-US"/>
        </w:rPr>
      </w:pPr>
      <w:r w:rsidRPr="008378E6">
        <w:rPr>
          <w:rFonts w:cs="Times New Roman"/>
          <w:color w:val="000000"/>
          <w:lang w:val="en-US"/>
        </w:rPr>
        <w:t xml:space="preserve">MOFFITT, Jack, « Invasion of the Body Snatchers », </w:t>
      </w:r>
      <w:r w:rsidRPr="008378E6">
        <w:rPr>
          <w:rFonts w:cs="Times New Roman"/>
          <w:i/>
          <w:color w:val="000000"/>
          <w:lang w:val="en-US"/>
        </w:rPr>
        <w:t>The Hollywood Reporter</w:t>
      </w:r>
      <w:r w:rsidRPr="008378E6">
        <w:rPr>
          <w:rFonts w:cs="Times New Roman"/>
          <w:color w:val="000000"/>
          <w:lang w:val="en-US"/>
        </w:rPr>
        <w:t>, 16 février 1956.</w:t>
      </w:r>
    </w:p>
    <w:p w14:paraId="243BA10E" w14:textId="77777777" w:rsidR="00F7084A" w:rsidRPr="008378E6" w:rsidRDefault="00F7084A" w:rsidP="00F7084A">
      <w:pPr>
        <w:rPr>
          <w:rFonts w:cs="Times New Roman"/>
          <w:color w:val="000000"/>
          <w:lang w:val="en-US"/>
        </w:rPr>
      </w:pPr>
    </w:p>
    <w:p w14:paraId="1E9E6E21" w14:textId="77777777" w:rsidR="00F7084A" w:rsidRPr="008378E6" w:rsidRDefault="00F7084A" w:rsidP="00F7084A">
      <w:pPr>
        <w:rPr>
          <w:rFonts w:cs="Times New Roman"/>
          <w:color w:val="000000"/>
          <w:lang w:val="fr-CH"/>
        </w:rPr>
      </w:pPr>
      <w:r w:rsidRPr="008378E6">
        <w:rPr>
          <w:rFonts w:cs="Times New Roman"/>
          <w:color w:val="000000"/>
          <w:lang w:val="fr-CH"/>
        </w:rPr>
        <w:t xml:space="preserve">PEREZ, Michel, « L’invasion des profanateurs de sépultures », </w:t>
      </w:r>
      <w:r w:rsidRPr="008378E6">
        <w:rPr>
          <w:rFonts w:cs="Times New Roman"/>
          <w:i/>
          <w:color w:val="000000"/>
          <w:lang w:val="fr-CH"/>
        </w:rPr>
        <w:t>Combat</w:t>
      </w:r>
      <w:r w:rsidRPr="008378E6">
        <w:rPr>
          <w:rFonts w:cs="Times New Roman"/>
          <w:color w:val="000000"/>
          <w:lang w:val="fr-CH"/>
        </w:rPr>
        <w:t>, 11 novembre 1967,</w:t>
      </w:r>
    </w:p>
    <w:p w14:paraId="3EF3ABE0" w14:textId="77777777" w:rsidR="00F7084A" w:rsidRPr="008378E6" w:rsidRDefault="00F7084A" w:rsidP="00F7084A">
      <w:pPr>
        <w:rPr>
          <w:rFonts w:cs="Times New Roman"/>
          <w:color w:val="000000"/>
          <w:lang w:val="fr-CH"/>
        </w:rPr>
      </w:pPr>
    </w:p>
    <w:p w14:paraId="25157995" w14:textId="77777777" w:rsidR="00F7084A" w:rsidRPr="008378E6" w:rsidRDefault="00F7084A" w:rsidP="00F7084A">
      <w:pPr>
        <w:rPr>
          <w:rFonts w:cs="Times New Roman"/>
          <w:color w:val="000000"/>
          <w:lang w:val="en-US"/>
        </w:rPr>
      </w:pPr>
      <w:r w:rsidRPr="008378E6">
        <w:rPr>
          <w:rFonts w:cs="Times New Roman"/>
          <w:color w:val="000000"/>
          <w:lang w:val="en-US"/>
        </w:rPr>
        <w:t xml:space="preserve">PROUSE, Derek, « INVASION OF THE BODY SNATCHERS, U.S.A., 1955 », </w:t>
      </w:r>
      <w:r w:rsidRPr="008378E6">
        <w:rPr>
          <w:rFonts w:cs="Times New Roman"/>
          <w:i/>
          <w:color w:val="000000"/>
          <w:lang w:val="en-US"/>
        </w:rPr>
        <w:t>Monthly Film Bulletin</w:t>
      </w:r>
      <w:r w:rsidRPr="008378E6">
        <w:rPr>
          <w:rFonts w:cs="Times New Roman"/>
          <w:color w:val="000000"/>
          <w:lang w:val="en-US"/>
        </w:rPr>
        <w:t>, 1</w:t>
      </w:r>
      <w:r w:rsidRPr="008378E6">
        <w:rPr>
          <w:rFonts w:cs="Times New Roman"/>
          <w:color w:val="000000"/>
          <w:vertAlign w:val="superscript"/>
          <w:lang w:val="en-US"/>
        </w:rPr>
        <w:t>er</w:t>
      </w:r>
      <w:r w:rsidRPr="008378E6">
        <w:rPr>
          <w:rFonts w:cs="Times New Roman"/>
          <w:color w:val="000000"/>
          <w:lang w:val="en-US"/>
        </w:rPr>
        <w:t xml:space="preserve"> janvier 1956.</w:t>
      </w:r>
    </w:p>
    <w:p w14:paraId="43E60E5D" w14:textId="77777777" w:rsidR="00F7084A" w:rsidRPr="008378E6" w:rsidRDefault="00F7084A" w:rsidP="00F7084A">
      <w:pPr>
        <w:rPr>
          <w:rFonts w:cs="Times New Roman"/>
          <w:color w:val="000000"/>
          <w:lang w:val="en-US"/>
        </w:rPr>
      </w:pPr>
    </w:p>
    <w:p w14:paraId="6BC1D954" w14:textId="77777777" w:rsidR="00F7084A" w:rsidRPr="008378E6" w:rsidRDefault="00F7084A" w:rsidP="00F7084A">
      <w:pPr>
        <w:rPr>
          <w:rFonts w:cs="Times New Roman"/>
          <w:color w:val="000000"/>
          <w:lang w:val="fr-CH"/>
        </w:rPr>
      </w:pPr>
      <w:r w:rsidRPr="008378E6">
        <w:rPr>
          <w:rFonts w:cs="Times New Roman"/>
          <w:color w:val="000000"/>
          <w:lang w:val="fr-CH"/>
        </w:rPr>
        <w:t xml:space="preserve">RAUGER, Jean-François, « Reprise : </w:t>
      </w:r>
      <w:r w:rsidRPr="008378E6">
        <w:rPr>
          <w:lang w:val="fr-CH"/>
        </w:rPr>
        <w:t xml:space="preserve">‹ </w:t>
      </w:r>
      <w:r w:rsidRPr="008378E6">
        <w:rPr>
          <w:rFonts w:cs="Times New Roman"/>
          <w:color w:val="000000"/>
          <w:lang w:val="fr-CH"/>
        </w:rPr>
        <w:t>L’invasion des profanateurs de sépultures</w:t>
      </w:r>
      <w:r w:rsidRPr="008378E6">
        <w:rPr>
          <w:lang w:val="fr-CH"/>
        </w:rPr>
        <w:t xml:space="preserve"> ›, de la série B à portée philosophique</w:t>
      </w:r>
      <w:r w:rsidRPr="008378E6">
        <w:rPr>
          <w:rFonts w:cs="Times New Roman"/>
          <w:color w:val="000000"/>
          <w:lang w:val="fr-CH"/>
        </w:rPr>
        <w:t xml:space="preserve"> », </w:t>
      </w:r>
      <w:r w:rsidRPr="008378E6">
        <w:rPr>
          <w:rFonts w:cs="Times New Roman"/>
          <w:i/>
          <w:color w:val="000000"/>
          <w:lang w:val="fr-CH"/>
        </w:rPr>
        <w:t>Le Monde</w:t>
      </w:r>
      <w:r w:rsidRPr="008378E6">
        <w:rPr>
          <w:rFonts w:cs="Times New Roman"/>
          <w:color w:val="000000"/>
          <w:lang w:val="fr-CH"/>
        </w:rPr>
        <w:t>, 13 janvier 2015.</w:t>
      </w:r>
    </w:p>
    <w:p w14:paraId="06BB59AA" w14:textId="77777777" w:rsidR="00F7084A" w:rsidRPr="008378E6" w:rsidRDefault="00F7084A" w:rsidP="00F7084A">
      <w:pPr>
        <w:rPr>
          <w:rFonts w:cs="Times New Roman"/>
          <w:color w:val="000000"/>
          <w:lang w:val="fr-CH"/>
        </w:rPr>
      </w:pPr>
    </w:p>
    <w:p w14:paraId="5C6B82D5" w14:textId="77777777" w:rsidR="00F7084A" w:rsidRPr="008378E6" w:rsidRDefault="00F7084A" w:rsidP="00F7084A">
      <w:pPr>
        <w:rPr>
          <w:rFonts w:cs="Times New Roman"/>
          <w:color w:val="000000"/>
          <w:lang w:val="fr-CH"/>
        </w:rPr>
      </w:pPr>
      <w:r w:rsidRPr="008378E6">
        <w:rPr>
          <w:rFonts w:cs="Times New Roman"/>
          <w:color w:val="000000"/>
          <w:lang w:val="fr-CH"/>
        </w:rPr>
        <w:lastRenderedPageBreak/>
        <w:t xml:space="preserve">REGUILHEM, Marcel, « L’invasion des profanateurs de sépultures », </w:t>
      </w:r>
      <w:r w:rsidRPr="008378E6">
        <w:rPr>
          <w:rFonts w:cs="Times New Roman"/>
          <w:i/>
          <w:color w:val="000000"/>
          <w:lang w:val="fr-CH"/>
        </w:rPr>
        <w:t>Réforme</w:t>
      </w:r>
      <w:r w:rsidRPr="008378E6">
        <w:rPr>
          <w:rFonts w:cs="Times New Roman"/>
          <w:color w:val="000000"/>
          <w:lang w:val="fr-CH"/>
        </w:rPr>
        <w:t>, 18 novembre 1967.</w:t>
      </w:r>
    </w:p>
    <w:p w14:paraId="23870870" w14:textId="77777777" w:rsidR="00F7084A" w:rsidRPr="008378E6" w:rsidRDefault="00F7084A" w:rsidP="00F7084A">
      <w:pPr>
        <w:rPr>
          <w:rFonts w:cs="Times New Roman"/>
          <w:color w:val="000000"/>
          <w:lang w:val="fr-CH"/>
        </w:rPr>
      </w:pPr>
    </w:p>
    <w:p w14:paraId="0E5B691D" w14:textId="77777777" w:rsidR="00F7084A" w:rsidRPr="008378E6" w:rsidRDefault="00F7084A" w:rsidP="00F7084A">
      <w:pPr>
        <w:rPr>
          <w:rFonts w:cs="Times New Roman"/>
          <w:color w:val="000000"/>
          <w:lang w:val="fr-CH"/>
        </w:rPr>
      </w:pPr>
      <w:r w:rsidRPr="008378E6">
        <w:rPr>
          <w:rFonts w:cs="Times New Roman"/>
          <w:color w:val="000000"/>
          <w:lang w:val="en-US"/>
        </w:rPr>
        <w:t xml:space="preserve">S. L., « Invasion of the Body-Snatchers. </w:t>
      </w:r>
      <w:r w:rsidRPr="008378E6">
        <w:rPr>
          <w:rFonts w:cs="Times New Roman"/>
          <w:color w:val="000000"/>
          <w:lang w:val="fr-CH"/>
        </w:rPr>
        <w:t xml:space="preserve">Ils volent le corps et l’esprit », </w:t>
      </w:r>
      <w:r w:rsidRPr="008378E6">
        <w:rPr>
          <w:rFonts w:cs="Times New Roman"/>
          <w:i/>
          <w:color w:val="000000"/>
          <w:lang w:val="fr-CH"/>
        </w:rPr>
        <w:t>L’Humanité</w:t>
      </w:r>
      <w:r w:rsidRPr="008378E6">
        <w:rPr>
          <w:rFonts w:cs="Times New Roman"/>
          <w:color w:val="000000"/>
          <w:lang w:val="fr-CH"/>
        </w:rPr>
        <w:t>, 8 novembre 1967.</w:t>
      </w:r>
    </w:p>
    <w:p w14:paraId="63DC2864" w14:textId="77777777" w:rsidR="00F7084A" w:rsidRPr="008378E6" w:rsidRDefault="00F7084A" w:rsidP="00F7084A">
      <w:pPr>
        <w:rPr>
          <w:rFonts w:cs="Times New Roman"/>
          <w:color w:val="000000"/>
          <w:lang w:val="fr-CH"/>
        </w:rPr>
      </w:pPr>
    </w:p>
    <w:p w14:paraId="100680A3" w14:textId="77777777" w:rsidR="00F7084A" w:rsidRPr="008378E6" w:rsidRDefault="00F7084A" w:rsidP="00F7084A">
      <w:pPr>
        <w:rPr>
          <w:rFonts w:cs="Times New Roman"/>
          <w:color w:val="000000"/>
          <w:lang w:val="fr-CH"/>
        </w:rPr>
      </w:pPr>
      <w:r w:rsidRPr="008378E6">
        <w:rPr>
          <w:rFonts w:cs="Times New Roman"/>
          <w:color w:val="000000"/>
          <w:lang w:val="fr-CH"/>
        </w:rPr>
        <w:t xml:space="preserve">YVOIRE, Jean, « L’invasion des profanateurs de sépultures », </w:t>
      </w:r>
      <w:r w:rsidRPr="008378E6">
        <w:rPr>
          <w:rFonts w:cs="Times New Roman"/>
          <w:i/>
          <w:color w:val="000000"/>
          <w:lang w:val="fr-CH"/>
        </w:rPr>
        <w:t>Télérama</w:t>
      </w:r>
      <w:r w:rsidRPr="008378E6">
        <w:rPr>
          <w:rFonts w:cs="Times New Roman"/>
          <w:color w:val="000000"/>
          <w:lang w:val="fr-CH"/>
        </w:rPr>
        <w:t>, 26 novembre 1967.</w:t>
      </w:r>
    </w:p>
    <w:p w14:paraId="6481ADCD" w14:textId="77777777" w:rsidR="00F7084A" w:rsidRPr="008378E6" w:rsidRDefault="00F7084A" w:rsidP="00F7084A">
      <w:pPr>
        <w:rPr>
          <w:rFonts w:cs="Times New Roman"/>
          <w:color w:val="000000"/>
          <w:lang w:val="fr-CH"/>
        </w:rPr>
      </w:pPr>
    </w:p>
    <w:p w14:paraId="5DF58157" w14:textId="77777777" w:rsidR="00F7084A" w:rsidRPr="008378E6" w:rsidRDefault="00F7084A" w:rsidP="00F7084A">
      <w:pPr>
        <w:rPr>
          <w:rFonts w:cs="Times New Roman"/>
          <w:color w:val="000000"/>
          <w:lang w:val="en-US"/>
        </w:rPr>
      </w:pPr>
      <w:r w:rsidRPr="008378E6">
        <w:rPr>
          <w:i/>
          <w:lang w:val="en-US"/>
        </w:rPr>
        <w:t>–</w:t>
      </w:r>
      <w:r w:rsidRPr="008378E6">
        <w:rPr>
          <w:rFonts w:cs="Times New Roman"/>
          <w:color w:val="000000"/>
          <w:lang w:val="en-US"/>
        </w:rPr>
        <w:t xml:space="preserve">, « Review : </w:t>
      </w:r>
      <w:r w:rsidRPr="008378E6">
        <w:rPr>
          <w:lang w:val="en-US"/>
        </w:rPr>
        <w:t>‘</w:t>
      </w:r>
      <w:r w:rsidRPr="008378E6">
        <w:rPr>
          <w:rFonts w:cs="Times New Roman"/>
          <w:color w:val="000000"/>
          <w:lang w:val="en-US"/>
        </w:rPr>
        <w:t>Invasion of the Body Snatchers</w:t>
      </w:r>
      <w:r w:rsidRPr="008378E6">
        <w:rPr>
          <w:lang w:val="en-US"/>
        </w:rPr>
        <w:t xml:space="preserve">’ </w:t>
      </w:r>
      <w:r w:rsidRPr="008378E6">
        <w:rPr>
          <w:rFonts w:cs="Times New Roman"/>
          <w:color w:val="000000"/>
          <w:lang w:val="en-US"/>
        </w:rPr>
        <w:t xml:space="preserve">», </w:t>
      </w:r>
      <w:r w:rsidRPr="008378E6">
        <w:rPr>
          <w:rFonts w:cs="Times New Roman"/>
          <w:i/>
          <w:color w:val="000000"/>
          <w:lang w:val="en-US"/>
        </w:rPr>
        <w:t>Variety</w:t>
      </w:r>
      <w:r w:rsidRPr="008378E6">
        <w:rPr>
          <w:rFonts w:cs="Times New Roman"/>
          <w:color w:val="000000"/>
          <w:lang w:val="en-US"/>
        </w:rPr>
        <w:t>, 31 décembre 1955.</w:t>
      </w:r>
    </w:p>
    <w:p w14:paraId="2E6FC7B7" w14:textId="77777777" w:rsidR="00F7084A" w:rsidRPr="008378E6" w:rsidRDefault="00F7084A" w:rsidP="00F7084A">
      <w:pPr>
        <w:rPr>
          <w:rFonts w:cs="Times New Roman"/>
          <w:b/>
          <w:color w:val="000000"/>
          <w:lang w:val="en-US"/>
        </w:rPr>
      </w:pPr>
    </w:p>
    <w:p w14:paraId="114D7A8B" w14:textId="77777777" w:rsidR="00F7084A" w:rsidRPr="008378E6" w:rsidRDefault="00F7084A" w:rsidP="00F7084A">
      <w:pPr>
        <w:rPr>
          <w:rFonts w:cs="Times New Roman"/>
          <w:color w:val="000000"/>
          <w:lang w:val="en-US"/>
        </w:rPr>
      </w:pPr>
      <w:r w:rsidRPr="008378E6">
        <w:rPr>
          <w:i/>
          <w:lang w:val="en-US"/>
        </w:rPr>
        <w:t>–</w:t>
      </w:r>
      <w:r w:rsidRPr="008378E6">
        <w:rPr>
          <w:rFonts w:cs="Times New Roman"/>
          <w:color w:val="000000"/>
          <w:lang w:val="en-US"/>
        </w:rPr>
        <w:t xml:space="preserve">, « A Guide to Current Films », </w:t>
      </w:r>
      <w:r w:rsidRPr="008378E6">
        <w:rPr>
          <w:rFonts w:cs="Times New Roman"/>
          <w:i/>
          <w:color w:val="000000"/>
          <w:lang w:val="en-US"/>
        </w:rPr>
        <w:t>Sight and Sound</w:t>
      </w:r>
      <w:r w:rsidRPr="008378E6">
        <w:rPr>
          <w:rFonts w:cs="Times New Roman"/>
          <w:color w:val="000000"/>
          <w:lang w:val="en-US"/>
        </w:rPr>
        <w:t>, Vol. 26, No. 2, automne 1956, p. 112.</w:t>
      </w:r>
    </w:p>
    <w:p w14:paraId="6462EFC6" w14:textId="77777777" w:rsidR="00F7084A" w:rsidRPr="008378E6" w:rsidRDefault="00F7084A" w:rsidP="00F7084A">
      <w:pPr>
        <w:rPr>
          <w:rFonts w:cs="Times New Roman"/>
          <w:color w:val="000000"/>
          <w:lang w:val="en-US"/>
        </w:rPr>
      </w:pPr>
    </w:p>
    <w:p w14:paraId="4295717F" w14:textId="77777777" w:rsidR="00F7084A" w:rsidRPr="008378E6" w:rsidRDefault="00F7084A" w:rsidP="00F7084A">
      <w:pPr>
        <w:rPr>
          <w:rFonts w:cs="Times New Roman"/>
          <w:color w:val="000000"/>
          <w:lang w:val="fr-CH"/>
        </w:rPr>
      </w:pPr>
      <w:r w:rsidRPr="008378E6">
        <w:rPr>
          <w:i/>
          <w:lang w:val="fr-CH"/>
        </w:rPr>
        <w:t>–</w:t>
      </w:r>
      <w:r w:rsidRPr="008378E6">
        <w:rPr>
          <w:rFonts w:cs="Times New Roman"/>
          <w:color w:val="000000"/>
          <w:lang w:val="fr-CH"/>
        </w:rPr>
        <w:t xml:space="preserve">, « L’invasion des profanateurs de sépultures », </w:t>
      </w:r>
      <w:r w:rsidRPr="008378E6">
        <w:rPr>
          <w:rFonts w:cs="Times New Roman"/>
          <w:i/>
          <w:color w:val="000000"/>
          <w:lang w:val="fr-CH"/>
        </w:rPr>
        <w:t>Figaro</w:t>
      </w:r>
      <w:r w:rsidRPr="008378E6">
        <w:rPr>
          <w:rFonts w:cs="Times New Roman"/>
          <w:color w:val="000000"/>
          <w:lang w:val="fr-CH"/>
        </w:rPr>
        <w:t>, 17 novembre 1967.</w:t>
      </w:r>
    </w:p>
    <w:p w14:paraId="7A2FE48F" w14:textId="77777777" w:rsidR="00F7084A" w:rsidRPr="008378E6" w:rsidRDefault="00F7084A" w:rsidP="00F7084A">
      <w:pPr>
        <w:rPr>
          <w:rFonts w:cs="Times New Roman"/>
          <w:color w:val="000000"/>
          <w:lang w:val="fr-CH"/>
        </w:rPr>
      </w:pPr>
    </w:p>
    <w:p w14:paraId="1A603079" w14:textId="77777777" w:rsidR="00F7084A" w:rsidRPr="008378E6" w:rsidRDefault="00F7084A" w:rsidP="00F7084A">
      <w:pPr>
        <w:rPr>
          <w:rFonts w:cs="Times New Roman"/>
          <w:color w:val="000000"/>
          <w:lang w:val="fr-CH"/>
        </w:rPr>
      </w:pPr>
    </w:p>
    <w:p w14:paraId="7730426F" w14:textId="77777777" w:rsidR="00F7084A" w:rsidRPr="008378E6" w:rsidRDefault="00F7084A" w:rsidP="00F7084A">
      <w:pPr>
        <w:rPr>
          <w:rFonts w:cs="Times New Roman"/>
          <w:b/>
          <w:color w:val="000000"/>
          <w:lang w:val="fr-CH"/>
        </w:rPr>
      </w:pPr>
    </w:p>
    <w:p w14:paraId="11718A2C" w14:textId="77777777" w:rsidR="00F7084A" w:rsidRPr="008378E6" w:rsidRDefault="00F7084A" w:rsidP="00F7084A">
      <w:pPr>
        <w:rPr>
          <w:rFonts w:cs="Times New Roman"/>
          <w:b/>
          <w:color w:val="000000"/>
          <w:lang w:val="en-US"/>
        </w:rPr>
      </w:pPr>
      <w:r w:rsidRPr="008378E6">
        <w:rPr>
          <w:rFonts w:cs="Times New Roman"/>
          <w:b/>
          <w:color w:val="000000"/>
          <w:lang w:val="en-US"/>
        </w:rPr>
        <w:t>Invasion of the Body Snatchers [1978] :</w:t>
      </w:r>
    </w:p>
    <w:p w14:paraId="4BCE788D" w14:textId="77777777" w:rsidR="00F7084A" w:rsidRPr="008378E6" w:rsidRDefault="00F7084A" w:rsidP="00F7084A">
      <w:pPr>
        <w:rPr>
          <w:rFonts w:cs="Times New Roman"/>
          <w:b/>
          <w:color w:val="000000"/>
          <w:lang w:val="en-US"/>
        </w:rPr>
      </w:pPr>
    </w:p>
    <w:p w14:paraId="4AF38666" w14:textId="77777777" w:rsidR="00F7084A" w:rsidRPr="008378E6" w:rsidRDefault="00F7084A" w:rsidP="00F7084A">
      <w:pPr>
        <w:rPr>
          <w:rFonts w:cs="Times New Roman"/>
          <w:color w:val="000000"/>
          <w:lang w:val="en-US"/>
        </w:rPr>
      </w:pPr>
      <w:r w:rsidRPr="008378E6">
        <w:rPr>
          <w:rFonts w:cs="Times New Roman"/>
          <w:color w:val="000000"/>
          <w:lang w:val="en-US"/>
        </w:rPr>
        <w:t xml:space="preserve">BARTHOLEMEW, David, « invasion of the body snatchers », </w:t>
      </w:r>
      <w:r w:rsidRPr="008378E6">
        <w:rPr>
          <w:rFonts w:cs="Times New Roman"/>
          <w:i/>
          <w:color w:val="000000"/>
          <w:lang w:val="en-US"/>
        </w:rPr>
        <w:t>Cinéaste</w:t>
      </w:r>
      <w:r w:rsidRPr="008378E6">
        <w:rPr>
          <w:rFonts w:cs="Times New Roman"/>
          <w:color w:val="000000"/>
          <w:lang w:val="en-US"/>
        </w:rPr>
        <w:t>, Vol. 10, No. 1, hiver 1979, pp. 52-54.</w:t>
      </w:r>
    </w:p>
    <w:p w14:paraId="7B77D456" w14:textId="77777777" w:rsidR="00F7084A" w:rsidRPr="008378E6" w:rsidRDefault="00F7084A" w:rsidP="00F7084A">
      <w:pPr>
        <w:rPr>
          <w:rFonts w:cs="Times New Roman"/>
          <w:color w:val="000000"/>
          <w:lang w:val="en-US"/>
        </w:rPr>
      </w:pPr>
    </w:p>
    <w:p w14:paraId="3F19ECEA" w14:textId="77777777" w:rsidR="00F7084A" w:rsidRPr="008378E6" w:rsidRDefault="00F7084A" w:rsidP="00F7084A">
      <w:pPr>
        <w:rPr>
          <w:rFonts w:cs="Times New Roman"/>
          <w:color w:val="000000"/>
          <w:lang w:val="fr-CH"/>
        </w:rPr>
      </w:pPr>
      <w:r w:rsidRPr="008378E6">
        <w:rPr>
          <w:rFonts w:cs="Times New Roman"/>
          <w:color w:val="000000"/>
          <w:lang w:val="fr-CH"/>
        </w:rPr>
        <w:t xml:space="preserve">CHAZAL, Robert, « L’invasion des profanateurs. Nouvelle version », </w:t>
      </w:r>
      <w:r w:rsidRPr="008378E6">
        <w:rPr>
          <w:rFonts w:cs="Times New Roman"/>
          <w:i/>
          <w:color w:val="000000"/>
          <w:lang w:val="fr-CH"/>
        </w:rPr>
        <w:t>France Soir</w:t>
      </w:r>
      <w:r w:rsidRPr="008378E6">
        <w:rPr>
          <w:rFonts w:cs="Times New Roman"/>
          <w:color w:val="000000"/>
          <w:lang w:val="fr-CH"/>
        </w:rPr>
        <w:t>, 15 février 1979.</w:t>
      </w:r>
    </w:p>
    <w:p w14:paraId="60A2A8A5" w14:textId="77777777" w:rsidR="00F7084A" w:rsidRPr="008378E6" w:rsidRDefault="00F7084A" w:rsidP="00F7084A">
      <w:pPr>
        <w:rPr>
          <w:rFonts w:cs="Times New Roman"/>
          <w:color w:val="000000"/>
          <w:lang w:val="fr-CH"/>
        </w:rPr>
      </w:pPr>
    </w:p>
    <w:p w14:paraId="5B2CA166" w14:textId="77777777" w:rsidR="00F7084A" w:rsidRPr="008378E6" w:rsidRDefault="00F7084A" w:rsidP="00F7084A">
      <w:pPr>
        <w:rPr>
          <w:rFonts w:cs="Times New Roman"/>
          <w:color w:val="000000"/>
          <w:lang w:val="en-US"/>
        </w:rPr>
      </w:pPr>
      <w:r w:rsidRPr="008378E6">
        <w:rPr>
          <w:rFonts w:cs="Times New Roman"/>
          <w:color w:val="000000"/>
          <w:lang w:val="en-US"/>
        </w:rPr>
        <w:t xml:space="preserve">COMBR, Richard, « Invasion of the Body Snatchers », </w:t>
      </w:r>
      <w:r w:rsidRPr="008378E6">
        <w:rPr>
          <w:rFonts w:cs="Times New Roman"/>
          <w:i/>
          <w:color w:val="000000"/>
          <w:lang w:val="en-US"/>
        </w:rPr>
        <w:t>Monthly Film Bulletin</w:t>
      </w:r>
      <w:r w:rsidRPr="008378E6">
        <w:rPr>
          <w:rFonts w:cs="Times New Roman"/>
          <w:color w:val="000000"/>
          <w:lang w:val="en-US"/>
        </w:rPr>
        <w:t>, 1</w:t>
      </w:r>
      <w:r w:rsidRPr="008378E6">
        <w:rPr>
          <w:rFonts w:cs="Times New Roman"/>
          <w:color w:val="000000"/>
          <w:vertAlign w:val="superscript"/>
          <w:lang w:val="en-US"/>
        </w:rPr>
        <w:t>er</w:t>
      </w:r>
      <w:r w:rsidRPr="008378E6">
        <w:rPr>
          <w:rFonts w:cs="Times New Roman"/>
          <w:color w:val="000000"/>
          <w:lang w:val="en-US"/>
        </w:rPr>
        <w:t xml:space="preserve"> janvier 1979.</w:t>
      </w:r>
    </w:p>
    <w:p w14:paraId="5A38AFA1" w14:textId="77777777" w:rsidR="00F7084A" w:rsidRPr="008378E6" w:rsidRDefault="00F7084A" w:rsidP="00F7084A">
      <w:pPr>
        <w:rPr>
          <w:rFonts w:cs="Times New Roman"/>
          <w:color w:val="000000"/>
          <w:lang w:val="en-US"/>
        </w:rPr>
      </w:pPr>
    </w:p>
    <w:p w14:paraId="4BB68AB4" w14:textId="77777777" w:rsidR="00F7084A" w:rsidRPr="008378E6" w:rsidRDefault="00F7084A" w:rsidP="00F7084A">
      <w:pPr>
        <w:rPr>
          <w:rFonts w:cs="Times New Roman"/>
          <w:color w:val="000000"/>
          <w:lang w:val="fr-CH"/>
        </w:rPr>
      </w:pPr>
      <w:r w:rsidRPr="008378E6">
        <w:rPr>
          <w:rFonts w:cs="Times New Roman"/>
          <w:color w:val="000000"/>
          <w:lang w:val="fr-CH"/>
        </w:rPr>
        <w:t xml:space="preserve">DE BARONCELLI, Jean, « L’invasion des profanateurs », </w:t>
      </w:r>
      <w:r w:rsidRPr="008378E6">
        <w:rPr>
          <w:rFonts w:cs="Times New Roman"/>
          <w:i/>
          <w:color w:val="000000"/>
          <w:lang w:val="fr-CH"/>
        </w:rPr>
        <w:t>Le Monde</w:t>
      </w:r>
      <w:r w:rsidRPr="008378E6">
        <w:rPr>
          <w:rFonts w:cs="Times New Roman"/>
          <w:color w:val="000000"/>
          <w:lang w:val="fr-CH"/>
        </w:rPr>
        <w:t>, 12 février 1979.</w:t>
      </w:r>
    </w:p>
    <w:p w14:paraId="34F405B7" w14:textId="77777777" w:rsidR="00F7084A" w:rsidRPr="008378E6" w:rsidRDefault="00F7084A" w:rsidP="00F7084A">
      <w:pPr>
        <w:rPr>
          <w:rFonts w:cs="Times New Roman"/>
          <w:color w:val="000000"/>
          <w:lang w:val="fr-CH"/>
        </w:rPr>
      </w:pPr>
    </w:p>
    <w:p w14:paraId="108C0DA8" w14:textId="77777777" w:rsidR="00F7084A" w:rsidRPr="008378E6" w:rsidRDefault="00F7084A" w:rsidP="00F7084A">
      <w:pPr>
        <w:rPr>
          <w:rFonts w:cs="Times New Roman"/>
          <w:color w:val="000000"/>
          <w:lang w:val="fr-CH"/>
        </w:rPr>
      </w:pPr>
      <w:r w:rsidRPr="008378E6">
        <w:rPr>
          <w:rFonts w:cs="Times New Roman"/>
          <w:color w:val="000000"/>
          <w:lang w:val="fr-CH"/>
        </w:rPr>
        <w:t xml:space="preserve">F. F., « Les profanateurs reviennent », </w:t>
      </w:r>
      <w:r w:rsidRPr="008378E6">
        <w:rPr>
          <w:rFonts w:cs="Times New Roman"/>
          <w:i/>
          <w:color w:val="000000"/>
          <w:lang w:val="fr-CH"/>
        </w:rPr>
        <w:t>L’Express</w:t>
      </w:r>
      <w:r w:rsidRPr="008378E6">
        <w:rPr>
          <w:rFonts w:cs="Times New Roman"/>
          <w:color w:val="000000"/>
          <w:lang w:val="fr-CH"/>
        </w:rPr>
        <w:t>, 17 février 1979.</w:t>
      </w:r>
    </w:p>
    <w:p w14:paraId="67F4A724" w14:textId="77777777" w:rsidR="00F7084A" w:rsidRPr="008378E6" w:rsidRDefault="00F7084A" w:rsidP="00F7084A">
      <w:pPr>
        <w:rPr>
          <w:rFonts w:cs="Times New Roman"/>
          <w:color w:val="000000"/>
          <w:lang w:val="fr-CH"/>
        </w:rPr>
      </w:pPr>
    </w:p>
    <w:p w14:paraId="2FBD0A5D" w14:textId="77777777" w:rsidR="00F7084A" w:rsidRPr="008378E6" w:rsidRDefault="00F7084A" w:rsidP="00F7084A">
      <w:pPr>
        <w:rPr>
          <w:rFonts w:cs="Times New Roman"/>
          <w:color w:val="000000"/>
          <w:lang w:val="fr-CH"/>
        </w:rPr>
      </w:pPr>
      <w:r w:rsidRPr="008378E6">
        <w:rPr>
          <w:rFonts w:cs="Times New Roman"/>
          <w:color w:val="000000"/>
          <w:lang w:val="fr-CH"/>
        </w:rPr>
        <w:t>G. A., « L’invasion des profanateurs »,</w:t>
      </w:r>
      <w:r w:rsidRPr="008378E6">
        <w:rPr>
          <w:rFonts w:cs="Times New Roman"/>
          <w:i/>
          <w:color w:val="000000"/>
          <w:lang w:val="fr-CH"/>
        </w:rPr>
        <w:t xml:space="preserve"> Les Echos</w:t>
      </w:r>
      <w:r w:rsidRPr="008378E6">
        <w:rPr>
          <w:rFonts w:cs="Times New Roman"/>
          <w:color w:val="000000"/>
          <w:lang w:val="fr-CH"/>
        </w:rPr>
        <w:t>, 13 février 1979.</w:t>
      </w:r>
    </w:p>
    <w:p w14:paraId="0243560D" w14:textId="77777777" w:rsidR="00F7084A" w:rsidRPr="008378E6" w:rsidRDefault="00F7084A" w:rsidP="00F7084A">
      <w:pPr>
        <w:rPr>
          <w:rFonts w:cs="Times New Roman"/>
          <w:color w:val="000000"/>
          <w:lang w:val="fr-CH"/>
        </w:rPr>
      </w:pPr>
    </w:p>
    <w:p w14:paraId="6C48D00A" w14:textId="77777777" w:rsidR="00F7084A" w:rsidRPr="008378E6" w:rsidRDefault="00F7084A" w:rsidP="00F7084A">
      <w:pPr>
        <w:rPr>
          <w:rFonts w:cs="Times New Roman"/>
          <w:color w:val="000000"/>
          <w:lang w:val="en-US"/>
        </w:rPr>
      </w:pPr>
      <w:r w:rsidRPr="008378E6">
        <w:rPr>
          <w:rFonts w:cs="Times New Roman"/>
          <w:color w:val="000000"/>
          <w:lang w:val="en-US"/>
        </w:rPr>
        <w:t xml:space="preserve">KEHR, David, « Invasion of the Body Snatchers », </w:t>
      </w:r>
      <w:r w:rsidRPr="008378E6">
        <w:rPr>
          <w:rFonts w:cs="Times New Roman"/>
          <w:i/>
          <w:color w:val="000000"/>
          <w:lang w:val="en-US"/>
        </w:rPr>
        <w:t>The Chicago Reader</w:t>
      </w:r>
      <w:r w:rsidRPr="008378E6">
        <w:rPr>
          <w:rFonts w:cs="Times New Roman"/>
          <w:color w:val="000000"/>
          <w:lang w:val="en-US"/>
        </w:rPr>
        <w:t>, 1978.</w:t>
      </w:r>
    </w:p>
    <w:p w14:paraId="40620CFE" w14:textId="77777777" w:rsidR="00F7084A" w:rsidRPr="008378E6" w:rsidRDefault="00F7084A" w:rsidP="00F7084A">
      <w:pPr>
        <w:rPr>
          <w:rFonts w:cs="Times New Roman"/>
          <w:color w:val="000000"/>
          <w:lang w:val="en-US"/>
        </w:rPr>
      </w:pPr>
    </w:p>
    <w:p w14:paraId="0C993256" w14:textId="77777777" w:rsidR="00F7084A" w:rsidRPr="008378E6" w:rsidRDefault="00F7084A" w:rsidP="00F7084A">
      <w:pPr>
        <w:rPr>
          <w:rFonts w:cs="Times New Roman"/>
          <w:color w:val="000000"/>
          <w:lang w:val="en-US"/>
        </w:rPr>
      </w:pPr>
      <w:r w:rsidRPr="008378E6">
        <w:rPr>
          <w:rFonts w:cs="Times New Roman"/>
          <w:color w:val="000000"/>
          <w:lang w:val="en-US"/>
        </w:rPr>
        <w:t xml:space="preserve">KEITH, Phipps, « Invasion of the Body Snatchers », </w:t>
      </w:r>
      <w:r w:rsidRPr="008378E6">
        <w:rPr>
          <w:rFonts w:cs="Times New Roman"/>
          <w:i/>
          <w:color w:val="000000"/>
          <w:lang w:val="en-US"/>
        </w:rPr>
        <w:t>The A.V. Club</w:t>
      </w:r>
      <w:r w:rsidRPr="008378E6">
        <w:rPr>
          <w:rFonts w:cs="Times New Roman"/>
          <w:color w:val="000000"/>
          <w:lang w:val="en-US"/>
        </w:rPr>
        <w:t>, 29 août 2007.</w:t>
      </w:r>
    </w:p>
    <w:p w14:paraId="6C2CBA59" w14:textId="77777777" w:rsidR="00F7084A" w:rsidRPr="008378E6" w:rsidRDefault="00F7084A" w:rsidP="00F7084A">
      <w:pPr>
        <w:rPr>
          <w:rFonts w:cs="Times New Roman"/>
          <w:color w:val="000000"/>
          <w:lang w:val="en-US"/>
        </w:rPr>
      </w:pPr>
    </w:p>
    <w:p w14:paraId="0AF5CF83" w14:textId="77777777" w:rsidR="00F7084A" w:rsidRPr="008378E6" w:rsidRDefault="00F7084A" w:rsidP="00F7084A">
      <w:pPr>
        <w:rPr>
          <w:rFonts w:cs="Times New Roman"/>
          <w:color w:val="000000"/>
          <w:lang w:val="fr-CH"/>
        </w:rPr>
      </w:pPr>
      <w:r w:rsidRPr="008378E6">
        <w:rPr>
          <w:rFonts w:cs="Times New Roman"/>
          <w:color w:val="000000"/>
          <w:lang w:val="fr-CH"/>
        </w:rPr>
        <w:t xml:space="preserve">G. D., « L’invasion des profanateurs », </w:t>
      </w:r>
      <w:r w:rsidRPr="008378E6">
        <w:rPr>
          <w:rFonts w:cs="Times New Roman"/>
          <w:i/>
          <w:color w:val="000000"/>
          <w:lang w:val="fr-CH"/>
        </w:rPr>
        <w:t>La Vie arrière</w:t>
      </w:r>
      <w:r w:rsidRPr="008378E6">
        <w:rPr>
          <w:rFonts w:cs="Times New Roman"/>
          <w:color w:val="000000"/>
          <w:lang w:val="fr-CH"/>
        </w:rPr>
        <w:t>, 19 février 1979.</w:t>
      </w:r>
    </w:p>
    <w:p w14:paraId="13268CB7" w14:textId="77777777" w:rsidR="00F7084A" w:rsidRPr="008378E6" w:rsidRDefault="00F7084A" w:rsidP="00F7084A">
      <w:pPr>
        <w:rPr>
          <w:rFonts w:cs="Times New Roman"/>
          <w:color w:val="000000"/>
          <w:lang w:val="fr-CH"/>
        </w:rPr>
      </w:pPr>
    </w:p>
    <w:p w14:paraId="48F0FDD4" w14:textId="77777777" w:rsidR="00F7084A" w:rsidRPr="008378E6" w:rsidRDefault="00F7084A" w:rsidP="00F7084A">
      <w:pPr>
        <w:rPr>
          <w:rFonts w:cs="Times New Roman"/>
          <w:color w:val="000000"/>
          <w:lang w:val="fr-CH"/>
        </w:rPr>
      </w:pPr>
      <w:r w:rsidRPr="008378E6">
        <w:rPr>
          <w:rFonts w:cs="Times New Roman"/>
          <w:color w:val="000000"/>
          <w:lang w:val="fr-CH"/>
        </w:rPr>
        <w:t xml:space="preserve">G. L., « L’invasion des profanateurs », </w:t>
      </w:r>
      <w:r w:rsidRPr="008378E6">
        <w:rPr>
          <w:rFonts w:cs="Times New Roman"/>
          <w:i/>
          <w:color w:val="000000"/>
          <w:lang w:val="fr-CH"/>
        </w:rPr>
        <w:t>Les nouvelles littéraires</w:t>
      </w:r>
      <w:r w:rsidRPr="008378E6">
        <w:rPr>
          <w:rFonts w:cs="Times New Roman"/>
          <w:color w:val="000000"/>
          <w:lang w:val="fr-CH"/>
        </w:rPr>
        <w:t>, 8 février 1979.</w:t>
      </w:r>
    </w:p>
    <w:p w14:paraId="60469471" w14:textId="77777777" w:rsidR="00F7084A" w:rsidRPr="008378E6" w:rsidRDefault="00F7084A" w:rsidP="00F7084A">
      <w:pPr>
        <w:rPr>
          <w:rFonts w:cs="Times New Roman"/>
          <w:color w:val="000000"/>
          <w:lang w:val="fr-CH"/>
        </w:rPr>
      </w:pPr>
    </w:p>
    <w:p w14:paraId="0EB99882" w14:textId="77777777" w:rsidR="00F7084A" w:rsidRPr="008378E6" w:rsidRDefault="00F7084A" w:rsidP="00F7084A">
      <w:pPr>
        <w:rPr>
          <w:rFonts w:cs="Times New Roman"/>
          <w:color w:val="000000"/>
          <w:lang w:val="en-US"/>
        </w:rPr>
      </w:pPr>
      <w:r w:rsidRPr="008378E6">
        <w:rPr>
          <w:rFonts w:cs="Times New Roman"/>
          <w:color w:val="000000"/>
          <w:lang w:val="en-US"/>
        </w:rPr>
        <w:t xml:space="preserve">G. U., « INVASION OF THE BODY SNATCHERS », </w:t>
      </w:r>
      <w:r w:rsidRPr="008378E6">
        <w:rPr>
          <w:rFonts w:cs="Times New Roman"/>
          <w:i/>
          <w:color w:val="000000"/>
          <w:lang w:val="en-US"/>
        </w:rPr>
        <w:t>Cinéaste</w:t>
      </w:r>
      <w:r w:rsidRPr="008378E6">
        <w:rPr>
          <w:rFonts w:cs="Times New Roman"/>
          <w:color w:val="000000"/>
          <w:lang w:val="en-US"/>
        </w:rPr>
        <w:t xml:space="preserve">, Vol. 9, No. 2, hiver 1978-1979, p. 60. </w:t>
      </w:r>
    </w:p>
    <w:p w14:paraId="011C6475" w14:textId="77777777" w:rsidR="00F7084A" w:rsidRPr="008378E6" w:rsidRDefault="00F7084A" w:rsidP="00F7084A">
      <w:pPr>
        <w:rPr>
          <w:rFonts w:cs="Times New Roman"/>
          <w:color w:val="000000"/>
          <w:lang w:val="en-US"/>
        </w:rPr>
      </w:pPr>
    </w:p>
    <w:p w14:paraId="39469CF1" w14:textId="77777777" w:rsidR="00F7084A" w:rsidRPr="008378E6" w:rsidRDefault="00F7084A" w:rsidP="00F7084A">
      <w:pPr>
        <w:rPr>
          <w:rFonts w:cs="Times New Roman"/>
          <w:color w:val="000000"/>
          <w:lang w:val="fr-CH"/>
        </w:rPr>
      </w:pPr>
      <w:r w:rsidRPr="008378E6">
        <w:rPr>
          <w:rFonts w:cs="Times New Roman"/>
          <w:color w:val="000000"/>
          <w:lang w:val="fr-CH"/>
        </w:rPr>
        <w:t xml:space="preserve">MARMIN, Michel, « Contrefaçon ? », </w:t>
      </w:r>
      <w:r w:rsidRPr="008378E6">
        <w:rPr>
          <w:rFonts w:cs="Times New Roman"/>
          <w:i/>
          <w:color w:val="000000"/>
          <w:lang w:val="fr-CH"/>
        </w:rPr>
        <w:t>Le Figaro</w:t>
      </w:r>
      <w:r w:rsidRPr="008378E6">
        <w:rPr>
          <w:rFonts w:cs="Times New Roman"/>
          <w:color w:val="000000"/>
          <w:lang w:val="fr-CH"/>
        </w:rPr>
        <w:t>, 7 février 1979.</w:t>
      </w:r>
    </w:p>
    <w:p w14:paraId="64FFAB7B" w14:textId="77777777" w:rsidR="00F7084A" w:rsidRPr="008378E6" w:rsidRDefault="00F7084A" w:rsidP="00F7084A">
      <w:pPr>
        <w:rPr>
          <w:rFonts w:cs="Times New Roman"/>
          <w:color w:val="000000"/>
          <w:lang w:val="fr-CH"/>
        </w:rPr>
      </w:pPr>
    </w:p>
    <w:p w14:paraId="3F62827F" w14:textId="77777777" w:rsidR="00F7084A" w:rsidRPr="008378E6" w:rsidRDefault="00F7084A" w:rsidP="00F7084A">
      <w:pPr>
        <w:rPr>
          <w:rFonts w:cs="Times New Roman"/>
          <w:color w:val="000000"/>
          <w:lang w:val="en-US"/>
        </w:rPr>
      </w:pPr>
      <w:r w:rsidRPr="008378E6">
        <w:rPr>
          <w:rFonts w:cs="Times New Roman"/>
          <w:color w:val="000000"/>
          <w:lang w:val="en-US"/>
        </w:rPr>
        <w:lastRenderedPageBreak/>
        <w:t xml:space="preserve">MASLIN, Janet, « Screen: </w:t>
      </w:r>
      <w:r w:rsidRPr="008378E6">
        <w:rPr>
          <w:lang w:val="en-US"/>
        </w:rPr>
        <w:t>‘</w:t>
      </w:r>
      <w:r w:rsidRPr="008378E6">
        <w:rPr>
          <w:rFonts w:cs="Times New Roman"/>
          <w:color w:val="000000"/>
          <w:lang w:val="en-US"/>
        </w:rPr>
        <w:t xml:space="preserve">Body Snatchers’ Return in All Their Creepy Glory », </w:t>
      </w:r>
      <w:r w:rsidRPr="008378E6">
        <w:rPr>
          <w:rFonts w:cs="Times New Roman"/>
          <w:i/>
          <w:color w:val="000000"/>
          <w:lang w:val="en-US"/>
        </w:rPr>
        <w:t>The New York Times</w:t>
      </w:r>
      <w:r w:rsidRPr="008378E6">
        <w:rPr>
          <w:rFonts w:cs="Times New Roman"/>
          <w:color w:val="000000"/>
          <w:lang w:val="en-US"/>
        </w:rPr>
        <w:t>, 22 décembre 1978.</w:t>
      </w:r>
    </w:p>
    <w:p w14:paraId="413522CB" w14:textId="77777777" w:rsidR="00F7084A" w:rsidRPr="008378E6" w:rsidRDefault="00F7084A" w:rsidP="00F7084A">
      <w:pPr>
        <w:rPr>
          <w:rFonts w:cs="Times New Roman"/>
          <w:color w:val="000000"/>
          <w:lang w:val="en-US"/>
        </w:rPr>
      </w:pPr>
    </w:p>
    <w:p w14:paraId="2E84ABBA" w14:textId="77777777" w:rsidR="00F7084A" w:rsidRPr="008378E6" w:rsidRDefault="00F7084A" w:rsidP="00F7084A">
      <w:pPr>
        <w:rPr>
          <w:rFonts w:cs="Times New Roman"/>
          <w:color w:val="000000"/>
          <w:lang w:val="fr-CH"/>
        </w:rPr>
      </w:pPr>
      <w:r w:rsidRPr="008378E6">
        <w:rPr>
          <w:rFonts w:cs="Times New Roman"/>
          <w:color w:val="000000"/>
          <w:lang w:val="fr-CH"/>
        </w:rPr>
        <w:t xml:space="preserve">MAURIN, François, « Attention : profanateurs », </w:t>
      </w:r>
      <w:r w:rsidRPr="008378E6">
        <w:rPr>
          <w:rFonts w:cs="Times New Roman"/>
          <w:i/>
          <w:color w:val="000000"/>
          <w:lang w:val="fr-CH"/>
        </w:rPr>
        <w:t>L’Humanité</w:t>
      </w:r>
      <w:r w:rsidRPr="008378E6">
        <w:rPr>
          <w:rFonts w:cs="Times New Roman"/>
          <w:color w:val="000000"/>
          <w:lang w:val="fr-CH"/>
        </w:rPr>
        <w:t>, 16 février 1979.</w:t>
      </w:r>
    </w:p>
    <w:p w14:paraId="32BCBA37" w14:textId="77777777" w:rsidR="00F7084A" w:rsidRPr="008378E6" w:rsidRDefault="00F7084A" w:rsidP="00F7084A">
      <w:pPr>
        <w:rPr>
          <w:rFonts w:cs="Times New Roman"/>
          <w:color w:val="000000"/>
          <w:lang w:val="fr-CH"/>
        </w:rPr>
      </w:pPr>
    </w:p>
    <w:p w14:paraId="0D4099F0" w14:textId="77777777" w:rsidR="00F7084A" w:rsidRPr="008378E6" w:rsidRDefault="00F7084A" w:rsidP="00F7084A">
      <w:pPr>
        <w:rPr>
          <w:rFonts w:cs="Times New Roman"/>
          <w:color w:val="000000"/>
          <w:lang w:val="fr-CH"/>
        </w:rPr>
      </w:pPr>
      <w:r w:rsidRPr="008378E6">
        <w:rPr>
          <w:rFonts w:cs="Times New Roman"/>
          <w:color w:val="000000"/>
          <w:lang w:val="fr-CH"/>
        </w:rPr>
        <w:t xml:space="preserve">MURAT, Pierre, « L’invasion des profanateurs », </w:t>
      </w:r>
      <w:r w:rsidRPr="008378E6">
        <w:rPr>
          <w:rFonts w:cs="Times New Roman"/>
          <w:i/>
          <w:color w:val="000000"/>
          <w:lang w:val="fr-CH"/>
        </w:rPr>
        <w:t>Télérama</w:t>
      </w:r>
      <w:r w:rsidRPr="008378E6">
        <w:rPr>
          <w:rFonts w:cs="Times New Roman"/>
          <w:color w:val="000000"/>
          <w:lang w:val="fr-CH"/>
        </w:rPr>
        <w:t>, 18 février 1979.</w:t>
      </w:r>
    </w:p>
    <w:p w14:paraId="025E4A62" w14:textId="77777777" w:rsidR="00F7084A" w:rsidRPr="008378E6" w:rsidRDefault="00F7084A" w:rsidP="00F7084A">
      <w:pPr>
        <w:rPr>
          <w:rFonts w:cs="Times New Roman"/>
          <w:color w:val="000000"/>
          <w:lang w:val="fr-CH"/>
        </w:rPr>
      </w:pPr>
    </w:p>
    <w:p w14:paraId="76583BEF" w14:textId="77777777" w:rsidR="00F7084A" w:rsidRPr="008378E6" w:rsidRDefault="00F7084A" w:rsidP="00F7084A">
      <w:pPr>
        <w:rPr>
          <w:rFonts w:cs="Times New Roman"/>
          <w:color w:val="000000"/>
          <w:lang w:val="fr-CH"/>
        </w:rPr>
      </w:pPr>
      <w:r w:rsidRPr="008378E6">
        <w:rPr>
          <w:rFonts w:cs="Times New Roman"/>
          <w:color w:val="000000"/>
          <w:lang w:val="fr-CH"/>
        </w:rPr>
        <w:t xml:space="preserve">PEREZ, Michel, « L’invasion des profanateurs de Philip Kaufman. Un remake présomptueux », </w:t>
      </w:r>
      <w:r w:rsidRPr="008378E6">
        <w:rPr>
          <w:rFonts w:cs="Times New Roman"/>
          <w:i/>
          <w:color w:val="000000"/>
          <w:lang w:val="fr-CH"/>
        </w:rPr>
        <w:t>Le Matin</w:t>
      </w:r>
      <w:r w:rsidRPr="008378E6">
        <w:rPr>
          <w:rFonts w:cs="Times New Roman"/>
          <w:color w:val="000000"/>
          <w:lang w:val="fr-CH"/>
        </w:rPr>
        <w:t>, 12 février 1979.</w:t>
      </w:r>
    </w:p>
    <w:p w14:paraId="320031B8" w14:textId="77777777" w:rsidR="00F7084A" w:rsidRPr="008378E6" w:rsidRDefault="00F7084A" w:rsidP="00F7084A">
      <w:pPr>
        <w:rPr>
          <w:rFonts w:cs="Times New Roman"/>
          <w:color w:val="000000"/>
          <w:lang w:val="fr-CH"/>
        </w:rPr>
      </w:pPr>
    </w:p>
    <w:p w14:paraId="4C802DFE" w14:textId="77777777" w:rsidR="00F7084A" w:rsidRPr="008378E6" w:rsidRDefault="00F7084A" w:rsidP="00F7084A">
      <w:pPr>
        <w:rPr>
          <w:rFonts w:cs="Times New Roman"/>
          <w:color w:val="000000"/>
          <w:lang w:val="fr-CH"/>
        </w:rPr>
      </w:pPr>
      <w:r w:rsidRPr="008378E6">
        <w:rPr>
          <w:rFonts w:cs="Times New Roman"/>
          <w:color w:val="000000"/>
          <w:lang w:val="fr-CH"/>
        </w:rPr>
        <w:t xml:space="preserve">RO, J., « L’invasion des profanateurs », </w:t>
      </w:r>
      <w:r w:rsidRPr="008378E6">
        <w:rPr>
          <w:rFonts w:cs="Times New Roman"/>
          <w:i/>
          <w:color w:val="000000"/>
          <w:lang w:val="fr-CH"/>
        </w:rPr>
        <w:t>La Croix</w:t>
      </w:r>
      <w:r w:rsidRPr="008378E6">
        <w:rPr>
          <w:rFonts w:cs="Times New Roman"/>
          <w:color w:val="000000"/>
          <w:lang w:val="fr-CH"/>
        </w:rPr>
        <w:t>, 15 février 1979.</w:t>
      </w:r>
    </w:p>
    <w:p w14:paraId="6C71546B" w14:textId="77777777" w:rsidR="00F7084A" w:rsidRPr="008378E6" w:rsidRDefault="00F7084A" w:rsidP="00F7084A">
      <w:pPr>
        <w:rPr>
          <w:rFonts w:cs="Times New Roman"/>
          <w:color w:val="000000"/>
          <w:lang w:val="fr-CH"/>
        </w:rPr>
      </w:pPr>
    </w:p>
    <w:p w14:paraId="52C08355" w14:textId="77777777" w:rsidR="00F7084A" w:rsidRPr="008378E6" w:rsidRDefault="00F7084A" w:rsidP="00F7084A">
      <w:pPr>
        <w:rPr>
          <w:rFonts w:cs="Times New Roman"/>
          <w:color w:val="000000"/>
          <w:lang w:val="en-US"/>
        </w:rPr>
      </w:pPr>
      <w:r w:rsidRPr="008378E6">
        <w:rPr>
          <w:i/>
          <w:lang w:val="en-US"/>
        </w:rPr>
        <w:t>–</w:t>
      </w:r>
      <w:r w:rsidRPr="008378E6">
        <w:rPr>
          <w:rFonts w:cs="Times New Roman"/>
          <w:color w:val="000000"/>
          <w:lang w:val="en-US"/>
        </w:rPr>
        <w:t xml:space="preserve">, « Review: ‘Invasion of the Body Snatchers’ », </w:t>
      </w:r>
      <w:r w:rsidRPr="008378E6">
        <w:rPr>
          <w:rFonts w:cs="Times New Roman"/>
          <w:i/>
          <w:color w:val="000000"/>
          <w:lang w:val="en-US"/>
        </w:rPr>
        <w:t>Variety</w:t>
      </w:r>
      <w:r w:rsidRPr="008378E6">
        <w:rPr>
          <w:rFonts w:cs="Times New Roman"/>
          <w:color w:val="000000"/>
          <w:lang w:val="en-US"/>
        </w:rPr>
        <w:t>, 31 décembre 1977.</w:t>
      </w:r>
    </w:p>
    <w:p w14:paraId="3E7B3476" w14:textId="77777777" w:rsidR="00F7084A" w:rsidRPr="008378E6" w:rsidRDefault="00F7084A" w:rsidP="00F7084A">
      <w:pPr>
        <w:rPr>
          <w:rFonts w:cs="Times New Roman"/>
          <w:b/>
          <w:color w:val="000000"/>
          <w:lang w:val="en-US"/>
        </w:rPr>
      </w:pPr>
    </w:p>
    <w:p w14:paraId="179871E1" w14:textId="77777777" w:rsidR="00F7084A" w:rsidRPr="008378E6" w:rsidRDefault="00F7084A" w:rsidP="00F7084A">
      <w:pPr>
        <w:rPr>
          <w:rFonts w:cs="Times New Roman"/>
          <w:b/>
          <w:color w:val="000000"/>
          <w:lang w:val="fr-CH"/>
        </w:rPr>
      </w:pPr>
      <w:r w:rsidRPr="008378E6">
        <w:rPr>
          <w:rFonts w:cs="Times New Roman"/>
          <w:b/>
          <w:color w:val="000000"/>
          <w:lang w:val="fr-CH"/>
        </w:rPr>
        <w:t>Body Snatchers [1993] :</w:t>
      </w:r>
    </w:p>
    <w:p w14:paraId="4E558480" w14:textId="77777777" w:rsidR="00F7084A" w:rsidRPr="008378E6" w:rsidRDefault="00F7084A" w:rsidP="00F7084A">
      <w:pPr>
        <w:rPr>
          <w:lang w:val="fr-CH"/>
        </w:rPr>
      </w:pPr>
    </w:p>
    <w:p w14:paraId="41C91271" w14:textId="77777777" w:rsidR="00F7084A" w:rsidRPr="008378E6" w:rsidRDefault="00F7084A" w:rsidP="00F7084A">
      <w:pPr>
        <w:rPr>
          <w:rFonts w:cs="Times New Roman"/>
          <w:color w:val="000000"/>
          <w:lang w:val="fr-CH"/>
        </w:rPr>
      </w:pPr>
      <w:r w:rsidRPr="008378E6">
        <w:rPr>
          <w:lang w:val="fr-CH"/>
        </w:rPr>
        <w:t xml:space="preserve">A. F., </w:t>
      </w:r>
      <w:r w:rsidRPr="008378E6">
        <w:rPr>
          <w:rFonts w:cs="Times New Roman"/>
          <w:color w:val="000000"/>
          <w:lang w:val="fr-CH"/>
        </w:rPr>
        <w:t xml:space="preserve">« Fantastique cauchemar », </w:t>
      </w:r>
      <w:r w:rsidRPr="008378E6">
        <w:rPr>
          <w:rFonts w:cs="Times New Roman"/>
          <w:i/>
          <w:color w:val="000000"/>
          <w:lang w:val="fr-CH"/>
        </w:rPr>
        <w:t>La Croix</w:t>
      </w:r>
      <w:r w:rsidRPr="008378E6">
        <w:rPr>
          <w:rFonts w:cs="Times New Roman"/>
          <w:color w:val="000000"/>
          <w:lang w:val="fr-CH"/>
        </w:rPr>
        <w:t>, 15 mai 1993.</w:t>
      </w:r>
    </w:p>
    <w:p w14:paraId="59D56120" w14:textId="77777777" w:rsidR="00F7084A" w:rsidRPr="008378E6" w:rsidRDefault="00F7084A" w:rsidP="00F7084A">
      <w:pPr>
        <w:rPr>
          <w:lang w:val="fr-CH"/>
        </w:rPr>
      </w:pPr>
      <w:r w:rsidRPr="008378E6">
        <w:rPr>
          <w:rFonts w:cs="Times New Roman"/>
          <w:color w:val="000000"/>
          <w:lang w:val="fr-CH"/>
        </w:rPr>
        <w:t xml:space="preserve">BÉ., H, </w:t>
      </w:r>
      <w:r w:rsidRPr="008378E6">
        <w:rPr>
          <w:lang w:val="fr-CH"/>
        </w:rPr>
        <w:t xml:space="preserve">« FERRARA », </w:t>
      </w:r>
      <w:r w:rsidRPr="008378E6">
        <w:rPr>
          <w:i/>
          <w:lang w:val="fr-CH"/>
        </w:rPr>
        <w:t>Le Monde</w:t>
      </w:r>
      <w:r w:rsidRPr="008378E6">
        <w:rPr>
          <w:lang w:val="fr-CH"/>
        </w:rPr>
        <w:t>, 16 mai 1993.</w:t>
      </w:r>
    </w:p>
    <w:p w14:paraId="69FBEDED" w14:textId="77777777" w:rsidR="00F7084A" w:rsidRPr="008378E6" w:rsidRDefault="00F7084A" w:rsidP="00F7084A">
      <w:pPr>
        <w:rPr>
          <w:rFonts w:cs="Times New Roman"/>
          <w:color w:val="000000"/>
          <w:lang w:val="fr-CH"/>
        </w:rPr>
      </w:pPr>
    </w:p>
    <w:p w14:paraId="00E38D1F" w14:textId="77777777" w:rsidR="00F7084A" w:rsidRPr="008378E6" w:rsidRDefault="00F7084A" w:rsidP="00F7084A">
      <w:pPr>
        <w:rPr>
          <w:rFonts w:cs="Times New Roman"/>
          <w:color w:val="000000"/>
          <w:lang w:val="fr-CH"/>
        </w:rPr>
      </w:pPr>
      <w:r w:rsidRPr="008378E6">
        <w:rPr>
          <w:rFonts w:cs="Times New Roman"/>
          <w:color w:val="000000"/>
          <w:lang w:val="fr-CH"/>
        </w:rPr>
        <w:t xml:space="preserve">CIMENT, Michel, </w:t>
      </w:r>
      <w:r w:rsidRPr="008378E6">
        <w:rPr>
          <w:lang w:val="fr-CH"/>
        </w:rPr>
        <w:t xml:space="preserve">« Voyages au pays de la paranoïa », </w:t>
      </w:r>
      <w:r w:rsidRPr="008378E6">
        <w:rPr>
          <w:i/>
          <w:lang w:val="fr-CH"/>
        </w:rPr>
        <w:t>Globe Hebdo</w:t>
      </w:r>
      <w:r w:rsidRPr="008378E6">
        <w:rPr>
          <w:lang w:val="fr-CH"/>
        </w:rPr>
        <w:t>, 9 juin 1993.</w:t>
      </w:r>
    </w:p>
    <w:p w14:paraId="34A98094" w14:textId="77777777" w:rsidR="00F7084A" w:rsidRPr="008378E6" w:rsidRDefault="00F7084A" w:rsidP="00F7084A">
      <w:pPr>
        <w:rPr>
          <w:rFonts w:cs="Times New Roman"/>
          <w:color w:val="000000"/>
          <w:lang w:val="fr-CH"/>
        </w:rPr>
      </w:pPr>
    </w:p>
    <w:p w14:paraId="65B68EF2" w14:textId="77777777" w:rsidR="00F7084A" w:rsidRPr="008378E6" w:rsidRDefault="00F7084A" w:rsidP="00F7084A">
      <w:pPr>
        <w:rPr>
          <w:lang w:val="fr-CH"/>
        </w:rPr>
      </w:pPr>
      <w:r w:rsidRPr="008378E6">
        <w:rPr>
          <w:lang w:val="fr-CH"/>
        </w:rPr>
        <w:t xml:space="preserve">COPPERMANN, Annie, « L’invasion des spaghettis décervelants », </w:t>
      </w:r>
      <w:r w:rsidRPr="008378E6">
        <w:rPr>
          <w:i/>
          <w:lang w:val="fr-CH"/>
        </w:rPr>
        <w:t>Les Échos</w:t>
      </w:r>
      <w:r w:rsidRPr="008378E6">
        <w:rPr>
          <w:lang w:val="fr-CH"/>
        </w:rPr>
        <w:t>, 10 juin 1993.</w:t>
      </w:r>
    </w:p>
    <w:p w14:paraId="2796D5CF" w14:textId="77777777" w:rsidR="00F7084A" w:rsidRPr="008378E6" w:rsidRDefault="00F7084A" w:rsidP="00F7084A">
      <w:pPr>
        <w:rPr>
          <w:lang w:val="fr-CH"/>
        </w:rPr>
      </w:pPr>
    </w:p>
    <w:p w14:paraId="609539F8" w14:textId="77777777" w:rsidR="00F7084A" w:rsidRPr="008378E6" w:rsidRDefault="00F7084A" w:rsidP="00F7084A">
      <w:pPr>
        <w:rPr>
          <w:lang w:val="en-US"/>
        </w:rPr>
      </w:pPr>
      <w:r w:rsidRPr="008378E6">
        <w:rPr>
          <w:lang w:val="en-US"/>
        </w:rPr>
        <w:t xml:space="preserve">EBERT, Roger, « Body Snatchers », </w:t>
      </w:r>
      <w:r w:rsidRPr="008378E6">
        <w:rPr>
          <w:i/>
          <w:lang w:val="en-US"/>
        </w:rPr>
        <w:t>Chicago Sun-Times</w:t>
      </w:r>
      <w:r w:rsidRPr="008378E6">
        <w:rPr>
          <w:lang w:val="en-US"/>
        </w:rPr>
        <w:t>, 25 février 1994.</w:t>
      </w:r>
    </w:p>
    <w:p w14:paraId="57DDBBC7" w14:textId="77777777" w:rsidR="00F7084A" w:rsidRPr="008378E6" w:rsidRDefault="00F7084A" w:rsidP="00F7084A">
      <w:pPr>
        <w:rPr>
          <w:lang w:val="en-US"/>
        </w:rPr>
      </w:pPr>
    </w:p>
    <w:p w14:paraId="7079B594" w14:textId="77777777" w:rsidR="00F7084A" w:rsidRPr="008378E6" w:rsidRDefault="00F7084A" w:rsidP="00F7084A">
      <w:pPr>
        <w:rPr>
          <w:lang w:val="fr-CH"/>
        </w:rPr>
      </w:pPr>
      <w:r w:rsidRPr="008378E6">
        <w:rPr>
          <w:lang w:val="fr-CH"/>
        </w:rPr>
        <w:t xml:space="preserve">F., J.-M., « Déjà vus », </w:t>
      </w:r>
      <w:r w:rsidRPr="008378E6">
        <w:rPr>
          <w:i/>
          <w:lang w:val="fr-CH"/>
        </w:rPr>
        <w:t xml:space="preserve">Le </w:t>
      </w:r>
      <w:r w:rsidRPr="008378E6">
        <w:rPr>
          <w:lang w:val="fr-CH"/>
        </w:rPr>
        <w:t>Monde, 18 mai 1993.</w:t>
      </w:r>
    </w:p>
    <w:p w14:paraId="0837EB60" w14:textId="77777777" w:rsidR="00F7084A" w:rsidRPr="008378E6" w:rsidRDefault="00F7084A" w:rsidP="00F7084A">
      <w:pPr>
        <w:rPr>
          <w:lang w:val="fr-CH"/>
        </w:rPr>
      </w:pPr>
    </w:p>
    <w:p w14:paraId="644D780C" w14:textId="77777777" w:rsidR="00F7084A" w:rsidRPr="008378E6" w:rsidRDefault="00F7084A" w:rsidP="00F7084A">
      <w:pPr>
        <w:rPr>
          <w:lang w:val="en-US"/>
        </w:rPr>
      </w:pPr>
      <w:r w:rsidRPr="008378E6">
        <w:rPr>
          <w:lang w:val="en-US"/>
        </w:rPr>
        <w:t xml:space="preserve">GLEIBERMAN, Owen, « Body Snatchers », </w:t>
      </w:r>
      <w:r w:rsidRPr="008378E6">
        <w:rPr>
          <w:i/>
          <w:lang w:val="en-US"/>
        </w:rPr>
        <w:t>Entertainment Weekly</w:t>
      </w:r>
      <w:r w:rsidRPr="008378E6">
        <w:rPr>
          <w:lang w:val="en-US"/>
        </w:rPr>
        <w:t>, 11 février 1994.</w:t>
      </w:r>
    </w:p>
    <w:p w14:paraId="0B034AB7" w14:textId="77777777" w:rsidR="00F7084A" w:rsidRPr="008378E6" w:rsidRDefault="00F7084A" w:rsidP="00F7084A">
      <w:pPr>
        <w:rPr>
          <w:lang w:val="en-US"/>
        </w:rPr>
      </w:pPr>
    </w:p>
    <w:p w14:paraId="1856069B" w14:textId="77777777" w:rsidR="00F7084A" w:rsidRPr="008378E6" w:rsidRDefault="00F7084A" w:rsidP="00F7084A">
      <w:pPr>
        <w:rPr>
          <w:lang w:val="fr-CH"/>
        </w:rPr>
      </w:pPr>
      <w:r w:rsidRPr="008378E6">
        <w:rPr>
          <w:lang w:val="fr-CH"/>
        </w:rPr>
        <w:t xml:space="preserve">GROUSSET, Jean-Paul, </w:t>
      </w:r>
      <w:r w:rsidRPr="008378E6">
        <w:rPr>
          <w:rFonts w:cs="Times New Roman"/>
          <w:color w:val="000000"/>
          <w:lang w:val="fr-CH"/>
        </w:rPr>
        <w:t xml:space="preserve">« Body Snatchers. Ravage de cerveaux », </w:t>
      </w:r>
      <w:r w:rsidRPr="008378E6">
        <w:rPr>
          <w:rFonts w:cs="Times New Roman"/>
          <w:i/>
          <w:color w:val="000000"/>
          <w:lang w:val="fr-CH"/>
        </w:rPr>
        <w:t>Le Canard enchaîné</w:t>
      </w:r>
      <w:r w:rsidRPr="008378E6">
        <w:rPr>
          <w:rFonts w:cs="Times New Roman"/>
          <w:color w:val="000000"/>
          <w:lang w:val="fr-CH"/>
        </w:rPr>
        <w:t>, 9 juin 1993.</w:t>
      </w:r>
    </w:p>
    <w:p w14:paraId="37481DA9" w14:textId="77777777" w:rsidR="00F7084A" w:rsidRPr="008378E6" w:rsidRDefault="00F7084A" w:rsidP="00F7084A">
      <w:pPr>
        <w:rPr>
          <w:lang w:val="fr-CH"/>
        </w:rPr>
      </w:pPr>
    </w:p>
    <w:p w14:paraId="64A69C75" w14:textId="77777777" w:rsidR="00F7084A" w:rsidRPr="008378E6" w:rsidRDefault="00F7084A" w:rsidP="00F7084A">
      <w:pPr>
        <w:rPr>
          <w:lang w:val="en-US"/>
        </w:rPr>
      </w:pPr>
      <w:r w:rsidRPr="008378E6">
        <w:rPr>
          <w:lang w:val="en-US"/>
        </w:rPr>
        <w:t xml:space="preserve">HACKSTON, Ronnie, « Body Snatchers », </w:t>
      </w:r>
      <w:r w:rsidRPr="008378E6">
        <w:rPr>
          <w:i/>
          <w:lang w:val="en-US"/>
        </w:rPr>
        <w:t>Sight and Sound</w:t>
      </w:r>
      <w:r w:rsidRPr="008378E6">
        <w:rPr>
          <w:lang w:val="en-US"/>
        </w:rPr>
        <w:t>, Vol. 14, No. 12, décembre 2004, p. 78.</w:t>
      </w:r>
    </w:p>
    <w:p w14:paraId="66CD19F4" w14:textId="77777777" w:rsidR="00F7084A" w:rsidRPr="008378E6" w:rsidRDefault="00F7084A" w:rsidP="00F7084A">
      <w:pPr>
        <w:rPr>
          <w:lang w:val="en-US"/>
        </w:rPr>
      </w:pPr>
    </w:p>
    <w:p w14:paraId="6569A398" w14:textId="77777777" w:rsidR="00F7084A" w:rsidRPr="008378E6" w:rsidRDefault="00F7084A" w:rsidP="00F7084A">
      <w:pPr>
        <w:rPr>
          <w:lang w:val="en-US"/>
        </w:rPr>
      </w:pPr>
      <w:r w:rsidRPr="008378E6">
        <w:rPr>
          <w:lang w:val="en-US"/>
        </w:rPr>
        <w:t xml:space="preserve">HARRINGTON, Richard, « The Body Snatchers », </w:t>
      </w:r>
      <w:r w:rsidRPr="008378E6">
        <w:rPr>
          <w:i/>
          <w:lang w:val="en-US"/>
        </w:rPr>
        <w:t>The Washington Post</w:t>
      </w:r>
      <w:r w:rsidRPr="008378E6">
        <w:rPr>
          <w:lang w:val="en-US"/>
        </w:rPr>
        <w:t>, 18 février 1994.</w:t>
      </w:r>
    </w:p>
    <w:p w14:paraId="20B5E506" w14:textId="77777777" w:rsidR="00F7084A" w:rsidRPr="008378E6" w:rsidRDefault="00F7084A" w:rsidP="00F7084A">
      <w:pPr>
        <w:rPr>
          <w:lang w:val="en-US"/>
        </w:rPr>
      </w:pPr>
    </w:p>
    <w:p w14:paraId="7D1FD2BF" w14:textId="77777777" w:rsidR="00F7084A" w:rsidRPr="008378E6" w:rsidRDefault="00F7084A" w:rsidP="00F7084A">
      <w:pPr>
        <w:rPr>
          <w:lang w:val="en-US"/>
        </w:rPr>
      </w:pPr>
      <w:r w:rsidRPr="008378E6">
        <w:rPr>
          <w:lang w:val="en-US"/>
        </w:rPr>
        <w:t xml:space="preserve">JAMES, Caryn, « Reviews/Film; The Pods Are at It Again: Hello! Anybody There? », </w:t>
      </w:r>
      <w:r w:rsidRPr="008378E6">
        <w:rPr>
          <w:i/>
          <w:lang w:val="en-US"/>
        </w:rPr>
        <w:t>The New York Times</w:t>
      </w:r>
      <w:r w:rsidRPr="008378E6">
        <w:rPr>
          <w:lang w:val="en-US"/>
        </w:rPr>
        <w:t>, 4 février 1994.</w:t>
      </w:r>
    </w:p>
    <w:p w14:paraId="48E4D2BC" w14:textId="77777777" w:rsidR="00F7084A" w:rsidRPr="008378E6" w:rsidRDefault="00F7084A" w:rsidP="00F7084A">
      <w:pPr>
        <w:rPr>
          <w:lang w:val="en-US"/>
        </w:rPr>
      </w:pPr>
    </w:p>
    <w:p w14:paraId="0D755F20" w14:textId="77777777" w:rsidR="00F7084A" w:rsidRPr="008378E6" w:rsidRDefault="00F7084A" w:rsidP="00F7084A">
      <w:pPr>
        <w:rPr>
          <w:lang w:val="fr-CH"/>
        </w:rPr>
      </w:pPr>
      <w:r w:rsidRPr="008378E6">
        <w:rPr>
          <w:lang w:val="fr-CH"/>
        </w:rPr>
        <w:t xml:space="preserve">JONQUET, François, « Abel Ferrara a soif de mal », </w:t>
      </w:r>
      <w:r w:rsidRPr="008378E6">
        <w:rPr>
          <w:i/>
          <w:lang w:val="fr-CH"/>
        </w:rPr>
        <w:t>Globe Hebdo</w:t>
      </w:r>
      <w:r w:rsidRPr="008378E6">
        <w:rPr>
          <w:lang w:val="fr-CH"/>
        </w:rPr>
        <w:t>, 19 mai 1993.</w:t>
      </w:r>
    </w:p>
    <w:p w14:paraId="6ACF0685" w14:textId="77777777" w:rsidR="00F7084A" w:rsidRPr="008378E6" w:rsidRDefault="00F7084A" w:rsidP="00F7084A">
      <w:pPr>
        <w:rPr>
          <w:lang w:val="fr-CH"/>
        </w:rPr>
      </w:pPr>
    </w:p>
    <w:p w14:paraId="233A097D" w14:textId="77777777" w:rsidR="00F7084A" w:rsidRPr="008378E6" w:rsidRDefault="00F7084A" w:rsidP="00F7084A">
      <w:pPr>
        <w:rPr>
          <w:lang w:val="fr-CH"/>
        </w:rPr>
      </w:pPr>
      <w:r w:rsidRPr="008378E6">
        <w:rPr>
          <w:lang w:val="fr-CH"/>
        </w:rPr>
        <w:t xml:space="preserve">LEFORT, Gérard, « Ferrara envahi par la flemme », </w:t>
      </w:r>
      <w:r w:rsidRPr="008378E6">
        <w:rPr>
          <w:i/>
          <w:lang w:val="fr-CH"/>
        </w:rPr>
        <w:t>Libération</w:t>
      </w:r>
      <w:r w:rsidRPr="008378E6">
        <w:rPr>
          <w:lang w:val="fr-CH"/>
        </w:rPr>
        <w:t>, 17 mai 1993.</w:t>
      </w:r>
    </w:p>
    <w:p w14:paraId="048ACCEA" w14:textId="77777777" w:rsidR="00F7084A" w:rsidRPr="008378E6" w:rsidRDefault="00F7084A" w:rsidP="00F7084A">
      <w:pPr>
        <w:rPr>
          <w:lang w:val="fr-CH"/>
        </w:rPr>
      </w:pPr>
    </w:p>
    <w:p w14:paraId="5BE3F1F1" w14:textId="77777777" w:rsidR="00F7084A" w:rsidRPr="008378E6" w:rsidRDefault="00F7084A" w:rsidP="00F7084A">
      <w:pPr>
        <w:rPr>
          <w:lang w:val="en-US"/>
        </w:rPr>
      </w:pPr>
      <w:r w:rsidRPr="008378E6">
        <w:rPr>
          <w:lang w:val="en-US"/>
        </w:rPr>
        <w:lastRenderedPageBreak/>
        <w:t xml:space="preserve">M. P., « The Body Snatchers », </w:t>
      </w:r>
      <w:r w:rsidRPr="008378E6">
        <w:rPr>
          <w:i/>
          <w:lang w:val="en-US"/>
        </w:rPr>
        <w:t>Le Point</w:t>
      </w:r>
      <w:r w:rsidRPr="008378E6">
        <w:rPr>
          <w:lang w:val="en-US"/>
        </w:rPr>
        <w:t>, 12 juin 1993.</w:t>
      </w:r>
    </w:p>
    <w:p w14:paraId="52C58896" w14:textId="77777777" w:rsidR="00F7084A" w:rsidRPr="008378E6" w:rsidRDefault="00F7084A" w:rsidP="00F7084A">
      <w:pPr>
        <w:rPr>
          <w:lang w:val="en-US"/>
        </w:rPr>
      </w:pPr>
    </w:p>
    <w:p w14:paraId="7F15BAC1" w14:textId="77777777" w:rsidR="00F7084A" w:rsidRPr="008378E6" w:rsidRDefault="00F7084A" w:rsidP="00F7084A">
      <w:pPr>
        <w:rPr>
          <w:lang w:val="fr-CH"/>
        </w:rPr>
      </w:pPr>
      <w:r w:rsidRPr="008378E6">
        <w:rPr>
          <w:lang w:val="fr-CH"/>
        </w:rPr>
        <w:t xml:space="preserve">PHILLIPE, Claude-Jean, « Body Snatchers », </w:t>
      </w:r>
      <w:r w:rsidRPr="008378E6">
        <w:rPr>
          <w:i/>
          <w:lang w:val="fr-CH"/>
        </w:rPr>
        <w:t>France Soir</w:t>
      </w:r>
      <w:r w:rsidRPr="008378E6">
        <w:rPr>
          <w:lang w:val="fr-CH"/>
        </w:rPr>
        <w:t>, 17 mai 1993.</w:t>
      </w:r>
    </w:p>
    <w:p w14:paraId="7FAA7D43" w14:textId="77777777" w:rsidR="00F7084A" w:rsidRPr="008378E6" w:rsidRDefault="00F7084A" w:rsidP="00F7084A">
      <w:pPr>
        <w:rPr>
          <w:lang w:val="fr-CH"/>
        </w:rPr>
      </w:pPr>
    </w:p>
    <w:p w14:paraId="4A947CFC" w14:textId="77777777" w:rsidR="00F7084A" w:rsidRPr="008378E6" w:rsidRDefault="00F7084A" w:rsidP="00F7084A">
      <w:pPr>
        <w:rPr>
          <w:lang w:val="fr-CH"/>
        </w:rPr>
      </w:pPr>
      <w:r w:rsidRPr="008378E6">
        <w:rPr>
          <w:lang w:val="fr-CH"/>
        </w:rPr>
        <w:t xml:space="preserve">REMY, Vincent, « Body Snatchers », </w:t>
      </w:r>
      <w:r w:rsidRPr="008378E6">
        <w:rPr>
          <w:i/>
          <w:lang w:val="fr-CH"/>
        </w:rPr>
        <w:t>Télérama</w:t>
      </w:r>
      <w:r w:rsidRPr="008378E6">
        <w:rPr>
          <w:lang w:val="fr-CH"/>
        </w:rPr>
        <w:t>, 9 juin 1993.</w:t>
      </w:r>
    </w:p>
    <w:p w14:paraId="3D8B9CF3" w14:textId="77777777" w:rsidR="00F7084A" w:rsidRPr="008378E6" w:rsidRDefault="00F7084A" w:rsidP="00F7084A">
      <w:pPr>
        <w:rPr>
          <w:lang w:val="fr-CH"/>
        </w:rPr>
      </w:pPr>
    </w:p>
    <w:p w14:paraId="3010E21B" w14:textId="77777777" w:rsidR="00F7084A" w:rsidRPr="008378E6" w:rsidRDefault="00F7084A" w:rsidP="00F7084A">
      <w:pPr>
        <w:rPr>
          <w:lang w:val="fr-CH"/>
        </w:rPr>
      </w:pPr>
      <w:r w:rsidRPr="008378E6">
        <w:rPr>
          <w:lang w:val="fr-CH"/>
        </w:rPr>
        <w:t xml:space="preserve">ROY, Jean, « Des images chocs pour une parabole sur l’intolérance », </w:t>
      </w:r>
      <w:r w:rsidRPr="008378E6">
        <w:rPr>
          <w:i/>
          <w:lang w:val="fr-CH"/>
        </w:rPr>
        <w:t>L’Humanité</w:t>
      </w:r>
      <w:r w:rsidRPr="008378E6">
        <w:rPr>
          <w:lang w:val="fr-CH"/>
        </w:rPr>
        <w:t>, 19 mai 1993.</w:t>
      </w:r>
    </w:p>
    <w:p w14:paraId="12BEF8C2" w14:textId="77777777" w:rsidR="00F7084A" w:rsidRPr="008378E6" w:rsidRDefault="00F7084A" w:rsidP="00F7084A">
      <w:pPr>
        <w:rPr>
          <w:lang w:val="fr-CH"/>
        </w:rPr>
      </w:pPr>
    </w:p>
    <w:p w14:paraId="4359E0E0" w14:textId="77777777" w:rsidR="00F7084A" w:rsidRPr="008378E6" w:rsidRDefault="00F7084A" w:rsidP="00F7084A">
      <w:pPr>
        <w:rPr>
          <w:lang w:val="fr-CH"/>
        </w:rPr>
      </w:pPr>
      <w:r w:rsidRPr="008378E6">
        <w:rPr>
          <w:lang w:val="fr-CH"/>
        </w:rPr>
        <w:t xml:space="preserve">WACHTHAUSEN,  Jean-Luc, « Abel Ferrara, un allumé chez les martiens », </w:t>
      </w:r>
      <w:r w:rsidRPr="008378E6">
        <w:rPr>
          <w:i/>
          <w:lang w:val="fr-CH"/>
        </w:rPr>
        <w:t>Le Figaro</w:t>
      </w:r>
      <w:r w:rsidRPr="008378E6">
        <w:rPr>
          <w:lang w:val="fr-CH"/>
        </w:rPr>
        <w:t>, 15 mai 1993.</w:t>
      </w:r>
    </w:p>
    <w:p w14:paraId="6A14C644" w14:textId="77777777" w:rsidR="00F7084A" w:rsidRPr="008378E6" w:rsidRDefault="00F7084A" w:rsidP="00F7084A">
      <w:pPr>
        <w:rPr>
          <w:lang w:val="fr-CH"/>
        </w:rPr>
      </w:pPr>
    </w:p>
    <w:p w14:paraId="3A071730" w14:textId="77777777" w:rsidR="00F7084A" w:rsidRPr="008378E6" w:rsidRDefault="00F7084A" w:rsidP="00F7084A">
      <w:pPr>
        <w:rPr>
          <w:lang w:val="en-US"/>
        </w:rPr>
      </w:pPr>
      <w:r w:rsidRPr="008378E6">
        <w:rPr>
          <w:lang w:val="en-US"/>
        </w:rPr>
        <w:t xml:space="preserve">WAXMAN, Sharon, « The Body Snatchers », </w:t>
      </w:r>
      <w:r w:rsidRPr="008378E6">
        <w:rPr>
          <w:i/>
          <w:lang w:val="en-US"/>
        </w:rPr>
        <w:t>The Washington Post</w:t>
      </w:r>
      <w:r w:rsidRPr="008378E6">
        <w:rPr>
          <w:lang w:val="en-US"/>
        </w:rPr>
        <w:t>, 17 mai 1993.</w:t>
      </w:r>
    </w:p>
    <w:p w14:paraId="3D116946" w14:textId="77777777" w:rsidR="00F7084A" w:rsidRPr="008378E6" w:rsidRDefault="00F7084A" w:rsidP="00F7084A">
      <w:pPr>
        <w:rPr>
          <w:lang w:val="en-US"/>
        </w:rPr>
      </w:pPr>
    </w:p>
    <w:p w14:paraId="60007E4A" w14:textId="77777777" w:rsidR="00F7084A" w:rsidRPr="008378E6" w:rsidRDefault="00F7084A" w:rsidP="00F7084A">
      <w:pPr>
        <w:rPr>
          <w:rFonts w:cs="Times New Roman"/>
          <w:b/>
          <w:color w:val="000000"/>
          <w:lang w:val="fr-CH"/>
        </w:rPr>
      </w:pPr>
      <w:r w:rsidRPr="008378E6">
        <w:rPr>
          <w:rFonts w:cs="Times New Roman"/>
          <w:b/>
          <w:color w:val="000000"/>
          <w:lang w:val="fr-CH"/>
        </w:rPr>
        <w:t>The Invasion [2007] :</w:t>
      </w:r>
    </w:p>
    <w:p w14:paraId="0DF9D140" w14:textId="77777777" w:rsidR="00F7084A" w:rsidRPr="008378E6" w:rsidRDefault="00F7084A" w:rsidP="00F7084A">
      <w:pPr>
        <w:rPr>
          <w:rFonts w:cs="Times New Roman"/>
          <w:b/>
          <w:color w:val="000000"/>
          <w:lang w:val="fr-CH"/>
        </w:rPr>
      </w:pPr>
    </w:p>
    <w:p w14:paraId="43DD3B19" w14:textId="77777777" w:rsidR="00F7084A" w:rsidRPr="008378E6" w:rsidRDefault="00F7084A" w:rsidP="00F7084A">
      <w:pPr>
        <w:rPr>
          <w:lang w:val="fr-CH"/>
        </w:rPr>
      </w:pPr>
      <w:r w:rsidRPr="008378E6">
        <w:rPr>
          <w:rFonts w:cs="Times New Roman"/>
          <w:color w:val="000000"/>
          <w:lang w:val="fr-CH"/>
        </w:rPr>
        <w:t xml:space="preserve">A. B., </w:t>
      </w:r>
      <w:r w:rsidRPr="008378E6">
        <w:rPr>
          <w:lang w:val="fr-CH"/>
        </w:rPr>
        <w:t xml:space="preserve">« Invasion », </w:t>
      </w:r>
      <w:r w:rsidRPr="008378E6">
        <w:rPr>
          <w:i/>
          <w:lang w:val="fr-CH"/>
        </w:rPr>
        <w:t>Le Figaro magazine</w:t>
      </w:r>
      <w:r w:rsidRPr="008378E6">
        <w:rPr>
          <w:lang w:val="fr-CH"/>
        </w:rPr>
        <w:t>, 19 octobre 2007.</w:t>
      </w:r>
    </w:p>
    <w:p w14:paraId="1931066D" w14:textId="77777777" w:rsidR="00F7084A" w:rsidRPr="008378E6" w:rsidRDefault="00F7084A" w:rsidP="00F7084A">
      <w:pPr>
        <w:rPr>
          <w:lang w:val="fr-CH"/>
        </w:rPr>
      </w:pPr>
    </w:p>
    <w:p w14:paraId="08D03CFF" w14:textId="77777777" w:rsidR="00F7084A" w:rsidRPr="008378E6" w:rsidRDefault="00F7084A" w:rsidP="00F7084A">
      <w:pPr>
        <w:rPr>
          <w:rFonts w:cs="Times New Roman"/>
          <w:color w:val="000000"/>
          <w:lang w:val="en-US"/>
        </w:rPr>
      </w:pPr>
      <w:r w:rsidRPr="008378E6">
        <w:rPr>
          <w:lang w:val="en-US"/>
        </w:rPr>
        <w:t xml:space="preserve">BAYON, « Invasion », </w:t>
      </w:r>
      <w:r w:rsidRPr="008378E6">
        <w:rPr>
          <w:i/>
          <w:lang w:val="en-US"/>
        </w:rPr>
        <w:t>Libération</w:t>
      </w:r>
      <w:r w:rsidRPr="008378E6">
        <w:rPr>
          <w:lang w:val="en-US"/>
        </w:rPr>
        <w:t>, 17 octobre 2007.</w:t>
      </w:r>
    </w:p>
    <w:p w14:paraId="37C0BB5C" w14:textId="77777777" w:rsidR="00F7084A" w:rsidRPr="008378E6" w:rsidRDefault="00F7084A" w:rsidP="00F7084A">
      <w:pPr>
        <w:rPr>
          <w:rFonts w:cs="Times New Roman"/>
          <w:color w:val="000000"/>
          <w:lang w:val="en-US"/>
        </w:rPr>
      </w:pPr>
    </w:p>
    <w:p w14:paraId="77E07F27" w14:textId="77777777" w:rsidR="00F7084A" w:rsidRPr="008378E6" w:rsidRDefault="00F7084A" w:rsidP="00F7084A">
      <w:pPr>
        <w:rPr>
          <w:rFonts w:cs="Times New Roman"/>
          <w:color w:val="000000"/>
          <w:lang w:val="en-US"/>
        </w:rPr>
      </w:pPr>
      <w:r w:rsidRPr="008378E6">
        <w:rPr>
          <w:rFonts w:cs="Times New Roman"/>
          <w:color w:val="000000"/>
          <w:lang w:val="en-US"/>
        </w:rPr>
        <w:t xml:space="preserve">BURR, Ty, « Creative compromises are the real enemy in ‘Invasion’ », </w:t>
      </w:r>
      <w:r w:rsidRPr="008378E6">
        <w:rPr>
          <w:rFonts w:cs="Times New Roman"/>
          <w:i/>
          <w:color w:val="000000"/>
          <w:lang w:val="en-US"/>
        </w:rPr>
        <w:t>The Globe</w:t>
      </w:r>
      <w:r w:rsidRPr="008378E6">
        <w:rPr>
          <w:rFonts w:cs="Times New Roman"/>
          <w:color w:val="000000"/>
          <w:lang w:val="en-US"/>
        </w:rPr>
        <w:t>, 17 août 2007.</w:t>
      </w:r>
    </w:p>
    <w:p w14:paraId="7A7AE6FD" w14:textId="77777777" w:rsidR="00F7084A" w:rsidRPr="008378E6" w:rsidRDefault="00F7084A" w:rsidP="00F7084A">
      <w:pPr>
        <w:rPr>
          <w:rFonts w:cs="Times New Roman"/>
          <w:color w:val="000000"/>
          <w:lang w:val="en-US"/>
        </w:rPr>
      </w:pPr>
    </w:p>
    <w:p w14:paraId="57FC606F" w14:textId="77777777" w:rsidR="00F7084A" w:rsidRPr="008378E6" w:rsidRDefault="00F7084A" w:rsidP="00F7084A">
      <w:pPr>
        <w:rPr>
          <w:rFonts w:cs="Times New Roman"/>
          <w:color w:val="000000"/>
          <w:lang w:val="fr-CH"/>
        </w:rPr>
      </w:pPr>
      <w:r w:rsidRPr="008378E6">
        <w:rPr>
          <w:rFonts w:cs="Times New Roman"/>
          <w:color w:val="000000"/>
          <w:lang w:val="fr-CH"/>
        </w:rPr>
        <w:t xml:space="preserve">COUSTON, Jérémie, </w:t>
      </w:r>
      <w:r w:rsidRPr="008378E6">
        <w:rPr>
          <w:lang w:val="fr-CH"/>
        </w:rPr>
        <w:t xml:space="preserve">« Invasion d’Olivier Hirschbiegel », </w:t>
      </w:r>
      <w:r w:rsidRPr="008378E6">
        <w:rPr>
          <w:i/>
          <w:lang w:val="fr-CH"/>
        </w:rPr>
        <w:t>Télérama</w:t>
      </w:r>
      <w:r w:rsidRPr="008378E6">
        <w:rPr>
          <w:lang w:val="fr-CH"/>
        </w:rPr>
        <w:t>, 24 octobre 2007.</w:t>
      </w:r>
    </w:p>
    <w:p w14:paraId="080C6B27" w14:textId="77777777" w:rsidR="00F7084A" w:rsidRPr="008378E6" w:rsidRDefault="00F7084A" w:rsidP="00F7084A">
      <w:pPr>
        <w:rPr>
          <w:rFonts w:cs="Times New Roman"/>
          <w:color w:val="000000"/>
          <w:lang w:val="fr-CH"/>
        </w:rPr>
      </w:pPr>
    </w:p>
    <w:p w14:paraId="5F776F10" w14:textId="77777777" w:rsidR="00F7084A" w:rsidRPr="008378E6" w:rsidRDefault="00F7084A" w:rsidP="00F7084A">
      <w:pPr>
        <w:rPr>
          <w:rFonts w:cs="Times New Roman"/>
          <w:color w:val="000000"/>
          <w:lang w:val="en-US"/>
        </w:rPr>
      </w:pPr>
      <w:r w:rsidRPr="008378E6">
        <w:rPr>
          <w:rFonts w:cs="Times New Roman"/>
          <w:color w:val="000000"/>
          <w:lang w:val="en-US"/>
        </w:rPr>
        <w:t xml:space="preserve">COVERT, Colin, « Movie review: Please, not another ‘Invasion’ », </w:t>
      </w:r>
      <w:r w:rsidRPr="008378E6">
        <w:rPr>
          <w:rFonts w:cs="Times New Roman"/>
          <w:i/>
          <w:color w:val="000000"/>
          <w:lang w:val="en-US"/>
        </w:rPr>
        <w:t>McClatchy Tribute Business News</w:t>
      </w:r>
      <w:r w:rsidRPr="008378E6">
        <w:rPr>
          <w:rFonts w:cs="Times New Roman"/>
          <w:color w:val="000000"/>
          <w:lang w:val="en-US"/>
        </w:rPr>
        <w:t>, 17 aout 2007.</w:t>
      </w:r>
    </w:p>
    <w:p w14:paraId="03ECA5FD" w14:textId="77777777" w:rsidR="00F7084A" w:rsidRPr="008378E6" w:rsidRDefault="00F7084A" w:rsidP="00F7084A">
      <w:pPr>
        <w:rPr>
          <w:rFonts w:cs="Times New Roman"/>
          <w:color w:val="000000"/>
          <w:lang w:val="en-US"/>
        </w:rPr>
      </w:pPr>
    </w:p>
    <w:p w14:paraId="28A880FA" w14:textId="77777777" w:rsidR="00F7084A" w:rsidRPr="008378E6" w:rsidRDefault="00F7084A" w:rsidP="00F7084A">
      <w:pPr>
        <w:rPr>
          <w:lang w:val="fr-CH"/>
        </w:rPr>
      </w:pPr>
      <w:r w:rsidRPr="008378E6">
        <w:rPr>
          <w:rFonts w:cs="Times New Roman"/>
          <w:color w:val="000000"/>
          <w:lang w:val="fr-CH"/>
        </w:rPr>
        <w:t xml:space="preserve">D. F., </w:t>
      </w:r>
      <w:r w:rsidRPr="008378E6">
        <w:rPr>
          <w:lang w:val="fr-CH"/>
        </w:rPr>
        <w:t xml:space="preserve">« Invasion », </w:t>
      </w:r>
      <w:r w:rsidRPr="008378E6">
        <w:rPr>
          <w:i/>
          <w:lang w:val="fr-CH"/>
        </w:rPr>
        <w:t>Le Canard enchaîné</w:t>
      </w:r>
      <w:r w:rsidRPr="008378E6">
        <w:rPr>
          <w:lang w:val="fr-CH"/>
        </w:rPr>
        <w:t>, 17 octobre 2007.</w:t>
      </w:r>
    </w:p>
    <w:p w14:paraId="6368B4C9" w14:textId="77777777" w:rsidR="00F7084A" w:rsidRPr="008378E6" w:rsidRDefault="00F7084A" w:rsidP="00F7084A">
      <w:pPr>
        <w:rPr>
          <w:lang w:val="fr-CH"/>
        </w:rPr>
      </w:pPr>
    </w:p>
    <w:p w14:paraId="42EC652D" w14:textId="77777777" w:rsidR="00F7084A" w:rsidRPr="008378E6" w:rsidRDefault="00F7084A" w:rsidP="00F7084A">
      <w:pPr>
        <w:rPr>
          <w:rFonts w:cs="Times New Roman"/>
          <w:color w:val="000000"/>
          <w:lang w:val="fr-CH"/>
        </w:rPr>
      </w:pPr>
      <w:r w:rsidRPr="008378E6">
        <w:rPr>
          <w:lang w:val="fr-CH"/>
        </w:rPr>
        <w:t xml:space="preserve">D. R., « Invasion », </w:t>
      </w:r>
      <w:r w:rsidRPr="008378E6">
        <w:rPr>
          <w:i/>
          <w:lang w:val="fr-CH"/>
        </w:rPr>
        <w:t>L’Express</w:t>
      </w:r>
      <w:r w:rsidRPr="008378E6">
        <w:rPr>
          <w:lang w:val="fr-CH"/>
        </w:rPr>
        <w:t>, 18 octobre 2007.</w:t>
      </w:r>
    </w:p>
    <w:p w14:paraId="01F2473E" w14:textId="77777777" w:rsidR="00F7084A" w:rsidRPr="008378E6" w:rsidRDefault="00F7084A" w:rsidP="00F7084A">
      <w:pPr>
        <w:rPr>
          <w:rFonts w:cs="Times New Roman"/>
          <w:color w:val="000000"/>
          <w:lang w:val="fr-CH"/>
        </w:rPr>
      </w:pPr>
    </w:p>
    <w:p w14:paraId="46A3CB79" w14:textId="77777777" w:rsidR="00F7084A" w:rsidRPr="008378E6" w:rsidRDefault="00F7084A" w:rsidP="00F7084A">
      <w:pPr>
        <w:rPr>
          <w:rFonts w:cs="Times New Roman"/>
          <w:color w:val="000000"/>
          <w:lang w:val="en-US"/>
        </w:rPr>
      </w:pPr>
      <w:r w:rsidRPr="008378E6">
        <w:rPr>
          <w:rFonts w:cs="Times New Roman"/>
          <w:color w:val="000000"/>
          <w:lang w:val="en-US"/>
        </w:rPr>
        <w:t xml:space="preserve">EBERT, Roger, « The Invasion », </w:t>
      </w:r>
      <w:r w:rsidRPr="008378E6">
        <w:rPr>
          <w:rFonts w:cs="Times New Roman"/>
          <w:i/>
          <w:color w:val="000000"/>
          <w:lang w:val="en-US"/>
        </w:rPr>
        <w:t>Chicago Sun-Times</w:t>
      </w:r>
      <w:r w:rsidRPr="008378E6">
        <w:rPr>
          <w:rFonts w:cs="Times New Roman"/>
          <w:color w:val="000000"/>
          <w:lang w:val="en-US"/>
        </w:rPr>
        <w:t>, 16 août 2007.</w:t>
      </w:r>
    </w:p>
    <w:p w14:paraId="14C1B269" w14:textId="77777777" w:rsidR="00F7084A" w:rsidRPr="008378E6" w:rsidRDefault="00F7084A" w:rsidP="00F7084A">
      <w:pPr>
        <w:rPr>
          <w:rFonts w:cs="Times New Roman"/>
          <w:color w:val="000000"/>
          <w:lang w:val="en-US"/>
        </w:rPr>
      </w:pPr>
    </w:p>
    <w:p w14:paraId="65E61B44" w14:textId="77777777" w:rsidR="00F7084A" w:rsidRPr="008378E6" w:rsidRDefault="00F7084A" w:rsidP="00F7084A">
      <w:pPr>
        <w:rPr>
          <w:rFonts w:cs="Times New Roman"/>
          <w:color w:val="000000"/>
          <w:lang w:val="en-US"/>
        </w:rPr>
      </w:pPr>
      <w:r w:rsidRPr="008378E6">
        <w:rPr>
          <w:rFonts w:cs="Times New Roman"/>
          <w:color w:val="000000"/>
          <w:lang w:val="en-US"/>
        </w:rPr>
        <w:t xml:space="preserve">GLEIBERMAN, Owen, « The Invasion », </w:t>
      </w:r>
      <w:r w:rsidRPr="008378E6">
        <w:rPr>
          <w:rFonts w:cs="Times New Roman"/>
          <w:i/>
          <w:color w:val="000000"/>
          <w:lang w:val="en-US"/>
        </w:rPr>
        <w:t>Entertainment Weekly</w:t>
      </w:r>
      <w:r w:rsidRPr="008378E6">
        <w:rPr>
          <w:rFonts w:cs="Times New Roman"/>
          <w:color w:val="000000"/>
          <w:lang w:val="en-US"/>
        </w:rPr>
        <w:t>, 24 août 2007.</w:t>
      </w:r>
    </w:p>
    <w:p w14:paraId="47B0F797" w14:textId="77777777" w:rsidR="00F7084A" w:rsidRPr="008378E6" w:rsidRDefault="00F7084A" w:rsidP="00F7084A">
      <w:pPr>
        <w:rPr>
          <w:rFonts w:cs="Times New Roman"/>
          <w:color w:val="000000"/>
          <w:lang w:val="en-US"/>
        </w:rPr>
      </w:pPr>
    </w:p>
    <w:p w14:paraId="6B17274E" w14:textId="77777777" w:rsidR="00F7084A" w:rsidRPr="008378E6" w:rsidRDefault="00F7084A" w:rsidP="00F7084A">
      <w:pPr>
        <w:rPr>
          <w:rFonts w:cs="Times New Roman"/>
          <w:color w:val="000000"/>
          <w:lang w:val="en-US"/>
        </w:rPr>
      </w:pPr>
      <w:r w:rsidRPr="008378E6">
        <w:rPr>
          <w:rFonts w:cs="Times New Roman"/>
          <w:color w:val="000000"/>
          <w:lang w:val="en-US"/>
        </w:rPr>
        <w:t xml:space="preserve">HARVEY, Dennis, « Bodies snatched, natch, in weak ‘Invasion’ clone », </w:t>
      </w:r>
      <w:r w:rsidRPr="008378E6">
        <w:rPr>
          <w:rFonts w:cs="Times New Roman"/>
          <w:i/>
          <w:color w:val="000000"/>
          <w:lang w:val="en-US"/>
        </w:rPr>
        <w:t>Variety</w:t>
      </w:r>
      <w:r w:rsidRPr="008378E6">
        <w:rPr>
          <w:rFonts w:cs="Times New Roman"/>
          <w:color w:val="000000"/>
          <w:lang w:val="en-US"/>
        </w:rPr>
        <w:t>, 20 août 2007.</w:t>
      </w:r>
    </w:p>
    <w:p w14:paraId="724BD82A" w14:textId="77777777" w:rsidR="00F7084A" w:rsidRPr="008378E6" w:rsidRDefault="00F7084A" w:rsidP="00F7084A">
      <w:pPr>
        <w:rPr>
          <w:rFonts w:cs="Times New Roman"/>
          <w:color w:val="000000"/>
          <w:lang w:val="en-US"/>
        </w:rPr>
      </w:pPr>
    </w:p>
    <w:p w14:paraId="62B0B4C6" w14:textId="77777777" w:rsidR="00F7084A" w:rsidRPr="008378E6" w:rsidRDefault="00F7084A" w:rsidP="00F7084A">
      <w:pPr>
        <w:rPr>
          <w:rFonts w:cs="Times New Roman"/>
          <w:color w:val="000000"/>
          <w:lang w:val="fr-CH"/>
        </w:rPr>
      </w:pPr>
      <w:r w:rsidRPr="008378E6">
        <w:rPr>
          <w:rFonts w:cs="Times New Roman"/>
          <w:color w:val="000000"/>
          <w:lang w:val="fr-CH"/>
        </w:rPr>
        <w:t xml:space="preserve">J. M., </w:t>
      </w:r>
      <w:r w:rsidRPr="008378E6">
        <w:rPr>
          <w:lang w:val="fr-CH"/>
        </w:rPr>
        <w:t xml:space="preserve">« Invasion », </w:t>
      </w:r>
      <w:r w:rsidRPr="008378E6">
        <w:rPr>
          <w:i/>
          <w:lang w:val="fr-CH"/>
        </w:rPr>
        <w:t>Le Monde</w:t>
      </w:r>
      <w:r w:rsidRPr="008378E6">
        <w:rPr>
          <w:lang w:val="fr-CH"/>
        </w:rPr>
        <w:t>, 17 octobre 2007.</w:t>
      </w:r>
    </w:p>
    <w:p w14:paraId="3013F0F7" w14:textId="77777777" w:rsidR="00F7084A" w:rsidRPr="008378E6" w:rsidRDefault="00F7084A" w:rsidP="00F7084A">
      <w:pPr>
        <w:rPr>
          <w:rFonts w:cs="Times New Roman"/>
          <w:color w:val="000000"/>
          <w:lang w:val="fr-CH"/>
        </w:rPr>
      </w:pPr>
    </w:p>
    <w:p w14:paraId="080FEFD4" w14:textId="77777777" w:rsidR="00F7084A" w:rsidRPr="008378E6" w:rsidRDefault="00F7084A" w:rsidP="00F7084A">
      <w:pPr>
        <w:rPr>
          <w:rFonts w:cs="Times New Roman"/>
          <w:color w:val="000000"/>
          <w:lang w:val="fr-CH"/>
        </w:rPr>
      </w:pPr>
      <w:r w:rsidRPr="008378E6">
        <w:rPr>
          <w:rFonts w:cs="Times New Roman"/>
          <w:color w:val="000000"/>
          <w:lang w:val="fr-CH"/>
        </w:rPr>
        <w:t xml:space="preserve">L. S., </w:t>
      </w:r>
      <w:r w:rsidRPr="008378E6">
        <w:rPr>
          <w:lang w:val="fr-CH"/>
        </w:rPr>
        <w:t xml:space="preserve">« Invasion », </w:t>
      </w:r>
      <w:r w:rsidRPr="008378E6">
        <w:rPr>
          <w:i/>
          <w:lang w:val="fr-CH"/>
        </w:rPr>
        <w:t>Les Inrockuptibles</w:t>
      </w:r>
      <w:r w:rsidRPr="008378E6">
        <w:rPr>
          <w:lang w:val="fr-CH"/>
        </w:rPr>
        <w:t>, 16 octobre 2007.</w:t>
      </w:r>
    </w:p>
    <w:p w14:paraId="66703F0D" w14:textId="77777777" w:rsidR="00F7084A" w:rsidRPr="008378E6" w:rsidRDefault="00F7084A" w:rsidP="00F7084A">
      <w:pPr>
        <w:rPr>
          <w:rFonts w:cs="Times New Roman"/>
          <w:color w:val="000000"/>
          <w:lang w:val="fr-CH"/>
        </w:rPr>
      </w:pPr>
    </w:p>
    <w:p w14:paraId="7B2FC7E9" w14:textId="77777777" w:rsidR="00F7084A" w:rsidRPr="008378E6" w:rsidRDefault="00F7084A" w:rsidP="00F7084A">
      <w:pPr>
        <w:rPr>
          <w:rFonts w:cs="Times New Roman"/>
          <w:color w:val="000000"/>
          <w:lang w:val="fr-CH"/>
        </w:rPr>
      </w:pPr>
      <w:r w:rsidRPr="008378E6">
        <w:rPr>
          <w:rFonts w:cs="Times New Roman"/>
          <w:color w:val="000000"/>
          <w:lang w:val="fr-CH"/>
        </w:rPr>
        <w:t xml:space="preserve">MORTEZ, Pierre, </w:t>
      </w:r>
      <w:r w:rsidRPr="008378E6">
        <w:rPr>
          <w:lang w:val="fr-CH"/>
        </w:rPr>
        <w:t xml:space="preserve">« Nicole Kidman. Invasion », </w:t>
      </w:r>
      <w:r w:rsidRPr="008378E6">
        <w:rPr>
          <w:i/>
          <w:lang w:val="fr-CH"/>
        </w:rPr>
        <w:t>France Soir</w:t>
      </w:r>
      <w:r w:rsidRPr="008378E6">
        <w:rPr>
          <w:lang w:val="fr-CH"/>
        </w:rPr>
        <w:t>, 18 octobre 2007.</w:t>
      </w:r>
    </w:p>
    <w:p w14:paraId="73152EF3" w14:textId="77777777" w:rsidR="00F7084A" w:rsidRPr="008378E6" w:rsidRDefault="00F7084A" w:rsidP="00F7084A">
      <w:pPr>
        <w:rPr>
          <w:rFonts w:cs="Times New Roman"/>
          <w:color w:val="000000"/>
          <w:lang w:val="fr-CH"/>
        </w:rPr>
      </w:pPr>
    </w:p>
    <w:p w14:paraId="0EB7237B" w14:textId="77777777" w:rsidR="00F7084A" w:rsidRPr="008378E6" w:rsidRDefault="00F7084A" w:rsidP="00F7084A">
      <w:pPr>
        <w:rPr>
          <w:rFonts w:cs="Times New Roman"/>
          <w:color w:val="000000"/>
          <w:lang w:val="en-US"/>
        </w:rPr>
      </w:pPr>
      <w:r w:rsidRPr="008378E6">
        <w:rPr>
          <w:rFonts w:cs="Times New Roman"/>
          <w:color w:val="000000"/>
          <w:lang w:val="en-US"/>
        </w:rPr>
        <w:t xml:space="preserve">PHIPPS, Keith, « The Invasion », </w:t>
      </w:r>
      <w:r w:rsidRPr="008378E6">
        <w:rPr>
          <w:rFonts w:cs="Times New Roman"/>
          <w:i/>
          <w:color w:val="000000"/>
          <w:lang w:val="en-US"/>
        </w:rPr>
        <w:t>The A.V. Club</w:t>
      </w:r>
      <w:r w:rsidRPr="008378E6">
        <w:rPr>
          <w:rFonts w:cs="Times New Roman"/>
          <w:color w:val="000000"/>
          <w:lang w:val="en-US"/>
        </w:rPr>
        <w:t>, 17 août 2007.</w:t>
      </w:r>
    </w:p>
    <w:p w14:paraId="22D8DB42" w14:textId="77777777" w:rsidR="00F7084A" w:rsidRPr="008378E6" w:rsidRDefault="00F7084A" w:rsidP="00F7084A">
      <w:pPr>
        <w:rPr>
          <w:rFonts w:cs="Times New Roman"/>
          <w:color w:val="000000"/>
          <w:lang w:val="en-US"/>
        </w:rPr>
      </w:pPr>
    </w:p>
    <w:p w14:paraId="746047F1" w14:textId="77777777" w:rsidR="00F7084A" w:rsidRPr="008378E6" w:rsidRDefault="00F7084A" w:rsidP="00F7084A">
      <w:pPr>
        <w:rPr>
          <w:rFonts w:cs="Times New Roman"/>
          <w:color w:val="000000"/>
          <w:lang w:val="en-US"/>
        </w:rPr>
      </w:pPr>
      <w:r w:rsidRPr="008378E6">
        <w:rPr>
          <w:rFonts w:cs="Times New Roman"/>
          <w:color w:val="000000"/>
          <w:lang w:val="en-US"/>
        </w:rPr>
        <w:lastRenderedPageBreak/>
        <w:t xml:space="preserve">ROSENBAUM, Jonathan, « The Invasion », </w:t>
      </w:r>
      <w:r w:rsidRPr="008378E6">
        <w:rPr>
          <w:rFonts w:cs="Times New Roman"/>
          <w:i/>
          <w:color w:val="000000"/>
          <w:lang w:val="en-US"/>
        </w:rPr>
        <w:t>The Chicago Reader</w:t>
      </w:r>
      <w:r w:rsidRPr="008378E6">
        <w:rPr>
          <w:rFonts w:cs="Times New Roman"/>
          <w:color w:val="000000"/>
          <w:lang w:val="en-US"/>
        </w:rPr>
        <w:t>, 16 août 2007.</w:t>
      </w:r>
    </w:p>
    <w:p w14:paraId="2CB4E801" w14:textId="77777777" w:rsidR="00F7084A" w:rsidRPr="008378E6" w:rsidRDefault="00F7084A" w:rsidP="00F7084A">
      <w:pPr>
        <w:rPr>
          <w:rFonts w:cs="Times New Roman"/>
          <w:color w:val="000000"/>
          <w:lang w:val="en-US"/>
        </w:rPr>
      </w:pPr>
    </w:p>
    <w:p w14:paraId="33354728" w14:textId="77777777" w:rsidR="00F7084A" w:rsidRPr="008378E6" w:rsidRDefault="00F7084A" w:rsidP="00F7084A">
      <w:pPr>
        <w:rPr>
          <w:rFonts w:cs="Times New Roman"/>
          <w:color w:val="000000"/>
          <w:lang w:val="en-US"/>
        </w:rPr>
      </w:pPr>
      <w:r w:rsidRPr="008378E6">
        <w:rPr>
          <w:rFonts w:cs="Times New Roman"/>
          <w:color w:val="000000"/>
          <w:lang w:val="en-US"/>
        </w:rPr>
        <w:t xml:space="preserve">STEVENS, Dana, « Invasions of the Iraq War Metaphors », </w:t>
      </w:r>
      <w:r w:rsidRPr="008378E6">
        <w:rPr>
          <w:rFonts w:cs="Times New Roman"/>
          <w:i/>
          <w:color w:val="000000"/>
          <w:lang w:val="en-US"/>
        </w:rPr>
        <w:t>Slate</w:t>
      </w:r>
      <w:r w:rsidRPr="008378E6">
        <w:rPr>
          <w:rFonts w:cs="Times New Roman"/>
          <w:color w:val="000000"/>
          <w:lang w:val="en-US"/>
        </w:rPr>
        <w:t>, 17 août 2007.</w:t>
      </w:r>
    </w:p>
    <w:p w14:paraId="1DF78660" w14:textId="77777777" w:rsidR="00F7084A" w:rsidRPr="008378E6" w:rsidRDefault="00F7084A" w:rsidP="00F7084A">
      <w:pPr>
        <w:rPr>
          <w:rFonts w:cs="Times New Roman"/>
          <w:color w:val="000000"/>
          <w:lang w:val="en-US"/>
        </w:rPr>
      </w:pPr>
    </w:p>
    <w:p w14:paraId="3BEAD73C" w14:textId="77777777" w:rsidR="00F7084A" w:rsidRPr="008378E6" w:rsidRDefault="00F7084A" w:rsidP="00F7084A">
      <w:pPr>
        <w:rPr>
          <w:rFonts w:cs="Times New Roman"/>
          <w:color w:val="000000"/>
          <w:lang w:val="fr-CH"/>
        </w:rPr>
      </w:pPr>
      <w:r w:rsidRPr="008378E6">
        <w:rPr>
          <w:rFonts w:cs="Times New Roman"/>
          <w:color w:val="000000"/>
          <w:lang w:val="fr-CH"/>
        </w:rPr>
        <w:t xml:space="preserve">THORET, Jean-Baptiste, </w:t>
      </w:r>
      <w:r w:rsidRPr="008378E6">
        <w:rPr>
          <w:lang w:val="fr-CH"/>
        </w:rPr>
        <w:t xml:space="preserve">« Ils sont parmi nous », </w:t>
      </w:r>
      <w:r w:rsidRPr="008378E6">
        <w:rPr>
          <w:i/>
          <w:lang w:val="fr-CH"/>
        </w:rPr>
        <w:t>Charlie Hebdo</w:t>
      </w:r>
      <w:r w:rsidRPr="008378E6">
        <w:rPr>
          <w:lang w:val="fr-CH"/>
        </w:rPr>
        <w:t>, 17 octobre 2007.</w:t>
      </w:r>
    </w:p>
    <w:p w14:paraId="3B4FE1C7" w14:textId="77777777" w:rsidR="00F7084A" w:rsidRPr="008378E6" w:rsidRDefault="00F7084A" w:rsidP="00F7084A">
      <w:pPr>
        <w:rPr>
          <w:rFonts w:cs="Times New Roman"/>
          <w:color w:val="000000"/>
          <w:lang w:val="fr-CH"/>
        </w:rPr>
      </w:pPr>
    </w:p>
    <w:p w14:paraId="029565FD" w14:textId="77777777" w:rsidR="00F7084A" w:rsidRPr="008378E6" w:rsidRDefault="00F7084A" w:rsidP="00F7084A">
      <w:pPr>
        <w:rPr>
          <w:rFonts w:cs="Times New Roman"/>
          <w:color w:val="000000"/>
          <w:lang w:val="en-US"/>
        </w:rPr>
      </w:pPr>
      <w:r w:rsidRPr="008378E6">
        <w:rPr>
          <w:rFonts w:cs="Times New Roman"/>
          <w:color w:val="000000"/>
          <w:lang w:val="en-US"/>
        </w:rPr>
        <w:t xml:space="preserve">WESTBROOK, Bruce, « The Invasion », </w:t>
      </w:r>
      <w:r w:rsidRPr="008378E6">
        <w:rPr>
          <w:rFonts w:cs="Times New Roman"/>
          <w:i/>
          <w:color w:val="000000"/>
          <w:lang w:val="en-US"/>
        </w:rPr>
        <w:t>Chron</w:t>
      </w:r>
      <w:r w:rsidRPr="008378E6">
        <w:rPr>
          <w:rFonts w:cs="Times New Roman"/>
          <w:color w:val="000000"/>
          <w:lang w:val="en-US"/>
        </w:rPr>
        <w:t>, 17 août 2007.</w:t>
      </w:r>
    </w:p>
    <w:p w14:paraId="38765475" w14:textId="77777777" w:rsidR="00F7084A" w:rsidRPr="008378E6" w:rsidRDefault="00F7084A" w:rsidP="00F7084A">
      <w:pPr>
        <w:rPr>
          <w:rFonts w:cs="Times New Roman"/>
          <w:color w:val="000000"/>
          <w:lang w:val="en-US"/>
        </w:rPr>
      </w:pPr>
    </w:p>
    <w:p w14:paraId="2E92D32A" w14:textId="77777777" w:rsidR="00F7084A" w:rsidRPr="00FB06D0" w:rsidRDefault="00F7084A" w:rsidP="00F7084A">
      <w:pPr>
        <w:rPr>
          <w:rFonts w:cs="Times New Roman"/>
          <w:color w:val="000000"/>
          <w:lang w:val="fr-CH"/>
        </w:rPr>
      </w:pPr>
      <w:r w:rsidRPr="008378E6">
        <w:rPr>
          <w:rFonts w:cs="Times New Roman"/>
          <w:color w:val="000000"/>
          <w:lang w:val="fr-CH"/>
        </w:rPr>
        <w:t xml:space="preserve">Y. Y., </w:t>
      </w:r>
      <w:r w:rsidRPr="008378E6">
        <w:rPr>
          <w:lang w:val="fr-CH"/>
        </w:rPr>
        <w:t xml:space="preserve">« Invasion », </w:t>
      </w:r>
      <w:r w:rsidRPr="008378E6">
        <w:rPr>
          <w:i/>
          <w:lang w:val="fr-CH"/>
        </w:rPr>
        <w:t>La Tribune</w:t>
      </w:r>
      <w:r w:rsidRPr="008378E6">
        <w:rPr>
          <w:lang w:val="fr-CH"/>
        </w:rPr>
        <w:t>, 17 octobre 2007.</w:t>
      </w:r>
    </w:p>
    <w:p w14:paraId="508E107E" w14:textId="77777777" w:rsidR="00083709" w:rsidRDefault="00083709">
      <w:pPr>
        <w:spacing w:after="160" w:line="259" w:lineRule="auto"/>
        <w:rPr>
          <w:b/>
          <w:sz w:val="28"/>
          <w:szCs w:val="28"/>
          <w:highlight w:val="yellow"/>
        </w:rPr>
      </w:pPr>
      <w:r>
        <w:rPr>
          <w:b/>
          <w:sz w:val="28"/>
          <w:szCs w:val="28"/>
          <w:highlight w:val="yellow"/>
        </w:rPr>
        <w:br w:type="page"/>
      </w:r>
    </w:p>
    <w:p w14:paraId="4C93EB38" w14:textId="581C4BA0" w:rsidR="00A85356" w:rsidRPr="00E80FD5" w:rsidRDefault="00A85356" w:rsidP="00A85356">
      <w:pPr>
        <w:pBdr>
          <w:left w:val="single" w:sz="24" w:space="4" w:color="auto"/>
        </w:pBdr>
        <w:jc w:val="both"/>
        <w:rPr>
          <w:b/>
          <w:color w:val="000000" w:themeColor="text1"/>
          <w:sz w:val="28"/>
          <w:szCs w:val="28"/>
        </w:rPr>
      </w:pPr>
      <w:r w:rsidRPr="00E80FD5">
        <w:rPr>
          <w:b/>
          <w:sz w:val="28"/>
          <w:szCs w:val="28"/>
        </w:rPr>
        <w:lastRenderedPageBreak/>
        <w:t>FILMOGRAPHIE</w:t>
      </w:r>
    </w:p>
    <w:p w14:paraId="61B3ACFE" w14:textId="77777777" w:rsidR="00A85356" w:rsidRPr="00E773D5" w:rsidRDefault="00A85356" w:rsidP="00A85356">
      <w:pPr>
        <w:rPr>
          <w:rFonts w:cs="Times New Roman"/>
          <w:color w:val="000000"/>
          <w:highlight w:val="yellow"/>
        </w:rPr>
      </w:pPr>
    </w:p>
    <w:p w14:paraId="1DF78422" w14:textId="77777777" w:rsidR="00E80FD5" w:rsidRDefault="00E80FD5" w:rsidP="00E80FD5">
      <w:pPr>
        <w:rPr>
          <w:rFonts w:cs="Times New Roman"/>
          <w:b/>
          <w:color w:val="000000"/>
        </w:rPr>
      </w:pPr>
      <w:r>
        <w:rPr>
          <w:rFonts w:cs="Times New Roman"/>
          <w:b/>
          <w:color w:val="000000"/>
        </w:rPr>
        <w:t xml:space="preserve">Films officiellement adaptés de </w:t>
      </w:r>
      <w:r>
        <w:rPr>
          <w:rFonts w:cs="Times New Roman"/>
          <w:b/>
          <w:i/>
          <w:color w:val="000000"/>
        </w:rPr>
        <w:t>The Body Snatchers</w:t>
      </w:r>
      <w:r>
        <w:rPr>
          <w:rFonts w:cs="Times New Roman"/>
          <w:b/>
          <w:color w:val="000000"/>
        </w:rPr>
        <w:t xml:space="preserve"> de Jack Finney :</w:t>
      </w:r>
    </w:p>
    <w:p w14:paraId="3B94DACD" w14:textId="77777777" w:rsidR="00E80FD5" w:rsidRPr="00925377" w:rsidRDefault="00E80FD5" w:rsidP="00E80FD5">
      <w:pPr>
        <w:rPr>
          <w:rFonts w:cs="Times New Roman"/>
          <w:color w:val="000000"/>
          <w:lang w:val="fr-CH"/>
        </w:rPr>
      </w:pPr>
    </w:p>
    <w:p w14:paraId="589ACB21" w14:textId="77777777" w:rsidR="00E80FD5" w:rsidRDefault="00E80FD5" w:rsidP="00E80FD5">
      <w:pPr>
        <w:rPr>
          <w:rFonts w:cs="Times New Roman"/>
          <w:color w:val="000000"/>
          <w:lang w:val="fr-CH"/>
        </w:rPr>
      </w:pPr>
      <w:r>
        <w:rPr>
          <w:rFonts w:cs="Times New Roman"/>
          <w:i/>
          <w:color w:val="000000"/>
          <w:lang w:val="fr-CH"/>
        </w:rPr>
        <w:t>Invasion of the Body Snatchers</w:t>
      </w:r>
      <w:r w:rsidRPr="00CB707A">
        <w:rPr>
          <w:rFonts w:cs="Times New Roman"/>
          <w:color w:val="000000"/>
          <w:lang w:val="fr-CH"/>
        </w:rPr>
        <w:t xml:space="preserve"> </w:t>
      </w:r>
      <w:r>
        <w:rPr>
          <w:rFonts w:cs="Times New Roman"/>
          <w:color w:val="000000"/>
          <w:lang w:val="fr-CH"/>
        </w:rPr>
        <w:t>(</w:t>
      </w:r>
      <w:r w:rsidRPr="00CB707A">
        <w:rPr>
          <w:rFonts w:cs="Times New Roman"/>
          <w:i/>
          <w:color w:val="000000"/>
          <w:lang w:val="fr-CH"/>
        </w:rPr>
        <w:t>L'</w:t>
      </w:r>
      <w:r>
        <w:rPr>
          <w:rFonts w:cs="Times New Roman"/>
          <w:i/>
          <w:color w:val="000000"/>
          <w:lang w:val="fr-CH"/>
        </w:rPr>
        <w:t>i</w:t>
      </w:r>
      <w:r w:rsidRPr="00CB707A">
        <w:rPr>
          <w:rFonts w:cs="Times New Roman"/>
          <w:i/>
          <w:color w:val="000000"/>
          <w:lang w:val="fr-CH"/>
        </w:rPr>
        <w:t>nvasion des profanateurs de sépultures</w:t>
      </w:r>
      <w:r>
        <w:rPr>
          <w:rFonts w:cs="Times New Roman"/>
          <w:color w:val="000000"/>
          <w:lang w:val="fr-CH"/>
        </w:rPr>
        <w:t xml:space="preserve">), </w:t>
      </w:r>
      <w:r w:rsidRPr="00CB707A">
        <w:rPr>
          <w:rFonts w:cs="Times New Roman"/>
          <w:color w:val="000000"/>
          <w:lang w:val="fr-CH"/>
        </w:rPr>
        <w:t>Don Siegel</w:t>
      </w:r>
      <w:r>
        <w:rPr>
          <w:rFonts w:cs="Times New Roman"/>
          <w:color w:val="000000"/>
          <w:lang w:val="fr-CH"/>
        </w:rPr>
        <w:t>, 1956.</w:t>
      </w:r>
    </w:p>
    <w:p w14:paraId="456F96F7" w14:textId="77777777" w:rsidR="00E80FD5" w:rsidRDefault="00E80FD5" w:rsidP="00E80FD5">
      <w:pPr>
        <w:rPr>
          <w:rFonts w:cs="Times New Roman"/>
          <w:color w:val="000000"/>
          <w:lang w:val="fr-CH"/>
        </w:rPr>
      </w:pPr>
    </w:p>
    <w:p w14:paraId="64FF63BC" w14:textId="77777777" w:rsidR="00E80FD5" w:rsidRDefault="00E80FD5" w:rsidP="00E80FD5">
      <w:pPr>
        <w:rPr>
          <w:rFonts w:cs="Times New Roman"/>
          <w:color w:val="000000"/>
          <w:lang w:val="en-US"/>
        </w:rPr>
      </w:pPr>
      <w:r w:rsidRPr="00EF6438">
        <w:rPr>
          <w:rFonts w:cs="Times New Roman"/>
          <w:i/>
          <w:color w:val="000000"/>
          <w:lang w:val="en-US"/>
        </w:rPr>
        <w:t>Invasion of the Body Snatchers</w:t>
      </w:r>
      <w:r w:rsidRPr="00674BE2">
        <w:rPr>
          <w:rFonts w:cs="Times New Roman"/>
          <w:i/>
          <w:color w:val="000000"/>
          <w:lang w:val="en-US"/>
        </w:rPr>
        <w:t xml:space="preserve"> </w:t>
      </w:r>
      <w:r w:rsidRPr="00674BE2">
        <w:rPr>
          <w:rFonts w:cs="Times New Roman"/>
          <w:color w:val="000000"/>
          <w:lang w:val="en-US"/>
        </w:rPr>
        <w:t>(</w:t>
      </w:r>
      <w:r w:rsidRPr="009B47AD">
        <w:rPr>
          <w:rFonts w:cs="Times New Roman"/>
          <w:i/>
          <w:color w:val="000000"/>
          <w:lang w:val="fr-CH"/>
        </w:rPr>
        <w:t>L'</w:t>
      </w:r>
      <w:r>
        <w:rPr>
          <w:rFonts w:cs="Times New Roman"/>
          <w:i/>
          <w:color w:val="000000"/>
          <w:lang w:val="fr-CH"/>
        </w:rPr>
        <w:t>i</w:t>
      </w:r>
      <w:r w:rsidRPr="009B47AD">
        <w:rPr>
          <w:rFonts w:cs="Times New Roman"/>
          <w:i/>
          <w:color w:val="000000"/>
          <w:lang w:val="fr-CH"/>
        </w:rPr>
        <w:t>nvasion des profanateurs</w:t>
      </w:r>
      <w:r w:rsidRPr="00674BE2">
        <w:rPr>
          <w:rFonts w:cs="Times New Roman"/>
          <w:color w:val="000000"/>
          <w:lang w:val="en-US"/>
        </w:rPr>
        <w:t>)</w:t>
      </w:r>
      <w:r>
        <w:rPr>
          <w:rFonts w:cs="Times New Roman"/>
          <w:color w:val="000000"/>
          <w:lang w:val="en-US"/>
        </w:rPr>
        <w:t xml:space="preserve">, </w:t>
      </w:r>
      <w:r w:rsidRPr="00674BE2">
        <w:rPr>
          <w:rFonts w:cs="Times New Roman"/>
          <w:color w:val="000000"/>
          <w:lang w:val="en-US"/>
        </w:rPr>
        <w:t>Philip Kaufman</w:t>
      </w:r>
      <w:r>
        <w:rPr>
          <w:rFonts w:cs="Times New Roman"/>
          <w:color w:val="000000"/>
          <w:lang w:val="en-US"/>
        </w:rPr>
        <w:t>, 1978.</w:t>
      </w:r>
    </w:p>
    <w:p w14:paraId="34A2139E" w14:textId="77777777" w:rsidR="00E80FD5" w:rsidRDefault="00E80FD5" w:rsidP="00E80FD5">
      <w:pPr>
        <w:rPr>
          <w:rFonts w:cs="Times New Roman"/>
          <w:color w:val="000000"/>
          <w:lang w:val="en-US"/>
        </w:rPr>
      </w:pPr>
    </w:p>
    <w:p w14:paraId="48D75297" w14:textId="77777777" w:rsidR="00E80FD5" w:rsidRDefault="00E80FD5" w:rsidP="00E80FD5">
      <w:pPr>
        <w:rPr>
          <w:rFonts w:cs="Times New Roman"/>
          <w:color w:val="000000"/>
          <w:lang w:val="en-US"/>
        </w:rPr>
      </w:pPr>
      <w:r>
        <w:rPr>
          <w:rFonts w:cs="Times New Roman"/>
          <w:i/>
          <w:color w:val="000000"/>
          <w:lang w:val="en-US"/>
        </w:rPr>
        <w:t xml:space="preserve">Body Snatchers </w:t>
      </w:r>
      <w:r>
        <w:rPr>
          <w:rFonts w:cs="Times New Roman"/>
          <w:color w:val="000000"/>
          <w:lang w:val="en-US"/>
        </w:rPr>
        <w:t>(</w:t>
      </w:r>
      <w:r w:rsidRPr="00674BE2">
        <w:rPr>
          <w:rFonts w:cs="Times New Roman"/>
          <w:i/>
          <w:color w:val="000000"/>
          <w:lang w:val="en-US"/>
        </w:rPr>
        <w:t xml:space="preserve">Body Snatchers, </w:t>
      </w:r>
      <w:r w:rsidRPr="009B47AD">
        <w:rPr>
          <w:rFonts w:cs="Times New Roman"/>
          <w:i/>
          <w:color w:val="000000"/>
          <w:lang w:val="fr-CH"/>
        </w:rPr>
        <w:t>l'invasion</w:t>
      </w:r>
      <w:r w:rsidRPr="00674BE2">
        <w:rPr>
          <w:rFonts w:cs="Times New Roman"/>
          <w:i/>
          <w:color w:val="000000"/>
          <w:lang w:val="en-US"/>
        </w:rPr>
        <w:t xml:space="preserve"> continue</w:t>
      </w:r>
      <w:r>
        <w:rPr>
          <w:rFonts w:cs="Times New Roman"/>
          <w:color w:val="000000"/>
          <w:lang w:val="en-US"/>
        </w:rPr>
        <w:t>), Abel Ferrara, 1993.</w:t>
      </w:r>
    </w:p>
    <w:p w14:paraId="07883B8F" w14:textId="77777777" w:rsidR="00E80FD5" w:rsidRDefault="00E80FD5" w:rsidP="00E80FD5">
      <w:pPr>
        <w:rPr>
          <w:rFonts w:cs="Times New Roman"/>
          <w:color w:val="000000"/>
          <w:lang w:val="en-US"/>
        </w:rPr>
      </w:pPr>
    </w:p>
    <w:p w14:paraId="1061821E" w14:textId="77777777" w:rsidR="00E80FD5" w:rsidRDefault="00E80FD5" w:rsidP="00E80FD5">
      <w:pPr>
        <w:rPr>
          <w:rFonts w:cs="Times New Roman"/>
          <w:color w:val="000000"/>
          <w:lang w:val="en-US"/>
        </w:rPr>
      </w:pPr>
      <w:r>
        <w:rPr>
          <w:rFonts w:cs="Times New Roman"/>
          <w:i/>
          <w:color w:val="000000"/>
          <w:lang w:val="en-US"/>
        </w:rPr>
        <w:t xml:space="preserve">The Invasion </w:t>
      </w:r>
      <w:r>
        <w:rPr>
          <w:rFonts w:cs="Times New Roman"/>
          <w:color w:val="000000"/>
          <w:lang w:val="en-US"/>
        </w:rPr>
        <w:t>(</w:t>
      </w:r>
      <w:r>
        <w:rPr>
          <w:rFonts w:cs="Times New Roman"/>
          <w:i/>
          <w:color w:val="000000"/>
          <w:lang w:val="en-US"/>
        </w:rPr>
        <w:t>Invasion</w:t>
      </w:r>
      <w:r>
        <w:rPr>
          <w:rFonts w:cs="Times New Roman"/>
          <w:color w:val="000000"/>
          <w:lang w:val="en-US"/>
        </w:rPr>
        <w:t xml:space="preserve">), </w:t>
      </w:r>
      <w:r w:rsidRPr="00674BE2">
        <w:rPr>
          <w:rFonts w:cs="Times New Roman"/>
          <w:color w:val="000000"/>
          <w:lang w:val="en-US"/>
        </w:rPr>
        <w:t>Oliver Hirschbiegel</w:t>
      </w:r>
      <w:r>
        <w:rPr>
          <w:rFonts w:cs="Times New Roman"/>
          <w:color w:val="000000"/>
          <w:lang w:val="en-US"/>
        </w:rPr>
        <w:t>, 2007.</w:t>
      </w:r>
    </w:p>
    <w:p w14:paraId="07C96FF9" w14:textId="77777777" w:rsidR="00E80FD5" w:rsidRDefault="00E80FD5" w:rsidP="00E80FD5">
      <w:pPr>
        <w:rPr>
          <w:rFonts w:cs="Times New Roman"/>
          <w:color w:val="000000"/>
          <w:lang w:val="en-US"/>
        </w:rPr>
      </w:pPr>
    </w:p>
    <w:p w14:paraId="55D96A57" w14:textId="77777777" w:rsidR="00E80FD5" w:rsidRDefault="00E80FD5" w:rsidP="00E80FD5">
      <w:pPr>
        <w:rPr>
          <w:rFonts w:cs="Times New Roman"/>
          <w:b/>
          <w:color w:val="000000"/>
        </w:rPr>
      </w:pPr>
      <w:r>
        <w:rPr>
          <w:rFonts w:cs="Times New Roman"/>
          <w:b/>
          <w:color w:val="000000"/>
        </w:rPr>
        <w:t>Remakes « non-officiels » :</w:t>
      </w:r>
    </w:p>
    <w:p w14:paraId="10D15F01" w14:textId="77777777" w:rsidR="00E80FD5" w:rsidRDefault="00E80FD5" w:rsidP="00E80FD5">
      <w:pPr>
        <w:rPr>
          <w:rFonts w:cs="Times New Roman"/>
          <w:b/>
          <w:color w:val="000000"/>
        </w:rPr>
      </w:pPr>
    </w:p>
    <w:p w14:paraId="4B366335" w14:textId="77777777" w:rsidR="00E80FD5" w:rsidRDefault="00E80FD5" w:rsidP="00E80FD5">
      <w:pPr>
        <w:rPr>
          <w:rFonts w:cs="Times New Roman"/>
          <w:color w:val="000000"/>
          <w:lang w:val="en-US"/>
        </w:rPr>
      </w:pPr>
      <w:r w:rsidRPr="003E71E3">
        <w:rPr>
          <w:rFonts w:cs="Times New Roman"/>
          <w:i/>
          <w:color w:val="000000"/>
          <w:lang w:val="en-US"/>
        </w:rPr>
        <w:t>Invasion of the Bunny Snatchers</w:t>
      </w:r>
      <w:r>
        <w:rPr>
          <w:rFonts w:cs="Times New Roman"/>
          <w:color w:val="000000"/>
          <w:lang w:val="en-US"/>
        </w:rPr>
        <w:t>, Greg Ford/</w:t>
      </w:r>
      <w:r w:rsidRPr="003E71E3">
        <w:rPr>
          <w:rFonts w:cs="Times New Roman"/>
          <w:color w:val="000000"/>
          <w:lang w:val="en-US"/>
        </w:rPr>
        <w:t>Terry Lennon</w:t>
      </w:r>
      <w:r>
        <w:rPr>
          <w:rFonts w:cs="Times New Roman"/>
          <w:color w:val="000000"/>
          <w:lang w:val="en-US"/>
        </w:rPr>
        <w:t>, 1992.</w:t>
      </w:r>
    </w:p>
    <w:p w14:paraId="0088CACA" w14:textId="77777777" w:rsidR="00E80FD5" w:rsidRDefault="00E80FD5" w:rsidP="00E80FD5">
      <w:pPr>
        <w:rPr>
          <w:rFonts w:cs="Times New Roman"/>
          <w:color w:val="000000"/>
          <w:lang w:val="en-US"/>
        </w:rPr>
      </w:pPr>
    </w:p>
    <w:p w14:paraId="1AD85564" w14:textId="77777777" w:rsidR="00E80FD5" w:rsidRDefault="00E80FD5" w:rsidP="00E80FD5">
      <w:pPr>
        <w:rPr>
          <w:rFonts w:cs="Times New Roman"/>
          <w:color w:val="000000"/>
          <w:lang w:val="en-US"/>
        </w:rPr>
      </w:pPr>
      <w:r>
        <w:rPr>
          <w:rFonts w:cs="Times New Roman"/>
          <w:i/>
          <w:color w:val="000000"/>
          <w:lang w:val="en-US"/>
        </w:rPr>
        <w:t>Invasion of the Pod People</w:t>
      </w:r>
      <w:r>
        <w:rPr>
          <w:rFonts w:cs="Times New Roman"/>
          <w:color w:val="000000"/>
          <w:lang w:val="en-US"/>
        </w:rPr>
        <w:t>, Justin Jones, 2007.</w:t>
      </w:r>
    </w:p>
    <w:p w14:paraId="7850A508" w14:textId="77777777" w:rsidR="00E80FD5" w:rsidRDefault="00E80FD5" w:rsidP="00E80FD5">
      <w:pPr>
        <w:rPr>
          <w:rFonts w:cs="Times New Roman"/>
          <w:b/>
          <w:color w:val="000000"/>
        </w:rPr>
      </w:pPr>
    </w:p>
    <w:p w14:paraId="48D82917" w14:textId="77777777" w:rsidR="00E80FD5" w:rsidRDefault="00E80FD5" w:rsidP="00E80FD5">
      <w:pPr>
        <w:rPr>
          <w:rFonts w:cs="Times New Roman"/>
          <w:b/>
          <w:color w:val="000000"/>
        </w:rPr>
      </w:pPr>
      <w:r>
        <w:rPr>
          <w:rFonts w:cs="Times New Roman"/>
          <w:b/>
          <w:color w:val="000000"/>
        </w:rPr>
        <w:t>Films liés thématiquement :</w:t>
      </w:r>
    </w:p>
    <w:p w14:paraId="27AD3F48" w14:textId="77777777" w:rsidR="00E80FD5" w:rsidRPr="00EF6438" w:rsidRDefault="00E80FD5" w:rsidP="00E80FD5">
      <w:pPr>
        <w:rPr>
          <w:rFonts w:cs="Times New Roman"/>
          <w:color w:val="000000"/>
          <w:lang w:val="fr-CH"/>
        </w:rPr>
      </w:pPr>
    </w:p>
    <w:p w14:paraId="3C618486" w14:textId="77777777" w:rsidR="00E80FD5" w:rsidRPr="00EF6438" w:rsidRDefault="00E80FD5" w:rsidP="00E80FD5">
      <w:pPr>
        <w:rPr>
          <w:rFonts w:cs="Times New Roman"/>
          <w:color w:val="000000"/>
          <w:lang w:val="fr-CH"/>
        </w:rPr>
      </w:pPr>
      <w:r w:rsidRPr="00EF6438">
        <w:rPr>
          <w:rFonts w:cs="Times New Roman"/>
          <w:i/>
          <w:color w:val="000000"/>
          <w:lang w:val="fr-CH"/>
        </w:rPr>
        <w:t>The Quatermass Xperiment</w:t>
      </w:r>
      <w:r w:rsidRPr="00EF6438">
        <w:rPr>
          <w:rFonts w:cs="Times New Roman"/>
          <w:color w:val="000000"/>
          <w:lang w:val="fr-CH"/>
        </w:rPr>
        <w:t xml:space="preserve"> (</w:t>
      </w:r>
      <w:r w:rsidRPr="00EF6438">
        <w:rPr>
          <w:rFonts w:cs="Times New Roman"/>
          <w:i/>
          <w:color w:val="000000"/>
          <w:lang w:val="fr-CH"/>
        </w:rPr>
        <w:t>Le Monstre</w:t>
      </w:r>
      <w:r w:rsidRPr="00EF6438">
        <w:rPr>
          <w:rFonts w:cs="Times New Roman"/>
          <w:color w:val="000000"/>
          <w:lang w:val="fr-CH"/>
        </w:rPr>
        <w:t>), Val Guest, 1955.</w:t>
      </w:r>
    </w:p>
    <w:p w14:paraId="0425DA95" w14:textId="77777777" w:rsidR="00E80FD5" w:rsidRPr="00EF6438" w:rsidRDefault="00E80FD5" w:rsidP="00E80FD5">
      <w:pPr>
        <w:rPr>
          <w:rFonts w:cs="Times New Roman"/>
          <w:color w:val="000000"/>
          <w:lang w:val="fr-CH"/>
        </w:rPr>
      </w:pPr>
    </w:p>
    <w:p w14:paraId="3B3F27B3" w14:textId="77777777" w:rsidR="00E80FD5" w:rsidRPr="00D60196" w:rsidRDefault="00E80FD5" w:rsidP="00E80FD5">
      <w:pPr>
        <w:rPr>
          <w:rFonts w:cs="Times New Roman"/>
          <w:color w:val="000000"/>
          <w:lang w:val="fr-CH"/>
        </w:rPr>
      </w:pPr>
      <w:r w:rsidRPr="00D60196">
        <w:rPr>
          <w:rFonts w:cs="Times New Roman"/>
          <w:i/>
          <w:color w:val="000000"/>
          <w:lang w:val="fr-CH"/>
        </w:rPr>
        <w:t xml:space="preserve">Quatermass 2 </w:t>
      </w:r>
      <w:r w:rsidRPr="00D60196">
        <w:rPr>
          <w:rFonts w:cs="Times New Roman"/>
          <w:color w:val="000000"/>
          <w:lang w:val="fr-CH"/>
        </w:rPr>
        <w:t>(</w:t>
      </w:r>
      <w:r w:rsidRPr="00D60196">
        <w:rPr>
          <w:rFonts w:cs="Times New Roman"/>
          <w:i/>
          <w:color w:val="000000"/>
          <w:lang w:val="fr-CH"/>
        </w:rPr>
        <w:t>La Marque</w:t>
      </w:r>
      <w:r w:rsidRPr="00D60196">
        <w:rPr>
          <w:rFonts w:cs="Times New Roman"/>
          <w:color w:val="000000"/>
          <w:lang w:val="fr-CH"/>
        </w:rPr>
        <w:t>), Val Guest</w:t>
      </w:r>
      <w:r>
        <w:rPr>
          <w:rFonts w:cs="Times New Roman"/>
          <w:color w:val="000000"/>
          <w:lang w:val="fr-CH"/>
        </w:rPr>
        <w:t>, 1957.</w:t>
      </w:r>
    </w:p>
    <w:p w14:paraId="00E2BFE5" w14:textId="77777777" w:rsidR="00E80FD5" w:rsidRPr="00D60196" w:rsidRDefault="00E80FD5" w:rsidP="00E80FD5">
      <w:pPr>
        <w:rPr>
          <w:rFonts w:cs="Times New Roman"/>
          <w:color w:val="000000"/>
          <w:lang w:val="fr-CH"/>
        </w:rPr>
      </w:pPr>
    </w:p>
    <w:p w14:paraId="15E85AB5" w14:textId="77777777" w:rsidR="00E80FD5" w:rsidRDefault="00E80FD5" w:rsidP="00E80FD5">
      <w:pPr>
        <w:rPr>
          <w:rFonts w:cs="Times New Roman"/>
          <w:color w:val="000000"/>
          <w:lang w:val="en-US"/>
        </w:rPr>
      </w:pPr>
      <w:r>
        <w:rPr>
          <w:rFonts w:cs="Times New Roman"/>
          <w:i/>
          <w:color w:val="000000"/>
          <w:lang w:val="en-US"/>
        </w:rPr>
        <w:t>The Brain Eaters</w:t>
      </w:r>
      <w:r>
        <w:rPr>
          <w:rFonts w:cs="Times New Roman"/>
          <w:color w:val="000000"/>
          <w:lang w:val="en-US"/>
        </w:rPr>
        <w:t xml:space="preserve">, </w:t>
      </w:r>
      <w:r w:rsidRPr="0014073B">
        <w:rPr>
          <w:rFonts w:cs="Times New Roman"/>
          <w:color w:val="000000"/>
          <w:lang w:val="en-US"/>
        </w:rPr>
        <w:t>Bruno VeSota</w:t>
      </w:r>
      <w:r>
        <w:rPr>
          <w:rFonts w:cs="Times New Roman"/>
          <w:color w:val="000000"/>
          <w:lang w:val="en-US"/>
        </w:rPr>
        <w:t>, 1958.</w:t>
      </w:r>
    </w:p>
    <w:p w14:paraId="0DEC932C" w14:textId="77777777" w:rsidR="00E80FD5" w:rsidRDefault="00E80FD5" w:rsidP="00E80FD5">
      <w:pPr>
        <w:rPr>
          <w:rFonts w:cs="Times New Roman"/>
          <w:color w:val="000000"/>
          <w:lang w:val="fr-CH"/>
        </w:rPr>
      </w:pPr>
    </w:p>
    <w:p w14:paraId="47D6AD8D" w14:textId="77777777" w:rsidR="00E80FD5" w:rsidRDefault="00E80FD5" w:rsidP="00E80FD5">
      <w:pPr>
        <w:rPr>
          <w:rFonts w:cs="Times New Roman"/>
          <w:color w:val="000000"/>
          <w:lang w:val="fr-CH"/>
        </w:rPr>
      </w:pPr>
      <w:r w:rsidRPr="006D0090">
        <w:rPr>
          <w:rFonts w:cs="Times New Roman"/>
          <w:i/>
          <w:color w:val="000000"/>
          <w:lang w:val="fr-CH"/>
        </w:rPr>
        <w:t>Quatermass and the Pit</w:t>
      </w:r>
      <w:r>
        <w:rPr>
          <w:rFonts w:cs="Times New Roman"/>
          <w:color w:val="000000"/>
          <w:lang w:val="fr-CH"/>
        </w:rPr>
        <w:t xml:space="preserve"> (</w:t>
      </w:r>
      <w:r w:rsidRPr="006D0090">
        <w:rPr>
          <w:rFonts w:cs="Times New Roman"/>
          <w:i/>
          <w:color w:val="000000"/>
          <w:lang w:val="fr-CH"/>
        </w:rPr>
        <w:t>Les Monstres de l'espace</w:t>
      </w:r>
      <w:r>
        <w:rPr>
          <w:rFonts w:cs="Times New Roman"/>
          <w:color w:val="000000"/>
          <w:lang w:val="fr-CH"/>
        </w:rPr>
        <w:t xml:space="preserve">), </w:t>
      </w:r>
      <w:r w:rsidRPr="006D0090">
        <w:rPr>
          <w:rFonts w:cs="Times New Roman"/>
          <w:color w:val="000000"/>
          <w:lang w:val="fr-CH"/>
        </w:rPr>
        <w:t>Roy Ward Baker</w:t>
      </w:r>
      <w:r>
        <w:rPr>
          <w:rFonts w:cs="Times New Roman"/>
          <w:color w:val="000000"/>
          <w:lang w:val="fr-CH"/>
        </w:rPr>
        <w:t>, 1967.</w:t>
      </w:r>
    </w:p>
    <w:p w14:paraId="11CCE303" w14:textId="77777777" w:rsidR="00E80FD5" w:rsidRDefault="00E80FD5" w:rsidP="00E80FD5">
      <w:pPr>
        <w:rPr>
          <w:rFonts w:cs="Times New Roman"/>
          <w:color w:val="000000"/>
          <w:lang w:val="fr-CH"/>
        </w:rPr>
      </w:pPr>
    </w:p>
    <w:p w14:paraId="7C2DB1B8" w14:textId="77777777" w:rsidR="00E80FD5" w:rsidRPr="00B0755A" w:rsidRDefault="00E80FD5" w:rsidP="00E80FD5">
      <w:pPr>
        <w:rPr>
          <w:rFonts w:cs="Times New Roman"/>
          <w:color w:val="000000"/>
          <w:lang w:val="fr-CH"/>
        </w:rPr>
      </w:pPr>
      <w:r w:rsidRPr="00B0755A">
        <w:rPr>
          <w:rFonts w:cs="Times New Roman"/>
          <w:i/>
          <w:color w:val="000000"/>
          <w:lang w:val="fr-CH"/>
        </w:rPr>
        <w:t>The Stepford Wives</w:t>
      </w:r>
      <w:r>
        <w:rPr>
          <w:rFonts w:cs="Times New Roman"/>
          <w:i/>
          <w:color w:val="000000"/>
          <w:lang w:val="fr-CH"/>
        </w:rPr>
        <w:t xml:space="preserve"> </w:t>
      </w:r>
      <w:r>
        <w:rPr>
          <w:rFonts w:cs="Times New Roman"/>
          <w:color w:val="000000"/>
          <w:lang w:val="fr-CH"/>
        </w:rPr>
        <w:t>(</w:t>
      </w:r>
      <w:r w:rsidRPr="00B0755A">
        <w:rPr>
          <w:rFonts w:cs="Times New Roman"/>
          <w:i/>
          <w:color w:val="000000"/>
          <w:lang w:val="fr-CH"/>
        </w:rPr>
        <w:t xml:space="preserve">Les femmes de </w:t>
      </w:r>
      <w:r>
        <w:rPr>
          <w:rFonts w:cs="Times New Roman"/>
          <w:i/>
          <w:color w:val="000000"/>
          <w:lang w:val="fr-CH"/>
        </w:rPr>
        <w:t>S</w:t>
      </w:r>
      <w:r w:rsidRPr="00B0755A">
        <w:rPr>
          <w:rFonts w:cs="Times New Roman"/>
          <w:i/>
          <w:color w:val="000000"/>
          <w:lang w:val="fr-CH"/>
        </w:rPr>
        <w:t>tepford</w:t>
      </w:r>
      <w:r>
        <w:rPr>
          <w:rFonts w:cs="Times New Roman"/>
          <w:color w:val="000000"/>
          <w:lang w:val="fr-CH"/>
        </w:rPr>
        <w:t xml:space="preserve">), </w:t>
      </w:r>
      <w:r w:rsidRPr="00B0755A">
        <w:rPr>
          <w:rFonts w:cs="Times New Roman"/>
          <w:color w:val="000000"/>
          <w:lang w:val="fr-CH"/>
        </w:rPr>
        <w:t>Bryan Forbes</w:t>
      </w:r>
      <w:r>
        <w:rPr>
          <w:rFonts w:cs="Times New Roman"/>
          <w:color w:val="000000"/>
          <w:lang w:val="fr-CH"/>
        </w:rPr>
        <w:t>, 1975.</w:t>
      </w:r>
    </w:p>
    <w:p w14:paraId="0007D290" w14:textId="77777777" w:rsidR="00E80FD5" w:rsidRDefault="00E80FD5" w:rsidP="00E80FD5">
      <w:pPr>
        <w:rPr>
          <w:rFonts w:cs="Times New Roman"/>
          <w:color w:val="000000"/>
          <w:lang w:val="fr-CH"/>
        </w:rPr>
      </w:pPr>
    </w:p>
    <w:p w14:paraId="47259562" w14:textId="77777777" w:rsidR="00E80FD5" w:rsidRDefault="00E80FD5" w:rsidP="00E80FD5">
      <w:pPr>
        <w:rPr>
          <w:rFonts w:cs="Times New Roman"/>
          <w:color w:val="000000"/>
          <w:lang w:val="fr-CH"/>
        </w:rPr>
      </w:pPr>
      <w:r>
        <w:rPr>
          <w:rFonts w:cs="Times New Roman"/>
          <w:i/>
          <w:color w:val="000000"/>
          <w:lang w:val="fr-CH"/>
        </w:rPr>
        <w:t xml:space="preserve">Strange Invaders </w:t>
      </w:r>
      <w:r>
        <w:rPr>
          <w:rFonts w:cs="Times New Roman"/>
          <w:color w:val="000000"/>
          <w:lang w:val="fr-CH"/>
        </w:rPr>
        <w:t>(</w:t>
      </w:r>
      <w:r w:rsidRPr="007E767A">
        <w:rPr>
          <w:rFonts w:cs="Times New Roman"/>
          <w:i/>
          <w:color w:val="000000"/>
          <w:lang w:val="fr-CH"/>
        </w:rPr>
        <w:t>Les envahisseurs sont parmi nous</w:t>
      </w:r>
      <w:r>
        <w:rPr>
          <w:rFonts w:cs="Times New Roman"/>
          <w:color w:val="000000"/>
          <w:lang w:val="fr-CH"/>
        </w:rPr>
        <w:t xml:space="preserve">), </w:t>
      </w:r>
      <w:r w:rsidRPr="007E767A">
        <w:rPr>
          <w:rFonts w:cs="Times New Roman"/>
          <w:color w:val="000000"/>
          <w:lang w:val="fr-CH"/>
        </w:rPr>
        <w:t>Michael Laughlin</w:t>
      </w:r>
      <w:r>
        <w:rPr>
          <w:rFonts w:cs="Times New Roman"/>
          <w:color w:val="000000"/>
          <w:lang w:val="fr-CH"/>
        </w:rPr>
        <w:t>, 1983.</w:t>
      </w:r>
    </w:p>
    <w:p w14:paraId="07E0BDDA" w14:textId="77777777" w:rsidR="00E80FD5" w:rsidRDefault="00E80FD5" w:rsidP="00E80FD5">
      <w:pPr>
        <w:rPr>
          <w:rFonts w:cs="Times New Roman"/>
          <w:color w:val="000000"/>
          <w:lang w:val="fr-CH"/>
        </w:rPr>
      </w:pPr>
    </w:p>
    <w:p w14:paraId="53E00EDD" w14:textId="77777777" w:rsidR="00E80FD5" w:rsidRPr="007E767A" w:rsidRDefault="00E80FD5" w:rsidP="00E80FD5">
      <w:pPr>
        <w:rPr>
          <w:rFonts w:cs="Times New Roman"/>
          <w:color w:val="000000"/>
          <w:lang w:val="fr-CH"/>
        </w:rPr>
      </w:pPr>
      <w:r>
        <w:rPr>
          <w:rFonts w:cs="Times New Roman"/>
          <w:i/>
          <w:color w:val="000000"/>
          <w:lang w:val="fr-CH"/>
        </w:rPr>
        <w:t>The Faculty</w:t>
      </w:r>
      <w:r>
        <w:rPr>
          <w:rFonts w:cs="Times New Roman"/>
          <w:color w:val="000000"/>
          <w:lang w:val="fr-CH"/>
        </w:rPr>
        <w:t xml:space="preserve">, </w:t>
      </w:r>
      <w:r w:rsidRPr="00981574">
        <w:rPr>
          <w:rFonts w:cs="Times New Roman"/>
          <w:color w:val="000000"/>
          <w:lang w:val="fr-CH"/>
        </w:rPr>
        <w:t>Robert Rodriguez</w:t>
      </w:r>
      <w:r>
        <w:rPr>
          <w:rFonts w:cs="Times New Roman"/>
          <w:color w:val="000000"/>
          <w:lang w:val="fr-CH"/>
        </w:rPr>
        <w:t>, 1998.</w:t>
      </w:r>
    </w:p>
    <w:p w14:paraId="55A716BD" w14:textId="77777777" w:rsidR="00E80FD5" w:rsidRPr="00D60196" w:rsidRDefault="00E80FD5" w:rsidP="00E80FD5">
      <w:pPr>
        <w:rPr>
          <w:rFonts w:cs="Times New Roman"/>
          <w:color w:val="000000"/>
          <w:lang w:val="fr-CH"/>
        </w:rPr>
      </w:pPr>
    </w:p>
    <w:p w14:paraId="0620446E" w14:textId="77777777" w:rsidR="00E80FD5" w:rsidRDefault="00E80FD5" w:rsidP="00E80FD5">
      <w:pPr>
        <w:rPr>
          <w:rFonts w:cs="Times New Roman"/>
          <w:color w:val="000000"/>
          <w:lang w:val="fr-CH"/>
        </w:rPr>
      </w:pPr>
      <w:r w:rsidRPr="009B47AD">
        <w:rPr>
          <w:rFonts w:cs="Times New Roman"/>
          <w:i/>
          <w:color w:val="000000"/>
          <w:lang w:val="en-US"/>
        </w:rPr>
        <w:t>The Puppet Masters</w:t>
      </w:r>
      <w:r w:rsidRPr="0014073B">
        <w:rPr>
          <w:rFonts w:cs="Times New Roman"/>
          <w:i/>
          <w:color w:val="000000"/>
          <w:lang w:val="fr-CH"/>
        </w:rPr>
        <w:t xml:space="preserve"> </w:t>
      </w:r>
      <w:r w:rsidRPr="0014073B">
        <w:rPr>
          <w:rFonts w:cs="Times New Roman"/>
          <w:color w:val="000000"/>
          <w:lang w:val="fr-CH"/>
        </w:rPr>
        <w:t>(</w:t>
      </w:r>
      <w:r w:rsidRPr="0014073B">
        <w:rPr>
          <w:rFonts w:cs="Times New Roman"/>
          <w:i/>
          <w:color w:val="000000"/>
          <w:lang w:val="fr-CH"/>
        </w:rPr>
        <w:t>Les Maîtres du monde</w:t>
      </w:r>
      <w:r>
        <w:rPr>
          <w:rFonts w:cs="Times New Roman"/>
          <w:color w:val="000000"/>
          <w:lang w:val="fr-CH"/>
        </w:rPr>
        <w:t xml:space="preserve">), </w:t>
      </w:r>
      <w:r w:rsidRPr="0014073B">
        <w:rPr>
          <w:rFonts w:cs="Times New Roman"/>
          <w:color w:val="000000"/>
          <w:lang w:val="fr-CH"/>
        </w:rPr>
        <w:t>Stuart Orme</w:t>
      </w:r>
      <w:r>
        <w:rPr>
          <w:rFonts w:cs="Times New Roman"/>
          <w:color w:val="000000"/>
          <w:lang w:val="fr-CH"/>
        </w:rPr>
        <w:t>, 1994.</w:t>
      </w:r>
    </w:p>
    <w:p w14:paraId="1EEDD56D" w14:textId="77777777" w:rsidR="00E80FD5" w:rsidRDefault="00E80FD5" w:rsidP="00E80FD5">
      <w:pPr>
        <w:rPr>
          <w:rFonts w:cs="Times New Roman"/>
          <w:color w:val="000000"/>
          <w:lang w:val="fr-CH"/>
        </w:rPr>
      </w:pPr>
    </w:p>
    <w:p w14:paraId="2521898C" w14:textId="77777777" w:rsidR="00E80FD5" w:rsidRDefault="00E80FD5" w:rsidP="00E80FD5">
      <w:pPr>
        <w:rPr>
          <w:rFonts w:cs="Times New Roman"/>
          <w:color w:val="000000"/>
          <w:lang w:val="fr-CH"/>
        </w:rPr>
      </w:pPr>
      <w:r w:rsidRPr="00B0755A">
        <w:rPr>
          <w:rFonts w:cs="Times New Roman"/>
          <w:i/>
          <w:color w:val="000000"/>
          <w:lang w:val="fr-CH"/>
        </w:rPr>
        <w:t>The Stepford Wives</w:t>
      </w:r>
      <w:r>
        <w:rPr>
          <w:rFonts w:cs="Times New Roman"/>
          <w:i/>
          <w:color w:val="000000"/>
          <w:lang w:val="fr-CH"/>
        </w:rPr>
        <w:t xml:space="preserve"> </w:t>
      </w:r>
      <w:r>
        <w:rPr>
          <w:rFonts w:cs="Times New Roman"/>
          <w:color w:val="000000"/>
          <w:lang w:val="fr-CH"/>
        </w:rPr>
        <w:t>(</w:t>
      </w:r>
      <w:r w:rsidRPr="0001356F">
        <w:rPr>
          <w:rFonts w:cs="Times New Roman"/>
          <w:i/>
          <w:color w:val="000000"/>
          <w:lang w:val="fr-CH"/>
        </w:rPr>
        <w:t>Et l'homme créa la femme</w:t>
      </w:r>
      <w:r>
        <w:rPr>
          <w:rFonts w:cs="Times New Roman"/>
          <w:color w:val="000000"/>
          <w:lang w:val="fr-CH"/>
        </w:rPr>
        <w:t>), Frank Oz, 2004.</w:t>
      </w:r>
    </w:p>
    <w:p w14:paraId="12A67643" w14:textId="77777777" w:rsidR="00E80FD5" w:rsidRDefault="00E80FD5" w:rsidP="00E80FD5">
      <w:pPr>
        <w:rPr>
          <w:rFonts w:cs="Times New Roman"/>
          <w:color w:val="000000"/>
          <w:lang w:val="en-US"/>
        </w:rPr>
      </w:pPr>
    </w:p>
    <w:p w14:paraId="171396E0" w14:textId="77777777" w:rsidR="00E80FD5" w:rsidRDefault="00E80FD5" w:rsidP="00E80FD5">
      <w:pPr>
        <w:rPr>
          <w:rFonts w:cs="Times New Roman"/>
          <w:b/>
          <w:color w:val="000000"/>
        </w:rPr>
      </w:pPr>
      <w:r>
        <w:rPr>
          <w:rFonts w:cs="Times New Roman"/>
          <w:b/>
          <w:color w:val="000000"/>
        </w:rPr>
        <w:t>Séries ou épisodes TV liés thématiquement :</w:t>
      </w:r>
    </w:p>
    <w:p w14:paraId="658FBB22" w14:textId="77777777" w:rsidR="00E80FD5" w:rsidRDefault="00E80FD5" w:rsidP="00E80FD5">
      <w:pPr>
        <w:rPr>
          <w:rFonts w:cs="Times New Roman"/>
          <w:color w:val="000000"/>
          <w:lang w:val="en-US"/>
        </w:rPr>
      </w:pPr>
    </w:p>
    <w:p w14:paraId="560AE430" w14:textId="77777777" w:rsidR="00E80FD5" w:rsidRPr="00EF6438" w:rsidRDefault="00E80FD5" w:rsidP="00E80FD5">
      <w:pPr>
        <w:rPr>
          <w:rFonts w:cs="Times New Roman"/>
          <w:color w:val="000000"/>
          <w:lang w:val="fr-CH"/>
        </w:rPr>
      </w:pPr>
      <w:r w:rsidRPr="00EF6438">
        <w:rPr>
          <w:rFonts w:cs="Times New Roman"/>
          <w:i/>
          <w:color w:val="000000"/>
          <w:lang w:val="fr-CH"/>
        </w:rPr>
        <w:t>Quatermass II</w:t>
      </w:r>
      <w:r w:rsidRPr="00EF6438">
        <w:rPr>
          <w:rFonts w:cs="Times New Roman"/>
          <w:color w:val="000000"/>
          <w:lang w:val="fr-CH"/>
        </w:rPr>
        <w:t>, Nigel Kneale, BBC, 1955.</w:t>
      </w:r>
    </w:p>
    <w:p w14:paraId="7AE0E14C" w14:textId="77777777" w:rsidR="00E80FD5" w:rsidRDefault="00E80FD5" w:rsidP="00E80FD5">
      <w:pPr>
        <w:rPr>
          <w:rFonts w:cs="Times New Roman"/>
          <w:color w:val="000000"/>
          <w:lang w:val="en-US"/>
        </w:rPr>
      </w:pPr>
    </w:p>
    <w:p w14:paraId="203014FA" w14:textId="77777777" w:rsidR="00E80FD5" w:rsidRDefault="00E80FD5" w:rsidP="00E80FD5">
      <w:pPr>
        <w:rPr>
          <w:rFonts w:cs="Times New Roman"/>
          <w:color w:val="000000"/>
          <w:lang w:val="en-US"/>
        </w:rPr>
      </w:pPr>
      <w:r w:rsidRPr="00E217C0">
        <w:rPr>
          <w:rFonts w:cs="Times New Roman"/>
          <w:i/>
          <w:color w:val="000000"/>
          <w:lang w:val="en-US"/>
        </w:rPr>
        <w:t>Quatermass and the Pit</w:t>
      </w:r>
      <w:r>
        <w:rPr>
          <w:rFonts w:cs="Times New Roman"/>
          <w:color w:val="000000"/>
          <w:lang w:val="en-US"/>
        </w:rPr>
        <w:t xml:space="preserve">, </w:t>
      </w:r>
      <w:r w:rsidRPr="00E217C0">
        <w:rPr>
          <w:rFonts w:cs="Times New Roman"/>
          <w:color w:val="000000"/>
          <w:lang w:val="en-US"/>
        </w:rPr>
        <w:t>Nigel Kneale</w:t>
      </w:r>
      <w:r>
        <w:rPr>
          <w:rFonts w:cs="Times New Roman"/>
          <w:color w:val="000000"/>
          <w:lang w:val="en-US"/>
        </w:rPr>
        <w:t>, BBC, 1958-1959.</w:t>
      </w:r>
    </w:p>
    <w:p w14:paraId="6FA171BD" w14:textId="77777777" w:rsidR="00E80FD5" w:rsidRDefault="00E80FD5" w:rsidP="00E80FD5">
      <w:pPr>
        <w:rPr>
          <w:rFonts w:cs="Times New Roman"/>
          <w:color w:val="000000"/>
          <w:lang w:val="en-US"/>
        </w:rPr>
      </w:pPr>
    </w:p>
    <w:p w14:paraId="1F956556" w14:textId="77777777" w:rsidR="00E80FD5" w:rsidRDefault="00E80FD5" w:rsidP="00E80FD5">
      <w:pPr>
        <w:rPr>
          <w:rFonts w:cs="Times New Roman"/>
          <w:color w:val="000000"/>
          <w:lang w:val="fr-CH"/>
        </w:rPr>
      </w:pPr>
      <w:r w:rsidRPr="00D60196">
        <w:rPr>
          <w:rFonts w:cs="Times New Roman"/>
          <w:i/>
          <w:color w:val="000000"/>
          <w:lang w:val="fr-CH"/>
        </w:rPr>
        <w:lastRenderedPageBreak/>
        <w:t>The Outer Limits</w:t>
      </w:r>
      <w:r w:rsidRPr="00D60196">
        <w:rPr>
          <w:rFonts w:cs="Times New Roman"/>
          <w:color w:val="000000"/>
          <w:lang w:val="fr-CH"/>
        </w:rPr>
        <w:t xml:space="preserve"> (</w:t>
      </w:r>
      <w:r w:rsidRPr="00D60196">
        <w:rPr>
          <w:rFonts w:cs="Times New Roman"/>
          <w:i/>
          <w:color w:val="000000"/>
          <w:lang w:val="fr-CH"/>
        </w:rPr>
        <w:t>Au-delà du réel</w:t>
      </w:r>
      <w:r>
        <w:rPr>
          <w:rFonts w:cs="Times New Roman"/>
          <w:color w:val="000000"/>
          <w:lang w:val="fr-CH"/>
        </w:rPr>
        <w:t xml:space="preserve">), </w:t>
      </w:r>
      <w:r w:rsidRPr="00D60196">
        <w:rPr>
          <w:rFonts w:cs="Times New Roman"/>
          <w:color w:val="000000"/>
          <w:lang w:val="fr-CH"/>
        </w:rPr>
        <w:t>Leslie Stevens</w:t>
      </w:r>
      <w:r>
        <w:rPr>
          <w:rFonts w:cs="Times New Roman"/>
          <w:color w:val="000000"/>
          <w:lang w:val="fr-CH"/>
        </w:rPr>
        <w:t>, ABC, 1963-1965, S01E19, « </w:t>
      </w:r>
      <w:r w:rsidRPr="00D60196">
        <w:rPr>
          <w:rFonts w:cs="Times New Roman"/>
          <w:color w:val="000000"/>
          <w:lang w:val="fr-CH"/>
        </w:rPr>
        <w:t>The Invisibles</w:t>
      </w:r>
      <w:r>
        <w:rPr>
          <w:rFonts w:cs="Times New Roman"/>
          <w:color w:val="000000"/>
          <w:lang w:val="fr-CH"/>
        </w:rPr>
        <w:t> », 3 février 1963.</w:t>
      </w:r>
    </w:p>
    <w:p w14:paraId="415D4984" w14:textId="77777777" w:rsidR="00E80FD5" w:rsidRDefault="00E80FD5" w:rsidP="00E80FD5">
      <w:pPr>
        <w:rPr>
          <w:rFonts w:cs="Times New Roman"/>
          <w:color w:val="000000"/>
          <w:lang w:val="en-US"/>
        </w:rPr>
      </w:pPr>
    </w:p>
    <w:p w14:paraId="32DA2C6A" w14:textId="77777777" w:rsidR="00E80FD5" w:rsidRDefault="00E80FD5" w:rsidP="00E80FD5">
      <w:pPr>
        <w:rPr>
          <w:rFonts w:cs="Times New Roman"/>
          <w:color w:val="000000"/>
          <w:lang w:val="fr-CH"/>
        </w:rPr>
      </w:pPr>
      <w:r w:rsidRPr="00E217C0">
        <w:rPr>
          <w:rFonts w:cs="Times New Roman"/>
          <w:i/>
          <w:color w:val="000000"/>
          <w:lang w:val="fr-CH"/>
        </w:rPr>
        <w:t>Quatermass</w:t>
      </w:r>
      <w:r>
        <w:rPr>
          <w:rFonts w:cs="Times New Roman"/>
          <w:color w:val="000000"/>
          <w:lang w:val="fr-CH"/>
        </w:rPr>
        <w:t xml:space="preserve">, </w:t>
      </w:r>
      <w:r w:rsidRPr="00E217C0">
        <w:rPr>
          <w:rFonts w:cs="Times New Roman"/>
          <w:color w:val="000000"/>
          <w:lang w:val="fr-CH"/>
        </w:rPr>
        <w:t>Nigel Kneale</w:t>
      </w:r>
      <w:r>
        <w:rPr>
          <w:rFonts w:cs="Times New Roman"/>
          <w:color w:val="000000"/>
          <w:lang w:val="fr-CH"/>
        </w:rPr>
        <w:t>, ITV, 1979.</w:t>
      </w:r>
    </w:p>
    <w:p w14:paraId="76E6A1B7" w14:textId="77777777" w:rsidR="00E80FD5" w:rsidRDefault="00E80FD5" w:rsidP="00E80FD5">
      <w:pPr>
        <w:rPr>
          <w:rFonts w:cs="Times New Roman"/>
          <w:color w:val="000000"/>
          <w:lang w:val="fr-CH"/>
        </w:rPr>
      </w:pPr>
    </w:p>
    <w:p w14:paraId="08D6E710" w14:textId="77777777" w:rsidR="00E80FD5" w:rsidRDefault="00E80FD5" w:rsidP="00E80FD5">
      <w:pPr>
        <w:rPr>
          <w:rFonts w:cs="Times New Roman"/>
          <w:color w:val="000000"/>
          <w:lang w:val="en-US"/>
        </w:rPr>
      </w:pPr>
      <w:r w:rsidRPr="00E217C0">
        <w:rPr>
          <w:rFonts w:cs="Times New Roman"/>
          <w:i/>
          <w:color w:val="000000"/>
          <w:lang w:val="en-US"/>
        </w:rPr>
        <w:t>The Quatermass Experiment</w:t>
      </w:r>
      <w:r w:rsidRPr="00E217C0">
        <w:rPr>
          <w:rFonts w:cs="Times New Roman"/>
          <w:color w:val="000000"/>
          <w:lang w:val="en-US"/>
        </w:rPr>
        <w:t>, Nigel Kneale,</w:t>
      </w:r>
      <w:r>
        <w:rPr>
          <w:rFonts w:cs="Times New Roman"/>
          <w:color w:val="000000"/>
          <w:lang w:val="en-US"/>
        </w:rPr>
        <w:t xml:space="preserve"> BBC Four, 2005.</w:t>
      </w:r>
    </w:p>
    <w:p w14:paraId="376B14C6" w14:textId="77777777" w:rsidR="00E80FD5" w:rsidRDefault="00E80FD5" w:rsidP="00E80FD5">
      <w:pPr>
        <w:rPr>
          <w:rFonts w:cs="Times New Roman"/>
          <w:color w:val="000000"/>
          <w:lang w:val="en-US"/>
        </w:rPr>
      </w:pPr>
    </w:p>
    <w:p w14:paraId="2208C01B" w14:textId="77777777" w:rsidR="00E80FD5" w:rsidRPr="00521198" w:rsidRDefault="00E80FD5" w:rsidP="00E80FD5">
      <w:pPr>
        <w:rPr>
          <w:rFonts w:cs="Times New Roman"/>
          <w:color w:val="000000"/>
        </w:rPr>
      </w:pPr>
      <w:r>
        <w:rPr>
          <w:rFonts w:cs="Times New Roman"/>
          <w:i/>
          <w:color w:val="000000"/>
        </w:rPr>
        <w:t xml:space="preserve">South Park </w:t>
      </w:r>
      <w:r w:rsidRPr="00B8135C">
        <w:rPr>
          <w:rFonts w:cs="Times New Roman"/>
          <w:color w:val="000000"/>
        </w:rPr>
        <w:t>(Trey Parker/Matt Stone, Comedy C</w:t>
      </w:r>
      <w:r w:rsidRPr="00207397">
        <w:rPr>
          <w:rFonts w:cs="Times New Roman"/>
          <w:color w:val="000000"/>
        </w:rPr>
        <w:t>entral, 1997-)</w:t>
      </w:r>
      <w:r>
        <w:rPr>
          <w:rFonts w:cs="Times New Roman"/>
          <w:color w:val="000000"/>
        </w:rPr>
        <w:t xml:space="preserve">, </w:t>
      </w:r>
      <w:r w:rsidRPr="00521198">
        <w:rPr>
          <w:rFonts w:cs="Times New Roman"/>
          <w:color w:val="000000"/>
        </w:rPr>
        <w:t>S</w:t>
      </w:r>
      <w:r>
        <w:rPr>
          <w:rFonts w:cs="Times New Roman"/>
          <w:color w:val="000000"/>
        </w:rPr>
        <w:t>17</w:t>
      </w:r>
      <w:r w:rsidRPr="00521198">
        <w:rPr>
          <w:rFonts w:cs="Times New Roman"/>
          <w:color w:val="000000"/>
        </w:rPr>
        <w:t>E0</w:t>
      </w:r>
      <w:r>
        <w:rPr>
          <w:rFonts w:cs="Times New Roman"/>
          <w:color w:val="000000"/>
        </w:rPr>
        <w:t>4</w:t>
      </w:r>
      <w:r w:rsidRPr="00521198">
        <w:rPr>
          <w:rFonts w:cs="Times New Roman"/>
          <w:color w:val="000000"/>
        </w:rPr>
        <w:t>, « </w:t>
      </w:r>
      <w:r w:rsidRPr="00DE201A">
        <w:rPr>
          <w:rFonts w:cs="Times New Roman"/>
          <w:color w:val="000000"/>
        </w:rPr>
        <w:t>Goth Kids 3: Dawn of the Posers</w:t>
      </w:r>
      <w:r w:rsidRPr="00521198">
        <w:rPr>
          <w:rFonts w:cs="Times New Roman"/>
          <w:color w:val="000000"/>
        </w:rPr>
        <w:t> »,</w:t>
      </w:r>
      <w:r>
        <w:rPr>
          <w:rFonts w:cs="Times New Roman"/>
          <w:color w:val="000000"/>
        </w:rPr>
        <w:t xml:space="preserve"> 23 octobre 2013</w:t>
      </w:r>
      <w:r w:rsidRPr="00521198">
        <w:rPr>
          <w:rFonts w:cs="Times New Roman"/>
          <w:color w:val="000000"/>
        </w:rPr>
        <w:t>.</w:t>
      </w:r>
    </w:p>
    <w:p w14:paraId="44BE8CEC" w14:textId="77777777" w:rsidR="00E80FD5" w:rsidRDefault="00E80FD5" w:rsidP="00E80FD5">
      <w:pPr>
        <w:rPr>
          <w:rFonts w:cs="Times New Roman"/>
          <w:color w:val="000000"/>
          <w:lang w:val="en-US"/>
        </w:rPr>
      </w:pPr>
    </w:p>
    <w:p w14:paraId="5D310DA7" w14:textId="77777777" w:rsidR="00E80FD5" w:rsidRPr="007C732A" w:rsidRDefault="00E80FD5" w:rsidP="00E80FD5">
      <w:pPr>
        <w:rPr>
          <w:rFonts w:cs="Times New Roman"/>
          <w:color w:val="000000"/>
          <w:lang w:val="en-US"/>
        </w:rPr>
      </w:pPr>
      <w:r w:rsidRPr="007C732A">
        <w:rPr>
          <w:rFonts w:cs="Times New Roman"/>
          <w:i/>
          <w:color w:val="000000"/>
          <w:lang w:val="en-US"/>
        </w:rPr>
        <w:t>Rick &amp; Morty</w:t>
      </w:r>
      <w:r>
        <w:rPr>
          <w:rFonts w:cs="Times New Roman"/>
          <w:color w:val="000000"/>
          <w:lang w:val="en-US"/>
        </w:rPr>
        <w:t xml:space="preserve"> (Justin Roiland/</w:t>
      </w:r>
      <w:r w:rsidRPr="007C732A">
        <w:rPr>
          <w:rFonts w:cs="Times New Roman"/>
          <w:color w:val="000000"/>
          <w:lang w:val="en-US"/>
        </w:rPr>
        <w:t>Dan Harmon</w:t>
      </w:r>
      <w:r>
        <w:rPr>
          <w:rFonts w:cs="Times New Roman"/>
          <w:color w:val="000000"/>
          <w:lang w:val="en-US"/>
        </w:rPr>
        <w:t xml:space="preserve">, Adult Swim, 2013-), S02E03, </w:t>
      </w:r>
      <w:r w:rsidRPr="00521198">
        <w:rPr>
          <w:rFonts w:cs="Times New Roman"/>
          <w:color w:val="000000"/>
        </w:rPr>
        <w:t>«</w:t>
      </w:r>
      <w:r>
        <w:rPr>
          <w:rFonts w:cs="Times New Roman"/>
          <w:color w:val="000000"/>
        </w:rPr>
        <w:t xml:space="preserve"> </w:t>
      </w:r>
      <w:r w:rsidRPr="007C732A">
        <w:rPr>
          <w:rFonts w:cs="Times New Roman"/>
          <w:color w:val="000000"/>
          <w:lang w:val="en-US"/>
        </w:rPr>
        <w:t>Auto Erotic Assimilation</w:t>
      </w:r>
      <w:r>
        <w:rPr>
          <w:rFonts w:cs="Times New Roman"/>
          <w:color w:val="000000"/>
          <w:lang w:val="en-US"/>
        </w:rPr>
        <w:t xml:space="preserve"> </w:t>
      </w:r>
      <w:r w:rsidRPr="00521198">
        <w:rPr>
          <w:rFonts w:cs="Times New Roman"/>
          <w:color w:val="000000"/>
        </w:rPr>
        <w:t>»</w:t>
      </w:r>
      <w:r>
        <w:rPr>
          <w:rFonts w:cs="Times New Roman"/>
          <w:color w:val="000000"/>
        </w:rPr>
        <w:t>, 9 aout 2015.</w:t>
      </w:r>
    </w:p>
    <w:p w14:paraId="4315328B" w14:textId="747740A2" w:rsidR="00E217C0" w:rsidRPr="00E217C0" w:rsidRDefault="00E217C0" w:rsidP="00E80FD5">
      <w:pPr>
        <w:rPr>
          <w:rFonts w:cs="Times New Roman"/>
          <w:color w:val="000000"/>
          <w:lang w:val="en-US"/>
        </w:rPr>
      </w:pPr>
    </w:p>
    <w:sectPr w:rsidR="00E217C0" w:rsidRPr="00E217C0" w:rsidSect="006127A9">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nas Sareen" w:date="2016-11-19T20:54:00Z" w:initials="AS">
    <w:p w14:paraId="266D998D" w14:textId="61C007F0" w:rsidR="00B4143B" w:rsidRDefault="00B4143B">
      <w:pPr>
        <w:pStyle w:val="CommentText"/>
      </w:pPr>
      <w:r>
        <w:rPr>
          <w:rStyle w:val="CommentReference"/>
        </w:rPr>
        <w:annotationRef/>
      </w:r>
      <w:r>
        <w:t>En quoi ?</w:t>
      </w:r>
    </w:p>
  </w:comment>
  <w:comment w:id="2" w:author="Anas Sareen" w:date="2016-11-19T20:56:00Z" w:initials="AS">
    <w:p w14:paraId="2370E463" w14:textId="63D5B3C4" w:rsidR="00B4143B" w:rsidRDefault="00B4143B">
      <w:pPr>
        <w:pStyle w:val="CommentText"/>
      </w:pPr>
      <w:r>
        <w:rPr>
          <w:rStyle w:val="CommentReference"/>
        </w:rPr>
        <w:annotationRef/>
      </w:r>
      <w:r>
        <w:t>Qu’en est-il de la critique anglosaxone ? Mêne fétiche de la taxonomie ? ;)</w:t>
      </w:r>
    </w:p>
  </w:comment>
  <w:comment w:id="17" w:author="Anas Sareen" w:date="2016-11-19T21:01:00Z" w:initials="AS">
    <w:p w14:paraId="00645B8B" w14:textId="65E0BC01" w:rsidR="00B4143B" w:rsidRDefault="00B4143B">
      <w:pPr>
        <w:pStyle w:val="CommentText"/>
      </w:pPr>
      <w:r>
        <w:rPr>
          <w:rStyle w:val="CommentReference"/>
        </w:rPr>
        <w:annotationRef/>
      </w:r>
      <w:r>
        <w:t>Un roman écrit par ? date ?</w:t>
      </w:r>
    </w:p>
  </w:comment>
  <w:comment w:id="45" w:author="Anas Sareen" w:date="2016-11-19T21:14:00Z" w:initials="AS">
    <w:p w14:paraId="193278C5" w14:textId="723A8C7B" w:rsidR="00B4143B" w:rsidRDefault="00B4143B">
      <w:pPr>
        <w:pStyle w:val="CommentText"/>
      </w:pPr>
      <w:r>
        <w:rPr>
          <w:rStyle w:val="CommentReference"/>
        </w:rPr>
        <w:annotationRef/>
      </w:r>
      <w:r>
        <w:t>Historicise ton argument, cf mon dernier commentaire.</w:t>
      </w:r>
    </w:p>
  </w:comment>
  <w:comment w:id="46" w:author="Anas Sareen" w:date="2016-11-19T21:19:00Z" w:initials="AS">
    <w:p w14:paraId="5CFEAC11" w14:textId="4B957456" w:rsidR="00B4143B" w:rsidRDefault="00B4143B">
      <w:pPr>
        <w:pStyle w:val="CommentText"/>
      </w:pPr>
      <w:r>
        <w:rPr>
          <w:rStyle w:val="CommentReference"/>
        </w:rPr>
        <w:annotationRef/>
      </w:r>
      <w:r>
        <w:t>Des trois questions, celle-ci me semble la moins intére</w:t>
      </w:r>
      <w:r w:rsidR="007E1D8B">
        <w:t>ssante, et demandera le plus d’argumentation (historique) pour ne pas tomber dans la simple métaphore</w:t>
      </w:r>
    </w:p>
  </w:comment>
  <w:comment w:id="49" w:author="Anas Sareen" w:date="2016-11-19T21:15:00Z" w:initials="AS">
    <w:p w14:paraId="79B28148" w14:textId="5BF0A696" w:rsidR="00B4143B" w:rsidRDefault="00B4143B">
      <w:pPr>
        <w:pStyle w:val="CommentText"/>
      </w:pPr>
      <w:r>
        <w:rPr>
          <w:rStyle w:val="CommentReference"/>
        </w:rPr>
        <w:annotationRef/>
      </w:r>
      <w:r>
        <w:t>Qui est quoi ? la contagion culturelle ou la critique sur la série de films que tu étudies ?</w:t>
      </w:r>
    </w:p>
  </w:comment>
  <w:comment w:id="59" w:author="Anas Sareen" w:date="2016-11-19T21:20:00Z" w:initials="AS">
    <w:p w14:paraId="3F9CF1DE" w14:textId="084BEC5C" w:rsidR="007E1D8B" w:rsidRDefault="007E1D8B">
      <w:pPr>
        <w:pStyle w:val="CommentText"/>
      </w:pPr>
      <w:r>
        <w:rPr>
          <w:rStyle w:val="CommentReference"/>
        </w:rPr>
        <w:annotationRef/>
      </w:r>
      <w:r>
        <w:t>Donc tu décris tes chapitres ici ? Dis-en plus.</w:t>
      </w:r>
    </w:p>
  </w:comment>
  <w:comment w:id="60" w:author="Anas Sareen" w:date="2016-11-19T21:28:00Z" w:initials="AS">
    <w:p w14:paraId="79164E19" w14:textId="77777777" w:rsidR="00B4143B" w:rsidRDefault="00B4143B">
      <w:pPr>
        <w:pStyle w:val="CommentText"/>
      </w:pPr>
      <w:r>
        <w:rPr>
          <w:rStyle w:val="CommentReference"/>
        </w:rPr>
        <w:annotationRef/>
      </w:r>
      <w:r>
        <w:t>Donc, au-delà de la métaphore de l’épidémie, en quoi est-ce que ton travail avance notre compréhension de la sérialité ? Est-ce que le concept d’épidémie à un lien avec la ‘condition postmoderne’ (F.Jameson) comme le suggère l’épigraphe de Baudelaire ? À cet effet, est-ce qu’il y a des textes sur le cinéma des premiers temps qui problématisent cette idée ? Je pense notamment aux questions moeurs qui sont invoquées de part le fait que les gens se retrouvent dans le noir… une question qui prend une autre ampleur avec la guerre froide, et toute la paranoïa qui entoure la salle de cinéma et le médium lui-même. Entant donné que la série des bodies snatchers commence en pleine guerre froide, en quoi est-ce que cela peut être utile pour ton argument ?</w:t>
      </w:r>
    </w:p>
    <w:p w14:paraId="67BF1369" w14:textId="77777777" w:rsidR="007E1D8B" w:rsidRDefault="007E1D8B">
      <w:pPr>
        <w:pStyle w:val="CommentText"/>
      </w:pPr>
    </w:p>
    <w:p w14:paraId="02B3E749" w14:textId="77777777" w:rsidR="007E1D8B" w:rsidRDefault="007E1D8B">
      <w:pPr>
        <w:pStyle w:val="CommentText"/>
      </w:pPr>
      <w:r>
        <w:t xml:space="preserve">Je trouve très intéressant l’idée de contagion culturelle en tant que lié au processus de canonisation, et je pense que ça devrait être ton argument central, avec les autres placées en position adjacente. Ton argument serait ainsi placé parmi des débats sur la canonisation (un phénomène culturel qui comprend le littéraire et le filmique) et bénéficira du soutien d’une recherche historique, qui à mon sens, fait défaut dans la proposition de travail telle que décrite ici. D'historiciser ton argument, par rapport à ce phénomène du remake/canonisation, me semble essentiel, justement pour éviter de tomber dans le genre de taxonomie débilisant que tu décris en ouverture, ou de sombrer dans un travail qui file une métaphore sans grande valeur épistémologique. </w:t>
      </w:r>
    </w:p>
    <w:p w14:paraId="7AA9B4EC" w14:textId="77777777" w:rsidR="007E1D8B" w:rsidRDefault="007E1D8B">
      <w:pPr>
        <w:pStyle w:val="CommentText"/>
      </w:pPr>
    </w:p>
    <w:p w14:paraId="27DCCB95" w14:textId="5C2D7F7D" w:rsidR="007E1D8B" w:rsidRDefault="007E1D8B">
      <w:pPr>
        <w:pStyle w:val="CommentText"/>
      </w:pPr>
      <w:r>
        <w:t xml:space="preserve">God knows I would not have told you that what was lacking is a more historical approach a year ago... I guess its the Oxford effect, but I really think your argument would benefit from understanding how context creates a canon, and how the viewer's expectations (and therefore the canonisation process) are initimately linked to the serialisation effect. </w:t>
      </w:r>
    </w:p>
  </w:comment>
  <w:comment w:id="62" w:author="Anas Sareen" w:date="2016-11-19T21:31:00Z" w:initials="AS">
    <w:p w14:paraId="35E4969F" w14:textId="65489108" w:rsidR="00CF315C" w:rsidRDefault="00CF315C">
      <w:pPr>
        <w:pStyle w:val="CommentText"/>
      </w:pPr>
      <w:r>
        <w:rPr>
          <w:rStyle w:val="CommentReference"/>
        </w:rPr>
        <w:annotationRef/>
      </w:r>
      <w:r>
        <w:t>hahahahahahahahah</w:t>
      </w:r>
      <w:bookmarkStart w:id="63" w:name="_GoBack"/>
      <w:bookmarkEnd w:id="63"/>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0F5F07" w14:textId="77777777" w:rsidR="00B4143B" w:rsidRDefault="00B4143B" w:rsidP="00173138">
      <w:r>
        <w:separator/>
      </w:r>
    </w:p>
  </w:endnote>
  <w:endnote w:type="continuationSeparator" w:id="0">
    <w:p w14:paraId="63EB017D" w14:textId="77777777" w:rsidR="00B4143B" w:rsidRDefault="00B4143B"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游明朝">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CE38C" w14:textId="77777777" w:rsidR="00B4143B" w:rsidRDefault="00B4143B" w:rsidP="00EF5EE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B4143B" w:rsidRDefault="00B4143B"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24BFF" w14:textId="77777777" w:rsidR="00B4143B" w:rsidRPr="00A50EFA" w:rsidRDefault="00B4143B" w:rsidP="00EF5EE0">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CF315C">
      <w:rPr>
        <w:rStyle w:val="PageNumber"/>
        <w:noProof/>
        <w:sz w:val="22"/>
      </w:rPr>
      <w:t>4</w:t>
    </w:r>
    <w:r w:rsidRPr="00A50EFA">
      <w:rPr>
        <w:rStyle w:val="PageNumber"/>
        <w:sz w:val="22"/>
      </w:rPr>
      <w:fldChar w:fldCharType="end"/>
    </w:r>
  </w:p>
  <w:p w14:paraId="6A6EF380" w14:textId="77777777" w:rsidR="00B4143B" w:rsidRDefault="00B4143B"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652447" w14:textId="77777777" w:rsidR="00B4143B" w:rsidRDefault="00B4143B" w:rsidP="00173138">
      <w:r>
        <w:separator/>
      </w:r>
    </w:p>
  </w:footnote>
  <w:footnote w:type="continuationSeparator" w:id="0">
    <w:p w14:paraId="6129611C" w14:textId="77777777" w:rsidR="00B4143B" w:rsidRDefault="00B4143B" w:rsidP="00173138">
      <w:r>
        <w:continuationSeparator/>
      </w:r>
    </w:p>
  </w:footnote>
  <w:footnote w:id="1">
    <w:p w14:paraId="105DDA99" w14:textId="6AB300C3" w:rsidR="00B4143B" w:rsidRPr="00F04FE8" w:rsidRDefault="00B4143B">
      <w:pPr>
        <w:pStyle w:val="FootnoteText"/>
        <w:rPr>
          <w:sz w:val="20"/>
          <w:szCs w:val="20"/>
          <w:lang w:val="fr-CH"/>
        </w:rPr>
      </w:pPr>
      <w:r w:rsidRPr="00F04FE8">
        <w:rPr>
          <w:rStyle w:val="FootnoteReference"/>
          <w:sz w:val="20"/>
          <w:szCs w:val="20"/>
        </w:rPr>
        <w:footnoteRef/>
      </w:r>
      <w:r w:rsidRPr="00F04FE8">
        <w:rPr>
          <w:sz w:val="20"/>
          <w:szCs w:val="20"/>
        </w:rPr>
        <w:t xml:space="preserve"> [citation needed]</w:t>
      </w:r>
    </w:p>
  </w:footnote>
  <w:footnote w:id="2">
    <w:p w14:paraId="59EE7D00" w14:textId="40FF3929" w:rsidR="00B4143B" w:rsidRPr="00F04FE8" w:rsidRDefault="00B4143B">
      <w:pPr>
        <w:pStyle w:val="FootnoteText"/>
        <w:rPr>
          <w:sz w:val="20"/>
          <w:szCs w:val="20"/>
          <w:lang w:val="fr-CH"/>
        </w:rPr>
      </w:pPr>
      <w:r w:rsidRPr="00F04FE8">
        <w:rPr>
          <w:rStyle w:val="FootnoteReference"/>
          <w:sz w:val="20"/>
          <w:szCs w:val="20"/>
        </w:rPr>
        <w:footnoteRef/>
      </w:r>
      <w:r w:rsidRPr="00F04FE8">
        <w:rPr>
          <w:sz w:val="20"/>
          <w:szCs w:val="20"/>
        </w:rPr>
        <w:t xml:space="preserve"> [citation needed]</w:t>
      </w:r>
    </w:p>
  </w:footnote>
  <w:footnote w:id="3">
    <w:p w14:paraId="0D7378F9" w14:textId="1A40AA12" w:rsidR="00B4143B" w:rsidRPr="00F04FE8" w:rsidRDefault="00B4143B">
      <w:pPr>
        <w:pStyle w:val="FootnoteText"/>
        <w:rPr>
          <w:sz w:val="20"/>
          <w:szCs w:val="20"/>
          <w:lang w:val="fr-CH"/>
        </w:rPr>
      </w:pPr>
      <w:r w:rsidRPr="00F04FE8">
        <w:rPr>
          <w:rStyle w:val="FootnoteReference"/>
          <w:sz w:val="20"/>
          <w:szCs w:val="20"/>
        </w:rPr>
        <w:footnoteRef/>
      </w:r>
      <w:r w:rsidRPr="00F04FE8">
        <w:rPr>
          <w:sz w:val="20"/>
          <w:szCs w:val="20"/>
        </w:rPr>
        <w:t xml:space="preserve"> [citation needed]</w:t>
      </w:r>
    </w:p>
  </w:footnote>
  <w:footnote w:id="4">
    <w:p w14:paraId="09CE9B7A" w14:textId="3DC935A7" w:rsidR="00B4143B" w:rsidRPr="00F04FE8" w:rsidRDefault="00B4143B">
      <w:pPr>
        <w:pStyle w:val="FootnoteText"/>
        <w:rPr>
          <w:sz w:val="20"/>
          <w:szCs w:val="20"/>
          <w:lang w:val="fr-CH"/>
        </w:rPr>
      </w:pPr>
      <w:r w:rsidRPr="00F04FE8">
        <w:rPr>
          <w:rStyle w:val="FootnoteReference"/>
          <w:sz w:val="20"/>
          <w:szCs w:val="20"/>
        </w:rPr>
        <w:footnoteRef/>
      </w:r>
      <w:r w:rsidRPr="00F04FE8">
        <w:rPr>
          <w:sz w:val="20"/>
          <w:szCs w:val="20"/>
        </w:rPr>
        <w:t xml:space="preserve"> [citation needed]</w:t>
      </w:r>
    </w:p>
  </w:footnote>
  <w:footnote w:id="5">
    <w:p w14:paraId="21B16A63" w14:textId="1D04CFCD" w:rsidR="00B4143B" w:rsidRPr="00F04FE8" w:rsidRDefault="00B4143B">
      <w:pPr>
        <w:pStyle w:val="FootnoteText"/>
        <w:rPr>
          <w:sz w:val="20"/>
          <w:szCs w:val="20"/>
          <w:lang w:val="fr-CH"/>
        </w:rPr>
      </w:pPr>
      <w:r w:rsidRPr="00F04FE8">
        <w:rPr>
          <w:rStyle w:val="FootnoteReference"/>
          <w:sz w:val="20"/>
          <w:szCs w:val="20"/>
        </w:rPr>
        <w:footnoteRef/>
      </w:r>
      <w:r w:rsidRPr="00F04FE8">
        <w:rPr>
          <w:sz w:val="20"/>
          <w:szCs w:val="20"/>
        </w:rPr>
        <w:t xml:space="preserve"> </w:t>
      </w:r>
      <w:r w:rsidRPr="00F04FE8">
        <w:rPr>
          <w:sz w:val="20"/>
          <w:szCs w:val="20"/>
          <w:lang w:val="fr-CH"/>
        </w:rPr>
        <w:t>Ou</w:t>
      </w:r>
      <w:r>
        <w:rPr>
          <w:sz w:val="20"/>
          <w:szCs w:val="20"/>
          <w:lang w:val="fr-CH"/>
        </w:rPr>
        <w:t xml:space="preserve"> alors</w:t>
      </w:r>
      <w:r w:rsidRPr="00F04FE8">
        <w:rPr>
          <w:sz w:val="20"/>
          <w:szCs w:val="20"/>
          <w:lang w:val="fr-CH"/>
        </w:rPr>
        <w:t xml:space="preserve"> qu’</w:t>
      </w:r>
      <w:r>
        <w:rPr>
          <w:sz w:val="20"/>
          <w:szCs w:val="20"/>
          <w:lang w:val="fr-CH"/>
        </w:rPr>
        <w:t>il est partout, ce qui annule sont intérêt en tant qu’objet</w:t>
      </w:r>
      <w:r w:rsidRPr="00F04FE8">
        <w:rPr>
          <w:sz w:val="20"/>
          <w:szCs w:val="20"/>
          <w:lang w:val="fr-CH"/>
        </w:rPr>
        <w:t>.</w:t>
      </w:r>
    </w:p>
  </w:footnote>
  <w:footnote w:id="6">
    <w:p w14:paraId="55345F76" w14:textId="71B04FDF" w:rsidR="00B4143B" w:rsidRPr="004D4B6F" w:rsidRDefault="00B4143B">
      <w:pPr>
        <w:pStyle w:val="FootnoteText"/>
        <w:rPr>
          <w:lang w:val="fr-CH"/>
        </w:rPr>
      </w:pPr>
      <w:r w:rsidRPr="00F04FE8">
        <w:rPr>
          <w:rStyle w:val="FootnoteReference"/>
          <w:sz w:val="20"/>
          <w:szCs w:val="20"/>
        </w:rPr>
        <w:footnoteRef/>
      </w:r>
      <w:r w:rsidRPr="00F04FE8">
        <w:rPr>
          <w:sz w:val="20"/>
          <w:szCs w:val="20"/>
        </w:rPr>
        <w:t xml:space="preserve"> [citation needed]</w:t>
      </w:r>
    </w:p>
  </w:footnote>
  <w:footnote w:id="7">
    <w:p w14:paraId="530A114F" w14:textId="738A37EF" w:rsidR="00B4143B" w:rsidRPr="00F6235E" w:rsidRDefault="00B4143B">
      <w:pPr>
        <w:pStyle w:val="FootnoteText"/>
        <w:rPr>
          <w:sz w:val="20"/>
          <w:szCs w:val="20"/>
          <w:lang w:val="fr-CH"/>
        </w:rPr>
      </w:pPr>
      <w:r w:rsidRPr="00F6235E">
        <w:rPr>
          <w:rStyle w:val="FootnoteReference"/>
          <w:sz w:val="20"/>
          <w:szCs w:val="20"/>
        </w:rPr>
        <w:footnoteRef/>
      </w:r>
      <w:r w:rsidRPr="00F6235E">
        <w:rPr>
          <w:sz w:val="20"/>
          <w:szCs w:val="20"/>
        </w:rPr>
        <w:t xml:space="preserve"> [citation needed]</w:t>
      </w:r>
    </w:p>
  </w:footnote>
  <w:footnote w:id="8">
    <w:p w14:paraId="5897CE0D" w14:textId="5B2D4A5A" w:rsidR="00B4143B" w:rsidRPr="00F6235E" w:rsidRDefault="00B4143B">
      <w:pPr>
        <w:pStyle w:val="FootnoteText"/>
        <w:rPr>
          <w:sz w:val="20"/>
          <w:szCs w:val="20"/>
          <w:lang w:val="fr-CH"/>
        </w:rPr>
      </w:pPr>
      <w:r w:rsidRPr="00F6235E">
        <w:rPr>
          <w:rStyle w:val="FootnoteReference"/>
          <w:sz w:val="20"/>
          <w:szCs w:val="20"/>
        </w:rPr>
        <w:footnoteRef/>
      </w:r>
      <w:r w:rsidRPr="00F6235E">
        <w:rPr>
          <w:sz w:val="20"/>
          <w:szCs w:val="20"/>
        </w:rPr>
        <w:t xml:space="preserve"> [citation needed]</w:t>
      </w:r>
    </w:p>
  </w:footnote>
  <w:footnote w:id="9">
    <w:p w14:paraId="4DFC5325" w14:textId="59E3E9B0" w:rsidR="00B4143B" w:rsidRPr="00F6235E" w:rsidRDefault="00B4143B">
      <w:pPr>
        <w:pStyle w:val="FootnoteText"/>
        <w:rPr>
          <w:sz w:val="20"/>
          <w:szCs w:val="20"/>
          <w:lang w:val="fr-CH"/>
        </w:rPr>
      </w:pPr>
      <w:r w:rsidRPr="00F6235E">
        <w:rPr>
          <w:rStyle w:val="FootnoteReference"/>
          <w:sz w:val="20"/>
          <w:szCs w:val="20"/>
        </w:rPr>
        <w:footnoteRef/>
      </w:r>
      <w:r w:rsidRPr="00F6235E">
        <w:rPr>
          <w:sz w:val="20"/>
          <w:szCs w:val="20"/>
        </w:rPr>
        <w:t xml:space="preserve"> [citation needed]</w:t>
      </w:r>
    </w:p>
  </w:footnote>
  <w:footnote w:id="10">
    <w:p w14:paraId="79026806" w14:textId="3080DEC6" w:rsidR="00B4143B" w:rsidRPr="00F6235E" w:rsidRDefault="00B4143B">
      <w:pPr>
        <w:pStyle w:val="FootnoteText"/>
        <w:rPr>
          <w:sz w:val="20"/>
          <w:szCs w:val="20"/>
          <w:lang w:val="fr-CH"/>
        </w:rPr>
      </w:pPr>
      <w:r w:rsidRPr="00F6235E">
        <w:rPr>
          <w:rStyle w:val="FootnoteReference"/>
          <w:sz w:val="20"/>
          <w:szCs w:val="20"/>
        </w:rPr>
        <w:footnoteRef/>
      </w:r>
      <w:r w:rsidRPr="00F6235E">
        <w:rPr>
          <w:sz w:val="20"/>
          <w:szCs w:val="20"/>
        </w:rPr>
        <w:t xml:space="preserve"> [citation needed]</w:t>
      </w:r>
    </w:p>
  </w:footnote>
  <w:footnote w:id="11">
    <w:p w14:paraId="231325E4" w14:textId="494D81E2" w:rsidR="00B4143B" w:rsidRPr="00F6235E" w:rsidRDefault="00B4143B">
      <w:pPr>
        <w:pStyle w:val="FootnoteText"/>
        <w:rPr>
          <w:sz w:val="20"/>
          <w:szCs w:val="20"/>
          <w:lang w:val="fr-CH"/>
        </w:rPr>
      </w:pPr>
      <w:r w:rsidRPr="00F6235E">
        <w:rPr>
          <w:rStyle w:val="FootnoteReference"/>
          <w:sz w:val="20"/>
          <w:szCs w:val="20"/>
        </w:rPr>
        <w:footnoteRef/>
      </w:r>
      <w:r w:rsidRPr="00F6235E">
        <w:rPr>
          <w:sz w:val="20"/>
          <w:szCs w:val="20"/>
        </w:rPr>
        <w:t xml:space="preserve"> [citation needed]</w:t>
      </w:r>
    </w:p>
  </w:footnote>
  <w:footnote w:id="12">
    <w:p w14:paraId="6D488BCB" w14:textId="3639E637" w:rsidR="00B4143B" w:rsidRPr="00F6235E" w:rsidRDefault="00B4143B">
      <w:pPr>
        <w:pStyle w:val="FootnoteText"/>
        <w:rPr>
          <w:sz w:val="20"/>
          <w:szCs w:val="20"/>
          <w:lang w:val="fr-CH"/>
        </w:rPr>
      </w:pPr>
      <w:r w:rsidRPr="00F6235E">
        <w:rPr>
          <w:rStyle w:val="FootnoteReference"/>
          <w:sz w:val="20"/>
          <w:szCs w:val="20"/>
        </w:rPr>
        <w:footnoteRef/>
      </w:r>
      <w:r w:rsidRPr="00F6235E">
        <w:rPr>
          <w:sz w:val="20"/>
          <w:szCs w:val="20"/>
        </w:rPr>
        <w:t xml:space="preserve"> [citation needed]</w:t>
      </w:r>
    </w:p>
  </w:footnote>
  <w:footnote w:id="13">
    <w:p w14:paraId="177F8193" w14:textId="069F62A6" w:rsidR="00B4143B" w:rsidRPr="00596CCC" w:rsidRDefault="00B4143B">
      <w:pPr>
        <w:pStyle w:val="FootnoteText"/>
        <w:rPr>
          <w:lang w:val="fr-CH"/>
        </w:rPr>
      </w:pPr>
      <w:r w:rsidRPr="00F6235E">
        <w:rPr>
          <w:rStyle w:val="FootnoteReference"/>
          <w:sz w:val="20"/>
          <w:szCs w:val="20"/>
        </w:rPr>
        <w:footnoteRef/>
      </w:r>
      <w:r w:rsidRPr="00F6235E">
        <w:rPr>
          <w:sz w:val="20"/>
          <w:szCs w:val="20"/>
        </w:rPr>
        <w:t xml:space="preserve"> </w:t>
      </w:r>
      <w:r w:rsidRPr="00F6235E">
        <w:rPr>
          <w:sz w:val="20"/>
          <w:szCs w:val="20"/>
          <w:highlight w:val="yellow"/>
          <w:lang w:val="fr-CH"/>
        </w:rPr>
        <w:t>Explication de la source en anglais</w:t>
      </w:r>
    </w:p>
  </w:footnote>
  <w:footnote w:id="14">
    <w:p w14:paraId="53775947" w14:textId="55849964" w:rsidR="00B4143B" w:rsidRPr="00F6235E" w:rsidRDefault="00B4143B">
      <w:pPr>
        <w:pStyle w:val="FootnoteText"/>
        <w:rPr>
          <w:sz w:val="20"/>
          <w:szCs w:val="20"/>
          <w:lang w:val="fr-CH"/>
        </w:rPr>
      </w:pPr>
      <w:r w:rsidRPr="00F6235E">
        <w:rPr>
          <w:rStyle w:val="FootnoteReference"/>
          <w:sz w:val="20"/>
          <w:szCs w:val="20"/>
        </w:rPr>
        <w:footnoteRef/>
      </w:r>
      <w:r w:rsidRPr="00F6235E">
        <w:rPr>
          <w:sz w:val="20"/>
          <w:szCs w:val="20"/>
        </w:rPr>
        <w:t xml:space="preserve"> [citation needed]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C28B6" w14:textId="77777777" w:rsidR="00B4143B" w:rsidRPr="00173138" w:rsidRDefault="00B4143B"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Projet</w:t>
    </w:r>
  </w:p>
  <w:p w14:paraId="44E2DC7B" w14:textId="77777777" w:rsidR="00B4143B" w:rsidRPr="00173138" w:rsidRDefault="00B4143B"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B4143B" w:rsidRPr="008138ED" w:rsidRDefault="00B4143B"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B4143B" w:rsidRPr="008138ED" w:rsidRDefault="00B4143B"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34B88987" w14:textId="77777777" w:rsidR="00B4143B" w:rsidRPr="008138ED" w:rsidRDefault="00B4143B" w:rsidP="006127A9">
    <w:pPr>
      <w:pStyle w:val="Header"/>
      <w:rPr>
        <w:rFonts w:ascii="Baskerville" w:hAnsi="Baskerville"/>
        <w:color w:val="7F7F7F" w:themeColor="text1" w:themeTint="80"/>
        <w:sz w:val="20"/>
        <w:lang w:val="de-CH"/>
      </w:rPr>
    </w:pPr>
    <w:r w:rsidRPr="008138ED">
      <w:rPr>
        <w:rFonts w:ascii="Baskerville" w:hAnsi="Baskerville"/>
        <w:color w:val="7F7F7F" w:themeColor="text1" w:themeTint="80"/>
        <w:sz w:val="20"/>
        <w:highlight w:val="yellow"/>
        <w:lang w:val="de-CH"/>
      </w:rPr>
      <w:t>TITRE</w:t>
    </w:r>
  </w:p>
  <w:p w14:paraId="2680BE63" w14:textId="77777777" w:rsidR="00B4143B" w:rsidRPr="006127A9" w:rsidRDefault="00B4143B">
    <w:pPr>
      <w:pStyle w:val="Header"/>
      <w:rPr>
        <w:rFonts w:ascii="Baskerville" w:hAnsi="Baskerville"/>
        <w:color w:val="7F7F7F" w:themeColor="text1" w:themeTint="80"/>
        <w:sz w:val="20"/>
        <w:lang w:val="de-CH"/>
      </w:rPr>
    </w:pPr>
    <w:r w:rsidRPr="00173138">
      <w:rPr>
        <w:rFonts w:ascii="Baskerville" w:hAnsi="Baskerville"/>
        <w:color w:val="7F7F7F" w:themeColor="text1" w:themeTint="80"/>
        <w:sz w:val="20"/>
        <w:lang w:val="de-CH"/>
      </w:rPr>
      <w:t xml:space="preserve">Julien Bono, </w:t>
    </w:r>
    <w:hyperlink r:id="rId1" w:history="1">
      <w:r w:rsidRPr="00173138">
        <w:rPr>
          <w:rStyle w:val="Hyperlink"/>
          <w:rFonts w:ascii="Baskerville" w:hAnsi="Baskerville"/>
          <w:color w:val="7F7F7F" w:themeColor="text1" w:themeTint="80"/>
          <w:sz w:val="20"/>
          <w:lang w:val="de-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3BA3"/>
    <w:rsid w:val="00026DEC"/>
    <w:rsid w:val="00040872"/>
    <w:rsid w:val="00083709"/>
    <w:rsid w:val="000D04D2"/>
    <w:rsid w:val="000D2034"/>
    <w:rsid w:val="000E0580"/>
    <w:rsid w:val="00106EE2"/>
    <w:rsid w:val="0014073B"/>
    <w:rsid w:val="00165D3F"/>
    <w:rsid w:val="00173138"/>
    <w:rsid w:val="001A1430"/>
    <w:rsid w:val="001C7833"/>
    <w:rsid w:val="00211C03"/>
    <w:rsid w:val="002235F1"/>
    <w:rsid w:val="00237C1E"/>
    <w:rsid w:val="00283880"/>
    <w:rsid w:val="002D513A"/>
    <w:rsid w:val="0030216F"/>
    <w:rsid w:val="00313F77"/>
    <w:rsid w:val="003404E5"/>
    <w:rsid w:val="003423A7"/>
    <w:rsid w:val="00371D86"/>
    <w:rsid w:val="003878FF"/>
    <w:rsid w:val="003905E9"/>
    <w:rsid w:val="003E168C"/>
    <w:rsid w:val="003E611C"/>
    <w:rsid w:val="003E71E3"/>
    <w:rsid w:val="004025E2"/>
    <w:rsid w:val="00423903"/>
    <w:rsid w:val="00461A37"/>
    <w:rsid w:val="00465ED2"/>
    <w:rsid w:val="0047279B"/>
    <w:rsid w:val="00474C42"/>
    <w:rsid w:val="004B4329"/>
    <w:rsid w:val="004C4C04"/>
    <w:rsid w:val="004D4B6F"/>
    <w:rsid w:val="004F6744"/>
    <w:rsid w:val="00515D4E"/>
    <w:rsid w:val="00515D8C"/>
    <w:rsid w:val="00541F81"/>
    <w:rsid w:val="00581670"/>
    <w:rsid w:val="00581E90"/>
    <w:rsid w:val="005857FD"/>
    <w:rsid w:val="00596CCC"/>
    <w:rsid w:val="005C6BF4"/>
    <w:rsid w:val="005E65B7"/>
    <w:rsid w:val="006127A9"/>
    <w:rsid w:val="0061689F"/>
    <w:rsid w:val="00663B0A"/>
    <w:rsid w:val="00665C44"/>
    <w:rsid w:val="00674BE2"/>
    <w:rsid w:val="006B2252"/>
    <w:rsid w:val="006B65BF"/>
    <w:rsid w:val="006C6A6A"/>
    <w:rsid w:val="006D0090"/>
    <w:rsid w:val="00722301"/>
    <w:rsid w:val="00732974"/>
    <w:rsid w:val="007344B8"/>
    <w:rsid w:val="0073541F"/>
    <w:rsid w:val="00766D6F"/>
    <w:rsid w:val="00782CBD"/>
    <w:rsid w:val="0078373E"/>
    <w:rsid w:val="007914D6"/>
    <w:rsid w:val="007A0071"/>
    <w:rsid w:val="007A3A39"/>
    <w:rsid w:val="007D593E"/>
    <w:rsid w:val="007E1D8B"/>
    <w:rsid w:val="00801F85"/>
    <w:rsid w:val="0080297C"/>
    <w:rsid w:val="00810772"/>
    <w:rsid w:val="008138ED"/>
    <w:rsid w:val="0081693C"/>
    <w:rsid w:val="008349BE"/>
    <w:rsid w:val="0085797C"/>
    <w:rsid w:val="00897A27"/>
    <w:rsid w:val="008A323A"/>
    <w:rsid w:val="008D19D6"/>
    <w:rsid w:val="008E367A"/>
    <w:rsid w:val="00923E14"/>
    <w:rsid w:val="00925377"/>
    <w:rsid w:val="00932DDA"/>
    <w:rsid w:val="0093468C"/>
    <w:rsid w:val="0096089B"/>
    <w:rsid w:val="00962F49"/>
    <w:rsid w:val="00970CC6"/>
    <w:rsid w:val="0099055C"/>
    <w:rsid w:val="009A7696"/>
    <w:rsid w:val="009B43D7"/>
    <w:rsid w:val="009E67C3"/>
    <w:rsid w:val="009F4648"/>
    <w:rsid w:val="009F674F"/>
    <w:rsid w:val="00A2003F"/>
    <w:rsid w:val="00A50EFA"/>
    <w:rsid w:val="00A5532D"/>
    <w:rsid w:val="00A63218"/>
    <w:rsid w:val="00A73D15"/>
    <w:rsid w:val="00A85356"/>
    <w:rsid w:val="00A91B5F"/>
    <w:rsid w:val="00A9200C"/>
    <w:rsid w:val="00A95CCC"/>
    <w:rsid w:val="00AA23EE"/>
    <w:rsid w:val="00AD62CD"/>
    <w:rsid w:val="00AD64B9"/>
    <w:rsid w:val="00AE5AEA"/>
    <w:rsid w:val="00AE63DD"/>
    <w:rsid w:val="00AF114E"/>
    <w:rsid w:val="00B00158"/>
    <w:rsid w:val="00B02260"/>
    <w:rsid w:val="00B032DC"/>
    <w:rsid w:val="00B11DA2"/>
    <w:rsid w:val="00B16D37"/>
    <w:rsid w:val="00B4143B"/>
    <w:rsid w:val="00B96B22"/>
    <w:rsid w:val="00BA72D1"/>
    <w:rsid w:val="00BB6E40"/>
    <w:rsid w:val="00BF0810"/>
    <w:rsid w:val="00BF32E7"/>
    <w:rsid w:val="00C00EFC"/>
    <w:rsid w:val="00C03C7A"/>
    <w:rsid w:val="00C115FF"/>
    <w:rsid w:val="00C25610"/>
    <w:rsid w:val="00C27606"/>
    <w:rsid w:val="00C30FA4"/>
    <w:rsid w:val="00C32EB3"/>
    <w:rsid w:val="00C439CE"/>
    <w:rsid w:val="00C451C9"/>
    <w:rsid w:val="00C45E5D"/>
    <w:rsid w:val="00C5001D"/>
    <w:rsid w:val="00C5547A"/>
    <w:rsid w:val="00C65644"/>
    <w:rsid w:val="00C70B5B"/>
    <w:rsid w:val="00C8691C"/>
    <w:rsid w:val="00CA0D63"/>
    <w:rsid w:val="00CA4BEE"/>
    <w:rsid w:val="00CB707A"/>
    <w:rsid w:val="00CF315C"/>
    <w:rsid w:val="00D0023D"/>
    <w:rsid w:val="00D06483"/>
    <w:rsid w:val="00D5422B"/>
    <w:rsid w:val="00D60196"/>
    <w:rsid w:val="00D62069"/>
    <w:rsid w:val="00DB57AB"/>
    <w:rsid w:val="00DE6510"/>
    <w:rsid w:val="00E027DF"/>
    <w:rsid w:val="00E16E4E"/>
    <w:rsid w:val="00E217C0"/>
    <w:rsid w:val="00E25763"/>
    <w:rsid w:val="00E773D5"/>
    <w:rsid w:val="00E80FD5"/>
    <w:rsid w:val="00EB4BF5"/>
    <w:rsid w:val="00EB6212"/>
    <w:rsid w:val="00EE65BC"/>
    <w:rsid w:val="00EF5EE0"/>
    <w:rsid w:val="00EF6438"/>
    <w:rsid w:val="00F04FE8"/>
    <w:rsid w:val="00F2193B"/>
    <w:rsid w:val="00F33859"/>
    <w:rsid w:val="00F37F51"/>
    <w:rsid w:val="00F6235E"/>
    <w:rsid w:val="00F7084A"/>
    <w:rsid w:val="00F8693F"/>
    <w:rsid w:val="00F95A52"/>
    <w:rsid w:val="00FC30BB"/>
    <w:rsid w:val="00FD0709"/>
    <w:rsid w:val="00FF04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1A7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F51"/>
    <w:pPr>
      <w:spacing w:after="0" w:line="240" w:lineRule="auto"/>
    </w:pPr>
    <w:rPr>
      <w:rFonts w:eastAsiaTheme="minorEastAsia"/>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basedOn w:val="Normal"/>
    <w:link w:val="FootnoteTextChar"/>
    <w:uiPriority w:val="99"/>
    <w:unhideWhenUsed/>
    <w:rsid w:val="00F37F51"/>
  </w:style>
  <w:style w:type="character" w:customStyle="1" w:styleId="FootnoteTextChar">
    <w:name w:val="Footnote Text Char"/>
    <w:basedOn w:val="DefaultParagraphFont"/>
    <w:link w:val="FootnoteText"/>
    <w:uiPriority w:val="99"/>
    <w:rsid w:val="00F37F51"/>
    <w:rPr>
      <w:rFonts w:eastAsiaTheme="minorEastAsia"/>
      <w:sz w:val="24"/>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styleId="BalloonText">
    <w:name w:val="Balloon Text"/>
    <w:basedOn w:val="Normal"/>
    <w:link w:val="BalloonTextChar"/>
    <w:uiPriority w:val="99"/>
    <w:semiHidden/>
    <w:unhideWhenUsed/>
    <w:rsid w:val="00EF5E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5EE0"/>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EF5EE0"/>
    <w:rPr>
      <w:sz w:val="18"/>
      <w:szCs w:val="18"/>
    </w:rPr>
  </w:style>
  <w:style w:type="paragraph" w:styleId="CommentText">
    <w:name w:val="annotation text"/>
    <w:basedOn w:val="Normal"/>
    <w:link w:val="CommentTextChar"/>
    <w:uiPriority w:val="99"/>
    <w:semiHidden/>
    <w:unhideWhenUsed/>
    <w:rsid w:val="00EF5EE0"/>
  </w:style>
  <w:style w:type="character" w:customStyle="1" w:styleId="CommentTextChar">
    <w:name w:val="Comment Text Char"/>
    <w:basedOn w:val="DefaultParagraphFont"/>
    <w:link w:val="CommentText"/>
    <w:uiPriority w:val="99"/>
    <w:semiHidden/>
    <w:rsid w:val="00EF5EE0"/>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EF5EE0"/>
    <w:rPr>
      <w:b/>
      <w:bCs/>
      <w:sz w:val="20"/>
      <w:szCs w:val="20"/>
    </w:rPr>
  </w:style>
  <w:style w:type="character" w:customStyle="1" w:styleId="CommentSubjectChar">
    <w:name w:val="Comment Subject Char"/>
    <w:basedOn w:val="CommentTextChar"/>
    <w:link w:val="CommentSubject"/>
    <w:uiPriority w:val="99"/>
    <w:semiHidden/>
    <w:rsid w:val="00EF5EE0"/>
    <w:rPr>
      <w:rFonts w:eastAsiaTheme="minorEastAsia"/>
      <w:b/>
      <w:bCs/>
      <w:sz w:val="20"/>
      <w:szCs w:val="20"/>
      <w:lang w:val="fr-FR" w:eastAsia="fr-FR"/>
    </w:rPr>
  </w:style>
  <w:style w:type="paragraph" w:styleId="Revision">
    <w:name w:val="Revision"/>
    <w:hidden/>
    <w:uiPriority w:val="99"/>
    <w:semiHidden/>
    <w:rsid w:val="007E1D8B"/>
    <w:pPr>
      <w:spacing w:after="0" w:line="240" w:lineRule="auto"/>
    </w:pPr>
    <w:rPr>
      <w:rFonts w:eastAsiaTheme="minorEastAsia"/>
      <w:sz w:val="24"/>
      <w:szCs w:val="24"/>
      <w:lang w:val="fr-FR"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F51"/>
    <w:pPr>
      <w:spacing w:after="0" w:line="240" w:lineRule="auto"/>
    </w:pPr>
    <w:rPr>
      <w:rFonts w:eastAsiaTheme="minorEastAsia"/>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basedOn w:val="Normal"/>
    <w:link w:val="FootnoteTextChar"/>
    <w:uiPriority w:val="99"/>
    <w:unhideWhenUsed/>
    <w:rsid w:val="00F37F51"/>
  </w:style>
  <w:style w:type="character" w:customStyle="1" w:styleId="FootnoteTextChar">
    <w:name w:val="Footnote Text Char"/>
    <w:basedOn w:val="DefaultParagraphFont"/>
    <w:link w:val="FootnoteText"/>
    <w:uiPriority w:val="99"/>
    <w:rsid w:val="00F37F51"/>
    <w:rPr>
      <w:rFonts w:eastAsiaTheme="minorEastAsia"/>
      <w:sz w:val="24"/>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styleId="BalloonText">
    <w:name w:val="Balloon Text"/>
    <w:basedOn w:val="Normal"/>
    <w:link w:val="BalloonTextChar"/>
    <w:uiPriority w:val="99"/>
    <w:semiHidden/>
    <w:unhideWhenUsed/>
    <w:rsid w:val="00EF5E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5EE0"/>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EF5EE0"/>
    <w:rPr>
      <w:sz w:val="18"/>
      <w:szCs w:val="18"/>
    </w:rPr>
  </w:style>
  <w:style w:type="paragraph" w:styleId="CommentText">
    <w:name w:val="annotation text"/>
    <w:basedOn w:val="Normal"/>
    <w:link w:val="CommentTextChar"/>
    <w:uiPriority w:val="99"/>
    <w:semiHidden/>
    <w:unhideWhenUsed/>
    <w:rsid w:val="00EF5EE0"/>
  </w:style>
  <w:style w:type="character" w:customStyle="1" w:styleId="CommentTextChar">
    <w:name w:val="Comment Text Char"/>
    <w:basedOn w:val="DefaultParagraphFont"/>
    <w:link w:val="CommentText"/>
    <w:uiPriority w:val="99"/>
    <w:semiHidden/>
    <w:rsid w:val="00EF5EE0"/>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EF5EE0"/>
    <w:rPr>
      <w:b/>
      <w:bCs/>
      <w:sz w:val="20"/>
      <w:szCs w:val="20"/>
    </w:rPr>
  </w:style>
  <w:style w:type="character" w:customStyle="1" w:styleId="CommentSubjectChar">
    <w:name w:val="Comment Subject Char"/>
    <w:basedOn w:val="CommentTextChar"/>
    <w:link w:val="CommentSubject"/>
    <w:uiPriority w:val="99"/>
    <w:semiHidden/>
    <w:rsid w:val="00EF5EE0"/>
    <w:rPr>
      <w:rFonts w:eastAsiaTheme="minorEastAsia"/>
      <w:b/>
      <w:bCs/>
      <w:sz w:val="20"/>
      <w:szCs w:val="20"/>
      <w:lang w:val="fr-FR" w:eastAsia="fr-FR"/>
    </w:rPr>
  </w:style>
  <w:style w:type="paragraph" w:styleId="Revision">
    <w:name w:val="Revision"/>
    <w:hidden/>
    <w:uiPriority w:val="99"/>
    <w:semiHidden/>
    <w:rsid w:val="007E1D8B"/>
    <w:pPr>
      <w:spacing w:after="0" w:line="240" w:lineRule="auto"/>
    </w:pPr>
    <w:rPr>
      <w:rFonts w:eastAsiaTheme="minorEastAsia"/>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49F50-3BE3-B54F-845B-F4F0EE800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18</Pages>
  <Words>3959</Words>
  <Characters>22572</Characters>
  <Application>Microsoft Macintosh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Anas Sareen</cp:lastModifiedBy>
  <cp:revision>4</cp:revision>
  <dcterms:created xsi:type="dcterms:W3CDTF">2016-11-19T19:18:00Z</dcterms:created>
  <dcterms:modified xsi:type="dcterms:W3CDTF">2016-11-19T21:31:00Z</dcterms:modified>
</cp:coreProperties>
</file>