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1C0E363C" w:rsidR="00343731" w:rsidRPr="00C77086" w:rsidRDefault="007F7F12" w:rsidP="00343731">
      <w:pPr>
        <w:pStyle w:val="Mmoire"/>
        <w:rPr>
          <w:lang w:val="fr-CH"/>
        </w:rPr>
      </w:pPr>
      <w:r>
        <w:rPr>
          <w:lang w:val="fr-CH"/>
        </w:rPr>
        <w:t xml:space="preserve">À la différence des changements de médiums opérés au récit de Finney lors </w:t>
      </w:r>
      <w:r w:rsidR="00680C3B">
        <w:rPr>
          <w:lang w:val="fr-CH"/>
        </w:rPr>
        <w:t>de son adaptation au cinéma et sa publication en roman</w:t>
      </w:r>
      <w:r>
        <w:rPr>
          <w:lang w:val="fr-CH"/>
        </w:rPr>
        <w:t xml:space="preserve">,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w:t>
      </w:r>
      <w:r w:rsidR="00B16A90">
        <w:rPr>
          <w:lang w:val="fr-CH"/>
        </w:rPr>
        <w:t>présentent</w:t>
      </w:r>
      <w:r w:rsidR="00F415F4">
        <w:rPr>
          <w:lang w:val="fr-CH"/>
        </w:rPr>
        <w:t xml:space="preserve"> l</w:t>
      </w:r>
      <w:r w:rsidR="00B16A90">
        <w:rPr>
          <w:lang w:val="fr-CH"/>
        </w:rPr>
        <w:t>a</w:t>
      </w:r>
      <w:r w:rsidR="00F415F4">
        <w:rPr>
          <w:lang w:val="fr-CH"/>
        </w:rPr>
        <w:t xml:space="preserve"> même </w:t>
      </w:r>
      <w:r w:rsidR="00B16A90">
        <w:rPr>
          <w:lang w:val="fr-CH"/>
        </w:rPr>
        <w:t>histoire</w:t>
      </w:r>
      <w:r w:rsidR="00F415F4">
        <w:rPr>
          <w:lang w:val="fr-CH"/>
        </w:rPr>
        <w:t xml:space="preserve"> </w:t>
      </w:r>
      <w:r w:rsidR="00610AA2">
        <w:rPr>
          <w:lang w:val="fr-CH"/>
        </w:rPr>
        <w:t>dans le</w:t>
      </w:r>
      <w:r w:rsidR="00F415F4">
        <w:rPr>
          <w:lang w:val="fr-CH"/>
        </w:rPr>
        <w:t xml:space="preserve"> médium cinématographique. </w:t>
      </w:r>
      <w:r w:rsidR="00AC1BF7">
        <w:rPr>
          <w:lang w:val="fr-CH"/>
        </w:rPr>
        <w:t>A</w:t>
      </w:r>
      <w:r w:rsidR="001659F3">
        <w:rPr>
          <w:lang w:val="fr-CH"/>
        </w:rPr>
        <w:t>près avoir considéré le rôle</w:t>
      </w:r>
      <w:r w:rsidR="00AC1BF7">
        <w:rPr>
          <w:lang w:val="fr-CH"/>
        </w:rPr>
        <w:t xml:space="preserve"> d</w:t>
      </w:r>
      <w:r w:rsidR="00F047F0">
        <w:rPr>
          <w:lang w:val="fr-CH"/>
        </w:rPr>
        <w:t>u</w:t>
      </w:r>
      <w:r w:rsidR="00AC1BF7">
        <w:rPr>
          <w:lang w:val="fr-CH"/>
        </w:rPr>
        <w:t xml:space="preserve"> texte de Finney dans ces différentes itérations comme </w:t>
      </w:r>
      <w:r w:rsidR="00CA08EC">
        <w:rPr>
          <w:lang w:val="fr-CH"/>
        </w:rPr>
        <w:t>élément d’un dispositif intertextuel</w:t>
      </w:r>
      <w:r w:rsidR="00AC1BF7">
        <w:rPr>
          <w:lang w:val="fr-CH"/>
        </w:rPr>
        <w:t xml:space="preserve"> dans l</w:t>
      </w:r>
      <w:r w:rsidR="00AE5EE5">
        <w:rPr>
          <w:lang w:val="fr-CH"/>
        </w:rPr>
        <w:t>a</w:t>
      </w:r>
      <w:r w:rsidR="00AC1BF7">
        <w:rPr>
          <w:lang w:val="fr-CH"/>
        </w:rPr>
        <w:t xml:space="preserve"> </w:t>
      </w:r>
      <w:r w:rsidR="00AE5EE5">
        <w:rPr>
          <w:lang w:val="fr-CH"/>
        </w:rPr>
        <w:t>partie</w:t>
      </w:r>
      <w:r w:rsidR="00AC1BF7">
        <w:rPr>
          <w:lang w:val="fr-CH"/>
        </w:rPr>
        <w:t xml:space="preserve"> précédent</w:t>
      </w:r>
      <w:r w:rsidR="00AE5EE5">
        <w:rPr>
          <w:lang w:val="fr-CH"/>
        </w:rPr>
        <w:t>e</w:t>
      </w:r>
      <w:r w:rsidR="00AC1BF7">
        <w:rPr>
          <w:lang w:val="fr-CH"/>
        </w:rPr>
        <w:t>, l’objectif de ce</w:t>
      </w:r>
      <w:r w:rsidR="00AE5EE5">
        <w:rPr>
          <w:lang w:val="fr-CH"/>
        </w:rPr>
        <w:t>tte</w:t>
      </w:r>
      <w:r w:rsidR="00AC1BF7">
        <w:rPr>
          <w:lang w:val="fr-CH"/>
        </w:rPr>
        <w:t xml:space="preserve"> </w:t>
      </w:r>
      <w:r w:rsidR="00AE5EE5">
        <w:rPr>
          <w:lang w:val="fr-CH"/>
        </w:rPr>
        <w:t>partie</w:t>
      </w:r>
      <w:r w:rsidR="00AC1BF7">
        <w:rPr>
          <w:lang w:val="fr-CH"/>
        </w:rPr>
        <w:t xml:space="preserve"> est de montrer comment le processus de répétition </w:t>
      </w:r>
      <w:r w:rsidR="00087CB4">
        <w:rPr>
          <w:lang w:val="fr-CH"/>
        </w:rPr>
        <w:t>engagé</w:t>
      </w:r>
      <w:r w:rsidR="00AC1BF7">
        <w:rPr>
          <w:lang w:val="fr-CH"/>
        </w:rPr>
        <w:t xml:space="preserve"> par l</w:t>
      </w:r>
      <w:r w:rsidR="00787726">
        <w:rPr>
          <w:lang w:val="fr-CH"/>
        </w:rPr>
        <w:t>a série de</w:t>
      </w:r>
      <w:r w:rsidR="00AC1BF7">
        <w:rPr>
          <w:lang w:val="fr-CH"/>
        </w:rPr>
        <w:t xml:space="preserve"> films participe </w:t>
      </w:r>
      <w:r w:rsidR="003B4515">
        <w:rPr>
          <w:lang w:val="fr-CH"/>
        </w:rPr>
        <w:t>à la légitimation du film de Siegel</w:t>
      </w:r>
      <w:r w:rsidR="00AC1BF7">
        <w:rPr>
          <w:lang w:val="fr-CH"/>
        </w:rPr>
        <w:t xml:space="preserve">. </w:t>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de </w:t>
      </w:r>
      <w:r w:rsidR="00083091">
        <w:rPr>
          <w:i/>
          <w:lang w:val="fr-CH"/>
        </w:rPr>
        <w:t>Invasion of the Body Snatchers</w:t>
      </w:r>
      <w:r w:rsidR="001B2007">
        <w:rPr>
          <w:lang w:val="fr-CH"/>
        </w:rPr>
        <w:t xml:space="preserve"> cette relation triangulaire se complique : alors que le film de Siegel est « </w:t>
      </w:r>
      <w:r w:rsidR="00F047F0">
        <w:rPr>
          <w:lang w:val="fr-CH"/>
        </w:rPr>
        <w:t>b</w:t>
      </w:r>
      <w:r w:rsidR="001B2007">
        <w:rPr>
          <w:lang w:val="fr-CH"/>
        </w:rPr>
        <w:t xml:space="preserve">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w:t>
      </w:r>
      <w:r w:rsidR="00F047F0">
        <w:rPr>
          <w:lang w:val="fr-CH"/>
        </w:rPr>
        <w:t>tte partie</w:t>
      </w:r>
      <w:r w:rsidR="001E42F1">
        <w:rPr>
          <w:lang w:val="fr-CH"/>
        </w:rPr>
        <w:t xml:space="preserve"> s’efforce pourtant de montrer que chacun des remakes est étroitement lié aux précédents par un jeu</w:t>
      </w:r>
      <w:r w:rsidR="00BD30F6">
        <w:rPr>
          <w:lang w:val="fr-CH"/>
        </w:rPr>
        <w:t xml:space="preserve"> complexe</w:t>
      </w:r>
      <w:r w:rsidR="001E42F1">
        <w:rPr>
          <w:lang w:val="fr-CH"/>
        </w:rPr>
        <w:t xml:space="preserve"> de</w:t>
      </w:r>
      <w:r w:rsidR="00BD30F6">
        <w:rPr>
          <w:lang w:val="fr-CH"/>
        </w:rPr>
        <w:t xml:space="preserve"> tension</w:t>
      </w:r>
      <w:r w:rsidR="00852091">
        <w:rPr>
          <w:rStyle w:val="FootnoteReference"/>
          <w:lang w:val="fr-CH"/>
        </w:rPr>
        <w:footnoteReference w:id="7"/>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8"/>
      </w:r>
      <w:r w:rsidR="001E42F1">
        <w:rPr>
          <w:lang w:val="fr-CH"/>
        </w:rPr>
        <w:t>, il s’efforce toutefois d’affirmer –</w:t>
      </w:r>
      <w:r w:rsidR="00F047F0">
        <w:rPr>
          <w:lang w:val="fr-CH"/>
        </w:rPr>
        <w:t xml:space="preserve"> </w:t>
      </w:r>
      <w:r w:rsidR="001E42F1">
        <w:rPr>
          <w:lang w:val="fr-CH"/>
        </w:rPr>
        <w:t>ou de nier</w:t>
      </w:r>
      <w:r w:rsidR="00F047F0">
        <w:rPr>
          <w:lang w:val="fr-CH"/>
        </w:rPr>
        <w:t xml:space="preserve"> </w:t>
      </w:r>
      <w:r w:rsidR="001E42F1">
        <w:rPr>
          <w:lang w:val="fr-CH"/>
        </w:rPr>
        <w:t xml:space="preserve">–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référant.</w:t>
      </w:r>
      <w:r w:rsidR="00751CCA">
        <w:rPr>
          <w:lang w:val="fr-CH"/>
        </w:rPr>
        <w:t xml:space="preserve"> </w:t>
      </w:r>
      <w:r w:rsidR="00D64D51">
        <w:rPr>
          <w:lang w:val="fr-CH"/>
        </w:rPr>
        <w:t xml:space="preserve">Cette proposition rejoint la dialectique entre </w:t>
      </w:r>
      <w:r w:rsidR="003E03CA">
        <w:rPr>
          <w:lang w:val="fr-CH"/>
        </w:rPr>
        <w:t xml:space="preserve">ordre et nouveauté </w:t>
      </w:r>
      <w:r w:rsidR="00754D55">
        <w:rPr>
          <w:lang w:val="fr-CH"/>
        </w:rPr>
        <w:t xml:space="preserve">formulée par Eco comme caractéristique nécessaire </w:t>
      </w:r>
      <w:r w:rsidR="000C194C">
        <w:rPr>
          <w:lang w:val="fr-CH"/>
        </w:rPr>
        <w:t xml:space="preserve">à « toute œuvre esthétiquement </w:t>
      </w:r>
      <w:r w:rsidR="000C194C" w:rsidRPr="000C194C">
        <w:rPr>
          <w:lang w:val="fr-CH"/>
        </w:rPr>
        <w:t>‹</w:t>
      </w:r>
      <w:r w:rsidR="000C194C">
        <w:rPr>
          <w:lang w:val="fr-CH"/>
        </w:rPr>
        <w:t xml:space="preserve"> bien faite</w:t>
      </w:r>
      <w:r w:rsidR="000C194C" w:rsidRPr="000C194C">
        <w:rPr>
          <w:lang w:val="fr-CH"/>
        </w:rPr>
        <w:t xml:space="preserve"> ›</w:t>
      </w:r>
      <w:r w:rsidR="000C194C">
        <w:rPr>
          <w:lang w:val="fr-CH"/>
        </w:rPr>
        <w:t> »</w:t>
      </w:r>
      <w:r w:rsidR="000C194C">
        <w:rPr>
          <w:rStyle w:val="FootnoteReference"/>
          <w:lang w:val="fr-CH"/>
        </w:rPr>
        <w:footnoteReference w:id="9"/>
      </w:r>
      <w:r w:rsidR="000C194C">
        <w:rPr>
          <w:lang w:val="fr-CH"/>
        </w:rPr>
        <w:t xml:space="preserve"> dans une conception moderne de la valeur </w:t>
      </w:r>
      <w:r w:rsidR="000C194C">
        <w:rPr>
          <w:lang w:val="fr-CH"/>
        </w:rPr>
        <w:lastRenderedPageBreak/>
        <w:t>esthétique</w:t>
      </w:r>
      <w:r w:rsidR="006C5CEF">
        <w:rPr>
          <w:rStyle w:val="FootnoteReference"/>
          <w:lang w:val="fr-CH"/>
        </w:rPr>
        <w:footnoteReference w:id="10"/>
      </w:r>
      <w:r w:rsidR="000C194C">
        <w:rPr>
          <w:lang w:val="fr-CH"/>
        </w:rPr>
        <w:t>.</w:t>
      </w:r>
      <w:r w:rsidR="003D02A0">
        <w:rPr>
          <w:lang w:val="fr-CH"/>
        </w:rPr>
        <w:t xml:space="preserve"> </w:t>
      </w:r>
      <w:r w:rsidR="00A36158">
        <w:rPr>
          <w:lang w:val="fr-CH"/>
        </w:rPr>
        <w:t xml:space="preserve">Selon Eco, </w:t>
      </w:r>
      <w:r w:rsidR="0092182C">
        <w:rPr>
          <w:lang w:val="fr-CH"/>
        </w:rPr>
        <w:t xml:space="preserve">c’est </w:t>
      </w:r>
      <w:r w:rsidR="00A36158">
        <w:rPr>
          <w:lang w:val="fr-CH"/>
        </w:rPr>
        <w:t>cette dialectique entre innovation et répétition</w:t>
      </w:r>
      <w:r w:rsidR="00DC29BA">
        <w:rPr>
          <w:lang w:val="fr-CH"/>
        </w:rPr>
        <w:t xml:space="preserve"> qui définit la série</w:t>
      </w:r>
      <w:r w:rsidR="00CA042C">
        <w:rPr>
          <w:lang w:val="fr-CH"/>
        </w:rPr>
        <w:t>, mais il</w:t>
      </w:r>
      <w:r w:rsidR="00DC29BA">
        <w:rPr>
          <w:lang w:val="fr-CH"/>
        </w:rPr>
        <w:t xml:space="preserve"> </w:t>
      </w:r>
      <w:r w:rsidR="00264A36">
        <w:rPr>
          <w:lang w:val="fr-CH"/>
        </w:rPr>
        <w:t xml:space="preserve">se concentre toutefois sur les aspects de réception </w:t>
      </w:r>
      <w:r w:rsidR="006E1E79">
        <w:rPr>
          <w:lang w:val="fr-CH"/>
        </w:rPr>
        <w:t xml:space="preserve">en </w:t>
      </w:r>
      <w:r w:rsidR="000E5D20">
        <w:rPr>
          <w:lang w:val="fr-CH"/>
        </w:rPr>
        <w:t xml:space="preserve">plaçant le </w:t>
      </w:r>
      <w:r w:rsidR="000E5D20" w:rsidRPr="000E5D20">
        <w:rPr>
          <w:i/>
          <w:lang w:val="fr-CH"/>
        </w:rPr>
        <w:t>consommateur</w:t>
      </w:r>
      <w:r w:rsidR="000E5D20">
        <w:rPr>
          <w:lang w:val="fr-CH"/>
        </w:rPr>
        <w:t xml:space="preserve"> au centre de son dispositif</w:t>
      </w:r>
      <w:r w:rsidR="00CA042C">
        <w:rPr>
          <w:lang w:val="fr-CH"/>
        </w:rPr>
        <w:t>. En effet, pour Eco,</w:t>
      </w:r>
      <w:r w:rsidR="000E5D20">
        <w:rPr>
          <w:lang w:val="fr-CH"/>
        </w:rPr>
        <w:t xml:space="preserve"> c’est au lecteur</w:t>
      </w:r>
      <w:r w:rsidR="00AE22DD">
        <w:rPr>
          <w:lang w:val="fr-CH"/>
        </w:rPr>
        <w:t xml:space="preserve"> de puiser dans son « encyclopédie intertextuelle »</w:t>
      </w:r>
      <w:r w:rsidR="00AE22DD">
        <w:rPr>
          <w:rStyle w:val="FootnoteReference"/>
          <w:lang w:val="fr-CH"/>
        </w:rPr>
        <w:footnoteReference w:id="11"/>
      </w:r>
      <w:r w:rsidR="006A6519">
        <w:rPr>
          <w:lang w:val="fr-CH"/>
        </w:rPr>
        <w:t xml:space="preserve"> afin de pouvoir juger pleinement de la valeur esthétique de l’œuvre.</w:t>
      </w:r>
      <w:r w:rsidR="003D6CA2">
        <w:rPr>
          <w:lang w:val="fr-CH"/>
        </w:rPr>
        <w:t xml:space="preserve"> Cette partie propose de déplacer les notions d’innovation et de répétition d</w:t>
      </w:r>
      <w:r w:rsidR="006B1BDB">
        <w:rPr>
          <w:lang w:val="fr-CH"/>
        </w:rPr>
        <w:t>u cadre de</w:t>
      </w:r>
      <w:r w:rsidR="003D6CA2">
        <w:rPr>
          <w:lang w:val="fr-CH"/>
        </w:rPr>
        <w:t xml:space="preserve"> la réception, en y substituant celles d’originalité et de réflexivité permettant – en plus des effets produits chez le spectateur – de considérer </w:t>
      </w:r>
      <w:r w:rsidR="00A369C0">
        <w:rPr>
          <w:lang w:val="fr-CH"/>
        </w:rPr>
        <w:t xml:space="preserve">la manière dont les divers textes filmiques </w:t>
      </w:r>
      <w:r w:rsidR="00F64A50">
        <w:rPr>
          <w:lang w:val="fr-CH"/>
        </w:rPr>
        <w:t xml:space="preserve">mettent en œuvre </w:t>
      </w:r>
      <w:r w:rsidR="005D1492">
        <w:rPr>
          <w:lang w:val="fr-CH"/>
        </w:rPr>
        <w:t>cette esthétique moderne</w:t>
      </w:r>
      <w:r w:rsidR="00D032FB">
        <w:rPr>
          <w:lang w:val="fr-CH"/>
        </w:rPr>
        <w:t>, tout en laissant en deçà la notion de jugement de valeur esthétique</w:t>
      </w:r>
      <w:r w:rsidR="005D1492">
        <w:rPr>
          <w:lang w:val="fr-CH"/>
        </w:rPr>
        <w:t>.</w:t>
      </w:r>
      <w:r w:rsidR="00AB26B9">
        <w:rPr>
          <w:lang w:val="fr-CH"/>
        </w:rPr>
        <w:t xml:space="preserve"> Cet</w:t>
      </w:r>
      <w:r w:rsidR="00320442">
        <w:rPr>
          <w:lang w:val="fr-CH"/>
        </w:rPr>
        <w:t xml:space="preserve">te approche du corpus </w:t>
      </w:r>
      <w:r w:rsidR="00320442">
        <w:rPr>
          <w:i/>
          <w:lang w:val="fr-CH"/>
        </w:rPr>
        <w:t xml:space="preserve">Invasion of the Body </w:t>
      </w:r>
      <w:r w:rsidR="00320442" w:rsidRPr="00320442">
        <w:rPr>
          <w:lang w:val="fr-CH"/>
        </w:rPr>
        <w:t>Snatchers</w:t>
      </w:r>
      <w:r w:rsidR="00320442">
        <w:rPr>
          <w:lang w:val="fr-CH"/>
        </w:rPr>
        <w:t xml:space="preserve"> </w:t>
      </w:r>
      <w:r w:rsidR="00AB26B9" w:rsidRPr="00320442">
        <w:rPr>
          <w:lang w:val="fr-CH"/>
        </w:rPr>
        <w:t>permet</w:t>
      </w:r>
      <w:r w:rsidR="00AB26B9">
        <w:rPr>
          <w:lang w:val="fr-CH"/>
        </w:rPr>
        <w:t xml:space="preserve"> en outre de se détacher de la catégorisation </w:t>
      </w:r>
      <w:r w:rsidR="00672297">
        <w:rPr>
          <w:lang w:val="fr-CH"/>
        </w:rPr>
        <w:t>restrictive</w:t>
      </w:r>
      <w:r w:rsidR="00AB26B9">
        <w:rPr>
          <w:lang w:val="fr-CH"/>
        </w:rPr>
        <w:t xml:space="preserve"> du remake qui limite l’intertextualité à la relation triangulaire plutôt que de la considérer dans le cadre d’une série de six textes</w:t>
      </w:r>
      <w:r w:rsidR="00AB26B9">
        <w:rPr>
          <w:rStyle w:val="FootnoteReference"/>
          <w:lang w:val="fr-CH"/>
        </w:rPr>
        <w:footnoteReference w:id="12"/>
      </w:r>
      <w:r w:rsidR="00E56ECC">
        <w:rPr>
          <w:lang w:val="fr-CH"/>
        </w:rPr>
        <w:t>.</w:t>
      </w:r>
      <w:r w:rsidR="00C57BA7">
        <w:rPr>
          <w:lang w:val="fr-CH"/>
        </w:rPr>
        <w:t xml:space="preserve"> </w:t>
      </w:r>
      <w:r w:rsidR="00CA042C">
        <w:rPr>
          <w:lang w:val="fr-CH"/>
        </w:rPr>
        <w:t xml:space="preserve">La </w:t>
      </w:r>
      <w:r w:rsidR="000309DB">
        <w:rPr>
          <w:lang w:val="fr-CH"/>
        </w:rPr>
        <w:t>tension</w:t>
      </w:r>
      <w:r w:rsidR="00C57BA7">
        <w:rPr>
          <w:lang w:val="fr-CH"/>
        </w:rPr>
        <w:t xml:space="preserve"> entre réflexivité et originalité</w:t>
      </w:r>
      <w:r w:rsidR="00F66E13" w:rsidRPr="00B84C63">
        <w:rPr>
          <w:lang w:val="fr-CH"/>
        </w:rPr>
        <w:t xml:space="preserve"> </w:t>
      </w:r>
      <w:r w:rsidR="007F4D68" w:rsidRPr="00B84C63">
        <w:rPr>
          <w:lang w:val="fr-CH"/>
        </w:rPr>
        <w:t xml:space="preserve">peut prendre </w:t>
      </w:r>
      <w:r w:rsidR="00F047F0">
        <w:rPr>
          <w:lang w:val="fr-CH"/>
        </w:rPr>
        <w:t>différentes</w:t>
      </w:r>
      <w:r w:rsidR="007F4D68" w:rsidRPr="00B84C63">
        <w:rPr>
          <w:lang w:val="fr-CH"/>
        </w:rPr>
        <w:t xml:space="preserve"> formes et ce travail choisit de se concentrer sur </w:t>
      </w:r>
      <w:r w:rsidR="00F66E13" w:rsidRPr="00B84C63">
        <w:rPr>
          <w:lang w:val="fr-CH"/>
        </w:rPr>
        <w:t>cinq</w:t>
      </w:r>
      <w:r w:rsidR="00ED193B" w:rsidRPr="00B84C63">
        <w:rPr>
          <w:lang w:val="fr-CH"/>
        </w:rPr>
        <w:t xml:space="preserve"> d’entre-elles en particulier</w:t>
      </w:r>
      <w:r w:rsidR="009B4BA9">
        <w:rPr>
          <w:lang w:val="fr-CH"/>
        </w:rPr>
        <w:t xml:space="preserve">, </w:t>
      </w:r>
      <w:r w:rsidR="00982539">
        <w:rPr>
          <w:lang w:val="fr-CH"/>
        </w:rPr>
        <w:t>chacune opérant à un niveau différent</w:t>
      </w:r>
      <w:r w:rsidR="00ED193B" w:rsidRPr="00B84C63">
        <w:rPr>
          <w:lang w:val="fr-CH"/>
        </w:rPr>
        <w:t> : le générique</w:t>
      </w:r>
      <w:r w:rsidR="001A66E2" w:rsidRPr="00B84C63">
        <w:rPr>
          <w:lang w:val="fr-CH"/>
        </w:rPr>
        <w:t xml:space="preserve">, l’utilisation de la voix </w:t>
      </w:r>
      <w:r w:rsidR="00CB30BC">
        <w:rPr>
          <w:lang w:val="fr-CH"/>
        </w:rPr>
        <w:t>off</w:t>
      </w:r>
      <w:r w:rsidR="009D7C34">
        <w:rPr>
          <w:rStyle w:val="FootnoteReference"/>
          <w:lang w:val="fr-CH"/>
        </w:rPr>
        <w:footnoteReference w:id="13"/>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Ces </w:t>
      </w:r>
      <w:r w:rsidR="007461DD">
        <w:rPr>
          <w:lang w:val="fr-CH"/>
        </w:rPr>
        <w:t>éléments d’analyse</w:t>
      </w:r>
      <w:r w:rsidR="00823120">
        <w:rPr>
          <w:lang w:val="fr-CH"/>
        </w:rPr>
        <w:t xml:space="preserve"> permettent de dégager le mouvement</w:t>
      </w:r>
      <w:r w:rsidR="0084293E">
        <w:rPr>
          <w:lang w:val="fr-CH"/>
        </w:rPr>
        <w:t xml:space="preserve"> </w:t>
      </w:r>
      <w:r w:rsidR="006D40CE">
        <w:rPr>
          <w:lang w:val="fr-CH"/>
        </w:rPr>
        <w:t>dialectique</w:t>
      </w:r>
      <w:r w:rsidR="00823120">
        <w:rPr>
          <w:lang w:val="fr-CH"/>
        </w:rPr>
        <w:t xml:space="preserve"> 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w:t>
      </w:r>
      <w:r w:rsidR="006D76C9">
        <w:rPr>
          <w:lang w:val="fr-CH"/>
        </w:rPr>
        <w:t>les</w:t>
      </w:r>
      <w:r w:rsidR="00823120">
        <w:rPr>
          <w:lang w:val="fr-CH"/>
        </w:rPr>
        <w:t xml:space="preserve"> précédents :</w:t>
      </w:r>
      <w:r w:rsidR="0084293E">
        <w:rPr>
          <w:lang w:val="fr-CH"/>
        </w:rPr>
        <w:t xml:space="preserve"> </w:t>
      </w:r>
      <w:r w:rsidR="00CA042C">
        <w:rPr>
          <w:lang w:val="fr-CH"/>
        </w:rPr>
        <w:t xml:space="preserve">chacun </w:t>
      </w:r>
      <w:r w:rsidR="00CE7669">
        <w:rPr>
          <w:lang w:val="fr-CH"/>
        </w:rPr>
        <w:t>affichant</w:t>
      </w:r>
      <w:r w:rsidR="009343DB">
        <w:rPr>
          <w:lang w:val="fr-CH"/>
        </w:rPr>
        <w:t xml:space="preserve"> d’une part son appartenance à </w:t>
      </w:r>
      <w:r w:rsidR="0084293E">
        <w:rPr>
          <w:lang w:val="fr-CH"/>
        </w:rPr>
        <w:t>une série</w:t>
      </w:r>
      <w:r w:rsidR="00CA042C">
        <w:rPr>
          <w:lang w:val="fr-CH"/>
        </w:rPr>
        <w:t xml:space="preserve"> plus large</w:t>
      </w:r>
      <w:r w:rsidR="0084293E">
        <w:rPr>
          <w:lang w:val="fr-CH"/>
        </w:rPr>
        <w:t xml:space="preserve"> to</w:t>
      </w:r>
      <w:r w:rsidR="00961B0B">
        <w:rPr>
          <w:lang w:val="fr-CH"/>
        </w:rPr>
        <w:t xml:space="preserve">ut en marquant son originalité. </w:t>
      </w:r>
      <w:r w:rsidR="009343DB">
        <w:rPr>
          <w:lang w:val="fr-CH"/>
        </w:rPr>
        <w:t>Le dernier de ces éléments d’analyse</w:t>
      </w:r>
      <w:r w:rsidR="00A867AA">
        <w:rPr>
          <w:lang w:val="fr-CH"/>
        </w:rPr>
        <w:t xml:space="preserve"> pouvant même être perçu</w:t>
      </w:r>
      <w:r w:rsidR="00961B0B">
        <w:rPr>
          <w:lang w:val="fr-CH"/>
        </w:rPr>
        <w:t xml:space="preserve"> comme </w:t>
      </w:r>
      <w:r w:rsidR="00610AA2">
        <w:rPr>
          <w:lang w:val="fr-CH"/>
        </w:rPr>
        <w:t>résolvant</w:t>
      </w:r>
      <w:r w:rsidR="00961B0B">
        <w:rPr>
          <w:lang w:val="fr-CH"/>
        </w:rPr>
        <w:t xml:space="preserve"> la tension de par sa problématisation du corpus comme une </w:t>
      </w:r>
      <w:r w:rsidR="00F92441">
        <w:rPr>
          <w:lang w:val="fr-CH"/>
        </w:rPr>
        <w:t>mise en série</w:t>
      </w:r>
      <w:r w:rsidR="00961B0B">
        <w:rPr>
          <w:lang w:val="fr-CH"/>
        </w:rPr>
        <w:t xml:space="preserve"> plutôt que de remakes. </w:t>
      </w:r>
      <w:r w:rsidR="003239C7">
        <w:rPr>
          <w:lang w:val="fr-CH"/>
        </w:rPr>
        <w:t xml:space="preserve">Le choix de ces cinq manifestations </w:t>
      </w:r>
      <w:r w:rsidR="00C77086">
        <w:rPr>
          <w:lang w:val="fr-CH"/>
        </w:rPr>
        <w:t xml:space="preserve">particulières </w:t>
      </w:r>
      <w:r w:rsidR="003239C7">
        <w:rPr>
          <w:lang w:val="fr-CH"/>
        </w:rPr>
        <w:t>de cette tension repose sur plusieurs facteurs</w:t>
      </w:r>
      <w:r w:rsidR="00CA042C">
        <w:rPr>
          <w:lang w:val="fr-CH"/>
        </w:rPr>
        <w:t>, tels que</w:t>
      </w:r>
      <w:r w:rsidR="003239C7">
        <w:rPr>
          <w:lang w:val="fr-CH"/>
        </w:rPr>
        <w:t xml:space="preserve">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w:t>
      </w:r>
      <w:r w:rsidR="00C77086">
        <w:rPr>
          <w:lang w:val="fr-CH"/>
        </w:rPr>
        <w:lastRenderedPageBreak/>
        <w:t xml:space="preserve">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w:t>
      </w:r>
      <w:r w:rsidR="00F047F0">
        <w:rPr>
          <w:lang w:val="fr-CH"/>
        </w:rPr>
        <w:t xml:space="preserve">littérature </w:t>
      </w:r>
      <w:r w:rsidR="00A357A8">
        <w:rPr>
          <w:lang w:val="fr-CH"/>
        </w:rPr>
        <w:t>académique relative au film, l’originalité de l’analyse proposée dans ce</w:t>
      </w:r>
      <w:r w:rsidR="00AE5EE5">
        <w:rPr>
          <w:lang w:val="fr-CH"/>
        </w:rPr>
        <w:t>tte</w:t>
      </w:r>
      <w:r w:rsidR="00A357A8">
        <w:rPr>
          <w:lang w:val="fr-CH"/>
        </w:rPr>
        <w:t xml:space="preserve"> </w:t>
      </w:r>
      <w:r w:rsidR="00AE5EE5">
        <w:rPr>
          <w:lang w:val="fr-CH"/>
        </w:rPr>
        <w:t>partie</w:t>
      </w:r>
      <w:r w:rsidR="00A357A8">
        <w:rPr>
          <w:lang w:val="fr-CH"/>
        </w:rPr>
        <w:t xml:space="preserve"> est de considérer </w:t>
      </w:r>
      <w:r w:rsidR="00A7679F">
        <w:rPr>
          <w:lang w:val="fr-CH"/>
        </w:rPr>
        <w:t xml:space="preserve">ces changements comme révélateurs d’un mécanisme </w:t>
      </w:r>
      <w:r w:rsidR="00A867AA">
        <w:rPr>
          <w:lang w:val="fr-CH"/>
        </w:rPr>
        <w:t>d’intertextualité mis en place par la série</w:t>
      </w:r>
      <w:r w:rsidR="00A7679F">
        <w:rPr>
          <w:lang w:val="fr-CH"/>
        </w:rPr>
        <w:t xml:space="preserve"> plutôt que d</w:t>
      </w:r>
      <w:r w:rsidR="00220E3B">
        <w:rPr>
          <w:lang w:val="fr-CH"/>
        </w:rPr>
        <w:t>e considérer uniquement les effets externes qu’elle provoque</w:t>
      </w:r>
      <w:r w:rsidR="00220E3B">
        <w:rPr>
          <w:rStyle w:val="FootnoteReference"/>
          <w:lang w:val="fr-CH"/>
        </w:rPr>
        <w:footnoteReference w:id="14"/>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250FC565" w:rsidR="00F31342" w:rsidRDefault="003230B1" w:rsidP="004741F7">
      <w:pPr>
        <w:pStyle w:val="Mmoire"/>
        <w:rPr>
          <w:lang w:val="fr-CH"/>
        </w:rPr>
      </w:pPr>
      <w:r>
        <w:rPr>
          <w:lang w:val="fr-CH"/>
        </w:rPr>
        <w:t xml:space="preserve">Si, comme il a en a été question dans les </w:t>
      </w:r>
      <w:r w:rsidR="007B22C9">
        <w:rPr>
          <w:lang w:val="fr-CH"/>
        </w:rPr>
        <w:t>parties</w:t>
      </w:r>
      <w:r>
        <w:rPr>
          <w:lang w:val="fr-CH"/>
        </w:rPr>
        <w:t xml:space="preserve"> précédents, le film de Siegel accentue les aspects horrifiques du récit de Finney par son esthétique </w:t>
      </w:r>
      <w:r w:rsidR="00F047F0">
        <w:rPr>
          <w:lang w:val="fr-CH"/>
        </w:rPr>
        <w:t>typique du</w:t>
      </w:r>
      <w:r>
        <w:rPr>
          <w:lang w:val="fr-CH"/>
        </w:rPr>
        <w:t xml:space="preserv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15"/>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4A02D4">
        <w:rPr>
          <w:lang w:val="fr-CH"/>
        </w:rPr>
        <w:t xml:space="preserve"> g</w:t>
      </w:r>
      <w:r w:rsidR="003D3BEE">
        <w:rPr>
          <w:lang w:val="fr-CH"/>
        </w:rPr>
        <w:t>énérique</w:t>
      </w:r>
      <w:r w:rsidR="004A02D4">
        <w:rPr>
          <w:lang w:val="fr-CH"/>
        </w:rPr>
        <w:t>s</w:t>
      </w:r>
      <w:r w:rsidR="003D3BEE">
        <w:rPr>
          <w:lang w:val="fr-CH"/>
        </w:rPr>
        <w:t xml:space="preserve"> </w:t>
      </w:r>
      <w:r w:rsidR="002D1835">
        <w:rPr>
          <w:lang w:val="fr-CH"/>
        </w:rPr>
        <w:t>est</w:t>
      </w:r>
      <w:r w:rsidR="003D3BEE">
        <w:rPr>
          <w:lang w:val="fr-CH"/>
        </w:rPr>
        <w:t xml:space="preserve"> abordée par Kathleen Loock</w:t>
      </w:r>
      <w:r w:rsidR="003D3BEE">
        <w:rPr>
          <w:rStyle w:val="FootnoteReference"/>
          <w:lang w:val="fr-CH"/>
        </w:rPr>
        <w:footnoteReference w:id="16"/>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7"/>
      </w:r>
      <w:r w:rsidR="00BC45A3">
        <w:rPr>
          <w:lang w:val="fr-CH"/>
        </w:rPr>
        <w:t xml:space="preserve"> montre </w:t>
      </w:r>
      <w:r w:rsidR="002D1835">
        <w:rPr>
          <w:lang w:val="fr-CH"/>
        </w:rPr>
        <w:t xml:space="preserve">qu’une telle approche </w:t>
      </w:r>
      <w:r w:rsidR="00FD696D">
        <w:rPr>
          <w:lang w:val="fr-CH"/>
        </w:rPr>
        <w:t>généralisante</w:t>
      </w:r>
      <w:r w:rsidR="002D1835">
        <w:rPr>
          <w:lang w:val="fr-CH"/>
        </w:rPr>
        <w:t xml:space="preserve"> est parfois contre-productive</w:t>
      </w:r>
      <w:r w:rsidR="004A02D4">
        <w:rPr>
          <w:lang w:val="fr-CH"/>
        </w:rPr>
        <w:t xml:space="preserve"> puisqu’</w:t>
      </w:r>
      <w:r w:rsidR="00484A8B">
        <w:rPr>
          <w:lang w:val="fr-CH"/>
        </w:rPr>
        <w:t>elle</w:t>
      </w:r>
      <w:r w:rsidR="004A02D4">
        <w:rPr>
          <w:lang w:val="fr-CH"/>
        </w:rPr>
        <w:t xml:space="preserve"> </w:t>
      </w:r>
      <w:r w:rsidR="00B47732">
        <w:rPr>
          <w:lang w:val="fr-CH"/>
        </w:rPr>
        <w:t>dépend</w:t>
      </w:r>
      <w:r w:rsidR="004A02D4">
        <w:rPr>
          <w:lang w:val="fr-CH"/>
        </w:rPr>
        <w:t xml:space="preserve"> également de facteurs externes aux textes</w:t>
      </w:r>
      <w:r w:rsidR="004A02D4">
        <w:rPr>
          <w:rStyle w:val="FootnoteReference"/>
          <w:lang w:val="fr-CH"/>
        </w:rPr>
        <w:footnoteReference w:id="18"/>
      </w:r>
      <w:r w:rsidR="002D1835">
        <w:rPr>
          <w:lang w:val="fr-CH"/>
        </w:rPr>
        <w:t>. Ce</w:t>
      </w:r>
      <w:r w:rsidR="00AE5EE5">
        <w:rPr>
          <w:lang w:val="fr-CH"/>
        </w:rPr>
        <w:t>tte</w:t>
      </w:r>
      <w:r w:rsidR="002D1835">
        <w:rPr>
          <w:lang w:val="fr-CH"/>
        </w:rPr>
        <w:t xml:space="preserve"> </w:t>
      </w:r>
      <w:r w:rsidR="00AE5EE5">
        <w:rPr>
          <w:lang w:val="fr-CH"/>
        </w:rPr>
        <w:t>partie</w:t>
      </w:r>
      <w:r w:rsidR="00610AA2">
        <w:rPr>
          <w:lang w:val="fr-CH"/>
        </w:rPr>
        <w:t xml:space="preserve"> </w:t>
      </w:r>
      <w:r w:rsidR="002D1835">
        <w:rPr>
          <w:lang w:val="fr-CH"/>
        </w:rPr>
        <w:t xml:space="preserve">propose donc de traiter de la question des </w:t>
      </w:r>
      <w:r w:rsidR="002D1835" w:rsidRPr="00200B55">
        <w:rPr>
          <w:lang w:val="fr-CH"/>
        </w:rPr>
        <w:t xml:space="preserve">variations génériques </w:t>
      </w:r>
      <w:r w:rsidR="00A4110C" w:rsidRPr="00200B55">
        <w:rPr>
          <w:lang w:val="fr-CH"/>
        </w:rPr>
        <w:t>en</w:t>
      </w:r>
      <w:r w:rsidR="00A4110C">
        <w:rPr>
          <w:lang w:val="fr-CH"/>
        </w:rPr>
        <w:t xml:space="preserve"> se concentrant sur</w:t>
      </w:r>
      <w:r w:rsidR="002D1835">
        <w:rPr>
          <w:lang w:val="fr-CH"/>
        </w:rPr>
        <w:t xml:space="preserve"> </w:t>
      </w:r>
      <w:r w:rsidR="006B7BD3">
        <w:rPr>
          <w:lang w:val="fr-CH"/>
        </w:rPr>
        <w:t>l’</w:t>
      </w:r>
      <w:r w:rsidR="006239E4">
        <w:rPr>
          <w:lang w:val="fr-CH"/>
        </w:rPr>
        <w:t xml:space="preserve">étude </w:t>
      </w:r>
      <w:r w:rsidR="00355BE7">
        <w:rPr>
          <w:lang w:val="fr-CH"/>
        </w:rPr>
        <w:t>des incipit</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9"/>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lastRenderedPageBreak/>
        <w:t>l’immersion progressive du spectateur dans le monde du film</w:t>
      </w:r>
      <w:r w:rsidR="00793AB5">
        <w:rPr>
          <w:lang w:val="fr-CH"/>
        </w:rPr>
        <w:t> »</w:t>
      </w:r>
      <w:r w:rsidR="00793AB5">
        <w:rPr>
          <w:rStyle w:val="FootnoteReference"/>
          <w:lang w:val="fr-CH"/>
        </w:rPr>
        <w:footnoteReference w:id="20"/>
      </w:r>
      <w:r w:rsidR="00506A17">
        <w:rPr>
          <w:lang w:val="fr-CH"/>
        </w:rPr>
        <w:t xml:space="preserve"> afin de soulever la question du régime de croyance engagé par l’incipit d’un film</w:t>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21"/>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22"/>
      </w:r>
      <w:r w:rsidR="004F50BF">
        <w:rPr>
          <w:lang w:val="fr-CH"/>
        </w:rPr>
        <w:t>.</w:t>
      </w:r>
      <w:r w:rsidR="002472EA">
        <w:rPr>
          <w:lang w:val="fr-CH"/>
        </w:rPr>
        <w:t xml:space="preserve"> C</w:t>
      </w:r>
      <w:r w:rsidR="00FA46D1">
        <w:rPr>
          <w:lang w:val="fr-CH"/>
        </w:rPr>
        <w:t xml:space="preserve">e conflit </w:t>
      </w:r>
      <w:r w:rsidR="006D2CE9">
        <w:rPr>
          <w:lang w:val="fr-CH"/>
        </w:rPr>
        <w:t xml:space="preserve">entre fiction et réalité </w:t>
      </w:r>
      <w:r w:rsidR="00FA46D1">
        <w:rPr>
          <w:lang w:val="fr-CH"/>
        </w:rPr>
        <w:t xml:space="preserve">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w:t>
      </w:r>
      <w:r w:rsidR="00FA5D78">
        <w:rPr>
          <w:lang w:val="fr-CH"/>
        </w:rPr>
        <w:t xml:space="preserve"> une</w:t>
      </w:r>
      <w:r w:rsidR="00C866E9">
        <w:rPr>
          <w:lang w:val="fr-CH"/>
        </w:rPr>
        <w:t xml:space="preserve"> œuvre de fiction en connaissance de cause</w:t>
      </w:r>
      <w:r w:rsidR="00FA5D78">
        <w:rPr>
          <w:lang w:val="fr-CH"/>
        </w:rPr>
        <w:t xml:space="preserve">. </w:t>
      </w:r>
      <w:r w:rsidR="00FA5D78">
        <w:t>D</w:t>
      </w:r>
      <w:r w:rsidR="00130880">
        <w:t xml:space="preserve">ans le cas </w:t>
      </w:r>
      <w:r w:rsidR="003B25CB">
        <w:t xml:space="preserve">des versions ultérieures de </w:t>
      </w:r>
      <w:r w:rsidR="003B25CB">
        <w:rPr>
          <w:i/>
        </w:rPr>
        <w:t>Invasion of the Body Snatchers</w:t>
      </w:r>
      <w:r w:rsidR="00130880">
        <w:t xml:space="preserve">, </w:t>
      </w:r>
      <w:r w:rsidR="003B25CB">
        <w:t>cette acceptation doit également s’effectuer à un autre niveau : celui du statut du film comme</w:t>
      </w:r>
      <w:r w:rsidR="00B422BB">
        <w:t xml:space="preserve"> </w:t>
      </w:r>
      <w:r w:rsidR="003B25CB">
        <w:t>remake.</w:t>
      </w:r>
      <w:r w:rsidR="004741F7">
        <w:t xml:space="preserve"> Une étude</w:t>
      </w:r>
      <w:r w:rsidR="008E017B">
        <w:rPr>
          <w:lang w:val="fr-CH"/>
        </w:rPr>
        <w:t xml:space="preserve"> </w:t>
      </w:r>
      <w:r w:rsidR="004741F7">
        <w:rPr>
          <w:lang w:val="fr-CH"/>
        </w:rPr>
        <w:t>d</w:t>
      </w:r>
      <w:r w:rsidR="003A32CF">
        <w:rPr>
          <w:lang w:val="fr-CH"/>
        </w:rPr>
        <w:t xml:space="preserve">es génériques </w:t>
      </w:r>
      <w:r w:rsidR="004741F7">
        <w:rPr>
          <w:lang w:val="fr-CH"/>
        </w:rPr>
        <w:t xml:space="preserve">va permettre de montrer comment chaque film </w:t>
      </w:r>
      <w:r w:rsidR="003A32CF">
        <w:rPr>
          <w:lang w:val="fr-CH"/>
        </w:rPr>
        <w:t>articule</w:t>
      </w:r>
      <w:r w:rsidR="004741F7">
        <w:rPr>
          <w:lang w:val="fr-CH"/>
        </w:rPr>
        <w:t>, dès son générique,</w:t>
      </w:r>
      <w:r w:rsidR="003A32CF">
        <w:rPr>
          <w:lang w:val="fr-CH"/>
        </w:rPr>
        <w:t xml:space="preserve"> </w:t>
      </w:r>
      <w:r w:rsidR="007F6CD9">
        <w:rPr>
          <w:lang w:val="fr-CH"/>
        </w:rPr>
        <w:t>la</w:t>
      </w:r>
      <w:r w:rsidR="006E6F61">
        <w:rPr>
          <w:lang w:val="fr-CH"/>
        </w:rPr>
        <w:t xml:space="preserve"> </w:t>
      </w:r>
      <w:r w:rsidR="003A32CF">
        <w:rPr>
          <w:lang w:val="fr-CH"/>
        </w:rPr>
        <w:t>tension entre originalité et réflexivité</w:t>
      </w:r>
      <w:r w:rsidR="007F6CD9">
        <w:rPr>
          <w:lang w:val="fr-CH"/>
        </w:rPr>
        <w:t xml:space="preserve"> favorisant ainsi son statut d’œuvre unique tout en signifiant inscription dans la série.</w:t>
      </w:r>
      <w:r w:rsidR="003A32CF">
        <w:rPr>
          <w:lang w:val="fr-CH"/>
        </w:rPr>
        <w:t xml:space="preserve"> </w:t>
      </w:r>
    </w:p>
    <w:p w14:paraId="5FBB6D27" w14:textId="1A2E2DD4"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w:t>
      </w:r>
      <w:r w:rsidR="006E6F61">
        <w:rPr>
          <w:lang w:val="fr-CH"/>
        </w:rPr>
        <w:t>(</w:t>
      </w:r>
      <w:r w:rsidR="001964B9" w:rsidRPr="00F14B3D">
        <w:rPr>
          <w:lang w:val="fr-CH"/>
        </w:rPr>
        <w:t xml:space="preserve">et </w:t>
      </w:r>
      <w:r w:rsidR="00F14B3D">
        <w:rPr>
          <w:lang w:val="fr-CH"/>
        </w:rPr>
        <w:t xml:space="preserve">par Christian </w:t>
      </w:r>
      <w:r w:rsidR="001964B9" w:rsidRPr="00F14B3D">
        <w:rPr>
          <w:lang w:val="fr-CH"/>
        </w:rPr>
        <w:t>Metz</w:t>
      </w:r>
      <w:r w:rsidR="006E6F61" w:rsidRPr="00F14B3D">
        <w:rPr>
          <w:lang w:val="fr-CH"/>
        </w:rPr>
        <w:t xml:space="preserve"> à propos du désir de fiction</w:t>
      </w:r>
      <w:r w:rsidR="00827B1E">
        <w:rPr>
          <w:rStyle w:val="FootnoteReference"/>
          <w:lang w:val="fr-CH"/>
        </w:rPr>
        <w:footnoteReference w:id="23"/>
      </w:r>
      <w:r w:rsidR="006E6F61">
        <w:rPr>
          <w:lang w:val="fr-CH"/>
        </w:rPr>
        <w:t>)</w:t>
      </w:r>
      <w:r w:rsidR="001964B9">
        <w:rPr>
          <w:lang w:val="fr-CH"/>
        </w:rPr>
        <w:t xml:space="preserve">,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par l’utilisation d</w:t>
      </w:r>
      <w:r w:rsidR="000130A6">
        <w:rPr>
          <w:lang w:val="fr-CH"/>
        </w:rPr>
        <w:t>’une image de l’espace</w:t>
      </w:r>
      <w:r w:rsidR="001964B9" w:rsidRPr="001964B9">
        <w:rPr>
          <w:lang w:val="fr-CH"/>
        </w:rPr>
        <w:t xml:space="preserv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Contrairement au film de Siegel, qui ne </w:t>
      </w:r>
      <w:r w:rsidR="00F527E9">
        <w:rPr>
          <w:lang w:val="fr-CH"/>
        </w:rPr>
        <w:t>livrait</w:t>
      </w:r>
      <w:r w:rsidR="00B12CC2">
        <w:rPr>
          <w:lang w:val="fr-CH"/>
        </w:rPr>
        <w:t xml:space="preserve"> que des </w:t>
      </w:r>
      <w:r w:rsidR="00B12CC2">
        <w:rPr>
          <w:lang w:val="fr-CH"/>
        </w:rPr>
        <w:lastRenderedPageBreak/>
        <w:t>informations officielles</w:t>
      </w:r>
      <w:r w:rsidR="00B12CC2">
        <w:rPr>
          <w:rStyle w:val="FootnoteReference"/>
          <w:lang w:val="fr-CH"/>
        </w:rPr>
        <w:footnoteReference w:id="24"/>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25"/>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6226E1AE" w:rsidR="00804DDA" w:rsidRPr="00630AC1" w:rsidRDefault="00102805" w:rsidP="00F31342">
      <w:pPr>
        <w:pStyle w:val="Mmoire"/>
        <w:ind w:firstLine="720"/>
        <w:rPr>
          <w:lang w:val="fr-CH"/>
        </w:rPr>
      </w:pPr>
      <w:r>
        <w:rPr>
          <w:lang w:val="fr-CH"/>
        </w:rPr>
        <w:t xml:space="preserve"> Ces images </w:t>
      </w:r>
      <w:r w:rsidR="00D03965">
        <w:rPr>
          <w:lang w:val="fr-CH"/>
        </w:rPr>
        <w:t>du cosmos</w:t>
      </w:r>
      <w:r>
        <w:rPr>
          <w:lang w:val="fr-CH"/>
        </w:rPr>
        <w:t xml:space="preserve"> 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le générique</w:t>
      </w:r>
      <w:r w:rsidR="00B02A07">
        <w:rPr>
          <w:lang w:val="fr-CH"/>
        </w:rPr>
        <w:t xml:space="preserve"> a</w:t>
      </w:r>
      <w:r w:rsidR="007E445D">
        <w:rPr>
          <w:lang w:val="fr-CH"/>
        </w:rPr>
        <w:t xml:space="preserve">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26"/>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27"/>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8"/>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43BFC2BB"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r w:rsidR="00505735">
        <w:rPr>
          <w:lang w:val="fr-CH"/>
        </w:rPr>
        <w:t xml:space="preserve">la partie </w:t>
      </w:r>
      <w:r w:rsidR="00155E7F">
        <w:rPr>
          <w:lang w:val="fr-CH"/>
        </w:rPr>
        <w:t>précédent</w:t>
      </w:r>
      <w:r w:rsidR="00505735">
        <w:rPr>
          <w:lang w:val="fr-CH"/>
        </w:rPr>
        <w:t>e</w:t>
      </w:r>
      <w:r w:rsidR="00155E7F">
        <w:rPr>
          <w:lang w:val="fr-CH"/>
        </w:rPr>
        <w:t xml:space="preserve">,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9"/>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w:t>
      </w:r>
      <w:r w:rsidR="00315B0D">
        <w:rPr>
          <w:lang w:val="fr-CH"/>
        </w:rPr>
        <w:lastRenderedPageBreak/>
        <w:t xml:space="preserve">la thématique de l’invasion </w:t>
      </w:r>
      <w:r w:rsidR="00B02A07">
        <w:rPr>
          <w:lang w:val="fr-CH"/>
        </w:rPr>
        <w:t xml:space="preserve">dans le </w:t>
      </w:r>
      <w:r w:rsidR="00315B0D">
        <w:rPr>
          <w:lang w:val="fr-CH"/>
        </w:rPr>
        <w:t>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le spectateur des films de Kaufman et Hirschbiegel –</w:t>
      </w:r>
      <w:r w:rsidR="00B02A07">
        <w:rPr>
          <w:lang w:val="fr-CH"/>
        </w:rPr>
        <w:t xml:space="preserve"> </w:t>
      </w:r>
      <w:r w:rsidR="00BF6D9C">
        <w:rPr>
          <w:lang w:val="fr-CH"/>
        </w:rPr>
        <w:t xml:space="preserve">qu’il </w:t>
      </w:r>
      <w:r w:rsidR="0043310D">
        <w:rPr>
          <w:lang w:val="fr-CH"/>
        </w:rPr>
        <w:t>ait</w:t>
      </w:r>
      <w:r w:rsidR="00BF6D9C">
        <w:rPr>
          <w:lang w:val="fr-CH"/>
        </w:rPr>
        <w:t xml:space="preserve"> vu ou non le film de Siegel</w:t>
      </w:r>
      <w:r w:rsidR="00271462">
        <w:rPr>
          <w:rStyle w:val="FootnoteReference"/>
          <w:lang w:val="fr-CH"/>
        </w:rPr>
        <w:footnoteReference w:id="30"/>
      </w:r>
      <w:r w:rsidR="00B02A07">
        <w:rPr>
          <w:lang w:val="fr-CH"/>
        </w:rPr>
        <w:t xml:space="preserve"> </w:t>
      </w:r>
      <w:r w:rsidR="00BF6D9C">
        <w:rPr>
          <w:lang w:val="fr-CH"/>
        </w:rPr>
        <w:t>– est immédiatement informé de</w:t>
      </w:r>
      <w:r w:rsidR="001C53A6">
        <w:rPr>
          <w:lang w:val="fr-CH"/>
        </w:rPr>
        <w:t>s modalités de</w:t>
      </w:r>
      <w:r w:rsidR="00BF6D9C">
        <w:rPr>
          <w:lang w:val="fr-CH"/>
        </w:rPr>
        <w:t xml:space="preserve"> l’invasion</w:t>
      </w:r>
      <w:r w:rsidR="00A61E43">
        <w:rPr>
          <w:rStyle w:val="FootnoteReference"/>
          <w:lang w:val="fr-CH"/>
        </w:rPr>
        <w:footnoteReference w:id="31"/>
      </w:r>
      <w:r w:rsidR="001C53A6">
        <w:rPr>
          <w:lang w:val="fr-CH"/>
        </w:rPr>
        <w:t>.</w:t>
      </w:r>
      <w:r w:rsidR="004E2BC7">
        <w:rPr>
          <w:lang w:val="fr-CH"/>
        </w:rPr>
        <w:t xml:space="preserve"> Le remake de Ferrara est plus ambigu sur ce point : à la manière de </w:t>
      </w:r>
      <w:r w:rsidR="004E2BC7" w:rsidRPr="007C4C05">
        <w:rPr>
          <w:lang w:val="fr-CH"/>
        </w:rPr>
        <w:t xml:space="preserve">l’ouverture en </w:t>
      </w:r>
      <w:r w:rsidR="007C4C05" w:rsidRPr="007C4C05">
        <w:rPr>
          <w:lang w:val="fr-CH"/>
        </w:rPr>
        <w:t>voix off</w:t>
      </w:r>
      <w:r w:rsidR="004E2BC7" w:rsidRPr="007C4C05">
        <w:rPr>
          <w:lang w:val="fr-CH"/>
        </w:rPr>
        <w:t xml:space="preserve"> de</w:t>
      </w:r>
      <w:r w:rsidR="004E2BC7">
        <w:rPr>
          <w:lang w:val="fr-CH"/>
        </w:rPr>
        <w:t xml:space="preserve"> Siegel</w:t>
      </w:r>
      <w:r w:rsidR="004E2BC7">
        <w:rPr>
          <w:rStyle w:val="FootnoteReference"/>
          <w:lang w:val="fr-CH"/>
        </w:rPr>
        <w:footnoteReference w:id="32"/>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xml:space="preserve"> ; un procédé qui répond </w:t>
      </w:r>
      <w:r w:rsidR="00E622B9">
        <w:rPr>
          <w:lang w:val="fr-CH"/>
        </w:rPr>
        <w:t xml:space="preserve">presque </w:t>
      </w:r>
      <w:r w:rsidR="00B85491">
        <w:rPr>
          <w:lang w:val="fr-CH"/>
        </w:rPr>
        <w:t>littéralement au passage ajouté en incipit du roman de Finney.</w:t>
      </w:r>
      <w:r w:rsidR="006B022D">
        <w:rPr>
          <w:lang w:val="fr-CH"/>
        </w:rPr>
        <w:t xml:space="preserve"> </w:t>
      </w:r>
      <w:r w:rsidR="00917AD1">
        <w:rPr>
          <w:lang w:val="fr-CH"/>
        </w:rPr>
        <w:t>C’est donc dès le générique, qui influe directement sur la manière d’adapter le récit</w:t>
      </w:r>
      <w:r w:rsidR="00917AD1">
        <w:rPr>
          <w:rStyle w:val="FootnoteReference"/>
          <w:lang w:val="fr-CH"/>
        </w:rPr>
        <w:footnoteReference w:id="33"/>
      </w:r>
      <w:r w:rsidR="00917AD1">
        <w:rPr>
          <w:lang w:val="fr-CH"/>
        </w:rPr>
        <w:t>, que chaque film se positionne face à la ve</w:t>
      </w:r>
      <w:r w:rsidR="00703405">
        <w:rPr>
          <w:lang w:val="fr-CH"/>
        </w:rPr>
        <w:t>rsion de Siegel : affirmant son originalité malgré la mention textuelle « adapté d’une histoire de Jack Finney » qui rappelle son appartenance à la série.</w:t>
      </w:r>
    </w:p>
    <w:p w14:paraId="73500CF2" w14:textId="77777777" w:rsidR="00340686" w:rsidRDefault="00340686" w:rsidP="001F36DD">
      <w:pPr>
        <w:rPr>
          <w:lang w:val="fr-CH"/>
        </w:rPr>
      </w:pPr>
    </w:p>
    <w:p w14:paraId="01104613" w14:textId="541A898C" w:rsidR="0032134F" w:rsidRPr="0032134F" w:rsidRDefault="00C0187F" w:rsidP="0032134F">
      <w:pPr>
        <w:pStyle w:val="Heading2"/>
        <w:spacing w:after="120"/>
        <w:rPr>
          <w:lang w:val="fr-CH"/>
        </w:rPr>
      </w:pPr>
      <w:r>
        <w:rPr>
          <w:lang w:val="fr-CH"/>
        </w:rPr>
        <w:t xml:space="preserve">Voix </w:t>
      </w:r>
      <w:r w:rsidR="00DF1ADD">
        <w:rPr>
          <w:lang w:val="fr-CH"/>
        </w:rPr>
        <w:t>off</w:t>
      </w:r>
      <w:r w:rsidR="009C6B2A">
        <w:rPr>
          <w:lang w:val="fr-CH"/>
        </w:rPr>
        <w:t xml:space="preserve"> et place du héros dans le récit</w:t>
      </w:r>
    </w:p>
    <w:p w14:paraId="3521AB00" w14:textId="41514F63" w:rsidR="00067506" w:rsidRDefault="002A2481" w:rsidP="006932DE">
      <w:pPr>
        <w:pStyle w:val="Mmoire"/>
        <w:rPr>
          <w:lang w:val="fr-CH"/>
        </w:rPr>
      </w:pPr>
      <w:r>
        <w:rPr>
          <w:lang w:val="fr-CH"/>
        </w:rPr>
        <w:t xml:space="preserve">L’utilisation de la </w:t>
      </w:r>
      <w:r w:rsidRPr="00DF1ADD">
        <w:rPr>
          <w:lang w:val="fr-CH"/>
        </w:rPr>
        <w:t>v</w:t>
      </w:r>
      <w:r w:rsidR="00912890" w:rsidRPr="00DF1ADD">
        <w:rPr>
          <w:lang w:val="fr-CH"/>
        </w:rPr>
        <w:t xml:space="preserve">oix </w:t>
      </w:r>
      <w:r w:rsidR="00DF1ADD">
        <w:rPr>
          <w:lang w:val="fr-CH"/>
        </w:rPr>
        <w:t xml:space="preserve">off </w:t>
      </w:r>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 xml:space="preserve">Outre </w:t>
      </w:r>
      <w:r w:rsidR="00B02A07">
        <w:rPr>
          <w:lang w:val="fr-CH"/>
        </w:rPr>
        <w:t>l’</w:t>
      </w:r>
      <w:r w:rsidR="00187094">
        <w:rPr>
          <w:lang w:val="fr-CH"/>
        </w:rPr>
        <w:t>absence d</w:t>
      </w:r>
      <w:r w:rsidR="00B02A07">
        <w:rPr>
          <w:lang w:val="fr-CH"/>
        </w:rPr>
        <w:t>e</w:t>
      </w:r>
      <w:r w:rsidR="00187094">
        <w:rPr>
          <w:lang w:val="fr-CH"/>
        </w:rPr>
        <w:t xml:space="preserve"> voix </w:t>
      </w:r>
      <w:r w:rsidR="005464B7">
        <w:rPr>
          <w:lang w:val="fr-CH"/>
        </w:rPr>
        <w:t>off</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r w:rsidR="00B02A07">
        <w:rPr>
          <w:lang w:val="fr-CH"/>
        </w:rPr>
        <w:t>e</w:t>
      </w:r>
      <w:r w:rsidR="00187094">
        <w:rPr>
          <w:lang w:val="fr-CH"/>
        </w:rPr>
        <w:t xml:space="preserve"> dans le récit : alors que Miles, en plus </w:t>
      </w:r>
      <w:r w:rsidR="00B35F43">
        <w:rPr>
          <w:lang w:val="fr-CH"/>
        </w:rPr>
        <w:t>d’avoir le statut de narrateur intradiégétique</w:t>
      </w:r>
      <w:r w:rsidR="00187094">
        <w:rPr>
          <w:lang w:val="fr-CH"/>
        </w:rPr>
        <w:t xml:space="preserve">, est présent dans toutes les scènes du film de Siegel, ce </w:t>
      </w:r>
      <w:r w:rsidR="00675D97">
        <w:rPr>
          <w:lang w:val="fr-CH"/>
        </w:rPr>
        <w:t xml:space="preserve">qui </w:t>
      </w:r>
      <w:r w:rsidR="00187094">
        <w:rPr>
          <w:lang w:val="fr-CH"/>
        </w:rPr>
        <w:t>n’est pas le cas de Matthew</w:t>
      </w:r>
      <w:r w:rsidR="002D45E7">
        <w:rPr>
          <w:lang w:val="fr-CH"/>
        </w:rPr>
        <w:t xml:space="preserve"> chez Kaufman</w:t>
      </w:r>
      <w:r w:rsidR="002D45E7">
        <w:rPr>
          <w:rStyle w:val="FootnoteReference"/>
          <w:lang w:val="fr-CH"/>
        </w:rPr>
        <w:footnoteReference w:id="34"/>
      </w:r>
      <w:r w:rsidR="00361816">
        <w:rPr>
          <w:lang w:val="fr-CH"/>
        </w:rPr>
        <w:t xml:space="preserve"> - qui n’est ni narrateur et </w:t>
      </w:r>
      <w:r w:rsidR="003501DB">
        <w:rPr>
          <w:lang w:val="fr-CH"/>
        </w:rPr>
        <w:t xml:space="preserve">est introduit seulement </w:t>
      </w:r>
      <w:r w:rsidR="00D2035A">
        <w:rPr>
          <w:lang w:val="fr-CH"/>
        </w:rPr>
        <w:t>sept minutes après le début du film</w:t>
      </w:r>
      <w:r w:rsidR="002D45E7">
        <w:rPr>
          <w:lang w:val="fr-CH"/>
        </w:rPr>
        <w:t>.</w:t>
      </w:r>
      <w:r w:rsidR="00B9220C">
        <w:rPr>
          <w:lang w:val="fr-CH"/>
        </w:rPr>
        <w:t xml:space="preserve"> </w:t>
      </w:r>
      <w:r w:rsidR="00187094" w:rsidRPr="00582698">
        <w:rPr>
          <w:lang w:val="fr-CH"/>
        </w:rPr>
        <w:t xml:space="preserve">Ce choix </w:t>
      </w:r>
      <w:r w:rsidR="00A3535B" w:rsidRPr="00582698">
        <w:rPr>
          <w:lang w:val="fr-CH"/>
        </w:rPr>
        <w:t xml:space="preserve">est significatif car il est l’un des facteurs qui diminue l’importance du personnage principal, lui enlevant l’omniscience qui lui était accordée par la voix </w:t>
      </w:r>
      <w:r w:rsidR="00DF1ADD">
        <w:rPr>
          <w:lang w:val="fr-CH"/>
        </w:rPr>
        <w:t>off</w:t>
      </w:r>
      <w:r w:rsidR="00A3535B" w:rsidRPr="00582698">
        <w:rPr>
          <w:lang w:val="fr-CH"/>
        </w:rPr>
        <w:t xml:space="preserve">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lastRenderedPageBreak/>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w:t>
      </w:r>
      <w:r w:rsidR="00B02A07">
        <w:rPr>
          <w:lang w:val="fr-CH"/>
        </w:rPr>
        <w:t>v</w:t>
      </w:r>
      <w:r w:rsidR="004B4F85">
        <w:rPr>
          <w:lang w:val="fr-CH"/>
        </w:rPr>
        <w:t>ous êtes les prochains</w:t>
      </w:r>
      <w:r w:rsidR="002216A4">
        <w:rPr>
          <w:lang w:val="fr-CH"/>
        </w:rPr>
        <w:t> ! »</w:t>
      </w:r>
      <w:r w:rsidR="002216A4">
        <w:rPr>
          <w:rStyle w:val="FootnoteReference"/>
          <w:lang w:val="fr-CH"/>
        </w:rPr>
        <w:footnoteReference w:id="35"/>
      </w:r>
      <w:r w:rsidR="00F867B5">
        <w:rPr>
          <w:lang w:val="fr-CH"/>
        </w:rPr>
        <w:t>)</w:t>
      </w:r>
      <w:r w:rsidR="006C1C29">
        <w:rPr>
          <w:lang w:val="fr-CH"/>
        </w:rPr>
        <w:t xml:space="preserve">, </w:t>
      </w:r>
      <w:r w:rsidR="007E5BF3">
        <w:rPr>
          <w:lang w:val="fr-CH"/>
        </w:rPr>
        <w:t>devient dans le film de 1978 une accusation directe lancée au public.</w:t>
      </w:r>
    </w:p>
    <w:p w14:paraId="5A1B31EE" w14:textId="5C5F1EBC" w:rsidR="003E5407" w:rsidRDefault="00BE1C8B" w:rsidP="00067506">
      <w:pPr>
        <w:pStyle w:val="Mmoire"/>
        <w:ind w:firstLine="720"/>
        <w:rPr>
          <w:lang w:val="fr-CH"/>
        </w:rPr>
      </w:pPr>
      <w:r>
        <w:rPr>
          <w:lang w:val="fr-CH"/>
        </w:rPr>
        <w:t xml:space="preserve">Au sujet du remake de 1993, Michel Chion constate une réapparition de la voix off,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des traits marquants de l’évolution narration</w:t>
      </w:r>
      <w:r w:rsidR="00B02A07">
        <w:rPr>
          <w:lang w:val="fr-CH"/>
        </w:rPr>
        <w:t xml:space="preserve"> </w:t>
      </w:r>
      <w:r>
        <w:rPr>
          <w:lang w:val="fr-CH"/>
        </w:rPr>
        <w:t>[sic] cinématographique dans les années 90 »</w:t>
      </w:r>
      <w:r>
        <w:rPr>
          <w:rStyle w:val="FootnoteReference"/>
          <w:lang w:val="fr-CH"/>
        </w:rPr>
        <w:footnoteReference w:id="3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37"/>
      </w:r>
      <w:r>
        <w:rPr>
          <w:lang w:val="fr-CH"/>
        </w:rPr>
        <w:t>, détache complètement cette réutilisation de la voix off de la logique sérielle et de ses implications narratives.</w:t>
      </w:r>
      <w:r w:rsidR="00342965">
        <w:rPr>
          <w:lang w:val="fr-CH"/>
        </w:rPr>
        <w:t xml:space="preserve"> </w:t>
      </w:r>
      <w:r w:rsidR="009D3CBC">
        <w:rPr>
          <w:lang w:val="fr-CH"/>
        </w:rPr>
        <w:t>Cette utilisation de la voix off dans</w:t>
      </w:r>
      <w:r w:rsidR="00342965">
        <w:rPr>
          <w:lang w:val="fr-CH"/>
        </w:rPr>
        <w:t xml:space="preserve"> le film de Ferrara</w:t>
      </w:r>
      <w:r w:rsidR="00A426E9">
        <w:rPr>
          <w:lang w:val="fr-CH"/>
        </w:rPr>
        <w:t xml:space="preserve">, </w:t>
      </w:r>
      <w:r w:rsidR="004C6562">
        <w:rPr>
          <w:lang w:val="fr-CH"/>
        </w:rPr>
        <w:t xml:space="preserve">accorde au personnage de </w:t>
      </w:r>
      <w:r w:rsidR="00A426E9">
        <w:rPr>
          <w:lang w:val="fr-CH"/>
        </w:rPr>
        <w:t>Marti</w:t>
      </w:r>
      <w:r w:rsidR="004C6562">
        <w:rPr>
          <w:lang w:val="fr-CH"/>
        </w:rPr>
        <w:t xml:space="preserve"> le statut de narrateur intradiégétique</w:t>
      </w:r>
      <w:r w:rsidR="00A426E9">
        <w:rPr>
          <w:lang w:val="fr-CH"/>
        </w:rPr>
        <w:t xml:space="preserve"> –</w:t>
      </w:r>
      <w:r w:rsidR="009D3CBC">
        <w:rPr>
          <w:lang w:val="fr-CH"/>
        </w:rPr>
        <w:t xml:space="preserve"> </w:t>
      </w:r>
      <w:r w:rsidR="004C6562">
        <w:rPr>
          <w:lang w:val="fr-CH"/>
        </w:rPr>
        <w:t>bien qu’</w:t>
      </w:r>
      <w:r w:rsidR="00A426E9">
        <w:rPr>
          <w:lang w:val="fr-CH"/>
        </w:rPr>
        <w:t xml:space="preserve">intervenant </w:t>
      </w:r>
      <w:r w:rsidR="004C6562">
        <w:rPr>
          <w:lang w:val="fr-CH"/>
        </w:rPr>
        <w:t xml:space="preserve">uniquement </w:t>
      </w:r>
      <w:r w:rsidR="00A426E9">
        <w:rPr>
          <w:lang w:val="fr-CH"/>
        </w:rPr>
        <w:t>au début et à la fin</w:t>
      </w:r>
      <w:r w:rsidR="00FD4ADF">
        <w:rPr>
          <w:lang w:val="fr-CH"/>
        </w:rPr>
        <w:t xml:space="preserve"> du film</w:t>
      </w:r>
      <w:r w:rsidR="009D3CBC">
        <w:rPr>
          <w:lang w:val="fr-CH"/>
        </w:rPr>
        <w:t xml:space="preserve"> </w:t>
      </w:r>
      <w:r w:rsidR="00A426E9">
        <w:rPr>
          <w:lang w:val="fr-CH"/>
        </w:rPr>
        <w:t xml:space="preserve">– </w:t>
      </w:r>
      <w:r w:rsidR="00615372">
        <w:rPr>
          <w:lang w:val="fr-CH"/>
        </w:rPr>
        <w:t>créant</w:t>
      </w:r>
      <w:r w:rsidR="009D4B49">
        <w:rPr>
          <w:lang w:val="fr-CH"/>
        </w:rPr>
        <w:t xml:space="preserve"> ainsi </w:t>
      </w:r>
      <w:r w:rsidR="00A426E9">
        <w:rPr>
          <w:lang w:val="fr-CH"/>
        </w:rPr>
        <w:t>un récit cadre similaire à celui d</w:t>
      </w:r>
      <w:r w:rsidR="00FD4ADF">
        <w:rPr>
          <w:lang w:val="fr-CH"/>
        </w:rPr>
        <w:t xml:space="preserve">e la version </w:t>
      </w:r>
      <w:r w:rsidR="00A426E9">
        <w:rPr>
          <w:lang w:val="fr-CH"/>
        </w:rPr>
        <w:t>de 1956. Bien que cette</w:t>
      </w:r>
      <w:r w:rsidR="00357A27">
        <w:rPr>
          <w:lang w:val="fr-CH"/>
        </w:rPr>
        <w:t xml:space="preserve"> voix</w:t>
      </w:r>
      <w:r w:rsidR="00A426E9">
        <w:rPr>
          <w:lang w:val="fr-CH"/>
        </w:rPr>
        <w:t xml:space="preserve"> </w:t>
      </w:r>
      <w:r w:rsidR="00DF1ADD">
        <w:rPr>
          <w:lang w:val="fr-CH"/>
        </w:rPr>
        <w:t>narrati</w:t>
      </w:r>
      <w:r w:rsidR="00357A27">
        <w:rPr>
          <w:lang w:val="fr-CH"/>
        </w:rPr>
        <w:t>ve</w:t>
      </w:r>
      <w:r w:rsidR="00A426E9">
        <w:rPr>
          <w:lang w:val="fr-CH"/>
        </w:rPr>
        <w:t xml:space="preserve">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38"/>
      </w:r>
      <w:r w:rsidR="00212554">
        <w:rPr>
          <w:lang w:val="fr-CH"/>
        </w:rPr>
        <w:t xml:space="preserve">. </w:t>
      </w:r>
      <w:r w:rsidR="00095C46">
        <w:rPr>
          <w:lang w:val="fr-CH"/>
        </w:rPr>
        <w:t xml:space="preserve">Une fin </w:t>
      </w:r>
      <w:r w:rsidR="00AC22C4">
        <w:rPr>
          <w:lang w:val="fr-CH"/>
        </w:rPr>
        <w:t xml:space="preserve">qui </w:t>
      </w:r>
      <w:r w:rsidR="00B02A07">
        <w:rPr>
          <w:lang w:val="fr-CH"/>
        </w:rPr>
        <w:t xml:space="preserve">reflète </w:t>
      </w:r>
      <w:r w:rsidR="006E3CBB">
        <w:rPr>
          <w:lang w:val="fr-CH"/>
        </w:rPr>
        <w:t>la fin ouverte</w:t>
      </w:r>
      <w:r w:rsidR="00AC22C4">
        <w:rPr>
          <w:lang w:val="fr-CH"/>
        </w:rPr>
        <w:t xml:space="preserve"> </w:t>
      </w:r>
      <w:r w:rsidR="006E3CBB">
        <w:rPr>
          <w:lang w:val="fr-CH"/>
        </w:rPr>
        <w:t>du film de</w:t>
      </w:r>
      <w:r w:rsidR="00AC22C4">
        <w:rPr>
          <w:lang w:val="fr-CH"/>
        </w:rPr>
        <w:t xml:space="preserve"> Siegel : le héros/héroïne ayant sauvé sa peau et accompli son devoir d’avertir les autorités compétentes</w:t>
      </w:r>
      <w:r w:rsidR="00AC22C4">
        <w:rPr>
          <w:rStyle w:val="FootnoteReference"/>
          <w:lang w:val="fr-CH"/>
        </w:rPr>
        <w:footnoteReference w:id="39"/>
      </w:r>
      <w:r w:rsidR="00AC22C4">
        <w:rPr>
          <w:lang w:val="fr-CH"/>
        </w:rPr>
        <w:t xml:space="preserve"> avant qu’il ne soit trop tard</w:t>
      </w:r>
      <w:r w:rsidR="00374BB0">
        <w:rPr>
          <w:lang w:val="fr-CH"/>
        </w:rPr>
        <w:t xml:space="preserve">, sans pour autant qu’une résolution </w:t>
      </w:r>
      <w:r w:rsidR="00CC7725">
        <w:rPr>
          <w:lang w:val="fr-CH"/>
        </w:rPr>
        <w:t>explicitée</w:t>
      </w:r>
      <w:r w:rsidR="00AC22C4">
        <w:rPr>
          <w:lang w:val="fr-CH"/>
        </w:rPr>
        <w:t>.</w:t>
      </w:r>
      <w:r w:rsidR="00B143FA">
        <w:rPr>
          <w:lang w:val="fr-CH"/>
        </w:rPr>
        <w:t xml:space="preserve"> </w:t>
      </w:r>
    </w:p>
    <w:p w14:paraId="5E5E6E30" w14:textId="51A38D9B"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w:t>
      </w:r>
      <w:r w:rsidR="00E04B32" w:rsidRPr="009E799B">
        <w:rPr>
          <w:lang w:val="fr-CH"/>
        </w:rPr>
        <w:t xml:space="preserve">la voix </w:t>
      </w:r>
      <w:r w:rsidR="00E73136" w:rsidRPr="009E799B">
        <w:rPr>
          <w:lang w:val="fr-CH"/>
        </w:rPr>
        <w:t>off</w:t>
      </w:r>
      <w:r w:rsidR="00E04B32" w:rsidRPr="009E799B">
        <w:rPr>
          <w:lang w:val="fr-CH"/>
        </w:rPr>
        <w:t xml:space="preserve"> est plus </w:t>
      </w:r>
      <w:r w:rsidR="00D0171F" w:rsidRPr="009E799B">
        <w:rPr>
          <w:lang w:val="fr-CH"/>
        </w:rPr>
        <w:t>indéterminé</w:t>
      </w:r>
      <w:r w:rsidR="009E799B" w:rsidRPr="009E799B">
        <w:rPr>
          <w:lang w:val="fr-CH"/>
        </w:rPr>
        <w:t xml:space="preserve"> :</w:t>
      </w:r>
      <w:r w:rsidR="00E04B32" w:rsidRPr="009E799B">
        <w:rPr>
          <w:lang w:val="fr-CH"/>
        </w:rPr>
        <w:t xml:space="preserve"> la voix </w:t>
      </w:r>
      <w:r w:rsidR="00E73136" w:rsidRPr="009E799B">
        <w:rPr>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 xml:space="preserve">Dans ces </w:t>
      </w:r>
      <w:r w:rsidR="007E2FBC">
        <w:rPr>
          <w:lang w:val="fr-CH"/>
        </w:rPr>
        <w:lastRenderedPageBreak/>
        <w:t>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w:t>
      </w:r>
      <w:r w:rsidR="009F50E9">
        <w:rPr>
          <w:lang w:val="fr-CH"/>
        </w:rPr>
        <w:t>est entendue comme un souvenir</w:t>
      </w:r>
      <w:r w:rsidR="009F50E9">
        <w:rPr>
          <w:rStyle w:val="FootnoteReference"/>
          <w:lang w:val="fr-CH"/>
        </w:rPr>
        <w:footnoteReference w:id="40"/>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E56161">
        <w:rPr>
          <w:lang w:val="fr-CH"/>
        </w:rPr>
        <w:t>rejoué à sa fin</w:t>
      </w:r>
      <w:r w:rsidR="00700E65">
        <w:rPr>
          <w:lang w:val="fr-CH"/>
        </w:rPr>
        <w:t xml:space="preserve">, excepté que dans le cas de la </w:t>
      </w:r>
      <w:r w:rsidR="00700E65" w:rsidRPr="00E863B1">
        <w:rPr>
          <w:lang w:val="fr-CH"/>
        </w:rPr>
        <w:t>scène finale, ce</w:t>
      </w:r>
      <w:r w:rsidR="00700E65">
        <w:rPr>
          <w:lang w:val="fr-CH"/>
        </w:rPr>
        <w:t xml:space="preserv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la voix off n’a pas ici une fonction narrative, mais sert à illustrer l’état mental d’un personnage. </w:t>
      </w:r>
      <w:r w:rsidR="002A787C">
        <w:rPr>
          <w:lang w:val="fr-CH"/>
        </w:rPr>
        <w:t>Les monologues intérieurs de Carol ne sont pas adressés au spectateur mais à elle-même, ils n’ont pas pour vocation d’inviter le spectateur dans la fiction ou d’en sorti</w:t>
      </w:r>
      <w:r w:rsidR="00C92451">
        <w:rPr>
          <w:lang w:val="fr-CH"/>
        </w:rPr>
        <w:t>r d’une position omnisciente</w:t>
      </w:r>
      <w:r w:rsidR="00543CD9">
        <w:rPr>
          <w:rStyle w:val="FootnoteReference"/>
          <w:lang w:val="fr-CH"/>
        </w:rPr>
        <w:footnoteReference w:id="41"/>
      </w:r>
      <w:r w:rsidR="00C92451">
        <w:rPr>
          <w:lang w:val="fr-CH"/>
        </w:rPr>
        <w:t>, mais de favoriser son identification au personnage et partager sa vulnérabilité.</w:t>
      </w:r>
    </w:p>
    <w:p w14:paraId="212DD55C" w14:textId="1797557E" w:rsidR="00921590" w:rsidRDefault="00E04B32" w:rsidP="00067506">
      <w:pPr>
        <w:pStyle w:val="Mmoire"/>
        <w:ind w:firstLine="720"/>
        <w:rPr>
          <w:lang w:val="fr-CH"/>
        </w:rPr>
      </w:pPr>
      <w:r>
        <w:rPr>
          <w:lang w:val="fr-CH"/>
        </w:rPr>
        <w:t xml:space="preserve">Cette utilisation de la voix off, systématiquement différente d’une version à l’autre du film sans jamais pour autant correspondre à celle de leur </w:t>
      </w:r>
      <w:r w:rsidR="003D1D78">
        <w:rPr>
          <w:lang w:val="fr-CH"/>
        </w:rPr>
        <w:t>matrice narrative</w:t>
      </w:r>
      <w:r>
        <w:rPr>
          <w:lang w:val="fr-CH"/>
        </w:rPr>
        <w:t xml:space="preserve">, </w:t>
      </w:r>
      <w:r w:rsidR="00F05C05">
        <w:rPr>
          <w:lang w:val="fr-CH"/>
        </w:rPr>
        <w:t>montre une variation au sein de la série</w:t>
      </w:r>
      <w:r w:rsidR="008546E5">
        <w:rPr>
          <w:lang w:val="fr-CH"/>
        </w:rPr>
        <w:t xml:space="preserve"> </w:t>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innover en se différenciant dans ces moments</w:t>
      </w:r>
      <w:r w:rsidR="002316DB">
        <w:rPr>
          <w:lang w:val="fr-CH"/>
        </w:rPr>
        <w:t>-</w:t>
      </w:r>
      <w:r w:rsidR="00D632E9">
        <w:rPr>
          <w:lang w:val="fr-CH"/>
        </w:rPr>
        <w:t xml:space="preserve">clés que constituent le début et la fin d’un récit filmique. </w:t>
      </w:r>
      <w:r w:rsidR="007E1637">
        <w:rPr>
          <w:lang w:val="fr-CH"/>
        </w:rPr>
        <w:t>Ces changements ont également pour effet de définir un pacte de lecture différent pour chaque film</w:t>
      </w:r>
      <w:r w:rsidR="002316DB">
        <w:rPr>
          <w:lang w:val="fr-CH"/>
        </w:rPr>
        <w:t> </w:t>
      </w:r>
      <w:r w:rsidR="007E1637">
        <w:rPr>
          <w:lang w:val="fr-CH"/>
        </w:rPr>
        <w:t>: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w:t>
      </w:r>
      <w:r w:rsidR="008546E5">
        <w:rPr>
          <w:lang w:val="fr-CH"/>
        </w:rPr>
        <w:t>situe</w:t>
      </w:r>
      <w:r w:rsidR="007E1637">
        <w:rPr>
          <w:lang w:val="fr-CH"/>
        </w:rPr>
        <w:t xml:space="preserve">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42"/>
      </w:r>
      <w:r w:rsidR="002C7ECF">
        <w:rPr>
          <w:lang w:val="fr-CH"/>
        </w:rPr>
        <w:t>.</w:t>
      </w:r>
      <w:r w:rsidR="00FD4ADF">
        <w:rPr>
          <w:lang w:val="fr-CH"/>
        </w:rPr>
        <w:t xml:space="preserve"> </w:t>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29B62F41" w:rsidR="001A66E2" w:rsidRDefault="00055641" w:rsidP="001A66E2">
      <w:pPr>
        <w:pStyle w:val="Mmoire"/>
        <w:rPr>
          <w:lang w:val="fr-CH"/>
        </w:rPr>
      </w:pPr>
      <w:r>
        <w:rPr>
          <w:lang w:val="fr-CH"/>
        </w:rPr>
        <w:t>Un autre élément, apparu avec le film de 1978</w:t>
      </w:r>
      <w:r w:rsidR="009C1C98">
        <w:rPr>
          <w:lang w:val="fr-CH"/>
        </w:rPr>
        <w:t xml:space="preserve">, </w:t>
      </w:r>
      <w:r w:rsidR="00E37366">
        <w:rPr>
          <w:lang w:val="fr-CH"/>
        </w:rPr>
        <w:t xml:space="preserve">fait </w:t>
      </w:r>
      <w:r w:rsidR="00CF02B1">
        <w:rPr>
          <w:lang w:val="fr-CH"/>
        </w:rPr>
        <w:t>état</w:t>
      </w:r>
      <w:r w:rsidR="00E37366">
        <w:rPr>
          <w:lang w:val="fr-CH"/>
        </w:rPr>
        <w:t xml:space="preserve"> de </w:t>
      </w:r>
      <w:r w:rsidR="009C1C98">
        <w:rPr>
          <w:lang w:val="fr-CH"/>
        </w:rPr>
        <w:t xml:space="preserve">la tension entre originalité et réflexivité 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43"/>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w:t>
      </w:r>
      <w:r w:rsidR="00113EBF">
        <w:rPr>
          <w:lang w:val="fr-CH"/>
        </w:rPr>
        <w:lastRenderedPageBreak/>
        <w:t>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44"/>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45"/>
      </w:r>
      <w:r w:rsidR="00DA6438">
        <w:rPr>
          <w:lang w:val="fr-CH"/>
        </w:rPr>
        <w:t>)</w:t>
      </w:r>
      <w:r w:rsidR="00462979">
        <w:rPr>
          <w:lang w:val="fr-CH"/>
        </w:rPr>
        <w:t xml:space="preserve"> ou le ton de la voix (« criant furieusement »</w:t>
      </w:r>
      <w:r w:rsidR="00462979">
        <w:rPr>
          <w:rStyle w:val="FootnoteReference"/>
          <w:lang w:val="fr-CH"/>
        </w:rPr>
        <w:footnoteReference w:id="46"/>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 xml:space="preserve">ne place pas le spectateur (mais plutôt, via un contre champ, son avatar filmique </w:t>
      </w:r>
      <w:r w:rsidR="00E618ED">
        <w:rPr>
          <w:lang w:val="fr-CH"/>
        </w:rPr>
        <w:t>qu</w:t>
      </w:r>
      <w:r w:rsidR="007409D4">
        <w:rPr>
          <w:lang w:val="fr-CH"/>
        </w:rPr>
        <w:t>’incarne Matthew)</w:t>
      </w:r>
      <w:r w:rsidR="009C31F0">
        <w:rPr>
          <w:lang w:val="fr-CH"/>
        </w:rPr>
        <w:t xml:space="preserve"> dans la lignée du pointage de doigt ou du regard d’Elizabeth. La durée très courte de la première apparition en voix in du cri et la non</w:t>
      </w:r>
      <w:r w:rsidR="002316DB">
        <w:rPr>
          <w:lang w:val="fr-CH"/>
        </w:rPr>
        <w:t xml:space="preserve"> </w:t>
      </w:r>
      <w:r w:rsidR="009C31F0">
        <w:rPr>
          <w:lang w:val="fr-CH"/>
        </w:rPr>
        <w:t xml:space="preserve">agressivité relative de la deuxième </w:t>
      </w:r>
      <w:r w:rsidR="00D64CAC">
        <w:rPr>
          <w:lang w:val="fr-CH"/>
        </w:rPr>
        <w:t>sont importantes car elles créent les conditions spectatorielles pour sa dernière apparition, qui est également l’ultime</w:t>
      </w:r>
      <w:r w:rsidR="00E90021">
        <w:rPr>
          <w:lang w:val="fr-CH"/>
        </w:rPr>
        <w:t xml:space="preserve"> plan</w:t>
      </w:r>
      <w:r w:rsidR="00B7781B">
        <w:rPr>
          <w:rStyle w:val="FootnoteReference"/>
          <w:lang w:val="fr-CH"/>
        </w:rPr>
        <w:footnoteReference w:id="47"/>
      </w:r>
      <w:r w:rsidR="00E90021">
        <w:rPr>
          <w:lang w:val="fr-CH"/>
        </w:rPr>
        <w:t xml:space="preserve"> du film.</w:t>
      </w:r>
      <w:r w:rsidR="00B7122E">
        <w:rPr>
          <w:lang w:val="fr-CH"/>
        </w:rPr>
        <w:t xml:space="preserve"> </w:t>
      </w:r>
      <w:r w:rsidR="00B7122E">
        <w:rPr>
          <w:lang w:val="fr-CH"/>
        </w:rPr>
        <w:lastRenderedPageBreak/>
        <w:t>Cette dernière manifestation du cri</w:t>
      </w:r>
      <w:r w:rsidR="00C22F7D">
        <w:rPr>
          <w:rStyle w:val="FootnoteReference"/>
          <w:lang w:val="fr-CH"/>
        </w:rPr>
        <w:footnoteReference w:id="48"/>
      </w:r>
      <w:r w:rsidR="00A86E48">
        <w:rPr>
          <w:lang w:val="fr-CH"/>
        </w:rPr>
        <w:t xml:space="preserve"> </w:t>
      </w:r>
      <w:r w:rsidR="00811A95">
        <w:rPr>
          <w:lang w:val="fr-CH"/>
        </w:rPr>
        <w:t>problématise</w:t>
      </w:r>
      <w:r w:rsidR="00A86E48">
        <w:rPr>
          <w:lang w:val="fr-CH"/>
        </w:rPr>
        <w:t xml:space="preserve"> </w:t>
      </w:r>
      <w:r w:rsidR="00811A95">
        <w:rPr>
          <w:lang w:val="fr-CH"/>
        </w:rPr>
        <w:t xml:space="preserve">la </w:t>
      </w:r>
      <w:r w:rsidR="00A86E48">
        <w:rPr>
          <w:lang w:val="fr-CH"/>
        </w:rPr>
        <w:t xml:space="preserve">tension entre réflexivité et d’originalité </w:t>
      </w:r>
      <w:r w:rsidR="00811A95">
        <w:rPr>
          <w:lang w:val="fr-CH"/>
        </w:rPr>
        <w:t>du film de 1978 face â celui de 1956</w:t>
      </w:r>
      <w:r w:rsidR="007E2473">
        <w:rPr>
          <w:lang w:val="fr-CH"/>
        </w:rPr>
        <w:t xml:space="preserve"> </w:t>
      </w:r>
      <w:r w:rsidR="00A86E48">
        <w:rPr>
          <w:lang w:val="fr-CH"/>
        </w:rPr>
        <w:t xml:space="preserve">: dans les dernières séquences du film, montrant un Matthew vivant entouré de </w:t>
      </w:r>
      <w:r w:rsidR="00A86E48">
        <w:rPr>
          <w:i/>
          <w:lang w:val="fr-CH"/>
        </w:rPr>
        <w:t>pod people</w:t>
      </w:r>
      <w:r w:rsidR="00A86E48">
        <w:rPr>
          <w:lang w:val="fr-CH"/>
        </w:rPr>
        <w:t xml:space="preserve"> menant leur existence sans but réel</w:t>
      </w:r>
      <w:r w:rsidR="00A86E48">
        <w:rPr>
          <w:rStyle w:val="FootnoteReference"/>
          <w:lang w:val="fr-CH"/>
        </w:rPr>
        <w:footnoteReference w:id="49"/>
      </w:r>
      <w:r w:rsidR="00A86E48">
        <w:rPr>
          <w:lang w:val="fr-CH"/>
        </w:rPr>
        <w:t>, le spectateur infère que le héros prétend être transformé dans un souci de se fondre dans la masse. Or, dans la scène finale</w:t>
      </w:r>
      <w:r w:rsidR="00570C66">
        <w:rPr>
          <w:rStyle w:val="FootnoteReference"/>
          <w:lang w:val="fr-CH"/>
        </w:rPr>
        <w:footnoteReference w:id="50"/>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w:t>
      </w:r>
      <w:r w:rsidR="002316DB">
        <w:rPr>
          <w:lang w:val="fr-CH"/>
        </w:rPr>
        <w:t xml:space="preserve"> </w:t>
      </w:r>
      <w:r w:rsidR="00570C66">
        <w:rPr>
          <w:lang w:val="fr-CH"/>
        </w:rPr>
        <w:t>toujours humaine</w:t>
      </w:r>
      <w:r w:rsidR="002316DB">
        <w:rPr>
          <w:lang w:val="fr-CH"/>
        </w:rPr>
        <w:t xml:space="preserve"> </w:t>
      </w:r>
      <w:r w:rsidR="00570C66">
        <w:rPr>
          <w:lang w:val="fr-CH"/>
        </w:rPr>
        <w:t xml:space="preserve">– pensant elle aussi avoir à faire à un humain, le même </w:t>
      </w:r>
      <w:r w:rsidR="00E667B4">
        <w:rPr>
          <w:lang w:val="fr-CH"/>
        </w:rPr>
        <w:t>motif</w:t>
      </w:r>
      <w:r w:rsidR="00570C66">
        <w:rPr>
          <w:lang w:val="fr-CH"/>
        </w:rPr>
        <w:t xml:space="preserve"> formel </w:t>
      </w:r>
      <w:r w:rsidR="00E667B4">
        <w:rPr>
          <w:lang w:val="fr-CH"/>
        </w:rPr>
        <w:t>du cri</w:t>
      </w:r>
      <w:r w:rsidR="00570C66">
        <w:rPr>
          <w:lang w:val="fr-CH"/>
        </w:rPr>
        <w:t xml:space="preserve"> est</w:t>
      </w:r>
      <w:r w:rsidR="00296845">
        <w:rPr>
          <w:lang w:val="fr-CH"/>
        </w:rPr>
        <w:t xml:space="preserve"> </w:t>
      </w:r>
      <w:r w:rsidR="002316DB">
        <w:rPr>
          <w:lang w:val="fr-CH"/>
        </w:rPr>
        <w:t>utilisé </w:t>
      </w:r>
      <w:r w:rsidR="00296845">
        <w:rPr>
          <w:lang w:val="fr-CH"/>
        </w:rPr>
        <w:t>: le plan d’ensemble de Matthew se resserre, cette fois-ci par un travelling avant plutôt qu’un zoom, avant que ce dernier ne lève le doigt en direction de Nancy et commence à pousser le cri.</w:t>
      </w:r>
      <w:r w:rsidR="00705222">
        <w:rPr>
          <w:lang w:val="fr-CH"/>
        </w:rPr>
        <w:t xml:space="preserve"> Mais 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51"/>
      </w:r>
      <w:r w:rsidR="00A90C4F">
        <w:rPr>
          <w:lang w:val="fr-CH"/>
        </w:rPr>
        <w:t xml:space="preserve"> </w:t>
      </w:r>
      <w:r w:rsidR="00A36EC6">
        <w:rPr>
          <w:lang w:val="fr-CH"/>
        </w:rPr>
        <w:t>en intensifient l’effet sur le spectateur</w:t>
      </w:r>
      <w:r w:rsidR="002316DB">
        <w:rPr>
          <w:lang w:val="fr-CH"/>
        </w:rPr>
        <w:t> </w:t>
      </w:r>
      <w:r w:rsidR="00A36EC6">
        <w:rPr>
          <w:lang w:val="fr-CH"/>
        </w:rPr>
        <w:t>;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xml:space="preserve">, et ne trouvant comme seule présence identificatoire à l’écran </w:t>
      </w:r>
      <w:r w:rsidR="002316DB">
        <w:rPr>
          <w:lang w:val="fr-CH"/>
        </w:rPr>
        <w:t>qu’</w:t>
      </w:r>
      <w:r w:rsidR="00A36EC6">
        <w:rPr>
          <w:lang w:val="fr-CH"/>
        </w:rPr>
        <w:t>une femme hurlant de désespoir.</w:t>
      </w:r>
    </w:p>
    <w:p w14:paraId="3A2AF606" w14:textId="0DF51512"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52"/>
      </w:r>
      <w:r w:rsidR="0097008C">
        <w:rPr>
          <w:lang w:val="fr-CH"/>
        </w:rPr>
        <w:t xml:space="preserve"> met </w:t>
      </w:r>
      <w:r w:rsidR="009C1F38">
        <w:rPr>
          <w:lang w:val="fr-CH"/>
        </w:rPr>
        <w:t>en avant son originalité par</w:t>
      </w:r>
      <w:r w:rsidR="002316DB">
        <w:rPr>
          <w:lang w:val="fr-CH"/>
        </w:rPr>
        <w:t xml:space="preserve"> </w:t>
      </w:r>
      <w:r w:rsidR="009C1F38">
        <w:rPr>
          <w:lang w:val="fr-CH"/>
        </w:rPr>
        <w:t>rapport à celui de 1956, il va entra</w:t>
      </w:r>
      <w:r w:rsidR="002316DB">
        <w:rPr>
          <w:lang w:val="fr-CH"/>
        </w:rPr>
        <w:t>î</w:t>
      </w:r>
      <w:r w:rsidR="009C1F38">
        <w:rPr>
          <w:lang w:val="fr-CH"/>
        </w:rPr>
        <w:t xml:space="preserve">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53"/>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r w:rsidR="002316DB">
        <w:rPr>
          <w:lang w:val="fr-CH"/>
        </w:rPr>
        <w:t xml:space="preserve"> </w:t>
      </w:r>
      <w:r w:rsidR="00D60E7D">
        <w:rPr>
          <w:lang w:val="fr-CH"/>
        </w:rPr>
        <w:t xml:space="preserve">travelling ou zoom avant, pointage de doigt et </w:t>
      </w:r>
      <w:r w:rsidR="00F85F3E">
        <w:rPr>
          <w:lang w:val="fr-CH"/>
        </w:rPr>
        <w:t>même</w:t>
      </w:r>
      <w:r w:rsidR="002316DB">
        <w:rPr>
          <w:lang w:val="fr-CH"/>
        </w:rPr>
        <w:t>s</w:t>
      </w:r>
      <w:r w:rsidR="00F85F3E">
        <w:rPr>
          <w:lang w:val="fr-CH"/>
        </w:rPr>
        <w:t xml:space="preserve"> tonalités</w:t>
      </w:r>
      <w:r w:rsidR="002316DB">
        <w:rPr>
          <w:lang w:val="fr-CH"/>
        </w:rPr>
        <w:t xml:space="preserve"> </w:t>
      </w:r>
      <w:r w:rsidR="003567AC">
        <w:rPr>
          <w:lang w:val="fr-CH"/>
        </w:rPr>
        <w:t xml:space="preserve">– </w:t>
      </w:r>
      <w:r w:rsidR="00FA7CB8">
        <w:rPr>
          <w:lang w:val="fr-CH"/>
        </w:rPr>
        <w:t>sans y ajouter d’élément particulier</w:t>
      </w:r>
      <w:r w:rsidR="00F85F3E">
        <w:rPr>
          <w:lang w:val="fr-CH"/>
        </w:rPr>
        <w:t xml:space="preserve">. </w:t>
      </w:r>
      <w:r w:rsidR="00AB44F1">
        <w:rPr>
          <w:lang w:val="fr-CH"/>
        </w:rPr>
        <w:t xml:space="preserve">La </w:t>
      </w:r>
      <w:r w:rsidR="00E04409">
        <w:rPr>
          <w:lang w:val="fr-CH"/>
        </w:rPr>
        <w:t xml:space="preserve">présence </w:t>
      </w:r>
      <w:r w:rsidR="002316DB">
        <w:rPr>
          <w:lang w:val="fr-CH"/>
        </w:rPr>
        <w:t xml:space="preserve">du cri </w:t>
      </w:r>
      <w:r w:rsidR="00E04409">
        <w:rPr>
          <w:lang w:val="fr-CH"/>
        </w:rPr>
        <w:t>dans le film de 2007</w:t>
      </w:r>
      <w:r w:rsidR="00DB54AD">
        <w:rPr>
          <w:lang w:val="fr-CH"/>
        </w:rPr>
        <w:t xml:space="preserve"> implique une grande </w:t>
      </w:r>
      <w:r w:rsidR="00D34704">
        <w:rPr>
          <w:lang w:val="fr-CH"/>
        </w:rPr>
        <w:t>réflexivité</w:t>
      </w:r>
      <w:r w:rsidR="00DB54AD">
        <w:rPr>
          <w:lang w:val="fr-CH"/>
        </w:rPr>
        <w:t xml:space="preserve"> par rapport au film de </w:t>
      </w:r>
      <w:r w:rsidR="00DB54AD">
        <w:rPr>
          <w:lang w:val="fr-CH"/>
        </w:rPr>
        <w:lastRenderedPageBreak/>
        <w:t>1978</w:t>
      </w:r>
      <w:r w:rsidR="00DB54AD">
        <w:rPr>
          <w:rStyle w:val="FootnoteReference"/>
          <w:lang w:val="fr-CH"/>
        </w:rPr>
        <w:footnoteReference w:id="54"/>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De plus durant l’intégralité de la scène, un bruit off –</w:t>
      </w:r>
      <w:r w:rsidR="002316DB">
        <w:rPr>
          <w:lang w:val="fr-CH"/>
        </w:rPr>
        <w:t xml:space="preserve"> </w:t>
      </w:r>
      <w:r w:rsidR="00E01124">
        <w:rPr>
          <w:lang w:val="fr-CH"/>
        </w:rPr>
        <w:t>le sifflement d’une marmite à vapeur placée sur le feu avant que la sonnette entraine le début de la rencontre</w:t>
      </w:r>
      <w:r w:rsidR="002316DB">
        <w:rPr>
          <w:lang w:val="fr-CH"/>
        </w:rPr>
        <w:t xml:space="preserve"> </w:t>
      </w:r>
      <w:r w:rsidR="00E01124">
        <w:rPr>
          <w:lang w:val="fr-CH"/>
        </w:rPr>
        <w:t xml:space="preserve">– </w:t>
      </w:r>
      <w:r w:rsidR="00D07D27">
        <w:rPr>
          <w:lang w:val="fr-CH"/>
        </w:rPr>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55"/>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 Ces substitutions au</w:t>
      </w:r>
      <w:r w:rsidR="00872EB1">
        <w:rPr>
          <w:lang w:val="fr-CH"/>
        </w:rPr>
        <w:t>x</w:t>
      </w:r>
      <w:r w:rsidR="006C12EA">
        <w:rPr>
          <w:lang w:val="fr-CH"/>
        </w:rPr>
        <w:t xml:space="preserve"> cris</w:t>
      </w:r>
      <w:r w:rsidR="00524E03">
        <w:rPr>
          <w:rStyle w:val="FootnoteReference"/>
          <w:lang w:val="fr-CH"/>
        </w:rPr>
        <w:footnoteReference w:id="56"/>
      </w:r>
      <w:r w:rsidR="006C12EA">
        <w:rPr>
          <w:lang w:val="fr-CH"/>
        </w:rPr>
        <w:t xml:space="preserve"> trahissent une grande réflexivité du film </w:t>
      </w:r>
      <w:r w:rsidR="002316DB">
        <w:rPr>
          <w:lang w:val="fr-CH"/>
        </w:rPr>
        <w:t>vis-à-vis des</w:t>
      </w:r>
      <w:r w:rsidR="00A43E37">
        <w:rPr>
          <w:lang w:val="fr-CH"/>
        </w:rPr>
        <w:t xml:space="preserve"> versions antérieures. L</w:t>
      </w:r>
      <w:r w:rsidR="006C12EA">
        <w:rPr>
          <w:lang w:val="fr-CH"/>
        </w:rPr>
        <w:t xml:space="preserve">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 xml:space="preserve">originalité, </w:t>
      </w:r>
      <w:r w:rsidR="00A43E37">
        <w:rPr>
          <w:lang w:val="fr-CH"/>
        </w:rPr>
        <w:t>mais le film ne parvient pas à s’en détacher complétement et se voit donc contraint à</w:t>
      </w:r>
      <w:r w:rsidR="003578F3">
        <w:rPr>
          <w:lang w:val="fr-CH"/>
        </w:rPr>
        <w:t xml:space="preserve"> les substituer. Cette substitution à pourtant pour effet de rendre évident pour le spectateur connaissant les films de Kaufman et Ferrara les subterfuges utilisés par Hirschbiegel afin de les remplacer.</w:t>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21585AAE"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w:t>
      </w:r>
      <w:r w:rsidR="002316DB">
        <w:rPr>
          <w:lang w:val="fr-CH"/>
        </w:rPr>
        <w:t xml:space="preserve"> </w:t>
      </w:r>
      <w:r w:rsidR="008127D0">
        <w:rPr>
          <w:lang w:val="fr-CH"/>
        </w:rPr>
        <w:t xml:space="preserve">elles, </w:t>
      </w:r>
      <w:r w:rsidR="00276A3C">
        <w:rPr>
          <w:lang w:val="fr-CH"/>
        </w:rPr>
        <w:t>tirée directement du roman de Fin</w:t>
      </w:r>
      <w:r w:rsidR="0040612C">
        <w:rPr>
          <w:lang w:val="fr-CH"/>
        </w:rPr>
        <w:t>ney et répétée dans chaque film, choisie car e</w:t>
      </w:r>
      <w:r w:rsidR="00477DD2">
        <w:rPr>
          <w:lang w:val="fr-CH"/>
        </w:rPr>
        <w:t>lle problématise</w:t>
      </w:r>
      <w:r w:rsidR="0040612C">
        <w:rPr>
          <w:lang w:val="fr-CH"/>
        </w:rPr>
        <w:t xml:space="preserve"> elle-même la question de la tension entre l’originalité et du conformisme</w:t>
      </w:r>
      <w:r w:rsidR="0040612C">
        <w:rPr>
          <w:rStyle w:val="FootnoteReference"/>
          <w:lang w:val="fr-CH"/>
        </w:rPr>
        <w:footnoteReference w:id="57"/>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 xml:space="preserve">pod </w:t>
      </w:r>
      <w:r w:rsidR="006541B7">
        <w:rPr>
          <w:i/>
          <w:lang w:val="fr-CH"/>
        </w:rPr>
        <w:lastRenderedPageBreak/>
        <w:t>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58"/>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59"/>
      </w:r>
      <w:r w:rsidR="00BC739F">
        <w:rPr>
          <w:lang w:val="fr-CH"/>
        </w:rPr>
        <w:t>.</w:t>
      </w:r>
    </w:p>
    <w:p w14:paraId="65FD3E69" w14:textId="120CE863" w:rsidR="007C50CA" w:rsidRDefault="007C50CA" w:rsidP="007C50CA">
      <w:pPr>
        <w:pStyle w:val="Mmoire"/>
        <w:rPr>
          <w:lang w:val="fr-CH"/>
        </w:rPr>
      </w:pPr>
      <w:r>
        <w:rPr>
          <w:lang w:val="fr-CH"/>
        </w:rPr>
        <w:tab/>
        <w:t xml:space="preserve">Dans le film de Siegel, un premier changement </w:t>
      </w:r>
      <w:r w:rsidR="002E29A7">
        <w:rPr>
          <w:lang w:val="fr-CH"/>
        </w:rPr>
        <w:t xml:space="preserve">à lieu par rapport à la </w:t>
      </w:r>
      <w:r>
        <w:rPr>
          <w:lang w:val="fr-CH"/>
        </w:rPr>
        <w:t xml:space="preserve">scène écrite par Finney :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w:t>
      </w:r>
      <w:r w:rsidR="002316DB">
        <w:rPr>
          <w:lang w:val="fr-CH"/>
        </w:rPr>
        <w:t xml:space="preserve"> </w:t>
      </w:r>
      <w:r w:rsidR="00951A58">
        <w:rPr>
          <w:lang w:val="fr-CH"/>
        </w:rPr>
        <w:t>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60"/>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et a donc pour effet de surprendre celui-ci. La scène retourne ensuite dans une série de champ</w:t>
      </w:r>
      <w:r w:rsidR="002316DB">
        <w:rPr>
          <w:lang w:val="fr-CH"/>
        </w:rPr>
        <w:t>s</w:t>
      </w:r>
      <w:r w:rsidR="00026D2F">
        <w:rPr>
          <w:lang w:val="fr-CH"/>
        </w:rPr>
        <w:t>/contre-champ</w:t>
      </w:r>
      <w:r w:rsidR="002316DB">
        <w:rPr>
          <w:lang w:val="fr-CH"/>
        </w:rPr>
        <w:t>s</w:t>
      </w:r>
      <w:r w:rsidR="00026D2F">
        <w:rPr>
          <w:lang w:val="fr-CH"/>
        </w:rPr>
        <w:t xml:space="preserve">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w:t>
      </w:r>
      <w:r w:rsidR="002316DB">
        <w:rPr>
          <w:lang w:val="fr-CH"/>
        </w:rPr>
        <w:t xml:space="preserve"> </w:t>
      </w:r>
      <w:r w:rsidR="003C12CA">
        <w:rPr>
          <w:lang w:val="fr-CH"/>
        </w:rPr>
        <w:t>dont la peur est visible</w:t>
      </w:r>
      <w:r w:rsidR="002316DB">
        <w:rPr>
          <w:lang w:val="fr-CH"/>
        </w:rPr>
        <w:t xml:space="preserve"> </w:t>
      </w:r>
      <w:r w:rsidR="003C12CA">
        <w:rPr>
          <w:lang w:val="fr-CH"/>
        </w:rPr>
        <w:t xml:space="preserv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w:t>
      </w:r>
      <w:r w:rsidR="00180AF3">
        <w:rPr>
          <w:lang w:val="fr-CH"/>
        </w:rPr>
        <w:t xml:space="preserve"> Avec </w:t>
      </w:r>
      <w:r w:rsidR="00180AF3">
        <w:rPr>
          <w:lang w:val="fr-CH"/>
        </w:rPr>
        <w:lastRenderedPageBreak/>
        <w:t xml:space="preserve">cette scène, encore une fois, Kaufman joue </w:t>
      </w:r>
      <w:r w:rsidR="002316DB">
        <w:rPr>
          <w:lang w:val="fr-CH"/>
        </w:rPr>
        <w:t xml:space="preserve">avec les </w:t>
      </w:r>
      <w:r w:rsidR="00180AF3">
        <w:rPr>
          <w:lang w:val="fr-CH"/>
        </w:rPr>
        <w:t>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w:t>
      </w:r>
      <w:r w:rsidR="002316DB">
        <w:rPr>
          <w:lang w:val="fr-CH"/>
        </w:rPr>
        <w:t>,</w:t>
      </w:r>
      <w:r w:rsidR="00E06894">
        <w:rPr>
          <w:lang w:val="fr-CH"/>
        </w:rPr>
        <w:t xml:space="preserve"> avant la confrontation finale</w:t>
      </w:r>
      <w:r w:rsidR="002316DB">
        <w:rPr>
          <w:lang w:val="fr-CH"/>
        </w:rPr>
        <w:t>,</w:t>
      </w:r>
      <w:r w:rsidR="00E06894">
        <w:rPr>
          <w:lang w:val="fr-CH"/>
        </w:rPr>
        <w:t xml:space="preserv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w:t>
      </w:r>
      <w:r w:rsidR="002316DB">
        <w:rPr>
          <w:lang w:val="fr-CH"/>
        </w:rPr>
        <w:t xml:space="preserve"> </w:t>
      </w:r>
      <w:r w:rsidR="005C0496">
        <w:rPr>
          <w:lang w:val="fr-CH"/>
        </w:rPr>
        <w:t>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61"/>
      </w:r>
      <w:r w:rsidR="000619E7">
        <w:rPr>
          <w:lang w:val="fr-CH"/>
        </w:rPr>
        <w:t xml:space="preserve"> et un deuxième sur sa réflexivité </w:t>
      </w:r>
      <w:r w:rsidR="003E577B">
        <w:rPr>
          <w:lang w:val="fr-CH"/>
        </w:rPr>
        <w:t>aigue</w:t>
      </w:r>
      <w:r w:rsidR="000619E7">
        <w:rPr>
          <w:lang w:val="fr-CH"/>
        </w:rPr>
        <w:t xml:space="preserve"> </w:t>
      </w:r>
      <w:r w:rsidR="002316DB">
        <w:rPr>
          <w:lang w:val="fr-CH"/>
        </w:rPr>
        <w:t>vis</w:t>
      </w:r>
      <w:r w:rsidR="00B21627">
        <w:rPr>
          <w:lang w:val="fr-CH"/>
        </w:rPr>
        <w:t>-</w:t>
      </w:r>
      <w:r w:rsidR="002316DB">
        <w:rPr>
          <w:lang w:val="fr-CH"/>
        </w:rPr>
        <w:t xml:space="preserve">à-vis du </w:t>
      </w:r>
      <w:r w:rsidR="003E577B">
        <w:rPr>
          <w:lang w:val="fr-CH"/>
        </w:rPr>
        <w:t>texte</w:t>
      </w:r>
      <w:r w:rsidR="000619E7">
        <w:rPr>
          <w:lang w:val="fr-CH"/>
        </w:rPr>
        <w:t xml:space="preserve"> source</w:t>
      </w:r>
      <w:r w:rsidR="00A77E2B">
        <w:rPr>
          <w:rStyle w:val="FootnoteReference"/>
          <w:lang w:val="fr-CH"/>
        </w:rPr>
        <w:footnoteReference w:id="62"/>
      </w:r>
      <w:r w:rsidR="000619E7">
        <w:rPr>
          <w:lang w:val="fr-CH"/>
        </w:rPr>
        <w:t>.</w:t>
      </w:r>
    </w:p>
    <w:p w14:paraId="720BB6D6" w14:textId="4CCE5D20"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63"/>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64"/>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w:t>
      </w:r>
      <w:r w:rsidR="002316DB">
        <w:rPr>
          <w:lang w:val="fr-CH"/>
        </w:rPr>
        <w:t>n</w:t>
      </w:r>
      <w:r w:rsidR="0020147E">
        <w:rPr>
          <w:lang w:val="fr-CH"/>
        </w:rPr>
        <w:t xml:space="preserve">ous ne nous sommes pas </w:t>
      </w:r>
      <w:r w:rsidR="0020147E">
        <w:rPr>
          <w:lang w:val="fr-CH"/>
        </w:rPr>
        <w:lastRenderedPageBreak/>
        <w:t>retournés »</w:t>
      </w:r>
      <w:r w:rsidR="0020147E">
        <w:rPr>
          <w:rStyle w:val="FootnoteReference"/>
          <w:lang w:val="fr-CH"/>
        </w:rPr>
        <w:footnoteReference w:id="65"/>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40DB1236"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xml:space="preserve">, la scène de camouflage apparaît bien plus tôt dans le récit </w:t>
      </w:r>
      <w:r w:rsidR="006F15EF">
        <w:rPr>
          <w:lang w:val="fr-CH"/>
        </w:rPr>
        <w:t>quand</w:t>
      </w:r>
      <w:r w:rsidR="00C65FA6">
        <w:rPr>
          <w:lang w:val="fr-CH"/>
        </w:rPr>
        <w:t xml:space="preserve"> Carol se retrouve</w:t>
      </w:r>
      <w:r w:rsidR="00861C32">
        <w:rPr>
          <w:rStyle w:val="FootnoteReference"/>
          <w:lang w:val="fr-CH"/>
        </w:rPr>
        <w:footnoteReference w:id="66"/>
      </w:r>
      <w:r w:rsidR="006F7B40">
        <w:rPr>
          <w:lang w:val="fr-CH"/>
        </w:rPr>
        <w:t xml:space="preserve"> dans un métro avec d’autres humains </w:t>
      </w:r>
      <w:r w:rsidR="006F7B40" w:rsidRPr="0004226C">
        <w:rPr>
          <w:lang w:val="fr-CH"/>
        </w:rPr>
        <w:t>alors que les</w:t>
      </w:r>
      <w:r w:rsidR="006F7B40">
        <w:rPr>
          <w:lang w:val="fr-CH"/>
        </w:rPr>
        <w:t xml:space="preserve">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67"/>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68"/>
      </w:r>
      <w:r w:rsidR="005E3CE0">
        <w:rPr>
          <w:lang w:val="fr-CH"/>
        </w:rPr>
        <w:t>.</w:t>
      </w:r>
      <w:r w:rsidR="00F52C83">
        <w:rPr>
          <w:lang w:val="fr-CH"/>
        </w:rPr>
        <w:t xml:space="preserve"> Après une embuscade de laquelle elle parvient à s’échapper, c’est un policier qui s’approche d’elle </w:t>
      </w:r>
      <w:r w:rsidR="00B10258">
        <w:rPr>
          <w:lang w:val="fr-CH"/>
        </w:rPr>
        <w:t>par derrière (fig. 20)</w:t>
      </w:r>
      <w:r w:rsidR="001737D3">
        <w:rPr>
          <w:lang w:val="fr-CH"/>
        </w:rPr>
        <w:t xml:space="preserve"> </w:t>
      </w:r>
      <w:r w:rsidR="003D3B09">
        <w:rPr>
          <w:lang w:val="fr-CH"/>
        </w:rPr>
        <w:t>alors que trois autres sont en</w:t>
      </w:r>
      <w:r w:rsidR="002316DB">
        <w:rPr>
          <w:lang w:val="fr-CH"/>
        </w:rPr>
        <w:t xml:space="preserve"> </w:t>
      </w:r>
      <w:r w:rsidR="003D3B09">
        <w:rPr>
          <w:lang w:val="fr-CH"/>
        </w:rPr>
        <w:t xml:space="preserve">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w:t>
      </w:r>
      <w:r w:rsidR="002316DB">
        <w:rPr>
          <w:lang w:val="fr-CH"/>
        </w:rPr>
        <w:t>n</w:t>
      </w:r>
      <w:r w:rsidR="00F10BB9">
        <w:rPr>
          <w:lang w:val="fr-CH"/>
        </w:rPr>
        <w:t xml:space="preserve">voie au film de Siegel et à sa source littéraire en opérant encore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69"/>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w:t>
      </w:r>
      <w:r w:rsidR="002316DB">
        <w:rPr>
          <w:lang w:val="fr-CH"/>
        </w:rPr>
        <w:t xml:space="preserve">sur </w:t>
      </w:r>
      <w:r w:rsidR="00EA4307">
        <w:rPr>
          <w:lang w:val="fr-CH"/>
        </w:rPr>
        <w:t>les conséquences de la scène de camouflage</w:t>
      </w:r>
      <w:r w:rsidR="00EA4307">
        <w:rPr>
          <w:rStyle w:val="FootnoteReference"/>
          <w:lang w:val="fr-CH"/>
        </w:rPr>
        <w:footnoteReference w:id="70"/>
      </w:r>
      <w:r w:rsidR="00EA4307">
        <w:rPr>
          <w:lang w:val="fr-CH"/>
        </w:rPr>
        <w:t xml:space="preserve"> </w:t>
      </w:r>
      <w:r w:rsidR="00532A7C">
        <w:rPr>
          <w:lang w:val="fr-CH"/>
        </w:rPr>
        <w:t xml:space="preserve">mais sur son déroulement. Le film de Hirschbiegel </w:t>
      </w:r>
      <w:r w:rsidR="00485825">
        <w:rPr>
          <w:lang w:val="fr-CH"/>
        </w:rPr>
        <w:t xml:space="preserve">se réfère encore </w:t>
      </w:r>
      <w:r w:rsidR="00485825" w:rsidRPr="005E3EBC">
        <w:rPr>
          <w:lang w:val="fr-CH"/>
        </w:rPr>
        <w:t xml:space="preserve">une fois aux attentes du spectateur </w:t>
      </w:r>
      <w:r w:rsidR="00E634A9" w:rsidRPr="005E3EBC">
        <w:rPr>
          <w:lang w:val="fr-CH"/>
        </w:rPr>
        <w:t>qui connai</w:t>
      </w:r>
      <w:r w:rsidR="00485825" w:rsidRPr="005E3EBC">
        <w:rPr>
          <w:lang w:val="fr-CH"/>
        </w:rPr>
        <w:t xml:space="preserve">t les films précédents en </w:t>
      </w:r>
      <w:r w:rsidR="00637A0D" w:rsidRPr="005E3EBC">
        <w:rPr>
          <w:lang w:val="fr-CH"/>
        </w:rPr>
        <w:t>contre</w:t>
      </w:r>
      <w:r w:rsidR="00485825" w:rsidRPr="005E3EBC">
        <w:rPr>
          <w:lang w:val="fr-CH"/>
        </w:rPr>
        <w:t xml:space="preserve"> ses attentes</w:t>
      </w:r>
      <w:r w:rsidR="00C516C4" w:rsidRPr="005E3EBC">
        <w:rPr>
          <w:lang w:val="fr-CH"/>
        </w:rPr>
        <w:t xml:space="preserve"> </w:t>
      </w:r>
      <w:r w:rsidR="007A6397" w:rsidRPr="005E3EBC">
        <w:rPr>
          <w:lang w:val="fr-CH"/>
        </w:rPr>
        <w:t>quant</w:t>
      </w:r>
      <w:r w:rsidR="00C516C4" w:rsidRPr="005E3EBC">
        <w:rPr>
          <w:lang w:val="fr-CH"/>
        </w:rPr>
        <w:t xml:space="preserve"> au déroulement de la scène</w:t>
      </w:r>
      <w:r w:rsidR="007A6397" w:rsidRPr="005E3EBC">
        <w:rPr>
          <w:lang w:val="fr-CH"/>
        </w:rPr>
        <w:t xml:space="preserve">, </w:t>
      </w:r>
      <w:r w:rsidR="00637A0D" w:rsidRPr="005E3EBC">
        <w:rPr>
          <w:lang w:val="fr-CH"/>
        </w:rPr>
        <w:t>ce qui révèle</w:t>
      </w:r>
      <w:r w:rsidR="007A6397" w:rsidRPr="005E3EBC">
        <w:rPr>
          <w:lang w:val="fr-CH"/>
        </w:rPr>
        <w:t xml:space="preserve"> encore une fois la tension entre réflexivité et originalité </w:t>
      </w:r>
      <w:r w:rsidR="005E3EBC" w:rsidRPr="005E3EBC">
        <w:rPr>
          <w:lang w:val="fr-CH"/>
        </w:rPr>
        <w:t>traversant la série</w:t>
      </w:r>
      <w:r w:rsidR="005E3EBC">
        <w:rPr>
          <w:lang w:val="fr-CH"/>
        </w:rPr>
        <w:t>.</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lastRenderedPageBreak/>
        <w:t xml:space="preserve">Remakes ou </w:t>
      </w:r>
      <w:r>
        <w:rPr>
          <w:i/>
          <w:lang w:val="fr-CH"/>
        </w:rPr>
        <w:t>sequels </w:t>
      </w:r>
      <w:r>
        <w:rPr>
          <w:lang w:val="fr-CH"/>
        </w:rPr>
        <w:t>?</w:t>
      </w:r>
    </w:p>
    <w:p w14:paraId="423E34B5" w14:textId="17384B02"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étudiés dans ce</w:t>
      </w:r>
      <w:r w:rsidR="00AE5EE5">
        <w:rPr>
          <w:lang w:val="fr-CH"/>
        </w:rPr>
        <w:t>tte</w:t>
      </w:r>
      <w:r>
        <w:rPr>
          <w:lang w:val="fr-CH"/>
        </w:rPr>
        <w:t xml:space="preserve"> </w:t>
      </w:r>
      <w:r w:rsidR="00AE5EE5">
        <w:rPr>
          <w:lang w:val="fr-CH"/>
        </w:rPr>
        <w:t>partie</w:t>
      </w:r>
      <w:r>
        <w:rPr>
          <w:lang w:val="fr-CH"/>
        </w:rPr>
        <w:t xml:space="preserv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w:t>
      </w:r>
      <w:r w:rsidR="002316DB">
        <w:rPr>
          <w:lang w:val="fr-CH"/>
        </w:rPr>
        <w:t xml:space="preserve">dans le </w:t>
      </w:r>
      <w:r w:rsidR="003A219A">
        <w:rPr>
          <w:lang w:val="fr-CH"/>
        </w:rPr>
        <w:t>roman de Finney</w:t>
      </w:r>
      <w:r w:rsidR="002B7C16">
        <w:rPr>
          <w:rStyle w:val="FootnoteReference"/>
          <w:lang w:val="fr-CH"/>
        </w:rPr>
        <w:footnoteReference w:id="71"/>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72"/>
      </w:r>
      <w:r w:rsidR="00C6374A">
        <w:rPr>
          <w:lang w:val="fr-CH"/>
        </w:rPr>
        <w:t xml:space="preserve">. Seuls auteurs à relever </w:t>
      </w:r>
      <w:r w:rsidR="000076D5">
        <w:rPr>
          <w:lang w:val="fr-CH"/>
        </w:rPr>
        <w:t xml:space="preserve">les effets de ce déplacement sur </w:t>
      </w:r>
      <w:r w:rsidR="00273621">
        <w:rPr>
          <w:lang w:val="fr-CH"/>
        </w:rPr>
        <w:t>la série des remakes dans son</w:t>
      </w:r>
      <w:r w:rsidR="000076D5">
        <w:rPr>
          <w:lang w:val="fr-CH"/>
        </w:rPr>
        <w:t xml:space="preserve"> ensemble, Thomas Leitch</w:t>
      </w:r>
      <w:r w:rsidR="000076D5">
        <w:rPr>
          <w:rStyle w:val="FootnoteReference"/>
          <w:lang w:val="fr-CH"/>
        </w:rPr>
        <w:footnoteReference w:id="73"/>
      </w:r>
      <w:r w:rsidR="000076D5">
        <w:rPr>
          <w:lang w:val="fr-CH"/>
        </w:rPr>
        <w:t xml:space="preserve"> et Kathleen Loock</w:t>
      </w:r>
      <w:r w:rsidR="000076D5">
        <w:rPr>
          <w:rStyle w:val="FootnoteReference"/>
          <w:lang w:val="fr-CH"/>
        </w:rPr>
        <w:footnoteReference w:id="74"/>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75"/>
      </w:r>
      <w:r w:rsidR="003D6827">
        <w:rPr>
          <w:lang w:val="fr-CH"/>
        </w:rPr>
        <w:t>. 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76"/>
      </w:r>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lastRenderedPageBreak/>
        <w:t xml:space="preserve">les éléments qui lient les films entre eux : soit par </w:t>
      </w:r>
      <w:r w:rsidR="002476D7">
        <w:rPr>
          <w:lang w:val="fr-CH"/>
        </w:rPr>
        <w:t>le déplacement spatio-temportal du récit</w:t>
      </w:r>
      <w:r w:rsidR="009D0E36">
        <w:rPr>
          <w:lang w:val="fr-CH"/>
        </w:rPr>
        <w:t xml:space="preserve"> </w:t>
      </w:r>
      <w:r w:rsidR="002476D7">
        <w:rPr>
          <w:lang w:val="fr-CH"/>
        </w:rPr>
        <w:t xml:space="preserve">rendant la continuité globale </w:t>
      </w:r>
      <w:r w:rsidR="00C9190F">
        <w:rPr>
          <w:lang w:val="fr-CH"/>
        </w:rPr>
        <w:t>possible et cohérent</w:t>
      </w:r>
      <w:r w:rsidR="002476D7">
        <w:rPr>
          <w:lang w:val="fr-CH"/>
        </w:rPr>
        <w:t>e</w:t>
      </w:r>
      <w:r w:rsidR="00C9190F">
        <w:rPr>
          <w:rStyle w:val="FootnoteReference"/>
          <w:lang w:val="fr-CH"/>
        </w:rPr>
        <w:footnoteReference w:id="77"/>
      </w:r>
      <w:r w:rsidR="009D0E36">
        <w:rPr>
          <w:lang w:val="fr-CH"/>
        </w:rPr>
        <w:t xml:space="preserve">, soit par des choix </w:t>
      </w:r>
      <w:r w:rsidR="00C66311">
        <w:rPr>
          <w:lang w:val="fr-CH"/>
        </w:rPr>
        <w:t xml:space="preserve">entrainant une réflexivité de leur texte au point </w:t>
      </w:r>
      <w:r w:rsidR="008467EC">
        <w:rPr>
          <w:lang w:val="fr-CH"/>
        </w:rPr>
        <w:t>de créer une tradition</w:t>
      </w:r>
      <w:r w:rsidR="002373BF">
        <w:rPr>
          <w:lang w:val="fr-CH"/>
        </w:rPr>
        <w:t xml:space="preserve"> de motifs propres à la série</w:t>
      </w:r>
      <w:r w:rsidR="008467EC">
        <w:rPr>
          <w:lang w:val="fr-CH"/>
        </w:rPr>
        <w:t>.</w:t>
      </w:r>
    </w:p>
    <w:p w14:paraId="2391D0EB" w14:textId="69F2D4C2" w:rsidR="002316DB" w:rsidRPr="00AF3D3F" w:rsidRDefault="00A246F3" w:rsidP="00AF3D3F">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 xml:space="preserve">la </w:t>
      </w:r>
      <w:r w:rsidR="002316DB">
        <w:rPr>
          <w:lang w:val="fr-CH"/>
        </w:rPr>
        <w:t>construction des</w:t>
      </w:r>
      <w:r w:rsidR="00350FDF">
        <w:rPr>
          <w:lang w:val="fr-CH"/>
        </w:rPr>
        <w:t xml:space="preserve"> personnages</w:t>
      </w:r>
      <w:r w:rsidR="002316DB">
        <w:rPr>
          <w:lang w:val="fr-CH"/>
        </w:rPr>
        <w:t xml:space="preserve">, </w:t>
      </w:r>
      <w:r w:rsidR="00350FDF">
        <w:rPr>
          <w:lang w:val="fr-CH"/>
        </w:rPr>
        <w:t>et ce pas uniquement dans leur noms</w:t>
      </w:r>
      <w:r w:rsidR="00350FDF">
        <w:rPr>
          <w:rStyle w:val="FootnoteReference"/>
          <w:lang w:val="fr-CH"/>
        </w:rPr>
        <w:footnoteReference w:id="78"/>
      </w:r>
      <w:r w:rsidR="004503A3">
        <w:rPr>
          <w:lang w:val="fr-CH"/>
        </w:rPr>
        <w:t>, leur sexe</w:t>
      </w:r>
      <w:r w:rsidR="004503A3">
        <w:rPr>
          <w:rStyle w:val="FootnoteReference"/>
          <w:lang w:val="fr-CH"/>
        </w:rPr>
        <w:footnoteReference w:id="79"/>
      </w:r>
      <w:r w:rsidR="004503A3">
        <w:rPr>
          <w:lang w:val="fr-CH"/>
        </w:rPr>
        <w:t xml:space="preserve"> mais également dans leur statut social</w:t>
      </w:r>
      <w:r w:rsidR="00FD6FD5">
        <w:rPr>
          <w:rStyle w:val="FootnoteReference"/>
          <w:lang w:val="fr-CH"/>
        </w:rPr>
        <w:footnoteReference w:id="80"/>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81"/>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–et reconnaissables– des versions précédentes</w:t>
      </w:r>
      <w:r w:rsidR="00441E4C">
        <w:rPr>
          <w:rStyle w:val="FootnoteReference"/>
          <w:lang w:val="fr-CH"/>
        </w:rPr>
        <w:footnoteReference w:id="82"/>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83"/>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w:t>
      </w:r>
      <w:r w:rsidR="002316DB">
        <w:rPr>
          <w:lang w:val="fr-CH"/>
        </w:rPr>
        <w:t xml:space="preserve">y, à savoir </w:t>
      </w:r>
      <w:r w:rsidR="005F453B">
        <w:rPr>
          <w:lang w:val="fr-CH"/>
        </w:rPr>
        <w:t>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84"/>
      </w:r>
      <w:r w:rsidR="005C68BF">
        <w:rPr>
          <w:lang w:val="fr-CH"/>
        </w:rPr>
        <w:t xml:space="preserve"> renvoie pourtant le spectateur attentif et informé</w:t>
      </w:r>
      <w:r w:rsidR="005C68BF">
        <w:rPr>
          <w:rStyle w:val="FootnoteReference"/>
          <w:lang w:val="fr-CH"/>
        </w:rPr>
        <w:footnoteReference w:id="85"/>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w:t>
      </w:r>
      <w:r w:rsidR="00273621">
        <w:rPr>
          <w:lang w:val="fr-CH"/>
        </w:rPr>
        <w:t xml:space="preserve">utilise </w:t>
      </w:r>
      <w:r w:rsidR="00D3118F">
        <w:rPr>
          <w:lang w:val="fr-CH"/>
        </w:rPr>
        <w:t xml:space="preserve">un procédé similaire quand </w:t>
      </w:r>
      <w:r w:rsidR="00880154">
        <w:rPr>
          <w:lang w:val="fr-CH"/>
        </w:rPr>
        <w:t>le rôle d’</w:t>
      </w:r>
      <w:r w:rsidR="00D3118F">
        <w:rPr>
          <w:lang w:val="fr-CH"/>
        </w:rPr>
        <w:t xml:space="preserve">une patiente récurrente de Carol, </w:t>
      </w:r>
      <w:r w:rsidR="002316DB">
        <w:rPr>
          <w:lang w:val="fr-CH"/>
        </w:rPr>
        <w:t xml:space="preserve">laquelle </w:t>
      </w:r>
      <w:r w:rsidR="009E1079">
        <w:rPr>
          <w:lang w:val="fr-CH"/>
        </w:rPr>
        <w:t>se plaint</w:t>
      </w:r>
      <w:r w:rsidR="00D3118F">
        <w:rPr>
          <w:lang w:val="fr-CH"/>
        </w:rPr>
        <w:t xml:space="preserve"> que son mari n’est plus la même personne, </w:t>
      </w:r>
      <w:r w:rsidR="00880154">
        <w:rPr>
          <w:lang w:val="fr-CH"/>
        </w:rPr>
        <w:t xml:space="preserve">est donné à Veronica Cartwright, seule survivante </w:t>
      </w:r>
      <w:r w:rsidR="00880154">
        <w:rPr>
          <w:lang w:val="fr-CH"/>
        </w:rPr>
        <w:lastRenderedPageBreak/>
        <w:t>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86"/>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87"/>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w:t>
      </w:r>
      <w:r w:rsidR="002316DB">
        <w:rPr>
          <w:lang w:val="fr-CH"/>
        </w:rPr>
        <w:t xml:space="preserve">quatre </w:t>
      </w:r>
      <w:r w:rsidR="00D33069">
        <w:rPr>
          <w:lang w:val="fr-CH"/>
        </w:rPr>
        <w:t>films de la série</w:t>
      </w:r>
      <w:r w:rsidR="00F253BF">
        <w:rPr>
          <w:lang w:val="fr-CH"/>
        </w:rPr>
        <w:t xml:space="preserve"> </w:t>
      </w:r>
      <w:r w:rsidR="00EC6F46">
        <w:rPr>
          <w:lang w:val="fr-CH"/>
        </w:rPr>
        <w:t>signifiant</w:t>
      </w:r>
      <w:r w:rsidR="00F253BF">
        <w:rPr>
          <w:lang w:val="fr-CH"/>
        </w:rPr>
        <w:t xml:space="preserve"> la tension entre réflexivité (</w:t>
      </w:r>
      <w:r w:rsidR="00F253BF" w:rsidRPr="00950B64">
        <w:rPr>
          <w:i/>
          <w:lang w:val="fr-CH"/>
        </w:rPr>
        <w:t>via</w:t>
      </w:r>
      <w:r w:rsidR="00F253BF">
        <w:rPr>
          <w:lang w:val="fr-CH"/>
        </w:rPr>
        <w:t>,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personnages </w:t>
      </w:r>
      <w:r w:rsidR="00F325CA">
        <w:rPr>
          <w:lang w:val="fr-CH"/>
        </w:rPr>
        <w:t>trans-remake</w:t>
      </w:r>
      <w:r w:rsidR="003E78C2">
        <w:rPr>
          <w:rStyle w:val="FootnoteReference"/>
          <w:lang w:val="fr-CH"/>
        </w:rPr>
        <w:footnoteReference w:id="88"/>
      </w:r>
      <w:r w:rsidR="00F325CA">
        <w:rPr>
          <w:lang w:val="fr-CH"/>
        </w:rPr>
        <w:t xml:space="preserve"> 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w:t>
      </w:r>
      <w:r w:rsidR="00D11387">
        <w:rPr>
          <w:lang w:val="fr-CH"/>
        </w:rPr>
        <w:t xml:space="preserve"> la persona des</w:t>
      </w:r>
      <w:r w:rsidR="00AB134A">
        <w:rPr>
          <w:lang w:val="fr-CH"/>
        </w:rPr>
        <w:t xml:space="preserve"> acteurs (ou </w:t>
      </w:r>
      <w:r w:rsidR="0091555C">
        <w:rPr>
          <w:lang w:val="fr-CH"/>
        </w:rPr>
        <w:t xml:space="preserve">du </w:t>
      </w:r>
      <w:r w:rsidR="00AB134A">
        <w:rPr>
          <w:lang w:val="fr-CH"/>
        </w:rPr>
        <w:t xml:space="preserve">réalisateur) </w:t>
      </w:r>
      <w:r w:rsidR="00560449">
        <w:rPr>
          <w:lang w:val="fr-CH"/>
        </w:rPr>
        <w:t xml:space="preserve">et de créer un lien </w:t>
      </w:r>
      <w:r w:rsidR="00291D1D">
        <w:rPr>
          <w:lang w:val="fr-CH"/>
        </w:rPr>
        <w:t xml:space="preserve">intertextuel </w:t>
      </w:r>
      <w:r w:rsidR="00560449">
        <w:rPr>
          <w:lang w:val="fr-CH"/>
        </w:rPr>
        <w:t>entre deux films de la série.</w:t>
      </w:r>
    </w:p>
    <w:p w14:paraId="5CAE24E2" w14:textId="77777777" w:rsidR="002316DB" w:rsidRDefault="002316DB" w:rsidP="002316DB">
      <w:pPr>
        <w:jc w:val="both"/>
        <w:rPr>
          <w:highlight w:val="yellow"/>
        </w:rPr>
      </w:pPr>
    </w:p>
    <w:p w14:paraId="5C4929A7" w14:textId="77777777" w:rsidR="002316DB" w:rsidRPr="002316DB" w:rsidRDefault="002316DB" w:rsidP="002316DB">
      <w:pPr>
        <w:jc w:val="both"/>
        <w:rPr>
          <w:highlight w:val="yellow"/>
        </w:rPr>
      </w:pPr>
    </w:p>
    <w:sectPr w:rsidR="002316DB" w:rsidRPr="002316DB"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C985A" w14:textId="77777777" w:rsidR="00357506" w:rsidRDefault="00357506" w:rsidP="00173138">
      <w:r>
        <w:separator/>
      </w:r>
    </w:p>
  </w:endnote>
  <w:endnote w:type="continuationSeparator" w:id="0">
    <w:p w14:paraId="2E5816C2" w14:textId="77777777" w:rsidR="00357506" w:rsidRDefault="00357506"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B02A07" w:rsidRDefault="00B02A0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02A07" w:rsidRDefault="00B02A0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B02A07" w:rsidRPr="00A50EFA" w:rsidRDefault="00B02A0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716139">
      <w:rPr>
        <w:rStyle w:val="PageNumber"/>
        <w:noProof/>
        <w:sz w:val="22"/>
      </w:rPr>
      <w:t>17</w:t>
    </w:r>
    <w:r w:rsidRPr="00A50EFA">
      <w:rPr>
        <w:rStyle w:val="PageNumber"/>
        <w:sz w:val="22"/>
      </w:rPr>
      <w:fldChar w:fldCharType="end"/>
    </w:r>
  </w:p>
  <w:p w14:paraId="6A6EF380" w14:textId="77777777" w:rsidR="00B02A07" w:rsidRDefault="00B02A0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CAA98" w14:textId="77777777" w:rsidR="00357506" w:rsidRDefault="00357506" w:rsidP="00173138">
      <w:r>
        <w:separator/>
      </w:r>
    </w:p>
  </w:footnote>
  <w:footnote w:type="continuationSeparator" w:id="0">
    <w:p w14:paraId="0DB48ED9" w14:textId="77777777" w:rsidR="00357506" w:rsidRDefault="00357506" w:rsidP="00173138">
      <w:r>
        <w:continuationSeparator/>
      </w:r>
    </w:p>
  </w:footnote>
  <w:footnote w:id="1">
    <w:p w14:paraId="76807BB9" w14:textId="1CAAD728" w:rsidR="00B02A07" w:rsidRPr="00E92F08" w:rsidRDefault="00B02A0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B02A07" w:rsidRPr="00250E3D" w:rsidRDefault="00B02A07">
      <w:pPr>
        <w:pStyle w:val="FootnoteText"/>
        <w:rPr>
          <w:lang w:val="en-US"/>
        </w:rPr>
      </w:pPr>
      <w:r>
        <w:rPr>
          <w:rStyle w:val="FootnoteReference"/>
        </w:rPr>
        <w:footnoteRef/>
      </w:r>
      <w:r w:rsidRPr="00250E3D">
        <w:rPr>
          <w:lang w:val="en-GB"/>
        </w:rPr>
        <w:t xml:space="preserve"> </w:t>
      </w:r>
      <w:r w:rsidRPr="002B0B0C">
        <w:rPr>
          <w:i/>
          <w:lang w:val="en-US"/>
        </w:rPr>
        <w:t xml:space="preserve">Invasion of the Body Snatchers </w:t>
      </w:r>
      <w:r w:rsidRPr="002B0B0C">
        <w:rPr>
          <w:lang w:val="en-US"/>
        </w:rPr>
        <w:t>(</w:t>
      </w:r>
      <w:r w:rsidRPr="002B0B0C">
        <w:rPr>
          <w:i/>
          <w:lang w:val="en-GB"/>
        </w:rPr>
        <w:t>L'invasion des profanateurs</w:t>
      </w:r>
      <w:r>
        <w:rPr>
          <w:lang w:val="en-US"/>
        </w:rPr>
        <w:t>,</w:t>
      </w:r>
      <w:r w:rsidRPr="002B0B0C">
        <w:rPr>
          <w:lang w:val="en-US"/>
        </w:rPr>
        <w:t xml:space="preserve"> Philip Kaufman, 1978</w:t>
      </w:r>
      <w:r>
        <w:rPr>
          <w:lang w:val="en-US"/>
        </w:rPr>
        <w:t>).</w:t>
      </w:r>
    </w:p>
  </w:footnote>
  <w:footnote w:id="3">
    <w:p w14:paraId="2E172D07" w14:textId="32185573" w:rsidR="00B02A07" w:rsidRPr="00250E3D" w:rsidRDefault="00B02A07">
      <w:pPr>
        <w:pStyle w:val="FootnoteText"/>
        <w:rPr>
          <w:lang w:val="en-GB"/>
        </w:rPr>
      </w:pPr>
      <w:r>
        <w:rPr>
          <w:rStyle w:val="FootnoteReference"/>
        </w:rPr>
        <w:footnoteRef/>
      </w:r>
      <w:r w:rsidRPr="00250E3D">
        <w:rPr>
          <w:lang w:val="en-GB"/>
        </w:rPr>
        <w:t xml:space="preserve"> </w:t>
      </w:r>
      <w:r w:rsidRPr="00250E3D">
        <w:rPr>
          <w:i/>
          <w:lang w:val="en-US"/>
        </w:rPr>
        <w:t xml:space="preserve">Body Snatchers </w:t>
      </w:r>
      <w:r w:rsidRPr="00250E3D">
        <w:rPr>
          <w:lang w:val="en-US"/>
        </w:rPr>
        <w:t>(</w:t>
      </w:r>
      <w:r w:rsidRPr="00250E3D">
        <w:rPr>
          <w:i/>
          <w:lang w:val="en-US"/>
        </w:rPr>
        <w:t xml:space="preserve">Body Snatchers, </w:t>
      </w:r>
      <w:r w:rsidRPr="00250E3D">
        <w:rPr>
          <w:i/>
          <w:lang w:val="en-GB"/>
        </w:rPr>
        <w:t>l'invasion</w:t>
      </w:r>
      <w:r w:rsidRPr="00250E3D">
        <w:rPr>
          <w:i/>
          <w:lang w:val="en-US"/>
        </w:rPr>
        <w:t xml:space="preserve"> continue</w:t>
      </w:r>
      <w:r>
        <w:rPr>
          <w:lang w:val="en-US"/>
        </w:rPr>
        <w:t>,</w:t>
      </w:r>
      <w:r w:rsidRPr="00250E3D">
        <w:rPr>
          <w:lang w:val="en-US"/>
        </w:rPr>
        <w:t xml:space="preserve"> Abel Ferrara, 1993</w:t>
      </w:r>
      <w:r>
        <w:rPr>
          <w:lang w:val="en-US"/>
        </w:rPr>
        <w:t>).</w:t>
      </w:r>
    </w:p>
  </w:footnote>
  <w:footnote w:id="4">
    <w:p w14:paraId="729592B6" w14:textId="555C3C59" w:rsidR="00B02A07" w:rsidRPr="00D61472" w:rsidRDefault="00B02A07">
      <w:pPr>
        <w:pStyle w:val="FootnoteText"/>
        <w:rPr>
          <w:lang w:val="en-US"/>
        </w:rPr>
      </w:pPr>
      <w:r>
        <w:rPr>
          <w:rStyle w:val="FootnoteReference"/>
        </w:rPr>
        <w:footnoteRef/>
      </w:r>
      <w:r w:rsidRPr="00250E3D">
        <w:rPr>
          <w:lang w:val="en-GB"/>
        </w:rPr>
        <w:t xml:space="preserve"> </w:t>
      </w:r>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Hirschbiegel, 2007</w:t>
      </w:r>
      <w:r>
        <w:rPr>
          <w:lang w:val="en-US"/>
        </w:rPr>
        <w:t>).</w:t>
      </w:r>
    </w:p>
  </w:footnote>
  <w:footnote w:id="5">
    <w:p w14:paraId="58E1F8D3" w14:textId="72A17D1F" w:rsidR="00B02A07" w:rsidRPr="007D5841" w:rsidRDefault="00B02A0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Koos </w:t>
      </w:r>
      <w:r w:rsidR="007B7C1E">
        <w:rPr>
          <w:lang w:val="en-US"/>
        </w:rPr>
        <w:t>(éd</w:t>
      </w:r>
      <w:r w:rsidRPr="001F6A49">
        <w:rPr>
          <w:lang w:val="en-US"/>
        </w:rPr>
        <w:t xml:space="preserve">.),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3F1DEC54" w:rsidR="00B02A07" w:rsidRPr="00A00D11" w:rsidRDefault="00B02A07">
      <w:pPr>
        <w:pStyle w:val="FootnoteText"/>
        <w:rPr>
          <w:lang w:val="fr-CH"/>
        </w:rPr>
      </w:pPr>
      <w:r>
        <w:rPr>
          <w:rStyle w:val="FootnoteReference"/>
        </w:rPr>
        <w:footnoteRef/>
      </w:r>
      <w:r>
        <w:t xml:space="preserve"> </w:t>
      </w:r>
      <w:r w:rsidR="007666A0">
        <w:rPr>
          <w:lang w:val="fr-CH"/>
        </w:rPr>
        <w:t>Histoire</w:t>
      </w:r>
      <w:r>
        <w:rPr>
          <w:lang w:val="fr-CH"/>
        </w:rPr>
        <w:t xml:space="preserve"> pour </w:t>
      </w:r>
      <w:r w:rsidR="007666A0">
        <w:rPr>
          <w:lang w:val="fr-CH"/>
        </w:rPr>
        <w:t>laquelle les films</w:t>
      </w:r>
      <w:r>
        <w:rPr>
          <w:lang w:val="fr-CH"/>
        </w:rPr>
        <w:t xml:space="preserve"> payent des droits d’adaptation.</w:t>
      </w:r>
    </w:p>
  </w:footnote>
  <w:footnote w:id="7">
    <w:p w14:paraId="203B7669" w14:textId="1813776F" w:rsidR="00852091" w:rsidRPr="00852091" w:rsidRDefault="00852091">
      <w:pPr>
        <w:pStyle w:val="FootnoteText"/>
      </w:pPr>
      <w:r>
        <w:rPr>
          <w:rStyle w:val="FootnoteReference"/>
        </w:rPr>
        <w:footnoteRef/>
      </w:r>
      <w:r>
        <w:t xml:space="preserve"> La tension ne prenant pas uniquement forme dans la réception du film par un spectateur, mais déjà dans </w:t>
      </w:r>
      <w:r w:rsidR="004620C5">
        <w:t>sa création puis dans les discours para-filmiques.</w:t>
      </w:r>
    </w:p>
  </w:footnote>
  <w:footnote w:id="8">
    <w:p w14:paraId="29A3E1AC" w14:textId="2867602F" w:rsidR="00B02A07" w:rsidRPr="001E42F1" w:rsidRDefault="00B02A07">
      <w:pPr>
        <w:pStyle w:val="FootnoteText"/>
        <w:rPr>
          <w:lang w:val="fr-CH"/>
        </w:rPr>
      </w:pPr>
      <w:r>
        <w:rPr>
          <w:rStyle w:val="FootnoteReference"/>
        </w:rPr>
        <w:footnoteRef/>
      </w:r>
      <w:r>
        <w:t xml:space="preserve"> </w:t>
      </w:r>
      <w:r w:rsidR="000364AC">
        <w:rPr>
          <w:lang w:val="fr-CH"/>
        </w:rPr>
        <w:t>L</w:t>
      </w:r>
      <w:r>
        <w:rPr>
          <w:lang w:val="fr-CH"/>
        </w:rPr>
        <w:t>es spectateurs n’ayant pas vus un (ou plusieurs) des films précédents</w:t>
      </w:r>
      <w:r w:rsidR="000364AC">
        <w:rPr>
          <w:lang w:val="fr-CH"/>
        </w:rPr>
        <w:t xml:space="preserve"> perçoivent </w:t>
      </w:r>
      <w:r w:rsidR="000364AC">
        <w:rPr>
          <w:i/>
          <w:lang w:val="fr-CH"/>
        </w:rPr>
        <w:t>de facto</w:t>
      </w:r>
      <w:r w:rsidR="000364AC">
        <w:rPr>
          <w:lang w:val="fr-CH"/>
        </w:rPr>
        <w:t xml:space="preserve"> le film comme une œuvre indépendante</w:t>
      </w:r>
      <w:r>
        <w:rPr>
          <w:lang w:val="fr-CH"/>
        </w:rPr>
        <w:t>.</w:t>
      </w:r>
    </w:p>
  </w:footnote>
  <w:footnote w:id="9">
    <w:p w14:paraId="191A9DDF" w14:textId="66B90409" w:rsidR="000C194C" w:rsidRPr="00404DAF" w:rsidRDefault="000C194C">
      <w:pPr>
        <w:pStyle w:val="FootnoteText"/>
        <w:rPr>
          <w:lang w:val="en-GB"/>
        </w:rPr>
      </w:pPr>
      <w:r>
        <w:rPr>
          <w:rStyle w:val="FootnoteReference"/>
        </w:rPr>
        <w:footnoteRef/>
      </w:r>
      <w:r w:rsidRPr="00404DAF">
        <w:rPr>
          <w:lang w:val="en-GB"/>
        </w:rPr>
        <w:t xml:space="preserve"> </w:t>
      </w:r>
      <w:r w:rsidR="00404DAF" w:rsidRPr="00404DAF">
        <w:rPr>
          <w:lang w:val="en-GB"/>
        </w:rPr>
        <w:t>Umberto Eco</w:t>
      </w:r>
      <w:r w:rsidR="00404DAF" w:rsidRPr="00404DAF">
        <w:rPr>
          <w:i/>
          <w:lang w:val="en-GB"/>
        </w:rPr>
        <w:t>, op. cit.</w:t>
      </w:r>
      <w:r w:rsidR="00404DAF" w:rsidRPr="00404DAF">
        <w:rPr>
          <w:lang w:val="en-GB"/>
        </w:rPr>
        <w:t xml:space="preserve">, p. </w:t>
      </w:r>
      <w:r w:rsidR="00404DAF">
        <w:rPr>
          <w:lang w:val="en-GB"/>
        </w:rPr>
        <w:t>18.</w:t>
      </w:r>
    </w:p>
  </w:footnote>
  <w:footnote w:id="10">
    <w:p w14:paraId="09A50D80" w14:textId="5A5228B0" w:rsidR="006C5CEF" w:rsidRPr="0088167A" w:rsidRDefault="006C5CEF">
      <w:pPr>
        <w:pStyle w:val="FootnoteText"/>
        <w:rPr>
          <w:lang w:val="en-GB"/>
        </w:rPr>
      </w:pPr>
      <w:r>
        <w:rPr>
          <w:rStyle w:val="FootnoteReference"/>
        </w:rPr>
        <w:footnoteRef/>
      </w:r>
      <w:r>
        <w:t xml:space="preserve"> La deuxième condition reposant sur la perception du consommateur, qui « </w:t>
      </w:r>
      <w:r w:rsidRPr="006C5CEF">
        <w:rPr>
          <w:lang w:val="fr-CH"/>
        </w:rPr>
        <w:t xml:space="preserve">ne doit pas seulement saisir le contenu du message, mais aussi la manière dont le message transmet ce contenu. </w:t>
      </w:r>
      <w:r>
        <w:t>» </w:t>
      </w:r>
      <w:r w:rsidR="003706F3" w:rsidRPr="0088167A">
        <w:rPr>
          <w:lang w:val="en-GB"/>
        </w:rPr>
        <w:t xml:space="preserve">[Umberto Eco, </w:t>
      </w:r>
      <w:r w:rsidR="003706F3" w:rsidRPr="0088167A">
        <w:rPr>
          <w:i/>
          <w:lang w:val="en-GB"/>
        </w:rPr>
        <w:t>op. cit.</w:t>
      </w:r>
      <w:r w:rsidR="003706F3" w:rsidRPr="0088167A">
        <w:rPr>
          <w:lang w:val="en-GB"/>
        </w:rPr>
        <w:t>, p. 19].</w:t>
      </w:r>
    </w:p>
  </w:footnote>
  <w:footnote w:id="11">
    <w:p w14:paraId="3AE10C18" w14:textId="17DE4F5F" w:rsidR="00AE22DD" w:rsidRPr="00AE22DD" w:rsidRDefault="00AE22DD">
      <w:pPr>
        <w:pStyle w:val="FootnoteText"/>
        <w:rPr>
          <w:lang w:val="en-GB"/>
        </w:rPr>
      </w:pPr>
      <w:r>
        <w:rPr>
          <w:rStyle w:val="FootnoteReference"/>
        </w:rPr>
        <w:footnoteRef/>
      </w:r>
      <w:r w:rsidRPr="00AE22DD">
        <w:rPr>
          <w:lang w:val="en-GB"/>
        </w:rPr>
        <w:t xml:space="preserve"> Umberto Eco, </w:t>
      </w:r>
      <w:r w:rsidRPr="00AE22DD">
        <w:rPr>
          <w:i/>
          <w:lang w:val="en-GB"/>
        </w:rPr>
        <w:t>op. cit.</w:t>
      </w:r>
      <w:r w:rsidRPr="00AE22DD">
        <w:rPr>
          <w:lang w:val="en-GB"/>
        </w:rPr>
        <w:t xml:space="preserve">, p. </w:t>
      </w:r>
      <w:r>
        <w:rPr>
          <w:lang w:val="en-GB"/>
        </w:rPr>
        <w:t>17</w:t>
      </w:r>
      <w:r w:rsidR="00D058D4">
        <w:rPr>
          <w:lang w:val="en-GB"/>
        </w:rPr>
        <w:t>.</w:t>
      </w:r>
    </w:p>
  </w:footnote>
  <w:footnote w:id="12">
    <w:p w14:paraId="56C7E4D7" w14:textId="48B4C8F7" w:rsidR="00AB26B9" w:rsidRPr="00AB26B9" w:rsidRDefault="00AB26B9">
      <w:pPr>
        <w:pStyle w:val="FootnoteText"/>
      </w:pPr>
      <w:r>
        <w:rPr>
          <w:rStyle w:val="FootnoteReference"/>
        </w:rPr>
        <w:footnoteRef/>
      </w:r>
      <w:r>
        <w:t xml:space="preserve"> Les six textes étant ici les deux versions écrites de Finney ainsi que les quatre versions cinématographiques.</w:t>
      </w:r>
    </w:p>
  </w:footnote>
  <w:footnote w:id="13">
    <w:p w14:paraId="7574AF24" w14:textId="2DD116F8" w:rsidR="009D7C34" w:rsidRPr="009D7C34" w:rsidRDefault="009D7C34">
      <w:pPr>
        <w:pStyle w:val="FootnoteText"/>
        <w:rPr>
          <w:lang w:val="fr-CH"/>
        </w:rPr>
      </w:pPr>
      <w:r>
        <w:rPr>
          <w:rStyle w:val="FootnoteReference"/>
        </w:rPr>
        <w:footnoteRef/>
      </w:r>
      <w:r>
        <w:t xml:space="preserve"> </w:t>
      </w:r>
      <w:r w:rsidR="00156391">
        <w:rPr>
          <w:lang w:val="fr-CH"/>
        </w:rPr>
        <w:t>Pour simplifier sa l</w:t>
      </w:r>
      <w:r w:rsidR="00C604BD">
        <w:rPr>
          <w:lang w:val="fr-CH"/>
        </w:rPr>
        <w:t>ecture et éviter les confusions,</w:t>
      </w:r>
      <w:r w:rsidR="00156391">
        <w:rPr>
          <w:lang w:val="fr-CH"/>
        </w:rPr>
        <w:t xml:space="preserve"> ce</w:t>
      </w:r>
      <w:r>
        <w:rPr>
          <w:lang w:val="fr-CH"/>
        </w:rPr>
        <w:t xml:space="preserve"> travail utilise les catégories de voix telles que définies par Chion, unique auteur discutant </w:t>
      </w:r>
      <w:r w:rsidR="001A7D23">
        <w:rPr>
          <w:lang w:val="fr-CH"/>
        </w:rPr>
        <w:t>des modalités</w:t>
      </w:r>
      <w:r>
        <w:rPr>
          <w:lang w:val="fr-CH"/>
        </w:rPr>
        <w:t xml:space="preserve"> de la voix dans la série </w:t>
      </w:r>
      <w:r>
        <w:rPr>
          <w:i/>
          <w:lang w:val="fr-CH"/>
        </w:rPr>
        <w:t>Invasion of the Body Snatchers</w:t>
      </w:r>
      <w:r>
        <w:rPr>
          <w:lang w:val="fr-CH"/>
        </w:rPr>
        <w:t xml:space="preserve">. </w:t>
      </w:r>
      <w:r w:rsidR="00E90791">
        <w:rPr>
          <w:lang w:val="fr-CH"/>
        </w:rPr>
        <w:t xml:space="preserve">La voix off correspond donc à </w:t>
      </w:r>
      <w:r w:rsidR="006F5705">
        <w:rPr>
          <w:lang w:val="fr-CH"/>
        </w:rPr>
        <w:t xml:space="preserve">une voix </w:t>
      </w:r>
      <w:r w:rsidR="00417E6C">
        <w:rPr>
          <w:lang w:val="fr-CH"/>
        </w:rPr>
        <w:t>hors-champ et extra diégétique</w:t>
      </w:r>
      <w:r w:rsidR="007143BA">
        <w:rPr>
          <w:lang w:val="fr-CH"/>
        </w:rPr>
        <w:t xml:space="preserve"> (voix over chez d’autres théoriciens comme Alain Boillat)</w:t>
      </w:r>
      <w:r w:rsidR="005464B7">
        <w:rPr>
          <w:lang w:val="fr-CH"/>
        </w:rPr>
        <w:t xml:space="preserve"> et</w:t>
      </w:r>
      <w:r w:rsidR="00417E6C">
        <w:rPr>
          <w:lang w:val="fr-CH"/>
        </w:rPr>
        <w:t xml:space="preserve"> la voix in à un son trouvant sa source dans l’image.</w:t>
      </w:r>
    </w:p>
  </w:footnote>
  <w:footnote w:id="14">
    <w:p w14:paraId="099AB6F5" w14:textId="6A58EBF2" w:rsidR="00B02A07" w:rsidRPr="00220E3B" w:rsidRDefault="00B02A07">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15">
    <w:p w14:paraId="4F05B615" w14:textId="4B0D5318" w:rsidR="00B02A07" w:rsidRPr="003230B1" w:rsidRDefault="00B02A07">
      <w:pPr>
        <w:pStyle w:val="FootnoteText"/>
        <w:rPr>
          <w:lang w:val="fr-CH"/>
        </w:rPr>
      </w:pPr>
      <w:r>
        <w:rPr>
          <w:rStyle w:val="FootnoteReference"/>
        </w:rPr>
        <w:footnoteRef/>
      </w:r>
      <w:r>
        <w:t xml:space="preserve"> </w:t>
      </w:r>
      <w:r>
        <w:rPr>
          <w:lang w:val="fr-CH"/>
        </w:rPr>
        <w:t xml:space="preserve">Dans ce cas, </w:t>
      </w:r>
      <w:r w:rsidR="003F26C0">
        <w:rPr>
          <w:lang w:val="fr-CH"/>
        </w:rPr>
        <w:t xml:space="preserve">il est question </w:t>
      </w:r>
      <w:r>
        <w:rPr>
          <w:lang w:val="fr-CH"/>
        </w:rPr>
        <w:t xml:space="preserve">d’effets spéciaux </w:t>
      </w:r>
      <w:r w:rsidRPr="003230B1">
        <w:rPr>
          <w:i/>
          <w:lang w:val="fr-CH"/>
        </w:rPr>
        <w:t>pratiques</w:t>
      </w:r>
      <w:r>
        <w:rPr>
          <w:lang w:val="fr-CH"/>
        </w:rPr>
        <w:t xml:space="preserve"> pro-filmiques.</w:t>
      </w:r>
    </w:p>
  </w:footnote>
  <w:footnote w:id="16">
    <w:p w14:paraId="4ABAE706" w14:textId="5E125019" w:rsidR="00B02A07" w:rsidRPr="003D3BEE" w:rsidRDefault="00B02A0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w:t>
      </w:r>
      <w:r>
        <w:rPr>
          <w:lang w:val="en-US"/>
        </w:rPr>
        <w:t>ve MacMillan, 2012, pp. 132-133.</w:t>
      </w:r>
    </w:p>
  </w:footnote>
  <w:footnote w:id="17">
    <w:p w14:paraId="6E25C6C3" w14:textId="4F5DA421" w:rsidR="00B02A07" w:rsidRPr="00C70BC9" w:rsidRDefault="00B02A07">
      <w:pPr>
        <w:pStyle w:val="FootnoteText"/>
        <w:rPr>
          <w:lang w:val="fr-CH"/>
        </w:rPr>
      </w:pPr>
      <w:r>
        <w:rPr>
          <w:rStyle w:val="FootnoteReference"/>
        </w:rPr>
        <w:footnoteRef/>
      </w:r>
      <w:r>
        <w:t xml:space="preserve"> </w:t>
      </w:r>
      <w:r w:rsidR="001175E3">
        <w:t>Look</w:t>
      </w:r>
      <w:r w:rsidR="005F72FA">
        <w:t xml:space="preserve"> définit le même film par deux genre contradictoires</w:t>
      </w:r>
      <w:r>
        <w:t xml:space="preserve"> – « mélodrame familial »</w:t>
      </w:r>
      <w:r w:rsidRPr="00836AA0">
        <w:rPr>
          <w:lang w:val="fr-CH"/>
        </w:rPr>
        <w:t xml:space="preserve"> (« family melodrama ») </w:t>
      </w:r>
      <w:r>
        <w:t>et « film d’action de dur » (</w:t>
      </w:r>
      <w:r w:rsidRPr="00836AA0">
        <w:rPr>
          <w:lang w:val="fr-CH"/>
        </w:rPr>
        <w:t>« tough-talk action film »</w:t>
      </w:r>
      <w:r>
        <w:t xml:space="preserve">) – </w:t>
      </w:r>
      <w:r w:rsidR="005F72FA">
        <w:t>par le biais de</w:t>
      </w:r>
      <w:r>
        <w:t xml:space="preserve"> deux citations d’articles aux approches radicalement différentes. </w:t>
      </w:r>
      <w:r w:rsidR="00836AA0">
        <w:rPr>
          <w:lang w:val="fr-CH"/>
        </w:rPr>
        <w:t>[</w:t>
      </w:r>
      <w:r w:rsidRPr="00C70BC9">
        <w:rPr>
          <w:lang w:val="fr-CH"/>
        </w:rPr>
        <w:t xml:space="preserve">Kathleen Loock, </w:t>
      </w:r>
      <w:r w:rsidRPr="00836AA0">
        <w:rPr>
          <w:i/>
          <w:lang w:val="fr-CH"/>
        </w:rPr>
        <w:t>ibid</w:t>
      </w:r>
      <w:r w:rsidRPr="00C70BC9">
        <w:rPr>
          <w:i/>
          <w:lang w:val="fr-CH"/>
        </w:rPr>
        <w:t>.</w:t>
      </w:r>
      <w:r w:rsidRPr="00C70BC9">
        <w:rPr>
          <w:lang w:val="fr-CH"/>
        </w:rPr>
        <w:t>, p. 133</w:t>
      </w:r>
      <w:r w:rsidR="00836AA0">
        <w:rPr>
          <w:lang w:val="fr-CH"/>
        </w:rPr>
        <w:t>]</w:t>
      </w:r>
      <w:r w:rsidRPr="00C70BC9">
        <w:rPr>
          <w:lang w:val="fr-CH"/>
        </w:rPr>
        <w:t>.</w:t>
      </w:r>
    </w:p>
  </w:footnote>
  <w:footnote w:id="18">
    <w:p w14:paraId="1FE7E328" w14:textId="4A36D283" w:rsidR="004A02D4" w:rsidRPr="004A02D4" w:rsidRDefault="004A02D4">
      <w:pPr>
        <w:pStyle w:val="FootnoteText"/>
      </w:pPr>
      <w:r>
        <w:rPr>
          <w:rStyle w:val="FootnoteReference"/>
        </w:rPr>
        <w:footnoteRef/>
      </w:r>
      <w:r>
        <w:t xml:space="preserve"> Le facteur le plus évid</w:t>
      </w:r>
      <w:r w:rsidR="00FD3186">
        <w:t>e</w:t>
      </w:r>
      <w:r>
        <w:t xml:space="preserve">nt étant </w:t>
      </w:r>
      <w:r w:rsidR="004143EA">
        <w:t xml:space="preserve">la volonté commerciale de répondre aux attentes des spectateurs </w:t>
      </w:r>
      <w:r w:rsidR="00B80517">
        <w:t xml:space="preserve">en adoptant les conventions génériques (et pratiques esthétiques) du cinéma </w:t>
      </w:r>
      <w:r w:rsidR="00881940">
        <w:t>commercial</w:t>
      </w:r>
      <w:r w:rsidR="00B80517">
        <w:t xml:space="preserve"> contemporain.</w:t>
      </w:r>
    </w:p>
  </w:footnote>
  <w:footnote w:id="19">
    <w:p w14:paraId="59BBF227" w14:textId="384A1549" w:rsidR="00B02A07" w:rsidRPr="006E7E93" w:rsidRDefault="00B02A0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 xml:space="preserve">Jean-Louis Leutrat (éd.), </w:t>
      </w:r>
      <w:r w:rsidRPr="00CE1214">
        <w:rPr>
          <w:i/>
        </w:rPr>
        <w:t>Théorie du film</w:t>
      </w:r>
      <w:r w:rsidRPr="006E7E93">
        <w:t>, Paris, Albatros, 1980, pp. 198-213.</w:t>
      </w:r>
    </w:p>
  </w:footnote>
  <w:footnote w:id="20">
    <w:p w14:paraId="76657BE7" w14:textId="56A9E6AF" w:rsidR="00B02A07" w:rsidRPr="00793AB5" w:rsidRDefault="00B02A07">
      <w:pPr>
        <w:pStyle w:val="FootnoteText"/>
      </w:pPr>
      <w:r>
        <w:rPr>
          <w:rStyle w:val="FootnoteReference"/>
        </w:rPr>
        <w:footnoteRef/>
      </w:r>
      <w:r>
        <w:t xml:space="preserve"> </w:t>
      </w:r>
      <w:r w:rsidRPr="00793AB5">
        <w:t xml:space="preserve">Alain Boillat and Laurent Guido, « Mais im Bundeshuus, un documentaire au service du récit », </w:t>
      </w:r>
      <w:r w:rsidRPr="00793AB5">
        <w:rPr>
          <w:i/>
        </w:rPr>
        <w:t>Décadrages</w:t>
      </w:r>
      <w:r w:rsidRPr="00793AB5">
        <w:t>,</w:t>
      </w:r>
      <w:r>
        <w:t xml:space="preserve"> </w:t>
      </w:r>
      <w:r w:rsidR="00211CB6">
        <w:t>n°</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21">
    <w:p w14:paraId="287B2C17" w14:textId="36FEFB12" w:rsidR="00B02A07" w:rsidRPr="007F6649" w:rsidRDefault="00B02A0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Pr>
          <w:lang w:val="en-GB"/>
        </w:rPr>
        <w:t>204.</w:t>
      </w:r>
    </w:p>
  </w:footnote>
  <w:footnote w:id="22">
    <w:p w14:paraId="45AFA979" w14:textId="3A60F1C2" w:rsidR="00B02A07" w:rsidRPr="00132B6F" w:rsidRDefault="00B02A0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op. cit.</w:t>
      </w:r>
      <w:r w:rsidRPr="00132B6F">
        <w:rPr>
          <w:lang w:val="fr-CH"/>
        </w:rPr>
        <w:t>, p</w:t>
      </w:r>
      <w:r>
        <w:rPr>
          <w:lang w:val="fr-CH"/>
        </w:rPr>
        <w:t>p</w:t>
      </w:r>
      <w:r w:rsidRPr="00132B6F">
        <w:rPr>
          <w:lang w:val="fr-CH"/>
        </w:rPr>
        <w:t xml:space="preserve">. </w:t>
      </w:r>
      <w:r>
        <w:rPr>
          <w:lang w:val="fr-CH"/>
        </w:rPr>
        <w:t>204-205.</w:t>
      </w:r>
    </w:p>
  </w:footnote>
  <w:footnote w:id="23">
    <w:p w14:paraId="42F05BDD" w14:textId="57A80191" w:rsidR="00827B1E" w:rsidRPr="006D2CE9" w:rsidRDefault="00827B1E">
      <w:pPr>
        <w:pStyle w:val="FootnoteText"/>
      </w:pPr>
      <w:r>
        <w:rPr>
          <w:rStyle w:val="FootnoteReference"/>
        </w:rPr>
        <w:footnoteRef/>
      </w:r>
      <w:r>
        <w:t xml:space="preserve"> Voir </w:t>
      </w:r>
      <w:r w:rsidRPr="00827B1E">
        <w:rPr>
          <w:lang w:val="fr-CH"/>
        </w:rPr>
        <w:t>Christian</w:t>
      </w:r>
      <w:r>
        <w:rPr>
          <w:lang w:val="fr-CH"/>
        </w:rPr>
        <w:t xml:space="preserve"> Metz</w:t>
      </w:r>
      <w:r w:rsidRPr="00827B1E">
        <w:rPr>
          <w:lang w:val="fr-CH"/>
        </w:rPr>
        <w:t xml:space="preserve">, </w:t>
      </w:r>
      <w:r w:rsidRPr="00827B1E">
        <w:t xml:space="preserve">« Le film de fiction et son spectateur », </w:t>
      </w:r>
      <w:r w:rsidRPr="00827B1E">
        <w:rPr>
          <w:i/>
        </w:rPr>
        <w:t>Communications</w:t>
      </w:r>
      <w:r w:rsidRPr="00827B1E">
        <w:t xml:space="preserve">, </w:t>
      </w:r>
      <w:r w:rsidR="00211CB6">
        <w:t>vol.</w:t>
      </w:r>
      <w:r w:rsidRPr="00827B1E">
        <w:t xml:space="preserve"> 23, </w:t>
      </w:r>
      <w:r w:rsidR="00211CB6">
        <w:t>n°</w:t>
      </w:r>
      <w:r w:rsidRPr="00827B1E">
        <w:t xml:space="preserve"> 1, 1975, pp. 108-135.</w:t>
      </w:r>
    </w:p>
  </w:footnote>
  <w:footnote w:id="24">
    <w:p w14:paraId="17DFDC75" w14:textId="34AC5AC0" w:rsidR="00B02A07" w:rsidRPr="00B12CC2" w:rsidRDefault="00B02A07">
      <w:pPr>
        <w:pStyle w:val="FootnoteText"/>
      </w:pPr>
      <w:r>
        <w:rPr>
          <w:rStyle w:val="FootnoteReference"/>
        </w:rPr>
        <w:footnoteRef/>
      </w:r>
      <w:r>
        <w:t xml:space="preserve"> </w:t>
      </w:r>
      <w:r w:rsidR="00E20606">
        <w:t>Informations livrées s</w:t>
      </w:r>
      <w:r>
        <w:t>ous</w:t>
      </w:r>
      <w:r w:rsidR="00E20606">
        <w:t xml:space="preserve"> la</w:t>
      </w:r>
      <w:r>
        <w:t xml:space="preserve"> forme d’inscriptions textuelles informant le spectateur sur l’aspect de production du film.</w:t>
      </w:r>
    </w:p>
  </w:footnote>
  <w:footnote w:id="25">
    <w:p w14:paraId="2CDF42BA" w14:textId="74DC5CEE" w:rsidR="00B02A07" w:rsidRPr="00451131" w:rsidRDefault="00B02A07">
      <w:pPr>
        <w:pStyle w:val="FootnoteText"/>
      </w:pPr>
      <w:r>
        <w:rPr>
          <w:rStyle w:val="FootnoteReference"/>
        </w:rPr>
        <w:footnoteRef/>
      </w:r>
      <w:r>
        <w:t xml:space="preserve"> Le spectateur </w:t>
      </w:r>
      <w:r w:rsidR="00EC38DC">
        <w:t>n’est</w:t>
      </w:r>
      <w:r>
        <w:t xml:space="preserve"> pas dupe quant à l’origine truquée de ces images.</w:t>
      </w:r>
    </w:p>
  </w:footnote>
  <w:footnote w:id="26">
    <w:p w14:paraId="460FBF7A" w14:textId="05EFEC7C" w:rsidR="00B02A07" w:rsidRPr="007E445D" w:rsidRDefault="00B02A07">
      <w:pPr>
        <w:pStyle w:val="FootnoteText"/>
        <w:rPr>
          <w:lang w:val="fr-CH"/>
        </w:rPr>
      </w:pPr>
      <w:r>
        <w:rPr>
          <w:rStyle w:val="FootnoteReference"/>
        </w:rPr>
        <w:footnoteRef/>
      </w:r>
      <w:r>
        <w:t xml:space="preserve"> </w:t>
      </w:r>
      <w:r w:rsidR="004B7018">
        <w:t xml:space="preserve">Fonction </w:t>
      </w:r>
      <w:r>
        <w:t>dentique à celle du film de Siegel.</w:t>
      </w:r>
    </w:p>
  </w:footnote>
  <w:footnote w:id="27">
    <w:p w14:paraId="2535AAD2" w14:textId="02D67483" w:rsidR="00B02A07" w:rsidRPr="00FE42D2" w:rsidRDefault="00B02A0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8">
    <w:p w14:paraId="293B42DB" w14:textId="6CD7D3BC" w:rsidR="00B02A07" w:rsidRPr="00235F43" w:rsidRDefault="00B02A0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9">
    <w:p w14:paraId="13433CBF" w14:textId="45D7594A" w:rsidR="00B02A07" w:rsidRPr="00CD35C3" w:rsidRDefault="00B02A07">
      <w:pPr>
        <w:pStyle w:val="FootnoteText"/>
        <w:rPr>
          <w:lang w:val="fr-CH"/>
        </w:rPr>
      </w:pPr>
      <w:r>
        <w:rPr>
          <w:rStyle w:val="FootnoteReference"/>
        </w:rPr>
        <w:footnoteRef/>
      </w:r>
      <w:r>
        <w:t xml:space="preserve"> </w:t>
      </w:r>
      <w:r w:rsidR="00DE3C8E">
        <w:t>Le film de 2007 n’ayant pas de générique de début à proprement dit, il utilise plus précisément le titre.</w:t>
      </w:r>
    </w:p>
  </w:footnote>
  <w:footnote w:id="30">
    <w:p w14:paraId="1DF29D5D" w14:textId="3A3B1111" w:rsidR="00271462" w:rsidRPr="00271462" w:rsidRDefault="00271462">
      <w:pPr>
        <w:pStyle w:val="FootnoteText"/>
      </w:pPr>
      <w:r>
        <w:rPr>
          <w:rStyle w:val="FootnoteReference"/>
        </w:rPr>
        <w:footnoteRef/>
      </w:r>
      <w:r>
        <w:t xml:space="preserve"> Aucune connaissance encyclopédique au sens d’Eco n’est nécessaire pour comprendre le contenu sémantique de ces génériques, le seul avantage accordé au spectateur disposant de ces connaissances étant le plaisir d’en constater les différences.</w:t>
      </w:r>
    </w:p>
  </w:footnote>
  <w:footnote w:id="31">
    <w:p w14:paraId="67C62ACA" w14:textId="69ACA40B" w:rsidR="00B02A07" w:rsidRPr="00A61E43" w:rsidRDefault="00B02A07">
      <w:pPr>
        <w:pStyle w:val="FootnoteText"/>
        <w:rPr>
          <w:lang w:val="fr-CH"/>
        </w:rPr>
      </w:pPr>
      <w:r>
        <w:rPr>
          <w:rStyle w:val="FootnoteReference"/>
        </w:rPr>
        <w:footnoteRef/>
      </w:r>
      <w:r>
        <w:t xml:space="preserve"> </w:t>
      </w:r>
      <w:r w:rsidR="00B162AF">
        <w:rPr>
          <w:lang w:val="fr-CH"/>
        </w:rPr>
        <w:t>Spectateur qui est i</w:t>
      </w:r>
      <w:r w:rsidR="00271462">
        <w:rPr>
          <w:lang w:val="fr-CH"/>
        </w:rPr>
        <w:t>nformé p</w:t>
      </w:r>
      <w:r>
        <w:rPr>
          <w:lang w:val="fr-CH"/>
        </w:rPr>
        <w:t>ar une illustration détaillée de son processus (1978) ou de ses origines précises (2007).</w:t>
      </w:r>
    </w:p>
  </w:footnote>
  <w:footnote w:id="32">
    <w:p w14:paraId="30961698" w14:textId="22F89779" w:rsidR="00B02A07" w:rsidRPr="004E2BC7" w:rsidRDefault="00B02A07">
      <w:pPr>
        <w:pStyle w:val="FootnoteText"/>
        <w:rPr>
          <w:lang w:val="fr-CH"/>
        </w:rPr>
      </w:pPr>
      <w:r>
        <w:rPr>
          <w:rStyle w:val="FootnoteReference"/>
        </w:rPr>
        <w:footnoteRef/>
      </w:r>
      <w:r>
        <w:t xml:space="preserve"> </w:t>
      </w:r>
      <w:r w:rsidR="00483E87">
        <w:rPr>
          <w:lang w:val="fr-CH"/>
        </w:rPr>
        <w:t>Voix off</w:t>
      </w:r>
      <w:r w:rsidR="003C5029">
        <w:rPr>
          <w:lang w:val="fr-CH"/>
        </w:rPr>
        <w:t xml:space="preserve"> qui</w:t>
      </w:r>
      <w:r>
        <w:rPr>
          <w:lang w:val="fr-CH"/>
        </w:rPr>
        <w:t xml:space="preserve"> est en réalité une voix </w:t>
      </w:r>
      <w:r>
        <w:rPr>
          <w:i/>
          <w:lang w:val="fr-CH"/>
        </w:rPr>
        <w:t>in</w:t>
      </w:r>
      <w:r>
        <w:rPr>
          <w:lang w:val="fr-CH"/>
        </w:rPr>
        <w:t xml:space="preserve"> qui </w:t>
      </w:r>
      <w:r w:rsidR="004C3083">
        <w:rPr>
          <w:lang w:val="fr-CH"/>
        </w:rPr>
        <w:t>opèrant</w:t>
      </w:r>
      <w:r>
        <w:rPr>
          <w:lang w:val="fr-CH"/>
        </w:rPr>
        <w:t xml:space="preserve"> un glissement dans le </w:t>
      </w:r>
      <w:r w:rsidR="007C4C05">
        <w:rPr>
          <w:i/>
          <w:lang w:val="fr-CH"/>
        </w:rPr>
        <w:t>off</w:t>
      </w:r>
      <w:r>
        <w:rPr>
          <w:lang w:val="fr-CH"/>
        </w:rPr>
        <w:t xml:space="preserve"> au début de l’analepse.</w:t>
      </w:r>
    </w:p>
  </w:footnote>
  <w:footnote w:id="33">
    <w:p w14:paraId="79CA3BD1" w14:textId="512D9A02" w:rsidR="00917AD1" w:rsidRPr="00917AD1" w:rsidRDefault="00917AD1">
      <w:pPr>
        <w:pStyle w:val="FootnoteText"/>
      </w:pPr>
      <w:r>
        <w:rPr>
          <w:rStyle w:val="FootnoteReference"/>
        </w:rPr>
        <w:footnoteRef/>
      </w:r>
      <w:r>
        <w:t xml:space="preserve"> Le film de Kaufman, en montrant les images de l’invasion dans le générique, donne par exemple au spectateur des informations dont ne disposent pas encore les protagonistes.</w:t>
      </w:r>
    </w:p>
  </w:footnote>
  <w:footnote w:id="34">
    <w:p w14:paraId="7ED1426F" w14:textId="452127F6" w:rsidR="00B02A07" w:rsidRPr="00A01549" w:rsidRDefault="00B02A07">
      <w:pPr>
        <w:pStyle w:val="FootnoteText"/>
        <w:rPr>
          <w:lang w:val="fr-CH"/>
        </w:rPr>
      </w:pPr>
      <w:r>
        <w:rPr>
          <w:rStyle w:val="FootnoteReference"/>
        </w:rPr>
        <w:footnoteRef/>
      </w:r>
      <w:r w:rsidRPr="00A01549">
        <w:rPr>
          <w:lang w:val="fr-CH"/>
        </w:rPr>
        <w:t xml:space="preserve">  Le film </w:t>
      </w:r>
      <w:r>
        <w:rPr>
          <w:lang w:val="fr-CH"/>
        </w:rPr>
        <w:t>commençant</w:t>
      </w:r>
      <w:r w:rsidRPr="00A01549">
        <w:rPr>
          <w:lang w:val="fr-CH"/>
        </w:rPr>
        <w:t xml:space="preserve"> par suivre le personnage de Becky (prénommée Elizabeth) ava</w:t>
      </w:r>
      <w:r>
        <w:rPr>
          <w:lang w:val="fr-CH"/>
        </w:rPr>
        <w:t xml:space="preserve"> </w:t>
      </w:r>
      <w:r w:rsidRPr="00A01549">
        <w:rPr>
          <w:lang w:val="fr-CH"/>
        </w:rPr>
        <w:t>nt d’introduire le personnage de Matthew.</w:t>
      </w:r>
    </w:p>
  </w:footnote>
  <w:footnote w:id="35">
    <w:p w14:paraId="549FD9AE" w14:textId="4BBDC43B" w:rsidR="00B02A07" w:rsidRPr="00B21501" w:rsidRDefault="00B02A07">
      <w:pPr>
        <w:pStyle w:val="FootnoteText"/>
        <w:rPr>
          <w:lang w:val="en-GB"/>
        </w:rPr>
      </w:pPr>
      <w:r>
        <w:rPr>
          <w:rStyle w:val="FootnoteReference"/>
        </w:rPr>
        <w:footnoteRef/>
      </w:r>
      <w:r w:rsidR="006C00B9" w:rsidRPr="00B21501">
        <w:rPr>
          <w:lang w:val="en-GB"/>
        </w:rPr>
        <w:t xml:space="preserve"> « You’re next ! »</w:t>
      </w:r>
      <w:r w:rsidRPr="00B21501">
        <w:rPr>
          <w:lang w:val="en-GB"/>
        </w:rPr>
        <w:t xml:space="preserve"> </w:t>
      </w:r>
      <w:r w:rsidR="006C00B9" w:rsidRPr="00B21501">
        <w:rPr>
          <w:lang w:val="en-GB"/>
        </w:rPr>
        <w:t>[</w:t>
      </w:r>
      <w:r w:rsidRPr="00B21501">
        <w:rPr>
          <w:lang w:val="en-GB"/>
        </w:rPr>
        <w:t xml:space="preserve">Al LaValley (éd.), </w:t>
      </w:r>
      <w:r w:rsidRPr="00B21501">
        <w:rPr>
          <w:i/>
          <w:lang w:val="en-GB"/>
        </w:rPr>
        <w:t>op.cit.</w:t>
      </w:r>
      <w:r w:rsidR="006C00B9" w:rsidRPr="00B21501">
        <w:rPr>
          <w:lang w:val="en-GB"/>
        </w:rPr>
        <w:t>, p. 107]</w:t>
      </w:r>
      <w:r w:rsidR="002A08F5" w:rsidRPr="00B21501">
        <w:rPr>
          <w:lang w:val="en-GB"/>
        </w:rPr>
        <w:t>.</w:t>
      </w:r>
    </w:p>
  </w:footnote>
  <w:footnote w:id="36">
    <w:p w14:paraId="3CB52AE2" w14:textId="363F44BE" w:rsidR="00B02A07" w:rsidRPr="00CB540A" w:rsidRDefault="00B02A0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xml:space="preserve">, </w:t>
      </w:r>
      <w:r w:rsidR="00211CB6">
        <w:rPr>
          <w:lang w:val="fr-CH"/>
        </w:rPr>
        <w:t>n°</w:t>
      </w:r>
      <w:r>
        <w:rPr>
          <w:lang w:val="fr-CH"/>
        </w:rPr>
        <w:t xml:space="preserve"> 459, mai 1999, p</w:t>
      </w:r>
      <w:r w:rsidRPr="00CB540A">
        <w:rPr>
          <w:lang w:val="fr-CH"/>
        </w:rPr>
        <w:t xml:space="preserve">. </w:t>
      </w:r>
      <w:r>
        <w:rPr>
          <w:lang w:val="fr-CH"/>
        </w:rPr>
        <w:t>101</w:t>
      </w:r>
      <w:r w:rsidRPr="00CB540A">
        <w:rPr>
          <w:lang w:val="fr-CH"/>
        </w:rPr>
        <w:t>.</w:t>
      </w:r>
    </w:p>
  </w:footnote>
  <w:footnote w:id="37">
    <w:p w14:paraId="0D3AFAB1" w14:textId="77777777" w:rsidR="00B02A07" w:rsidRPr="003C4D6A" w:rsidRDefault="00B02A07" w:rsidP="00BE1C8B">
      <w:pPr>
        <w:pStyle w:val="FootnoteText"/>
      </w:pPr>
      <w:r>
        <w:rPr>
          <w:rStyle w:val="FootnoteReference"/>
        </w:rPr>
        <w:footnoteRef/>
      </w:r>
      <w:r>
        <w:t xml:space="preserve"> Chion présente par exemple le film de Ferrara comme « le moins bon de la série » afin de justifier le fait qu’il n’en parlera que très peu.</w:t>
      </w:r>
    </w:p>
  </w:footnote>
  <w:footnote w:id="38">
    <w:p w14:paraId="4296D5AC" w14:textId="014363AE" w:rsidR="00B02A07" w:rsidRPr="00C77557" w:rsidRDefault="00B02A0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39">
    <w:p w14:paraId="71FAFD35" w14:textId="6987394A" w:rsidR="00B02A07" w:rsidRPr="00AC22C4" w:rsidRDefault="00B02A07">
      <w:pPr>
        <w:pStyle w:val="FootnoteText"/>
        <w:rPr>
          <w:lang w:val="fr-CH"/>
        </w:rPr>
      </w:pPr>
      <w:r>
        <w:rPr>
          <w:rStyle w:val="FootnoteReference"/>
        </w:rPr>
        <w:footnoteRef/>
      </w:r>
      <w:r>
        <w:t xml:space="preserve"> </w:t>
      </w:r>
      <w:r w:rsidR="00BD719D">
        <w:t xml:space="preserve">Autorité représentée par </w:t>
      </w:r>
      <w:r w:rsidR="00BD719D">
        <w:rPr>
          <w:lang w:val="fr-CH"/>
        </w:rPr>
        <w:t>l</w:t>
      </w:r>
      <w:r>
        <w:rPr>
          <w:lang w:val="fr-CH"/>
        </w:rPr>
        <w:t>e FBI dans le film de Siegel</w:t>
      </w:r>
      <w:r w:rsidR="00BD719D">
        <w:rPr>
          <w:lang w:val="fr-CH"/>
        </w:rPr>
        <w:t xml:space="preserve"> et</w:t>
      </w:r>
      <w:r>
        <w:rPr>
          <w:lang w:val="fr-CH"/>
        </w:rPr>
        <w:t xml:space="preserve"> l’armée dans celui de Ferrara. Une armée qui est le vecteur même de la contamination, et en laquelle on ne doit pas forcément faire confiance. </w:t>
      </w:r>
    </w:p>
  </w:footnote>
  <w:footnote w:id="40">
    <w:p w14:paraId="2ECE77AD" w14:textId="2E71BD69" w:rsidR="009F50E9" w:rsidRPr="009F50E9" w:rsidRDefault="009F50E9">
      <w:pPr>
        <w:pStyle w:val="FootnoteText"/>
      </w:pPr>
      <w:r>
        <w:rPr>
          <w:rStyle w:val="FootnoteReference"/>
        </w:rPr>
        <w:footnoteRef/>
      </w:r>
      <w:r>
        <w:t xml:space="preserve"> </w:t>
      </w:r>
      <w:r w:rsidR="0094419F">
        <w:t xml:space="preserve">Le son utilisé dans cette séquence est un extrait du dialogue d’une scène précédente entendue par le spectateur et Carol </w:t>
      </w:r>
      <w:r>
        <w:t xml:space="preserve">; </w:t>
      </w:r>
      <w:r w:rsidR="0094419F">
        <w:t>ce qui permet au spectateur d’inférer qu’il s’agit bien d’un souvenir</w:t>
      </w:r>
      <w:r w:rsidR="00BA57AA">
        <w:t xml:space="preserve"> « entendu » par Carol.</w:t>
      </w:r>
    </w:p>
  </w:footnote>
  <w:footnote w:id="41">
    <w:p w14:paraId="0DB4DD85" w14:textId="704C3552" w:rsidR="00B02A07" w:rsidRPr="00543CD9" w:rsidRDefault="00B02A07">
      <w:pPr>
        <w:pStyle w:val="FootnoteText"/>
      </w:pPr>
      <w:r>
        <w:rPr>
          <w:rStyle w:val="FootnoteReference"/>
        </w:rPr>
        <w:footnoteRef/>
      </w:r>
      <w:r>
        <w:t xml:space="preserve"> Le discours au passé au début des films (« pour moi, tout a commencé jeudi dernier… ») implique que le personnage/narrateur connaisse le déroulement des événements, et informe le spectateur que ce personnage/narrateur a survécu à ces derniers.</w:t>
      </w:r>
    </w:p>
  </w:footnote>
  <w:footnote w:id="42">
    <w:p w14:paraId="4094977F" w14:textId="7CD3938E" w:rsidR="00B02A07" w:rsidRPr="002C7ECF" w:rsidRDefault="00B02A07">
      <w:pPr>
        <w:pStyle w:val="FootnoteText"/>
        <w:rPr>
          <w:lang w:val="fr-CH"/>
        </w:rPr>
      </w:pPr>
      <w:r>
        <w:rPr>
          <w:rStyle w:val="FootnoteReference"/>
        </w:rPr>
        <w:footnoteRef/>
      </w:r>
      <w:r>
        <w:t xml:space="preserve"> </w:t>
      </w:r>
      <w:r>
        <w:rPr>
          <w:lang w:val="fr-CH"/>
        </w:rPr>
        <w:t xml:space="preserve">Un sentiment s’urgence accentué par l’utilisation d’analepses et de prolepses (plus exactement d’images du film </w:t>
      </w:r>
      <w:r>
        <w:rPr>
          <w:i/>
          <w:lang w:val="fr-CH"/>
        </w:rPr>
        <w:t>à venir</w:t>
      </w:r>
      <w:r>
        <w:rPr>
          <w:lang w:val="fr-CH"/>
        </w:rPr>
        <w:t xml:space="preserve"> dans des séquences ultérieures) sous forme d’inserts très rapides, procédé utilisé pour illustrer l’état mental de l’héroïne réveillée depuis plusieurs jours et sous l’effet de doses excessives d’amphétamine.</w:t>
      </w:r>
    </w:p>
  </w:footnote>
  <w:footnote w:id="43">
    <w:p w14:paraId="69514AC4" w14:textId="74A72E3B" w:rsidR="00B02A07" w:rsidRPr="00C7223B" w:rsidRDefault="00B02A07">
      <w:pPr>
        <w:pStyle w:val="FootnoteText"/>
        <w:rPr>
          <w:lang w:val="fr-CH"/>
        </w:rPr>
      </w:pPr>
      <w:r>
        <w:rPr>
          <w:rStyle w:val="FootnoteReference"/>
        </w:rPr>
        <w:footnoteRef/>
      </w:r>
      <w:r>
        <w:t xml:space="preserve"> </w:t>
      </w:r>
      <w:r w:rsidR="005E3E9D">
        <w:t xml:space="preserve">Un </w:t>
      </w:r>
      <w:r w:rsidR="005E3E9D">
        <w:rPr>
          <w:lang w:val="fr-CH"/>
        </w:rPr>
        <w:t>c</w:t>
      </w:r>
      <w:r>
        <w:rPr>
          <w:lang w:val="fr-CH"/>
        </w:rPr>
        <w:t xml:space="preserve">ri choisi pour son iconicité dans la série, </w:t>
      </w:r>
      <w:r w:rsidR="004F3539">
        <w:rPr>
          <w:lang w:val="fr-CH"/>
        </w:rPr>
        <w:t xml:space="preserve">son </w:t>
      </w:r>
      <w:r>
        <w:rPr>
          <w:lang w:val="fr-CH"/>
        </w:rPr>
        <w:t xml:space="preserve">statut </w:t>
      </w:r>
      <w:r w:rsidR="00B21501">
        <w:rPr>
          <w:lang w:val="fr-CH"/>
        </w:rPr>
        <w:t xml:space="preserve">sera </w:t>
      </w:r>
      <w:r w:rsidR="00261A0A">
        <w:rPr>
          <w:lang w:val="fr-CH"/>
        </w:rPr>
        <w:t>discuté</w:t>
      </w:r>
      <w:r w:rsidR="00B21501">
        <w:rPr>
          <w:lang w:val="fr-CH"/>
        </w:rPr>
        <w:t xml:space="preserve"> plus loin dans cette partie </w:t>
      </w:r>
      <w:r>
        <w:rPr>
          <w:lang w:val="fr-CH"/>
        </w:rPr>
        <w:t>et évoqué dans la conclusion.</w:t>
      </w:r>
    </w:p>
  </w:footnote>
  <w:footnote w:id="44">
    <w:p w14:paraId="25D7C4C1" w14:textId="028B77E8" w:rsidR="00B02A07" w:rsidRPr="00AC0B7A" w:rsidRDefault="00B02A07">
      <w:pPr>
        <w:pStyle w:val="FootnoteText"/>
        <w:rPr>
          <w:lang w:val="en-GB"/>
        </w:rPr>
      </w:pPr>
      <w:r>
        <w:rPr>
          <w:rStyle w:val="FootnoteReference"/>
        </w:rPr>
        <w:footnoteRef/>
      </w:r>
      <w:r w:rsidRPr="00AC0B7A">
        <w:rPr>
          <w:lang w:val="en-GB"/>
        </w:rPr>
        <w:t xml:space="preserve"> « He’s in here ! He’s in here ! Get him ! </w:t>
      </w:r>
      <w:r w:rsidR="00156438">
        <w:rPr>
          <w:lang w:val="en-GB"/>
        </w:rPr>
        <w:t>Get him ! »</w:t>
      </w:r>
      <w:r w:rsidRPr="00EB7A0A">
        <w:rPr>
          <w:lang w:val="en-GB"/>
        </w:rPr>
        <w:t xml:space="preserve"> </w:t>
      </w:r>
      <w:r w:rsidR="00156438">
        <w:rPr>
          <w:lang w:val="en-GB"/>
        </w:rPr>
        <w:t>[</w:t>
      </w:r>
      <w:r w:rsidRPr="00AC0B7A">
        <w:rPr>
          <w:lang w:val="en-GB"/>
        </w:rPr>
        <w:t xml:space="preserve">Al LaValley (éd.), </w:t>
      </w:r>
      <w:r w:rsidRPr="00AC0B7A">
        <w:rPr>
          <w:i/>
          <w:lang w:val="en-GB"/>
        </w:rPr>
        <w:t>op. cit.</w:t>
      </w:r>
      <w:r w:rsidRPr="00AC0B7A">
        <w:rPr>
          <w:lang w:val="en-GB"/>
        </w:rPr>
        <w:t>, p. 102</w:t>
      </w:r>
      <w:r w:rsidR="00156438">
        <w:rPr>
          <w:lang w:val="en-GB"/>
        </w:rPr>
        <w:t>]</w:t>
      </w:r>
      <w:r w:rsidRPr="00AC0B7A">
        <w:rPr>
          <w:lang w:val="en-GB"/>
        </w:rPr>
        <w:t>.</w:t>
      </w:r>
    </w:p>
  </w:footnote>
  <w:footnote w:id="45">
    <w:p w14:paraId="276C1BB9" w14:textId="7BC5EA30" w:rsidR="00B02A07" w:rsidRPr="00DA6438" w:rsidRDefault="00B02A0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r w:rsidR="00785288">
        <w:rPr>
          <w:lang w:val="en-GB"/>
        </w:rPr>
        <w:t>[</w:t>
      </w:r>
      <w:r w:rsidRPr="00AC0B7A">
        <w:rPr>
          <w:lang w:val="en-GB"/>
        </w:rPr>
        <w:t xml:space="preserve">Al LaValley (éd.), </w:t>
      </w:r>
      <w:r w:rsidRPr="00AC0B7A">
        <w:rPr>
          <w:i/>
          <w:lang w:val="en-GB"/>
        </w:rPr>
        <w:t>ibid.</w:t>
      </w:r>
      <w:r w:rsidR="00785288" w:rsidRPr="00785288">
        <w:rPr>
          <w:lang w:val="en-GB"/>
        </w:rPr>
        <w:t>].</w:t>
      </w:r>
    </w:p>
  </w:footnote>
  <w:footnote w:id="46">
    <w:p w14:paraId="686B51DA" w14:textId="054BC292" w:rsidR="00B02A07" w:rsidRPr="009C5F34" w:rsidRDefault="00B02A07">
      <w:pPr>
        <w:pStyle w:val="FootnoteText"/>
        <w:rPr>
          <w:lang w:val="en-GB"/>
        </w:rPr>
      </w:pPr>
      <w:r>
        <w:rPr>
          <w:rStyle w:val="FootnoteReference"/>
        </w:rPr>
        <w:footnoteRef/>
      </w:r>
      <w:r w:rsidRPr="00462979">
        <w:rPr>
          <w:lang w:val="en-GB"/>
        </w:rPr>
        <w:t xml:space="preserve"> « </w:t>
      </w:r>
      <w:r w:rsidRPr="00462979">
        <w:rPr>
          <w:i/>
          <w:lang w:val="en-GB"/>
        </w:rPr>
        <w:t>(</w:t>
      </w:r>
      <w:r w:rsidR="00261A0A">
        <w:rPr>
          <w:i/>
          <w:lang w:val="en-GB"/>
        </w:rPr>
        <w:t>S</w:t>
      </w:r>
      <w:r w:rsidRPr="00462979">
        <w:rPr>
          <w:i/>
          <w:lang w:val="en-GB"/>
        </w:rPr>
        <w:t>creaming furiously)</w:t>
      </w:r>
      <w:r w:rsidR="009C5F34">
        <w:rPr>
          <w:lang w:val="en-GB"/>
        </w:rPr>
        <w:t> »</w:t>
      </w:r>
      <w:r w:rsidRPr="00462979">
        <w:rPr>
          <w:lang w:val="en-GB"/>
        </w:rPr>
        <w:t xml:space="preserve"> </w:t>
      </w:r>
      <w:r w:rsidR="009C5F34">
        <w:rPr>
          <w:lang w:val="en-GB"/>
        </w:rPr>
        <w:t>[</w:t>
      </w:r>
      <w:r w:rsidRPr="009C5F34">
        <w:rPr>
          <w:lang w:val="en-GB"/>
        </w:rPr>
        <w:t xml:space="preserve">Al LaValley (éd.), </w:t>
      </w:r>
      <w:r w:rsidRPr="009C5F34">
        <w:rPr>
          <w:i/>
          <w:lang w:val="en-GB"/>
        </w:rPr>
        <w:t>ibid.</w:t>
      </w:r>
      <w:r w:rsidR="009C5F34" w:rsidRPr="00785288">
        <w:rPr>
          <w:lang w:val="en-GB"/>
        </w:rPr>
        <w:t>]</w:t>
      </w:r>
      <w:r w:rsidR="00785288" w:rsidRPr="00785288">
        <w:rPr>
          <w:lang w:val="en-GB"/>
        </w:rPr>
        <w:t>.</w:t>
      </w:r>
    </w:p>
  </w:footnote>
  <w:footnote w:id="47">
    <w:p w14:paraId="4D3F9B51" w14:textId="77777777" w:rsidR="00B7781B" w:rsidRPr="00D64CAC" w:rsidRDefault="00B7781B" w:rsidP="00B7781B">
      <w:pPr>
        <w:pStyle w:val="FootnoteText"/>
      </w:pPr>
      <w:r>
        <w:rPr>
          <w:rStyle w:val="FootnoteReference"/>
        </w:rPr>
        <w:footnoteRef/>
      </w:r>
      <w:r>
        <w:t xml:space="preserve"> La dernière apparition du cri s’étend plus exactement sur 9 plans.</w:t>
      </w:r>
    </w:p>
  </w:footnote>
  <w:footnote w:id="48">
    <w:p w14:paraId="29626C43" w14:textId="7D00A9A2" w:rsidR="00B02A07" w:rsidRPr="00C22F7D" w:rsidRDefault="00B02A07">
      <w:pPr>
        <w:pStyle w:val="FootnoteText"/>
      </w:pPr>
      <w:r>
        <w:rPr>
          <w:rStyle w:val="FootnoteReference"/>
        </w:rPr>
        <w:footnoteRef/>
      </w:r>
      <w:r>
        <w:t xml:space="preserve"> </w:t>
      </w:r>
      <w:r w:rsidR="00F50C23">
        <w:t>Cri présent</w:t>
      </w:r>
      <w:r>
        <w:t xml:space="preserve"> voix in</w:t>
      </w:r>
      <w:r w:rsidR="00F50C23">
        <w:t xml:space="preserve"> (dans le champ et hors-champ lors des plans en contre-champ)</w:t>
      </w:r>
      <w:r>
        <w:t>.</w:t>
      </w:r>
    </w:p>
  </w:footnote>
  <w:footnote w:id="49">
    <w:p w14:paraId="060EF3D5" w14:textId="09202CAA" w:rsidR="00B02A07" w:rsidRPr="00A86E48" w:rsidRDefault="00B02A07">
      <w:pPr>
        <w:pStyle w:val="FootnoteText"/>
      </w:pPr>
      <w:r>
        <w:rPr>
          <w:rStyle w:val="FootnoteReference"/>
        </w:rPr>
        <w:footnoteRef/>
      </w:r>
      <w:r>
        <w:t xml:space="preserve"> Les lieux de travail de Matthew sont montrés comme remplis de </w:t>
      </w:r>
      <w:r>
        <w:rPr>
          <w:i/>
        </w:rPr>
        <w:t>pod people</w:t>
      </w:r>
      <w:r>
        <w:t xml:space="preserve"> inactifs regardant le vide.</w:t>
      </w:r>
    </w:p>
  </w:footnote>
  <w:footnote w:id="50">
    <w:p w14:paraId="29F2EBCF" w14:textId="46515A21" w:rsidR="00B02A07" w:rsidRPr="00570C66" w:rsidRDefault="00B02A07">
      <w:pPr>
        <w:pStyle w:val="FootnoteText"/>
      </w:pPr>
      <w:r>
        <w:rPr>
          <w:rStyle w:val="FootnoteReference"/>
        </w:rPr>
        <w:footnoteRef/>
      </w:r>
      <w:r>
        <w:t xml:space="preserve"> </w:t>
      </w:r>
      <w:r w:rsidR="00874AF7">
        <w:t>Scène finale</w:t>
      </w:r>
      <w:r w:rsidR="007430B6">
        <w:t xml:space="preserve"> m</w:t>
      </w:r>
      <w:r>
        <w:t>ontée comme une suite de champs-contre champs</w:t>
      </w:r>
      <w:r w:rsidR="00A21066">
        <w:t xml:space="preserve"> sur Matthew et Nancy</w:t>
      </w:r>
      <w:r>
        <w:t>.</w:t>
      </w:r>
    </w:p>
  </w:footnote>
  <w:footnote w:id="51">
    <w:p w14:paraId="182FCEB9" w14:textId="62D002E6" w:rsidR="00B02A07" w:rsidRPr="00DA753F" w:rsidRDefault="00B02A07">
      <w:pPr>
        <w:pStyle w:val="FootnoteText"/>
      </w:pPr>
      <w:r>
        <w:rPr>
          <w:rStyle w:val="FootnoteReference"/>
        </w:rPr>
        <w:footnoteRef/>
      </w:r>
      <w:r>
        <w:t xml:space="preserve"> </w:t>
      </w:r>
      <w:r w:rsidR="00472878">
        <w:t>Les cris de Nancy</w:t>
      </w:r>
      <w:r>
        <w:t>, humains cette fois-ci, vont se mélanger à ceux d</w:t>
      </w:r>
      <w:r w:rsidR="003A2CF4">
        <w:t>’un</w:t>
      </w:r>
      <w:r>
        <w:t xml:space="preserve"> Matthew</w:t>
      </w:r>
      <w:r w:rsidR="003A2CF4">
        <w:t xml:space="preserve"> </w:t>
      </w:r>
      <w:r w:rsidR="003A2CF4">
        <w:rPr>
          <w:i/>
        </w:rPr>
        <w:t>transformé</w:t>
      </w:r>
      <w:r>
        <w:t>.</w:t>
      </w:r>
    </w:p>
  </w:footnote>
  <w:footnote w:id="52">
    <w:p w14:paraId="45BF5CE0" w14:textId="03AD04F9" w:rsidR="00B02A07" w:rsidRPr="00F003B5" w:rsidRDefault="00B02A07">
      <w:pPr>
        <w:pStyle w:val="FootnoteText"/>
      </w:pPr>
      <w:r>
        <w:rPr>
          <w:rStyle w:val="FootnoteReference"/>
        </w:rPr>
        <w:footnoteRef/>
      </w:r>
      <w:r>
        <w:t xml:space="preserve"> </w:t>
      </w:r>
      <w:r w:rsidR="00556DBC">
        <w:t>Un échec qui</w:t>
      </w:r>
      <w:r>
        <w:t>, en plus d’aller à l’encontre de son texte source et du film qu’il refait, va également à l’encontre des attentes des spectateurs en termes de clôture d’un film hollywoodien.</w:t>
      </w:r>
    </w:p>
  </w:footnote>
  <w:footnote w:id="53">
    <w:p w14:paraId="3B2CA6A5" w14:textId="38FD47C9" w:rsidR="00B02A07" w:rsidRPr="00DB54AD" w:rsidRDefault="00B02A0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001909C7" w:rsidRPr="00B21501">
        <w:rPr>
          <w:lang w:val="fr-CH"/>
        </w:rPr>
        <w:t>[</w:t>
      </w:r>
      <w:r w:rsidRPr="00DB54AD">
        <w:rPr>
          <w:lang w:val="fr-CH"/>
        </w:rPr>
        <w:t xml:space="preserve">Owen Gleiberman, « Body Snatchers », </w:t>
      </w:r>
      <w:r w:rsidRPr="00DB54AD">
        <w:rPr>
          <w:i/>
          <w:lang w:val="fr-CH"/>
        </w:rPr>
        <w:t>Entertainment Weekly</w:t>
      </w:r>
      <w:r w:rsidRPr="00DB54AD">
        <w:rPr>
          <w:lang w:val="fr-CH"/>
        </w:rPr>
        <w:t>, 11 février 1994</w:t>
      </w:r>
      <w:r w:rsidR="001909C7">
        <w:rPr>
          <w:lang w:val="fr-CH"/>
        </w:rPr>
        <w:t>]</w:t>
      </w:r>
      <w:r w:rsidRPr="00DB54AD">
        <w:rPr>
          <w:lang w:val="fr-CH"/>
        </w:rPr>
        <w:t>.</w:t>
      </w:r>
    </w:p>
  </w:footnote>
  <w:footnote w:id="54">
    <w:p w14:paraId="021A13B7" w14:textId="6D4F9BFB" w:rsidR="00B02A07" w:rsidRPr="00DB54AD" w:rsidRDefault="00B02A07">
      <w:pPr>
        <w:pStyle w:val="FootnoteText"/>
      </w:pPr>
      <w:r>
        <w:rPr>
          <w:rStyle w:val="FootnoteReference"/>
        </w:rPr>
        <w:footnoteRef/>
      </w:r>
      <w:r>
        <w:t xml:space="preserve"> </w:t>
      </w:r>
      <w:r w:rsidR="00A7124A">
        <w:t xml:space="preserve">Également, </w:t>
      </w:r>
      <w:r>
        <w:t xml:space="preserve">par extension, </w:t>
      </w:r>
      <w:r w:rsidR="00A7124A">
        <w:t xml:space="preserve">à celui </w:t>
      </w:r>
      <w:r>
        <w:t>de 1993</w:t>
      </w:r>
      <w:r w:rsidR="00A7124A">
        <w:t xml:space="preserve"> qui utilise aussi le motif du cri</w:t>
      </w:r>
      <w:r>
        <w:t>.</w:t>
      </w:r>
    </w:p>
  </w:footnote>
  <w:footnote w:id="55">
    <w:p w14:paraId="1A848370" w14:textId="10F45437" w:rsidR="00B02A07" w:rsidRPr="006E6021" w:rsidRDefault="00B02A07">
      <w:pPr>
        <w:pStyle w:val="FootnoteText"/>
      </w:pPr>
      <w:r>
        <w:rPr>
          <w:rStyle w:val="FootnoteReference"/>
        </w:rPr>
        <w:footnoteRef/>
      </w:r>
      <w:r>
        <w:t xml:space="preserve"> Son</w:t>
      </w:r>
      <w:r w:rsidR="00BB3715">
        <w:t xml:space="preserve"> de </w:t>
      </w:r>
      <w:r w:rsidR="005B6617">
        <w:t>frottement illustré</w:t>
      </w:r>
      <w:r>
        <w:t xml:space="preserve"> par un gros plan montrant clairement le freinage d’urgence et les étincelles qu’il produit.</w:t>
      </w:r>
    </w:p>
  </w:footnote>
  <w:footnote w:id="56">
    <w:p w14:paraId="33A9B9CE" w14:textId="089B855C" w:rsidR="00B02A07" w:rsidRPr="008D3497" w:rsidRDefault="00B02A07">
      <w:pPr>
        <w:pStyle w:val="FootnoteText"/>
        <w:rPr>
          <w:lang w:val="fr-CH"/>
        </w:rPr>
      </w:pPr>
      <w:r>
        <w:rPr>
          <w:rStyle w:val="FootnoteReference"/>
        </w:rPr>
        <w:footnoteRef/>
      </w:r>
      <w:r w:rsidRPr="00E42A2E">
        <w:rPr>
          <w:lang w:val="fr-CH"/>
        </w:rPr>
        <w:t xml:space="preserve"> </w:t>
      </w:r>
      <w:r w:rsidR="006368C9">
        <w:rPr>
          <w:lang w:val="fr-CH"/>
        </w:rPr>
        <w:t>Substitution du cri pour</w:t>
      </w:r>
      <w:r>
        <w:rPr>
          <w:lang w:val="fr-CH"/>
        </w:rPr>
        <w:t xml:space="preserve"> des bruits de machines, mais rejoignant le discours envers des </w:t>
      </w:r>
      <w:r>
        <w:rPr>
          <w:i/>
          <w:lang w:val="fr-CH"/>
        </w:rPr>
        <w:t>pod people</w:t>
      </w:r>
      <w:r>
        <w:rPr>
          <w:lang w:val="fr-CH"/>
        </w:rPr>
        <w:t xml:space="preserve"> comme race inhumaine de par leur manque d’émotions.</w:t>
      </w:r>
    </w:p>
  </w:footnote>
  <w:footnote w:id="57">
    <w:p w14:paraId="71C11CF6" w14:textId="24E9F474" w:rsidR="00B02A07" w:rsidRPr="0040612C" w:rsidRDefault="00B02A07">
      <w:pPr>
        <w:pStyle w:val="FootnoteText"/>
      </w:pPr>
      <w:r>
        <w:rPr>
          <w:rStyle w:val="FootnoteReference"/>
        </w:rPr>
        <w:footnoteRef/>
      </w:r>
      <w:r>
        <w:t xml:space="preserve"> L’enjeu de la scène reposant sur la capacité à se fondre dans la masse malgré ses sentiments individuels.</w:t>
      </w:r>
    </w:p>
  </w:footnote>
  <w:footnote w:id="58">
    <w:p w14:paraId="7F11EB22" w14:textId="0508F5B3" w:rsidR="00B02A07" w:rsidRPr="00D71722" w:rsidRDefault="00B02A07">
      <w:pPr>
        <w:pStyle w:val="FootnoteText"/>
        <w:rPr>
          <w:i/>
          <w:lang w:val="en-US"/>
        </w:rPr>
      </w:pPr>
      <w:r>
        <w:rPr>
          <w:rStyle w:val="FootnoteReference"/>
        </w:rPr>
        <w:footnoteRef/>
      </w:r>
      <w:r w:rsidRPr="0003227B">
        <w:rPr>
          <w:lang w:val="fr-CH"/>
        </w:rPr>
        <w:t xml:space="preserve"> Substitution de l’autorité policière par une nouvelle fausse autorité </w:t>
      </w:r>
      <w:r>
        <w:rPr>
          <w:i/>
          <w:lang w:val="fr-CH"/>
        </w:rPr>
        <w:t>pod</w:t>
      </w:r>
      <w:r>
        <w:rPr>
          <w:lang w:val="fr-CH"/>
        </w:rPr>
        <w:t xml:space="preserve">, une imposture qui s’aligne au reste du discours du film concernant la conformité et l’autorité (policière, mais aussi scientifique). </w:t>
      </w:r>
      <w:r w:rsidRPr="00D71722">
        <w:rPr>
          <w:lang w:val="en-GB"/>
        </w:rPr>
        <w:t xml:space="preserve">Pour une discussion de ces questions d’autorité, voir David Lavery, « Departure of the Body Snatchers, or the Confessions on a Carbon Chauvinist », </w:t>
      </w:r>
      <w:r w:rsidRPr="00D71722">
        <w:rPr>
          <w:i/>
          <w:lang w:val="en-GB"/>
        </w:rPr>
        <w:t>The Hudson Review</w:t>
      </w:r>
      <w:r w:rsidRPr="00D71722">
        <w:rPr>
          <w:lang w:val="en-GB"/>
        </w:rPr>
        <w:t xml:space="preserve">, </w:t>
      </w:r>
      <w:r w:rsidR="00211CB6">
        <w:rPr>
          <w:lang w:val="en-GB"/>
        </w:rPr>
        <w:t>vol.</w:t>
      </w:r>
      <w:r w:rsidRPr="00D71722">
        <w:rPr>
          <w:lang w:val="en-GB"/>
        </w:rPr>
        <w:t xml:space="preserve"> 39, </w:t>
      </w:r>
      <w:r w:rsidR="00211CB6">
        <w:rPr>
          <w:lang w:val="en-GB"/>
        </w:rPr>
        <w:t>n°</w:t>
      </w:r>
      <w:r w:rsidRPr="00D71722">
        <w:rPr>
          <w:lang w:val="en-GB"/>
        </w:rPr>
        <w:t xml:space="preserve"> 3, automne 1986, pp. 383-404 e</w:t>
      </w:r>
      <w:r>
        <w:rPr>
          <w:lang w:val="en-GB"/>
        </w:rPr>
        <w:t xml:space="preserve">t </w:t>
      </w:r>
      <w:r w:rsidRPr="00D71722">
        <w:rPr>
          <w:lang w:val="en-US"/>
        </w:rPr>
        <w:t>Charles T.</w:t>
      </w:r>
      <w:r>
        <w:rPr>
          <w:lang w:val="en-US"/>
        </w:rPr>
        <w:t xml:space="preserve"> Gregory</w:t>
      </w:r>
      <w:r w:rsidRPr="00D71722">
        <w:rPr>
          <w:lang w:val="en-US"/>
        </w:rPr>
        <w:t xml:space="preserve">, « The Pod Society Versus the Rugged Individualists », </w:t>
      </w:r>
      <w:r w:rsidRPr="00D71722">
        <w:rPr>
          <w:i/>
          <w:lang w:val="en-US"/>
        </w:rPr>
        <w:t>Journal of Popular Film</w:t>
      </w:r>
      <w:r w:rsidRPr="00D71722">
        <w:rPr>
          <w:lang w:val="en-US"/>
        </w:rPr>
        <w:t xml:space="preserve">, </w:t>
      </w:r>
      <w:r w:rsidR="00211CB6">
        <w:rPr>
          <w:lang w:val="en-US"/>
        </w:rPr>
        <w:t>vol.</w:t>
      </w:r>
      <w:r w:rsidRPr="00D71722">
        <w:rPr>
          <w:lang w:val="en-US"/>
        </w:rPr>
        <w:t xml:space="preserve"> 1, </w:t>
      </w:r>
      <w:r w:rsidR="00211CB6">
        <w:rPr>
          <w:lang w:val="en-US"/>
        </w:rPr>
        <w:t>n°</w:t>
      </w:r>
      <w:r w:rsidRPr="00D71722">
        <w:rPr>
          <w:lang w:val="en-US"/>
        </w:rPr>
        <w:t xml:space="preserve"> 1, hiver 1972, pp. </w:t>
      </w:r>
      <w:r>
        <w:rPr>
          <w:lang w:val="en-US"/>
        </w:rPr>
        <w:t>8-14</w:t>
      </w:r>
      <w:r w:rsidRPr="00D71722">
        <w:rPr>
          <w:lang w:val="en-US"/>
        </w:rPr>
        <w:t>.</w:t>
      </w:r>
    </w:p>
  </w:footnote>
  <w:footnote w:id="59">
    <w:p w14:paraId="5CF19A16" w14:textId="33F2821D" w:rsidR="00B02A07" w:rsidRPr="007C50CA" w:rsidRDefault="00B02A07">
      <w:pPr>
        <w:pStyle w:val="FootnoteText"/>
        <w:rPr>
          <w:lang w:val="en-GB"/>
        </w:rPr>
      </w:pPr>
      <w:r>
        <w:rPr>
          <w:rStyle w:val="FootnoteReference"/>
        </w:rPr>
        <w:footnoteRef/>
      </w:r>
      <w:r w:rsidRPr="007C50CA">
        <w:rPr>
          <w:lang w:val="en-GB"/>
        </w:rPr>
        <w:t xml:space="preserve"> « </w:t>
      </w:r>
      <w:r w:rsidR="00A3024F">
        <w:rPr>
          <w:lang w:val="en-GB"/>
        </w:rPr>
        <w:t>W</w:t>
      </w:r>
      <w:r w:rsidRPr="007C50CA">
        <w:rPr>
          <w:lang w:val="en-GB"/>
        </w:rPr>
        <w:t>e’re with you, and it’</w:t>
      </w:r>
      <w:r>
        <w:rPr>
          <w:lang w:val="en-GB"/>
        </w:rPr>
        <w:t>s not so bad</w:t>
      </w:r>
      <w:r w:rsidRPr="007C50CA">
        <w:rPr>
          <w:lang w:val="en-GB"/>
        </w:rPr>
        <w:t xml:space="preserve"> »</w:t>
      </w:r>
      <w:r w:rsidR="0067412F">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67412F">
        <w:rPr>
          <w:rFonts w:cs="Times New Roman"/>
          <w:color w:val="000000"/>
          <w:lang w:val="en-US"/>
        </w:rPr>
        <w:t>]</w:t>
      </w:r>
      <w:r>
        <w:rPr>
          <w:rFonts w:cs="Times New Roman"/>
          <w:color w:val="000000"/>
          <w:lang w:val="en-US"/>
        </w:rPr>
        <w:t>.</w:t>
      </w:r>
    </w:p>
  </w:footnote>
  <w:footnote w:id="60">
    <w:p w14:paraId="34FB27AF" w14:textId="1DB5A418" w:rsidR="00B02A07" w:rsidRPr="00111DFD" w:rsidRDefault="00B02A07">
      <w:pPr>
        <w:pStyle w:val="FootnoteText"/>
      </w:pPr>
      <w:r>
        <w:rPr>
          <w:rStyle w:val="FootnoteReference"/>
        </w:rPr>
        <w:footnoteRef/>
      </w:r>
      <w:r>
        <w:t xml:space="preserve"> </w:t>
      </w:r>
      <w:r w:rsidR="00552E33">
        <w:t>Insert qu</w:t>
      </w:r>
      <w:r>
        <w:t>i, contrairement aux autres plans, n’est pas statique : il commence sur un plan serré pour finir sur un plan d’ensemble via un travelling arrière ; le mouvement inverse que celui opéré par la caméra lors des autres instances du cri.</w:t>
      </w:r>
    </w:p>
  </w:footnote>
  <w:footnote w:id="61">
    <w:p w14:paraId="273B52AD" w14:textId="0BE071B1" w:rsidR="00B02A07" w:rsidRPr="000619E7" w:rsidRDefault="00B02A07">
      <w:pPr>
        <w:pStyle w:val="FootnoteText"/>
      </w:pPr>
      <w:r>
        <w:rPr>
          <w:rStyle w:val="FootnoteReference"/>
        </w:rPr>
        <w:footnoteRef/>
      </w:r>
      <w:r>
        <w:t xml:space="preserve"> La scène, et le retournement final, n’ayant jamais été présentés dans une version antérieure du récit.</w:t>
      </w:r>
    </w:p>
  </w:footnote>
  <w:footnote w:id="62">
    <w:p w14:paraId="0DB8102F" w14:textId="6AACE43A" w:rsidR="00B02A07" w:rsidRPr="00A77E2B" w:rsidRDefault="00B02A07">
      <w:pPr>
        <w:pStyle w:val="FootnoteText"/>
      </w:pPr>
      <w:r>
        <w:rPr>
          <w:rStyle w:val="FootnoteReference"/>
        </w:rPr>
        <w:footnoteRef/>
      </w:r>
      <w:r>
        <w:t xml:space="preserve"> </w:t>
      </w:r>
      <w:r w:rsidR="009E2792">
        <w:t>Réflexivité qui</w:t>
      </w:r>
      <w:r w:rsidR="00F772A4">
        <w:t>,</w:t>
      </w:r>
      <w:r w:rsidR="009E2792">
        <w:t xml:space="preserve"> reconnue</w:t>
      </w:r>
      <w:r w:rsidR="00F772A4">
        <w:t>,</w:t>
      </w:r>
      <w:r>
        <w:t xml:space="preserve"> récompense le spectateur connaissant son roman source.</w:t>
      </w:r>
    </w:p>
  </w:footnote>
  <w:footnote w:id="63">
    <w:p w14:paraId="5BF9C15F" w14:textId="27C5747B" w:rsidR="00B02A07" w:rsidRPr="00BF5192" w:rsidRDefault="00B02A07">
      <w:pPr>
        <w:pStyle w:val="FootnoteText"/>
        <w:rPr>
          <w:i/>
        </w:rPr>
      </w:pPr>
      <w:r>
        <w:rPr>
          <w:rStyle w:val="FootnoteReference"/>
        </w:rPr>
        <w:footnoteRef/>
      </w:r>
      <w:r>
        <w:t xml:space="preserve"> </w:t>
      </w:r>
      <w:r w:rsidR="00F772A4">
        <w:t>Jenn est la fille</w:t>
      </w:r>
      <w:r>
        <w:t xml:space="preserve"> du général commandant la base (porte-parole des </w:t>
      </w:r>
      <w:r>
        <w:rPr>
          <w:i/>
        </w:rPr>
        <w:t>pod people</w:t>
      </w:r>
      <w:r>
        <w:t xml:space="preserve"> dans la version de Ferrara) : le film joue ici de l’inversion de la figure d’autorité de Finney/Siegel, en plaçant une adolescente rebelle (mais quand même directement liée à l’autorité suprême de la base militaire) dans la position de l’interrogateur.</w:t>
      </w:r>
    </w:p>
  </w:footnote>
  <w:footnote w:id="64">
    <w:p w14:paraId="64901509" w14:textId="79A99D42" w:rsidR="00B02A07" w:rsidRPr="001E2F31" w:rsidRDefault="00B02A0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op. 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Loock, « </w:t>
      </w:r>
      <w:r w:rsidRPr="0067131C">
        <w:t xml:space="preserve">The Return of the Pod People: Remaking Cultural Anxieties in </w:t>
      </w:r>
      <w:r w:rsidRPr="0067131C">
        <w:rPr>
          <w:i/>
        </w:rPr>
        <w:t>Invasion of the Body Snatchers</w:t>
      </w:r>
      <w:r w:rsidRPr="001E2F31">
        <w:t xml:space="preserve"> », </w:t>
      </w:r>
      <w:r w:rsidRPr="001E2F31">
        <w:rPr>
          <w:i/>
        </w:rPr>
        <w:t>op. cit.</w:t>
      </w:r>
      <w:r w:rsidRPr="001E2F31">
        <w:t>, p</w:t>
      </w:r>
      <w:r>
        <w:t>p</w:t>
      </w:r>
      <w:r w:rsidRPr="001E2F31">
        <w:t xml:space="preserve">. </w:t>
      </w:r>
      <w:r>
        <w:t>139-140</w:t>
      </w:r>
      <w:r w:rsidRPr="001E2F31">
        <w:t>.</w:t>
      </w:r>
    </w:p>
  </w:footnote>
  <w:footnote w:id="65">
    <w:p w14:paraId="356D3C34" w14:textId="676CB504" w:rsidR="00B02A07" w:rsidRPr="00587903" w:rsidRDefault="00B02A07">
      <w:pPr>
        <w:pStyle w:val="FootnoteText"/>
        <w:rPr>
          <w:lang w:val="en-GB"/>
        </w:rPr>
      </w:pPr>
      <w:r>
        <w:rPr>
          <w:rStyle w:val="FootnoteReference"/>
        </w:rPr>
        <w:footnoteRef/>
      </w:r>
      <w:r w:rsidR="00D07557">
        <w:rPr>
          <w:lang w:val="en-GB"/>
        </w:rPr>
        <w:t xml:space="preserve"> « We didn’t look back. »</w:t>
      </w:r>
      <w:r w:rsidRPr="00587903">
        <w:rPr>
          <w:lang w:val="en-GB"/>
        </w:rPr>
        <w:t xml:space="preserve"> </w:t>
      </w:r>
      <w:r w:rsidR="00D07557">
        <w:rPr>
          <w:lang w:val="en-GB"/>
        </w:rPr>
        <w:t>[</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r w:rsidR="00D07557">
        <w:rPr>
          <w:rFonts w:cs="Times New Roman"/>
          <w:color w:val="000000"/>
          <w:lang w:val="en-US"/>
        </w:rPr>
        <w:t>]</w:t>
      </w:r>
      <w:r>
        <w:rPr>
          <w:rFonts w:cs="Times New Roman"/>
          <w:color w:val="000000"/>
          <w:lang w:val="en-US"/>
        </w:rPr>
        <w:t>.</w:t>
      </w:r>
    </w:p>
  </w:footnote>
  <w:footnote w:id="66">
    <w:p w14:paraId="15487813" w14:textId="1F52A200" w:rsidR="00B02A07" w:rsidRPr="00861C32" w:rsidRDefault="00B02A07">
      <w:pPr>
        <w:pStyle w:val="FootnoteText"/>
      </w:pPr>
      <w:r>
        <w:rPr>
          <w:rStyle w:val="FootnoteReference"/>
        </w:rPr>
        <w:footnoteRef/>
      </w:r>
      <w:r>
        <w:t xml:space="preserve"> </w:t>
      </w:r>
      <w:r w:rsidR="00116079">
        <w:t xml:space="preserve">Contrairement aux autres films, </w:t>
      </w:r>
      <w:r w:rsidR="009B4D92">
        <w:t>l</w:t>
      </w:r>
      <w:r w:rsidR="00A94078">
        <w:t>’héroïne (Carol)</w:t>
      </w:r>
      <w:r w:rsidR="00116079">
        <w:t xml:space="preserve"> se retrouve seule dans la scène de camouflage du film de 2007</w:t>
      </w:r>
      <w:r>
        <w:t>.</w:t>
      </w:r>
    </w:p>
  </w:footnote>
  <w:footnote w:id="67">
    <w:p w14:paraId="3F4C0196" w14:textId="3D6FDF70" w:rsidR="00B02A07" w:rsidRPr="006F7B40" w:rsidRDefault="00B02A0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68">
    <w:p w14:paraId="0DBE6132" w14:textId="49265DCB" w:rsidR="00B02A07" w:rsidRPr="005E3CE0" w:rsidRDefault="00B02A0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69">
    <w:p w14:paraId="0AA477DB" w14:textId="5B3197DE" w:rsidR="00B02A07" w:rsidRPr="00CD11A3" w:rsidRDefault="00B02A0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70">
    <w:p w14:paraId="03CB1A0B" w14:textId="327250CF" w:rsidR="00B02A07" w:rsidRPr="00EA4307" w:rsidRDefault="00B02A07">
      <w:pPr>
        <w:pStyle w:val="FootnoteText"/>
      </w:pPr>
      <w:r>
        <w:rPr>
          <w:rStyle w:val="FootnoteReference"/>
        </w:rPr>
        <w:footnoteRef/>
      </w:r>
      <w:r>
        <w:t xml:space="preserve"> </w:t>
      </w:r>
      <w:r w:rsidR="001A2982">
        <w:t>Scène</w:t>
      </w:r>
      <w:r w:rsidR="004C6422">
        <w:t xml:space="preserve"> de camouflage</w:t>
      </w:r>
      <w:r w:rsidR="001A2982">
        <w:t xml:space="preserve"> q</w:t>
      </w:r>
      <w:r>
        <w:t>ui pourrait être supprimée du film (ou remplacée par une ellipse) sans que sa continuation n’en soit affectée.</w:t>
      </w:r>
    </w:p>
  </w:footnote>
  <w:footnote w:id="71">
    <w:p w14:paraId="6BB0CAE1" w14:textId="55CE5A6C" w:rsidR="00B02A07" w:rsidRPr="0046221B" w:rsidRDefault="00B02A07" w:rsidP="002B7C16">
      <w:pPr>
        <w:pStyle w:val="FootnoteText"/>
        <w:rPr>
          <w:lang w:val="fr-CH"/>
        </w:rPr>
      </w:pPr>
      <w:r>
        <w:rPr>
          <w:rStyle w:val="FootnoteReference"/>
        </w:rPr>
        <w:footnoteRef/>
      </w:r>
      <w:r>
        <w:t xml:space="preserve"> </w:t>
      </w:r>
      <w:r w:rsidR="008B0A62">
        <w:rPr>
          <w:lang w:val="fr-CH"/>
        </w:rPr>
        <w:t xml:space="preserve">Un ancrage toutefois </w:t>
      </w:r>
      <w:r>
        <w:rPr>
          <w:lang w:val="fr-CH"/>
        </w:rPr>
        <w:t>variable, comme il en a été question dans l</w:t>
      </w:r>
      <w:r w:rsidR="00485BD3">
        <w:rPr>
          <w:lang w:val="fr-CH"/>
        </w:rPr>
        <w:t>a</w:t>
      </w:r>
      <w:r>
        <w:rPr>
          <w:lang w:val="fr-CH"/>
        </w:rPr>
        <w:t xml:space="preserve"> </w:t>
      </w:r>
      <w:r w:rsidR="00485BD3">
        <w:rPr>
          <w:lang w:val="fr-CH"/>
        </w:rPr>
        <w:t>partie</w:t>
      </w:r>
      <w:r>
        <w:rPr>
          <w:lang w:val="fr-CH"/>
        </w:rPr>
        <w:t xml:space="preserve"> </w:t>
      </w:r>
      <w:r w:rsidR="00485BD3">
        <w:rPr>
          <w:lang w:val="fr-CH"/>
        </w:rPr>
        <w:t>précédente</w:t>
      </w:r>
      <w:r>
        <w:rPr>
          <w:lang w:val="fr-CH"/>
        </w:rPr>
        <w:t xml:space="preserve">. Bien que chaque film s’affirme comme étant « Basé sur </w:t>
      </w:r>
      <w:r>
        <w:rPr>
          <w:i/>
          <w:lang w:val="fr-CH"/>
        </w:rPr>
        <w:t>The Body Snatchers</w:t>
      </w:r>
      <w:r>
        <w:rPr>
          <w:lang w:val="fr-CH"/>
        </w:rPr>
        <w:t xml:space="preserve"> de Jack Finney », première version du roman situant l’action en 1955 en Californie. </w:t>
      </w:r>
    </w:p>
  </w:footnote>
  <w:footnote w:id="72">
    <w:p w14:paraId="7285BDCA" w14:textId="3226B317" w:rsidR="00B02A07" w:rsidRPr="0014095E" w:rsidRDefault="00B02A07">
      <w:pPr>
        <w:pStyle w:val="FootnoteText"/>
        <w:rPr>
          <w:lang w:val="en-US"/>
        </w:rPr>
      </w:pPr>
      <w:r>
        <w:rPr>
          <w:rStyle w:val="FootnoteReference"/>
        </w:rPr>
        <w:footnoteRef/>
      </w:r>
      <w:r w:rsidRPr="00C070EE">
        <w:rPr>
          <w:lang w:val="en-GB"/>
        </w:rPr>
        <w:t xml:space="preserve"> </w:t>
      </w:r>
      <w:r>
        <w:rPr>
          <w:lang w:val="en-GB"/>
        </w:rPr>
        <w:t xml:space="preserve">Par exemple </w:t>
      </w:r>
      <w:r w:rsidRPr="0014095E">
        <w:rPr>
          <w:lang w:val="en-US"/>
        </w:rPr>
        <w:t>Natania</w:t>
      </w:r>
      <w:r>
        <w:rPr>
          <w:lang w:val="en-US"/>
        </w:rPr>
        <w:t xml:space="preserve"> Meeker et </w:t>
      </w:r>
      <w:r w:rsidRPr="0014095E">
        <w:rPr>
          <w:lang w:val="en-US"/>
        </w:rPr>
        <w:t>Antónia</w:t>
      </w:r>
      <w:r>
        <w:rPr>
          <w:lang w:val="en-US"/>
        </w:rPr>
        <w:t xml:space="preserve"> Szabari</w:t>
      </w:r>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xml:space="preserve">, </w:t>
      </w:r>
      <w:r w:rsidR="00211CB6">
        <w:rPr>
          <w:lang w:val="en-US"/>
        </w:rPr>
        <w:t>vol.</w:t>
      </w:r>
      <w:r w:rsidRPr="0014095E">
        <w:rPr>
          <w:lang w:val="en-US"/>
        </w:rPr>
        <w:t xml:space="preserve"> 34, </w:t>
      </w:r>
      <w:r w:rsidR="00211CB6">
        <w:rPr>
          <w:lang w:val="en-US"/>
        </w:rPr>
        <w:t>n°</w:t>
      </w:r>
      <w:r w:rsidRPr="0014095E">
        <w:rPr>
          <w:lang w:val="en-US"/>
        </w:rPr>
        <w:t xml:space="preserve"> 1, h</w:t>
      </w:r>
      <w:r>
        <w:rPr>
          <w:lang w:val="en-US"/>
        </w:rPr>
        <w:t>iver 2002, pp. 45-51 ou</w:t>
      </w:r>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stport CT/London, Praeger, 2006, pp. 71-72.</w:t>
      </w:r>
    </w:p>
  </w:footnote>
  <w:footnote w:id="73">
    <w:p w14:paraId="4E0FFE15" w14:textId="76468A43" w:rsidR="00B02A07" w:rsidRPr="000076D5" w:rsidRDefault="00B02A0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74">
    <w:p w14:paraId="424B1B1D" w14:textId="10EC8CDB" w:rsidR="00B02A07" w:rsidRPr="000076D5" w:rsidRDefault="00B02A0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Vervis et Kathleen Loock (éd.), </w:t>
      </w:r>
      <w:r w:rsidRPr="000076D5">
        <w:rPr>
          <w:i/>
          <w:lang w:val="en-US"/>
        </w:rPr>
        <w:t>Film Remakes, Adaptations and Fan Productions: Remake/Remodel</w:t>
      </w:r>
      <w:r w:rsidRPr="000076D5">
        <w:rPr>
          <w:lang w:val="en-US"/>
        </w:rPr>
        <w:t>, Londres, Palgrave MacMillan, 2012, pp. 122-144.</w:t>
      </w:r>
    </w:p>
  </w:footnote>
  <w:footnote w:id="75">
    <w:p w14:paraId="2CF855B4" w14:textId="38FA1777" w:rsidR="00B02A07" w:rsidRPr="00C77F48" w:rsidRDefault="00B02A07">
      <w:pPr>
        <w:pStyle w:val="FootnoteText"/>
        <w:rPr>
          <w:lang w:val="en-GB"/>
        </w:rPr>
      </w:pPr>
      <w:r>
        <w:rPr>
          <w:rStyle w:val="FootnoteReference"/>
        </w:rPr>
        <w:footnoteRef/>
      </w:r>
      <w:r w:rsidRPr="00C77F48">
        <w:rPr>
          <w:lang w:val="en-GB"/>
        </w:rPr>
        <w:t xml:space="preserve"> « </w:t>
      </w:r>
      <w:r w:rsidR="005E311D">
        <w:rPr>
          <w:lang w:val="en-GB"/>
        </w:rPr>
        <w:t>T</w:t>
      </w:r>
      <w:r w:rsidRPr="00C77F48">
        <w:rPr>
          <w:lang w:val="en-GB"/>
        </w:rPr>
        <w:t>he boundaries between the remake and the sequel seem to blur. »</w:t>
      </w:r>
      <w:r w:rsidR="001847E8">
        <w:rPr>
          <w:lang w:val="en-GB"/>
        </w:rPr>
        <w:t xml:space="preserve"> [</w:t>
      </w:r>
      <w:r w:rsidRPr="000076D5">
        <w:rPr>
          <w:lang w:val="en-US"/>
        </w:rPr>
        <w:t>Kathleen</w:t>
      </w:r>
      <w:r>
        <w:rPr>
          <w:lang w:val="en-US"/>
        </w:rPr>
        <w:t xml:space="preserve"> Loock</w:t>
      </w:r>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001847E8">
        <w:rPr>
          <w:lang w:val="en-US"/>
        </w:rPr>
        <w:t>]</w:t>
      </w:r>
      <w:r w:rsidRPr="000076D5">
        <w:rPr>
          <w:lang w:val="en-US"/>
        </w:rPr>
        <w:t>.</w:t>
      </w:r>
    </w:p>
  </w:footnote>
  <w:footnote w:id="76">
    <w:p w14:paraId="5F804198" w14:textId="3D16EA4E" w:rsidR="00B02A07" w:rsidRPr="003D6827" w:rsidRDefault="00B02A0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reenactments that are discretely charged with the various ways in which we may reread, remember, or return to a source. »</w:t>
      </w:r>
      <w:r w:rsidR="00BD1467">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Vervis</w:t>
      </w:r>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r w:rsidR="00BD1467">
        <w:rPr>
          <w:lang w:val="en-US"/>
        </w:rPr>
        <w:t>]</w:t>
      </w:r>
      <w:r>
        <w:rPr>
          <w:lang w:val="en-US"/>
        </w:rPr>
        <w:t>.</w:t>
      </w:r>
    </w:p>
  </w:footnote>
  <w:footnote w:id="77">
    <w:p w14:paraId="56A0BE57" w14:textId="03F33086" w:rsidR="00C9190F" w:rsidRPr="00C9190F" w:rsidRDefault="00C9190F">
      <w:pPr>
        <w:pStyle w:val="FootnoteText"/>
      </w:pPr>
      <w:r>
        <w:rPr>
          <w:rStyle w:val="FootnoteReference"/>
        </w:rPr>
        <w:footnoteRef/>
      </w:r>
      <w:r>
        <w:t xml:space="preserve"> Par continuité possible et cohérente du récit, il est sous-entendu que tous les films de la série appartiennent au même </w:t>
      </w:r>
      <w:r w:rsidRPr="00C9190F">
        <w:rPr>
          <w:i/>
        </w:rPr>
        <w:t>monde</w:t>
      </w:r>
      <w:r>
        <w:t xml:space="preserve"> diégétique.</w:t>
      </w:r>
    </w:p>
  </w:footnote>
  <w:footnote w:id="78">
    <w:p w14:paraId="33D9C28A" w14:textId="3BB2FC47" w:rsidR="00B02A07" w:rsidRPr="00350FDF" w:rsidRDefault="00B02A07">
      <w:pPr>
        <w:pStyle w:val="FootnoteText"/>
        <w:rPr>
          <w:lang w:val="fr-CH"/>
        </w:rPr>
      </w:pPr>
      <w:r>
        <w:rPr>
          <w:rStyle w:val="FootnoteReference"/>
        </w:rPr>
        <w:footnoteRef/>
      </w:r>
      <w:r>
        <w:t xml:space="preserve"> Le héros se prénommant par exemple Miles, Matthew, Marti puis finalement Carol</w:t>
      </w:r>
    </w:p>
  </w:footnote>
  <w:footnote w:id="79">
    <w:p w14:paraId="0AB56D44" w14:textId="3F610227" w:rsidR="00B02A07" w:rsidRPr="004503A3" w:rsidRDefault="00B02A0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80">
    <w:p w14:paraId="0AFBCEAB" w14:textId="12A2E720" w:rsidR="00B02A07" w:rsidRPr="00FD6FD5" w:rsidRDefault="00B02A0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81">
    <w:p w14:paraId="301EF658" w14:textId="28B741B2" w:rsidR="00B02A07" w:rsidRPr="00A320C8" w:rsidRDefault="00B02A07">
      <w:pPr>
        <w:pStyle w:val="FootnoteText"/>
        <w:rPr>
          <w:lang w:val="fr-CH"/>
        </w:rPr>
      </w:pPr>
      <w:r>
        <w:rPr>
          <w:rStyle w:val="FootnoteReference"/>
        </w:rPr>
        <w:footnoteRef/>
      </w:r>
      <w:r>
        <w:t xml:space="preserve"> </w:t>
      </w:r>
      <w:r w:rsidR="00936BAD">
        <w:rPr>
          <w:lang w:val="fr-CH"/>
        </w:rPr>
        <w:t>Grant fait ici</w:t>
      </w:r>
      <w:r>
        <w:rPr>
          <w:lang w:val="fr-CH"/>
        </w:rPr>
        <w:t xml:space="preserve">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82">
    <w:p w14:paraId="0B3B2F92" w14:textId="35FE22A7" w:rsidR="00B02A07" w:rsidRPr="00441E4C" w:rsidRDefault="00B02A07">
      <w:pPr>
        <w:pStyle w:val="FootnoteText"/>
        <w:rPr>
          <w:lang w:val="fr-CH"/>
        </w:rPr>
      </w:pPr>
      <w:r>
        <w:rPr>
          <w:rStyle w:val="FootnoteReference"/>
        </w:rPr>
        <w:footnoteRef/>
      </w:r>
      <w:r>
        <w:t xml:space="preserve"> </w:t>
      </w:r>
      <w:r w:rsidR="00FC5129">
        <w:t xml:space="preserve">Un </w:t>
      </w:r>
      <w:r w:rsidR="000F77AB">
        <w:rPr>
          <w:lang w:val="fr-CH"/>
        </w:rPr>
        <w:t>mécanisme</w:t>
      </w:r>
      <w:r>
        <w:rPr>
          <w:lang w:val="fr-CH"/>
        </w:rPr>
        <w:t xml:space="preserve"> qui est plutôt la norme dans remakes et suites.</w:t>
      </w:r>
    </w:p>
  </w:footnote>
  <w:footnote w:id="83">
    <w:p w14:paraId="2C7C8004" w14:textId="34224C05" w:rsidR="00B02A07" w:rsidRPr="00A73CB2" w:rsidRDefault="00B02A07">
      <w:pPr>
        <w:pStyle w:val="FootnoteText"/>
        <w:rPr>
          <w:lang w:val="fr-CH"/>
        </w:rPr>
      </w:pPr>
      <w:r>
        <w:rPr>
          <w:rStyle w:val="FootnoteReference"/>
        </w:rPr>
        <w:footnoteRef/>
      </w:r>
      <w:r>
        <w:t xml:space="preserve"> </w:t>
      </w:r>
      <w:r w:rsidR="00A22801">
        <w:rPr>
          <w:lang w:val="fr-CH"/>
        </w:rPr>
        <w:t>Plus aucune chance n’est accordée à Matthew</w:t>
      </w:r>
      <w:r>
        <w:rPr>
          <w:lang w:val="fr-CH"/>
        </w:rPr>
        <w:t xml:space="preserve">, qui dans le retournement final du film de 1978 se révèle être devenu une </w:t>
      </w:r>
      <w:r>
        <w:rPr>
          <w:i/>
          <w:lang w:val="fr-CH"/>
        </w:rPr>
        <w:t>pod person</w:t>
      </w:r>
      <w:r>
        <w:rPr>
          <w:lang w:val="fr-CH"/>
        </w:rPr>
        <w:t>.</w:t>
      </w:r>
    </w:p>
  </w:footnote>
  <w:footnote w:id="84">
    <w:p w14:paraId="0AA1D9FB" w14:textId="6947DACA" w:rsidR="00B02A07" w:rsidRPr="00DB2BBD" w:rsidRDefault="00B02A07">
      <w:pPr>
        <w:pStyle w:val="FootnoteText"/>
        <w:rPr>
          <w:lang w:val="fr-CH"/>
        </w:rPr>
      </w:pPr>
      <w:r>
        <w:rPr>
          <w:rStyle w:val="FootnoteReference"/>
        </w:rPr>
        <w:footnoteRef/>
      </w:r>
      <w:r>
        <w:t xml:space="preserve"> </w:t>
      </w:r>
      <w:r w:rsidR="006B4EA0">
        <w:t xml:space="preserve">Un clin d’œil qui </w:t>
      </w:r>
      <w:r w:rsidR="006B4EA0">
        <w:rPr>
          <w:lang w:val="fr-CH"/>
        </w:rPr>
        <w:t>est j</w:t>
      </w:r>
      <w:r>
        <w:rPr>
          <w:lang w:val="fr-CH"/>
        </w:rPr>
        <w:t>oué une deuxième fois plus tard dans le film lorsqu’un chauffeur de taxi est incarné par Don Siegel lui-même.</w:t>
      </w:r>
    </w:p>
  </w:footnote>
  <w:footnote w:id="85">
    <w:p w14:paraId="3A5C3359" w14:textId="50AA524E" w:rsidR="00B02A07" w:rsidRPr="005C68BF" w:rsidRDefault="00B02A07">
      <w:pPr>
        <w:pStyle w:val="FootnoteText"/>
        <w:rPr>
          <w:i/>
          <w:lang w:val="fr-CH"/>
        </w:rPr>
      </w:pPr>
      <w:r>
        <w:rPr>
          <w:rStyle w:val="FootnoteReference"/>
        </w:rPr>
        <w:footnoteRef/>
      </w:r>
      <w:r>
        <w:t xml:space="preserve"> </w:t>
      </w:r>
      <w:r w:rsidR="00E254E7">
        <w:t xml:space="preserve">Un spectateur informé </w:t>
      </w:r>
      <w:r w:rsidR="00E254E7">
        <w:rPr>
          <w:lang w:val="fr-CH"/>
        </w:rPr>
        <w:t>s</w:t>
      </w:r>
      <w:r>
        <w:rPr>
          <w:lang w:val="fr-CH"/>
        </w:rPr>
        <w:t>ur les conditions de post-production du film ayant conduit à l’ajour du récit-cadre.</w:t>
      </w:r>
    </w:p>
  </w:footnote>
  <w:footnote w:id="86">
    <w:p w14:paraId="0B6212CE" w14:textId="765D3223" w:rsidR="00B02A07" w:rsidRPr="00880154" w:rsidRDefault="00B02A07">
      <w:pPr>
        <w:pStyle w:val="FootnoteText"/>
        <w:rPr>
          <w:lang w:val="fr-CH"/>
        </w:rPr>
      </w:pPr>
      <w:r>
        <w:rPr>
          <w:rStyle w:val="FootnoteReference"/>
        </w:rPr>
        <w:footnoteRef/>
      </w:r>
      <w:r>
        <w:t xml:space="preserve"> </w:t>
      </w:r>
      <w:r w:rsidR="00F92E74">
        <w:t xml:space="preserve">Veronica Cartwright incarne Nancy dans le film de 1978, </w:t>
      </w:r>
      <w:r w:rsidR="00F92E74">
        <w:rPr>
          <w:lang w:val="fr-CH"/>
        </w:rPr>
        <w:t>personnage vers lequel</w:t>
      </w:r>
      <w:r>
        <w:rPr>
          <w:lang w:val="fr-CH"/>
        </w:rPr>
        <w:t xml:space="preserve"> Matthew pointe son doigt accusateur à la fin du film.</w:t>
      </w:r>
    </w:p>
  </w:footnote>
  <w:footnote w:id="87">
    <w:p w14:paraId="19FBF390" w14:textId="30A690ED" w:rsidR="00B02A07" w:rsidRPr="006F5B76" w:rsidRDefault="00B02A07">
      <w:pPr>
        <w:pStyle w:val="FootnoteText"/>
        <w:rPr>
          <w:lang w:val="fr-CH"/>
        </w:rPr>
      </w:pPr>
      <w:r>
        <w:rPr>
          <w:rStyle w:val="FootnoteReference"/>
        </w:rPr>
        <w:footnoteRef/>
      </w:r>
      <w:r>
        <w:t xml:space="preserve"> </w:t>
      </w:r>
      <w:r w:rsidR="004E110B">
        <w:t xml:space="preserve">Le fait que Robert H. Solo ait produit les films de 1978 et 1993 </w:t>
      </w:r>
      <w:r>
        <w:rPr>
          <w:lang w:val="fr-CH"/>
        </w:rPr>
        <w:t xml:space="preserve">peut aussi s’expliquer d’un point de vue économique, puisqu’il n’est pas impossible </w:t>
      </w:r>
      <w:r w:rsidR="00716139">
        <w:rPr>
          <w:lang w:val="fr-CH"/>
        </w:rPr>
        <w:t>qu’il aie</w:t>
      </w:r>
      <w:bookmarkStart w:id="0" w:name="_GoBack"/>
      <w:bookmarkEnd w:id="0"/>
      <w:r>
        <w:rPr>
          <w:lang w:val="fr-CH"/>
        </w:rPr>
        <w:t xml:space="preserve"> bénéficié de l’exclusivité sur les droits d’adaptation du roman de Finney sur une période de 15-20 ans.</w:t>
      </w:r>
    </w:p>
  </w:footnote>
  <w:footnote w:id="88">
    <w:p w14:paraId="1FCB235C" w14:textId="3E9CFD51" w:rsidR="003E78C2" w:rsidRPr="003E78C2" w:rsidRDefault="003E78C2">
      <w:pPr>
        <w:pStyle w:val="FootnoteText"/>
      </w:pPr>
      <w:r>
        <w:rPr>
          <w:rStyle w:val="FootnoteReference"/>
        </w:rPr>
        <w:footnoteRef/>
      </w:r>
      <w:r>
        <w:t xml:space="preserve"> La pratique de faire apparaître acteurs ou personnages dans un film ou une série télévision relevant d’une pratique post-moderne : le « guest starring » </w:t>
      </w:r>
      <w:r w:rsidR="001D15F4">
        <w:t xml:space="preserve">utilisant la persona d’un acteur </w:t>
      </w:r>
      <w:r>
        <w:t>dans le</w:t>
      </w:r>
      <w:r w:rsidR="001D15F4">
        <w:t>s</w:t>
      </w:r>
      <w:r>
        <w:t xml:space="preserve"> série</w:t>
      </w:r>
      <w:r w:rsidR="001D15F4">
        <w:t>s</w:t>
      </w:r>
      <w:r>
        <w:t xml:space="preserve"> </w:t>
      </w:r>
      <w:r w:rsidR="001D15F4">
        <w:t>télévisuelles, le</w:t>
      </w:r>
      <w:r>
        <w:t xml:space="preserve"> « cross-</w:t>
      </w:r>
      <w:r w:rsidR="001D15F4">
        <w:t>over</w:t>
      </w:r>
      <w:r>
        <w:t xml:space="preserve"> » </w:t>
      </w:r>
      <w:r w:rsidR="001D15F4">
        <w:t>permettant de faire cohabiter deux personnages</w:t>
      </w:r>
      <w:r w:rsidR="003410C8">
        <w:t xml:space="preserve"> originaires</w:t>
      </w:r>
      <w:r w:rsidR="001D15F4">
        <w:t xml:space="preserve"> d’univers diégétiques différents dans un </w:t>
      </w:r>
      <w:r w:rsidR="003410C8">
        <w:t xml:space="preserve">même </w:t>
      </w:r>
      <w:r w:rsidR="00BD1E51">
        <w:t>récit ; la pratique est toutefois ici moins complexe puisque ces apparitions courtes ne développent par ces personnages, elle semble av</w:t>
      </w:r>
      <w:r w:rsidR="00F06C9D">
        <w:t>ant marquer un sceau d’approbation de la part des personnes impliquées dans une version précédente.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22E82883" w:rsidR="00B02A07" w:rsidRPr="00173138" w:rsidRDefault="00B02A0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B02A07" w:rsidRPr="00173138" w:rsidRDefault="00B02A0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B02A07" w:rsidRPr="00A60B3A" w:rsidRDefault="00B02A0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B02A07" w:rsidRPr="00A60B3A" w:rsidRDefault="00B02A0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91B84"/>
    <w:multiLevelType w:val="hybridMultilevel"/>
    <w:tmpl w:val="ABC8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130A6"/>
    <w:rsid w:val="00016692"/>
    <w:rsid w:val="0002028D"/>
    <w:rsid w:val="00020367"/>
    <w:rsid w:val="00024080"/>
    <w:rsid w:val="000268A0"/>
    <w:rsid w:val="00026D2F"/>
    <w:rsid w:val="00026DEC"/>
    <w:rsid w:val="000309DB"/>
    <w:rsid w:val="0003227B"/>
    <w:rsid w:val="0003595C"/>
    <w:rsid w:val="000364AC"/>
    <w:rsid w:val="00037C92"/>
    <w:rsid w:val="00040872"/>
    <w:rsid w:val="00040A19"/>
    <w:rsid w:val="0004226C"/>
    <w:rsid w:val="00043F24"/>
    <w:rsid w:val="00052E13"/>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87CB4"/>
    <w:rsid w:val="00095C46"/>
    <w:rsid w:val="000A11A4"/>
    <w:rsid w:val="000B0B01"/>
    <w:rsid w:val="000B2E52"/>
    <w:rsid w:val="000B5091"/>
    <w:rsid w:val="000B5190"/>
    <w:rsid w:val="000C194C"/>
    <w:rsid w:val="000C32BD"/>
    <w:rsid w:val="000C37A4"/>
    <w:rsid w:val="000D04D2"/>
    <w:rsid w:val="000D1E60"/>
    <w:rsid w:val="000D2034"/>
    <w:rsid w:val="000D2A9C"/>
    <w:rsid w:val="000D7E85"/>
    <w:rsid w:val="000E0580"/>
    <w:rsid w:val="000E40AA"/>
    <w:rsid w:val="000E5D20"/>
    <w:rsid w:val="000E5E91"/>
    <w:rsid w:val="000E7E49"/>
    <w:rsid w:val="000F31E1"/>
    <w:rsid w:val="000F68B8"/>
    <w:rsid w:val="000F77AB"/>
    <w:rsid w:val="00102805"/>
    <w:rsid w:val="00102F9F"/>
    <w:rsid w:val="00102FA9"/>
    <w:rsid w:val="00106EE2"/>
    <w:rsid w:val="00111C76"/>
    <w:rsid w:val="00111DFD"/>
    <w:rsid w:val="00113EBF"/>
    <w:rsid w:val="00114831"/>
    <w:rsid w:val="00116079"/>
    <w:rsid w:val="001175E3"/>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56391"/>
    <w:rsid w:val="00156438"/>
    <w:rsid w:val="00156EE1"/>
    <w:rsid w:val="00162086"/>
    <w:rsid w:val="00162D9F"/>
    <w:rsid w:val="001659F3"/>
    <w:rsid w:val="00165D3F"/>
    <w:rsid w:val="0016799C"/>
    <w:rsid w:val="00171616"/>
    <w:rsid w:val="00173138"/>
    <w:rsid w:val="0017320C"/>
    <w:rsid w:val="001737D3"/>
    <w:rsid w:val="00174DF1"/>
    <w:rsid w:val="00180AF3"/>
    <w:rsid w:val="00182314"/>
    <w:rsid w:val="001847E8"/>
    <w:rsid w:val="00187094"/>
    <w:rsid w:val="001909C7"/>
    <w:rsid w:val="00190C08"/>
    <w:rsid w:val="00192D75"/>
    <w:rsid w:val="001964B9"/>
    <w:rsid w:val="001A0973"/>
    <w:rsid w:val="001A1430"/>
    <w:rsid w:val="001A2982"/>
    <w:rsid w:val="001A5734"/>
    <w:rsid w:val="001A66E2"/>
    <w:rsid w:val="001A7D23"/>
    <w:rsid w:val="001B2007"/>
    <w:rsid w:val="001B435B"/>
    <w:rsid w:val="001B5A84"/>
    <w:rsid w:val="001C53A6"/>
    <w:rsid w:val="001C7833"/>
    <w:rsid w:val="001D15F4"/>
    <w:rsid w:val="001E11F2"/>
    <w:rsid w:val="001E2F31"/>
    <w:rsid w:val="001E42F1"/>
    <w:rsid w:val="001E464C"/>
    <w:rsid w:val="001E5DB2"/>
    <w:rsid w:val="001F36DD"/>
    <w:rsid w:val="00200B55"/>
    <w:rsid w:val="0020147E"/>
    <w:rsid w:val="00205C03"/>
    <w:rsid w:val="00211C03"/>
    <w:rsid w:val="00211CB6"/>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16DB"/>
    <w:rsid w:val="00235415"/>
    <w:rsid w:val="00235F43"/>
    <w:rsid w:val="002373BF"/>
    <w:rsid w:val="00237C1E"/>
    <w:rsid w:val="00240B97"/>
    <w:rsid w:val="00241794"/>
    <w:rsid w:val="002472EA"/>
    <w:rsid w:val="002476D7"/>
    <w:rsid w:val="00250E3D"/>
    <w:rsid w:val="00250E5B"/>
    <w:rsid w:val="00254D97"/>
    <w:rsid w:val="00256DEF"/>
    <w:rsid w:val="00261A0A"/>
    <w:rsid w:val="002630C7"/>
    <w:rsid w:val="00264A36"/>
    <w:rsid w:val="002656ED"/>
    <w:rsid w:val="00266588"/>
    <w:rsid w:val="0026739F"/>
    <w:rsid w:val="00270B56"/>
    <w:rsid w:val="00271462"/>
    <w:rsid w:val="00273621"/>
    <w:rsid w:val="00276A3C"/>
    <w:rsid w:val="00283880"/>
    <w:rsid w:val="00284F03"/>
    <w:rsid w:val="00291917"/>
    <w:rsid w:val="00291D1D"/>
    <w:rsid w:val="0029447A"/>
    <w:rsid w:val="002958CB"/>
    <w:rsid w:val="00296769"/>
    <w:rsid w:val="00296845"/>
    <w:rsid w:val="002A08F5"/>
    <w:rsid w:val="002A2481"/>
    <w:rsid w:val="002A2A71"/>
    <w:rsid w:val="002A69BB"/>
    <w:rsid w:val="002A787C"/>
    <w:rsid w:val="002B0B0C"/>
    <w:rsid w:val="002B1A16"/>
    <w:rsid w:val="002B2EA5"/>
    <w:rsid w:val="002B7C16"/>
    <w:rsid w:val="002C2021"/>
    <w:rsid w:val="002C337E"/>
    <w:rsid w:val="002C391A"/>
    <w:rsid w:val="002C7ECF"/>
    <w:rsid w:val="002D06E0"/>
    <w:rsid w:val="002D1835"/>
    <w:rsid w:val="002D1AAA"/>
    <w:rsid w:val="002D2A3D"/>
    <w:rsid w:val="002D45E7"/>
    <w:rsid w:val="002D513A"/>
    <w:rsid w:val="002D5441"/>
    <w:rsid w:val="002D772A"/>
    <w:rsid w:val="002D7B33"/>
    <w:rsid w:val="002E29A7"/>
    <w:rsid w:val="002E48D2"/>
    <w:rsid w:val="002E4FB0"/>
    <w:rsid w:val="002F5A7E"/>
    <w:rsid w:val="0030216F"/>
    <w:rsid w:val="003023DC"/>
    <w:rsid w:val="00313F77"/>
    <w:rsid w:val="00315B0D"/>
    <w:rsid w:val="0031782B"/>
    <w:rsid w:val="00320442"/>
    <w:rsid w:val="003208B3"/>
    <w:rsid w:val="0032134F"/>
    <w:rsid w:val="003214AA"/>
    <w:rsid w:val="00322480"/>
    <w:rsid w:val="003230B1"/>
    <w:rsid w:val="003239C7"/>
    <w:rsid w:val="00324B46"/>
    <w:rsid w:val="00331FD2"/>
    <w:rsid w:val="0033484D"/>
    <w:rsid w:val="00336609"/>
    <w:rsid w:val="00336723"/>
    <w:rsid w:val="003404E5"/>
    <w:rsid w:val="00340686"/>
    <w:rsid w:val="003410C8"/>
    <w:rsid w:val="003423A7"/>
    <w:rsid w:val="00342745"/>
    <w:rsid w:val="00342965"/>
    <w:rsid w:val="00342E3F"/>
    <w:rsid w:val="00343731"/>
    <w:rsid w:val="00344D50"/>
    <w:rsid w:val="003474B0"/>
    <w:rsid w:val="003501DB"/>
    <w:rsid w:val="00350FDF"/>
    <w:rsid w:val="00355BE7"/>
    <w:rsid w:val="003560B1"/>
    <w:rsid w:val="003567AC"/>
    <w:rsid w:val="00357506"/>
    <w:rsid w:val="0035780F"/>
    <w:rsid w:val="003578F3"/>
    <w:rsid w:val="00357A27"/>
    <w:rsid w:val="00361816"/>
    <w:rsid w:val="003635D4"/>
    <w:rsid w:val="0036437E"/>
    <w:rsid w:val="00364FF5"/>
    <w:rsid w:val="0036669F"/>
    <w:rsid w:val="003667D1"/>
    <w:rsid w:val="00367DB0"/>
    <w:rsid w:val="003706F3"/>
    <w:rsid w:val="00371B2E"/>
    <w:rsid w:val="00371D86"/>
    <w:rsid w:val="00374359"/>
    <w:rsid w:val="00374BB0"/>
    <w:rsid w:val="00375DDF"/>
    <w:rsid w:val="003873C4"/>
    <w:rsid w:val="003878FF"/>
    <w:rsid w:val="003905E9"/>
    <w:rsid w:val="00390DF0"/>
    <w:rsid w:val="003927B8"/>
    <w:rsid w:val="003978B0"/>
    <w:rsid w:val="00397B23"/>
    <w:rsid w:val="003A219A"/>
    <w:rsid w:val="003A2CF4"/>
    <w:rsid w:val="003A32CF"/>
    <w:rsid w:val="003A5DA1"/>
    <w:rsid w:val="003A611B"/>
    <w:rsid w:val="003B25CB"/>
    <w:rsid w:val="003B3C89"/>
    <w:rsid w:val="003B4515"/>
    <w:rsid w:val="003B5041"/>
    <w:rsid w:val="003C12CA"/>
    <w:rsid w:val="003C4D6A"/>
    <w:rsid w:val="003C5029"/>
    <w:rsid w:val="003C7018"/>
    <w:rsid w:val="003D02A0"/>
    <w:rsid w:val="003D1D78"/>
    <w:rsid w:val="003D25B3"/>
    <w:rsid w:val="003D2832"/>
    <w:rsid w:val="003D3B09"/>
    <w:rsid w:val="003D3BEE"/>
    <w:rsid w:val="003D3D70"/>
    <w:rsid w:val="003D6827"/>
    <w:rsid w:val="003D6CA2"/>
    <w:rsid w:val="003E03CA"/>
    <w:rsid w:val="003E0E6F"/>
    <w:rsid w:val="003E164C"/>
    <w:rsid w:val="003E168C"/>
    <w:rsid w:val="003E29EE"/>
    <w:rsid w:val="003E4C11"/>
    <w:rsid w:val="003E5407"/>
    <w:rsid w:val="003E577B"/>
    <w:rsid w:val="003E611C"/>
    <w:rsid w:val="003E71E3"/>
    <w:rsid w:val="003E78C2"/>
    <w:rsid w:val="003F0E17"/>
    <w:rsid w:val="003F2115"/>
    <w:rsid w:val="003F26C0"/>
    <w:rsid w:val="003F4214"/>
    <w:rsid w:val="003F46C4"/>
    <w:rsid w:val="003F476B"/>
    <w:rsid w:val="003F68E7"/>
    <w:rsid w:val="003F7307"/>
    <w:rsid w:val="003F739C"/>
    <w:rsid w:val="004025E2"/>
    <w:rsid w:val="00404DAF"/>
    <w:rsid w:val="004055E3"/>
    <w:rsid w:val="0040612C"/>
    <w:rsid w:val="00406458"/>
    <w:rsid w:val="00406B5B"/>
    <w:rsid w:val="00411460"/>
    <w:rsid w:val="004143EA"/>
    <w:rsid w:val="00417E6C"/>
    <w:rsid w:val="00417F55"/>
    <w:rsid w:val="00420287"/>
    <w:rsid w:val="00423903"/>
    <w:rsid w:val="00423ADC"/>
    <w:rsid w:val="0042709F"/>
    <w:rsid w:val="0043310D"/>
    <w:rsid w:val="00436170"/>
    <w:rsid w:val="00440166"/>
    <w:rsid w:val="00441E4C"/>
    <w:rsid w:val="00442AD6"/>
    <w:rsid w:val="004503A3"/>
    <w:rsid w:val="00450AB6"/>
    <w:rsid w:val="00451039"/>
    <w:rsid w:val="00451131"/>
    <w:rsid w:val="00451F24"/>
    <w:rsid w:val="00452235"/>
    <w:rsid w:val="00453BC6"/>
    <w:rsid w:val="00455D42"/>
    <w:rsid w:val="004603D6"/>
    <w:rsid w:val="004616DC"/>
    <w:rsid w:val="00461A37"/>
    <w:rsid w:val="004620C5"/>
    <w:rsid w:val="0046221B"/>
    <w:rsid w:val="00462979"/>
    <w:rsid w:val="00462B36"/>
    <w:rsid w:val="00465ED2"/>
    <w:rsid w:val="00466B5F"/>
    <w:rsid w:val="00470D56"/>
    <w:rsid w:val="00471336"/>
    <w:rsid w:val="0047279B"/>
    <w:rsid w:val="00472878"/>
    <w:rsid w:val="004741F7"/>
    <w:rsid w:val="00474C42"/>
    <w:rsid w:val="00477DD2"/>
    <w:rsid w:val="00480FF1"/>
    <w:rsid w:val="00483E87"/>
    <w:rsid w:val="004849D7"/>
    <w:rsid w:val="00484A8B"/>
    <w:rsid w:val="00485825"/>
    <w:rsid w:val="00485BD3"/>
    <w:rsid w:val="00485F9F"/>
    <w:rsid w:val="00486289"/>
    <w:rsid w:val="00487E9E"/>
    <w:rsid w:val="00493090"/>
    <w:rsid w:val="00493493"/>
    <w:rsid w:val="00496E54"/>
    <w:rsid w:val="004A02D4"/>
    <w:rsid w:val="004A3261"/>
    <w:rsid w:val="004A38F3"/>
    <w:rsid w:val="004B2A45"/>
    <w:rsid w:val="004B4329"/>
    <w:rsid w:val="004B4F85"/>
    <w:rsid w:val="004B7018"/>
    <w:rsid w:val="004C3083"/>
    <w:rsid w:val="004C3583"/>
    <w:rsid w:val="004C4C04"/>
    <w:rsid w:val="004C4CE9"/>
    <w:rsid w:val="004C52B4"/>
    <w:rsid w:val="004C6422"/>
    <w:rsid w:val="004C6562"/>
    <w:rsid w:val="004C6A60"/>
    <w:rsid w:val="004D1E84"/>
    <w:rsid w:val="004D2C6F"/>
    <w:rsid w:val="004D383A"/>
    <w:rsid w:val="004D4B6F"/>
    <w:rsid w:val="004D5EAE"/>
    <w:rsid w:val="004E110B"/>
    <w:rsid w:val="004E2BC7"/>
    <w:rsid w:val="004E62A3"/>
    <w:rsid w:val="004E747B"/>
    <w:rsid w:val="004F3539"/>
    <w:rsid w:val="004F50BF"/>
    <w:rsid w:val="004F5F1E"/>
    <w:rsid w:val="004F6744"/>
    <w:rsid w:val="00505735"/>
    <w:rsid w:val="00506A17"/>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464B7"/>
    <w:rsid w:val="00551D2F"/>
    <w:rsid w:val="00552E33"/>
    <w:rsid w:val="00556DBC"/>
    <w:rsid w:val="00560449"/>
    <w:rsid w:val="00566CAF"/>
    <w:rsid w:val="00570C66"/>
    <w:rsid w:val="00571900"/>
    <w:rsid w:val="005727D1"/>
    <w:rsid w:val="005762C8"/>
    <w:rsid w:val="00581670"/>
    <w:rsid w:val="00581E90"/>
    <w:rsid w:val="00582698"/>
    <w:rsid w:val="00584A63"/>
    <w:rsid w:val="005857FD"/>
    <w:rsid w:val="00586292"/>
    <w:rsid w:val="00587903"/>
    <w:rsid w:val="00596B22"/>
    <w:rsid w:val="00596CCC"/>
    <w:rsid w:val="005A0CA2"/>
    <w:rsid w:val="005A26BF"/>
    <w:rsid w:val="005A479B"/>
    <w:rsid w:val="005B6617"/>
    <w:rsid w:val="005C0496"/>
    <w:rsid w:val="005C1E63"/>
    <w:rsid w:val="005C2FA0"/>
    <w:rsid w:val="005C3C36"/>
    <w:rsid w:val="005C68BF"/>
    <w:rsid w:val="005C6BF4"/>
    <w:rsid w:val="005C799A"/>
    <w:rsid w:val="005C7D83"/>
    <w:rsid w:val="005C7FEE"/>
    <w:rsid w:val="005D0F4B"/>
    <w:rsid w:val="005D1492"/>
    <w:rsid w:val="005D178D"/>
    <w:rsid w:val="005D2D55"/>
    <w:rsid w:val="005D465B"/>
    <w:rsid w:val="005E0B92"/>
    <w:rsid w:val="005E13DE"/>
    <w:rsid w:val="005E2338"/>
    <w:rsid w:val="005E311D"/>
    <w:rsid w:val="005E3CE0"/>
    <w:rsid w:val="005E3E9D"/>
    <w:rsid w:val="005E3EBC"/>
    <w:rsid w:val="005E65B7"/>
    <w:rsid w:val="005F3C37"/>
    <w:rsid w:val="005F453B"/>
    <w:rsid w:val="005F72FA"/>
    <w:rsid w:val="0060187D"/>
    <w:rsid w:val="006048ED"/>
    <w:rsid w:val="006069D3"/>
    <w:rsid w:val="00610AA2"/>
    <w:rsid w:val="00610B20"/>
    <w:rsid w:val="006127A9"/>
    <w:rsid w:val="00615372"/>
    <w:rsid w:val="0061689F"/>
    <w:rsid w:val="006170D9"/>
    <w:rsid w:val="00617C27"/>
    <w:rsid w:val="00620432"/>
    <w:rsid w:val="006239E4"/>
    <w:rsid w:val="00624A87"/>
    <w:rsid w:val="006267DA"/>
    <w:rsid w:val="00630AC1"/>
    <w:rsid w:val="00632A72"/>
    <w:rsid w:val="00636743"/>
    <w:rsid w:val="006368C9"/>
    <w:rsid w:val="00637A0D"/>
    <w:rsid w:val="006541B7"/>
    <w:rsid w:val="00661B66"/>
    <w:rsid w:val="00663B0A"/>
    <w:rsid w:val="00665C44"/>
    <w:rsid w:val="0067131C"/>
    <w:rsid w:val="006713C4"/>
    <w:rsid w:val="0067183D"/>
    <w:rsid w:val="00672297"/>
    <w:rsid w:val="0067412F"/>
    <w:rsid w:val="00674BE2"/>
    <w:rsid w:val="00675D97"/>
    <w:rsid w:val="006777E7"/>
    <w:rsid w:val="00680C3B"/>
    <w:rsid w:val="0068484D"/>
    <w:rsid w:val="006932DE"/>
    <w:rsid w:val="00693993"/>
    <w:rsid w:val="006955C1"/>
    <w:rsid w:val="006A0B89"/>
    <w:rsid w:val="006A31EF"/>
    <w:rsid w:val="006A3862"/>
    <w:rsid w:val="006A3B43"/>
    <w:rsid w:val="006A622E"/>
    <w:rsid w:val="006A6519"/>
    <w:rsid w:val="006A6CFB"/>
    <w:rsid w:val="006A748D"/>
    <w:rsid w:val="006B022D"/>
    <w:rsid w:val="006B1BDB"/>
    <w:rsid w:val="006B2252"/>
    <w:rsid w:val="006B28BA"/>
    <w:rsid w:val="006B2D56"/>
    <w:rsid w:val="006B3574"/>
    <w:rsid w:val="006B4EA0"/>
    <w:rsid w:val="006B65BF"/>
    <w:rsid w:val="006B7BD3"/>
    <w:rsid w:val="006C00B9"/>
    <w:rsid w:val="006C12EA"/>
    <w:rsid w:val="006C1C29"/>
    <w:rsid w:val="006C5CEF"/>
    <w:rsid w:val="006C6A6A"/>
    <w:rsid w:val="006D0090"/>
    <w:rsid w:val="006D1E5C"/>
    <w:rsid w:val="006D2689"/>
    <w:rsid w:val="006D2CE9"/>
    <w:rsid w:val="006D40CE"/>
    <w:rsid w:val="006D57C0"/>
    <w:rsid w:val="006D76C9"/>
    <w:rsid w:val="006E1E79"/>
    <w:rsid w:val="006E3CBB"/>
    <w:rsid w:val="006E55DC"/>
    <w:rsid w:val="006E6021"/>
    <w:rsid w:val="006E6F61"/>
    <w:rsid w:val="006E7572"/>
    <w:rsid w:val="006E7E93"/>
    <w:rsid w:val="006F0155"/>
    <w:rsid w:val="006F0BCC"/>
    <w:rsid w:val="006F15EF"/>
    <w:rsid w:val="006F2F65"/>
    <w:rsid w:val="006F398E"/>
    <w:rsid w:val="006F4B08"/>
    <w:rsid w:val="006F4FC2"/>
    <w:rsid w:val="006F5654"/>
    <w:rsid w:val="006F5705"/>
    <w:rsid w:val="006F5B76"/>
    <w:rsid w:val="006F7B40"/>
    <w:rsid w:val="00700E65"/>
    <w:rsid w:val="00703405"/>
    <w:rsid w:val="007037BD"/>
    <w:rsid w:val="00705222"/>
    <w:rsid w:val="00710CBC"/>
    <w:rsid w:val="00711F34"/>
    <w:rsid w:val="007143BA"/>
    <w:rsid w:val="00716139"/>
    <w:rsid w:val="00720F7E"/>
    <w:rsid w:val="007217AF"/>
    <w:rsid w:val="00722301"/>
    <w:rsid w:val="00725557"/>
    <w:rsid w:val="00731306"/>
    <w:rsid w:val="007327CC"/>
    <w:rsid w:val="00732974"/>
    <w:rsid w:val="007338C4"/>
    <w:rsid w:val="00733B81"/>
    <w:rsid w:val="007344B8"/>
    <w:rsid w:val="0073541F"/>
    <w:rsid w:val="007409D4"/>
    <w:rsid w:val="00742507"/>
    <w:rsid w:val="007430B6"/>
    <w:rsid w:val="007461DD"/>
    <w:rsid w:val="0074692C"/>
    <w:rsid w:val="00750CD9"/>
    <w:rsid w:val="00751CCA"/>
    <w:rsid w:val="00751CDE"/>
    <w:rsid w:val="00753777"/>
    <w:rsid w:val="0075418C"/>
    <w:rsid w:val="00754D55"/>
    <w:rsid w:val="00755DC2"/>
    <w:rsid w:val="00761337"/>
    <w:rsid w:val="007666A0"/>
    <w:rsid w:val="00766D6F"/>
    <w:rsid w:val="00772FF8"/>
    <w:rsid w:val="007737F8"/>
    <w:rsid w:val="00775155"/>
    <w:rsid w:val="0078071E"/>
    <w:rsid w:val="007814FC"/>
    <w:rsid w:val="007821EC"/>
    <w:rsid w:val="00782CBD"/>
    <w:rsid w:val="0078373E"/>
    <w:rsid w:val="00785288"/>
    <w:rsid w:val="00787726"/>
    <w:rsid w:val="00791394"/>
    <w:rsid w:val="007914D6"/>
    <w:rsid w:val="007920B5"/>
    <w:rsid w:val="00793445"/>
    <w:rsid w:val="00793AB5"/>
    <w:rsid w:val="00795BF6"/>
    <w:rsid w:val="00797B4F"/>
    <w:rsid w:val="007A0071"/>
    <w:rsid w:val="007A3A39"/>
    <w:rsid w:val="007A6397"/>
    <w:rsid w:val="007B0127"/>
    <w:rsid w:val="007B22C9"/>
    <w:rsid w:val="007B7BB9"/>
    <w:rsid w:val="007B7C1E"/>
    <w:rsid w:val="007C052F"/>
    <w:rsid w:val="007C2B1B"/>
    <w:rsid w:val="007C4C05"/>
    <w:rsid w:val="007C50CA"/>
    <w:rsid w:val="007D0FBC"/>
    <w:rsid w:val="007D15C2"/>
    <w:rsid w:val="007D3C46"/>
    <w:rsid w:val="007D43ED"/>
    <w:rsid w:val="007D49D7"/>
    <w:rsid w:val="007D5841"/>
    <w:rsid w:val="007D593E"/>
    <w:rsid w:val="007D7C24"/>
    <w:rsid w:val="007E15FE"/>
    <w:rsid w:val="007E1637"/>
    <w:rsid w:val="007E2469"/>
    <w:rsid w:val="007E2473"/>
    <w:rsid w:val="007E2FBC"/>
    <w:rsid w:val="007E445D"/>
    <w:rsid w:val="007E5BF3"/>
    <w:rsid w:val="007E5C2F"/>
    <w:rsid w:val="007E78A7"/>
    <w:rsid w:val="007F15AE"/>
    <w:rsid w:val="007F291F"/>
    <w:rsid w:val="007F4D68"/>
    <w:rsid w:val="007F6649"/>
    <w:rsid w:val="007F6CD9"/>
    <w:rsid w:val="007F72B2"/>
    <w:rsid w:val="007F7F12"/>
    <w:rsid w:val="00801F85"/>
    <w:rsid w:val="0080297C"/>
    <w:rsid w:val="00804DDA"/>
    <w:rsid w:val="00811A95"/>
    <w:rsid w:val="00811F06"/>
    <w:rsid w:val="008127D0"/>
    <w:rsid w:val="008138ED"/>
    <w:rsid w:val="0081693C"/>
    <w:rsid w:val="00823120"/>
    <w:rsid w:val="008233D5"/>
    <w:rsid w:val="00826C30"/>
    <w:rsid w:val="0082778A"/>
    <w:rsid w:val="00827B1E"/>
    <w:rsid w:val="00834676"/>
    <w:rsid w:val="008349BE"/>
    <w:rsid w:val="00835AD4"/>
    <w:rsid w:val="00836AA0"/>
    <w:rsid w:val="00836BA0"/>
    <w:rsid w:val="0084293E"/>
    <w:rsid w:val="008467EC"/>
    <w:rsid w:val="00851F4D"/>
    <w:rsid w:val="00852091"/>
    <w:rsid w:val="008546E5"/>
    <w:rsid w:val="00855712"/>
    <w:rsid w:val="0085797C"/>
    <w:rsid w:val="00860B07"/>
    <w:rsid w:val="00861C32"/>
    <w:rsid w:val="008640E0"/>
    <w:rsid w:val="00864428"/>
    <w:rsid w:val="00865CA5"/>
    <w:rsid w:val="00871B60"/>
    <w:rsid w:val="00872EB1"/>
    <w:rsid w:val="00874AF7"/>
    <w:rsid w:val="00880154"/>
    <w:rsid w:val="0088167A"/>
    <w:rsid w:val="00881940"/>
    <w:rsid w:val="0088422F"/>
    <w:rsid w:val="00887EF7"/>
    <w:rsid w:val="00892B35"/>
    <w:rsid w:val="00896937"/>
    <w:rsid w:val="00897A27"/>
    <w:rsid w:val="008A323A"/>
    <w:rsid w:val="008B0A62"/>
    <w:rsid w:val="008B2354"/>
    <w:rsid w:val="008B3286"/>
    <w:rsid w:val="008B407C"/>
    <w:rsid w:val="008C0577"/>
    <w:rsid w:val="008C08B5"/>
    <w:rsid w:val="008C1946"/>
    <w:rsid w:val="008C5BBE"/>
    <w:rsid w:val="008C600F"/>
    <w:rsid w:val="008D19D6"/>
    <w:rsid w:val="008D3497"/>
    <w:rsid w:val="008D413A"/>
    <w:rsid w:val="008D630B"/>
    <w:rsid w:val="008E017B"/>
    <w:rsid w:val="008E35C5"/>
    <w:rsid w:val="008E367A"/>
    <w:rsid w:val="008E3E84"/>
    <w:rsid w:val="008F6058"/>
    <w:rsid w:val="008F7692"/>
    <w:rsid w:val="00906CED"/>
    <w:rsid w:val="00910807"/>
    <w:rsid w:val="00912890"/>
    <w:rsid w:val="00912A21"/>
    <w:rsid w:val="009153D5"/>
    <w:rsid w:val="0091555C"/>
    <w:rsid w:val="009168BC"/>
    <w:rsid w:val="00917414"/>
    <w:rsid w:val="00917AD1"/>
    <w:rsid w:val="00921590"/>
    <w:rsid w:val="0092182C"/>
    <w:rsid w:val="00923E14"/>
    <w:rsid w:val="00925377"/>
    <w:rsid w:val="009300D7"/>
    <w:rsid w:val="00932DDA"/>
    <w:rsid w:val="009343DB"/>
    <w:rsid w:val="0093468C"/>
    <w:rsid w:val="00936BAD"/>
    <w:rsid w:val="0094419F"/>
    <w:rsid w:val="00944227"/>
    <w:rsid w:val="00945E45"/>
    <w:rsid w:val="00950B64"/>
    <w:rsid w:val="00951392"/>
    <w:rsid w:val="00951A58"/>
    <w:rsid w:val="00956B48"/>
    <w:rsid w:val="009573F8"/>
    <w:rsid w:val="0096089B"/>
    <w:rsid w:val="00961B0B"/>
    <w:rsid w:val="00962F49"/>
    <w:rsid w:val="0097008C"/>
    <w:rsid w:val="00970CC6"/>
    <w:rsid w:val="00973D96"/>
    <w:rsid w:val="00976590"/>
    <w:rsid w:val="00977317"/>
    <w:rsid w:val="00982539"/>
    <w:rsid w:val="00982B51"/>
    <w:rsid w:val="0098342C"/>
    <w:rsid w:val="00986F7F"/>
    <w:rsid w:val="0099055C"/>
    <w:rsid w:val="00992381"/>
    <w:rsid w:val="00995660"/>
    <w:rsid w:val="009A29CF"/>
    <w:rsid w:val="009A3753"/>
    <w:rsid w:val="009A7696"/>
    <w:rsid w:val="009B1242"/>
    <w:rsid w:val="009B428A"/>
    <w:rsid w:val="009B43D7"/>
    <w:rsid w:val="009B4BA9"/>
    <w:rsid w:val="009B4D92"/>
    <w:rsid w:val="009B7B63"/>
    <w:rsid w:val="009C0116"/>
    <w:rsid w:val="009C075E"/>
    <w:rsid w:val="009C1C03"/>
    <w:rsid w:val="009C1C98"/>
    <w:rsid w:val="009C1F38"/>
    <w:rsid w:val="009C31F0"/>
    <w:rsid w:val="009C43E8"/>
    <w:rsid w:val="009C5F34"/>
    <w:rsid w:val="009C6B2A"/>
    <w:rsid w:val="009C7CD0"/>
    <w:rsid w:val="009D0E36"/>
    <w:rsid w:val="009D2CC3"/>
    <w:rsid w:val="009D3CBC"/>
    <w:rsid w:val="009D4A17"/>
    <w:rsid w:val="009D4B49"/>
    <w:rsid w:val="009D6BB4"/>
    <w:rsid w:val="009D7C34"/>
    <w:rsid w:val="009E076E"/>
    <w:rsid w:val="009E1079"/>
    <w:rsid w:val="009E2792"/>
    <w:rsid w:val="009E34F6"/>
    <w:rsid w:val="009E3783"/>
    <w:rsid w:val="009E41AE"/>
    <w:rsid w:val="009E67C3"/>
    <w:rsid w:val="009E799B"/>
    <w:rsid w:val="009F15A9"/>
    <w:rsid w:val="009F3C8F"/>
    <w:rsid w:val="009F4061"/>
    <w:rsid w:val="009F4648"/>
    <w:rsid w:val="009F50E9"/>
    <w:rsid w:val="009F674F"/>
    <w:rsid w:val="009F6D0A"/>
    <w:rsid w:val="00A00D11"/>
    <w:rsid w:val="00A01549"/>
    <w:rsid w:val="00A0197B"/>
    <w:rsid w:val="00A06754"/>
    <w:rsid w:val="00A07145"/>
    <w:rsid w:val="00A1581D"/>
    <w:rsid w:val="00A2003F"/>
    <w:rsid w:val="00A21066"/>
    <w:rsid w:val="00A22801"/>
    <w:rsid w:val="00A246F3"/>
    <w:rsid w:val="00A2764C"/>
    <w:rsid w:val="00A3024F"/>
    <w:rsid w:val="00A320AC"/>
    <w:rsid w:val="00A320C8"/>
    <w:rsid w:val="00A3535B"/>
    <w:rsid w:val="00A357A8"/>
    <w:rsid w:val="00A36065"/>
    <w:rsid w:val="00A36158"/>
    <w:rsid w:val="00A369C0"/>
    <w:rsid w:val="00A36EC6"/>
    <w:rsid w:val="00A4110C"/>
    <w:rsid w:val="00A426E9"/>
    <w:rsid w:val="00A43E37"/>
    <w:rsid w:val="00A47296"/>
    <w:rsid w:val="00A50EFA"/>
    <w:rsid w:val="00A5532D"/>
    <w:rsid w:val="00A60B3A"/>
    <w:rsid w:val="00A61E43"/>
    <w:rsid w:val="00A624CA"/>
    <w:rsid w:val="00A63218"/>
    <w:rsid w:val="00A65D1F"/>
    <w:rsid w:val="00A7124A"/>
    <w:rsid w:val="00A71A74"/>
    <w:rsid w:val="00A73CB2"/>
    <w:rsid w:val="00A73D15"/>
    <w:rsid w:val="00A74587"/>
    <w:rsid w:val="00A747D8"/>
    <w:rsid w:val="00A7679F"/>
    <w:rsid w:val="00A77C0F"/>
    <w:rsid w:val="00A77E2B"/>
    <w:rsid w:val="00A84808"/>
    <w:rsid w:val="00A85356"/>
    <w:rsid w:val="00A867AA"/>
    <w:rsid w:val="00A86E48"/>
    <w:rsid w:val="00A90860"/>
    <w:rsid w:val="00A90C4F"/>
    <w:rsid w:val="00A91B5F"/>
    <w:rsid w:val="00A9200C"/>
    <w:rsid w:val="00A93D0D"/>
    <w:rsid w:val="00A94078"/>
    <w:rsid w:val="00A95A00"/>
    <w:rsid w:val="00A95CCC"/>
    <w:rsid w:val="00AA23EE"/>
    <w:rsid w:val="00AA24E3"/>
    <w:rsid w:val="00AB134A"/>
    <w:rsid w:val="00AB25D1"/>
    <w:rsid w:val="00AB26B9"/>
    <w:rsid w:val="00AB44F1"/>
    <w:rsid w:val="00AB487B"/>
    <w:rsid w:val="00AC0B7A"/>
    <w:rsid w:val="00AC13BD"/>
    <w:rsid w:val="00AC1BF7"/>
    <w:rsid w:val="00AC22C4"/>
    <w:rsid w:val="00AC2FD6"/>
    <w:rsid w:val="00AD1672"/>
    <w:rsid w:val="00AD43D7"/>
    <w:rsid w:val="00AD62CD"/>
    <w:rsid w:val="00AD64B9"/>
    <w:rsid w:val="00AE2297"/>
    <w:rsid w:val="00AE22DD"/>
    <w:rsid w:val="00AE47FE"/>
    <w:rsid w:val="00AE509F"/>
    <w:rsid w:val="00AE5AEA"/>
    <w:rsid w:val="00AE5EE5"/>
    <w:rsid w:val="00AE63DD"/>
    <w:rsid w:val="00AE7936"/>
    <w:rsid w:val="00AF0883"/>
    <w:rsid w:val="00AF0D76"/>
    <w:rsid w:val="00AF114E"/>
    <w:rsid w:val="00AF3D3F"/>
    <w:rsid w:val="00AF430E"/>
    <w:rsid w:val="00AF7208"/>
    <w:rsid w:val="00B00158"/>
    <w:rsid w:val="00B0125D"/>
    <w:rsid w:val="00B01815"/>
    <w:rsid w:val="00B02260"/>
    <w:rsid w:val="00B02A07"/>
    <w:rsid w:val="00B032DC"/>
    <w:rsid w:val="00B04BD2"/>
    <w:rsid w:val="00B10258"/>
    <w:rsid w:val="00B1112C"/>
    <w:rsid w:val="00B11DA2"/>
    <w:rsid w:val="00B12932"/>
    <w:rsid w:val="00B12CC2"/>
    <w:rsid w:val="00B135EF"/>
    <w:rsid w:val="00B143FA"/>
    <w:rsid w:val="00B162AF"/>
    <w:rsid w:val="00B165A9"/>
    <w:rsid w:val="00B16A90"/>
    <w:rsid w:val="00B16D37"/>
    <w:rsid w:val="00B208A7"/>
    <w:rsid w:val="00B20FB4"/>
    <w:rsid w:val="00B20FF6"/>
    <w:rsid w:val="00B21501"/>
    <w:rsid w:val="00B21627"/>
    <w:rsid w:val="00B21702"/>
    <w:rsid w:val="00B22B0C"/>
    <w:rsid w:val="00B26FDE"/>
    <w:rsid w:val="00B271D6"/>
    <w:rsid w:val="00B31779"/>
    <w:rsid w:val="00B31E7A"/>
    <w:rsid w:val="00B34249"/>
    <w:rsid w:val="00B35F43"/>
    <w:rsid w:val="00B373DA"/>
    <w:rsid w:val="00B40B7A"/>
    <w:rsid w:val="00B42061"/>
    <w:rsid w:val="00B422BB"/>
    <w:rsid w:val="00B47732"/>
    <w:rsid w:val="00B50D87"/>
    <w:rsid w:val="00B53561"/>
    <w:rsid w:val="00B53FCA"/>
    <w:rsid w:val="00B625D3"/>
    <w:rsid w:val="00B66599"/>
    <w:rsid w:val="00B677FF"/>
    <w:rsid w:val="00B67EFE"/>
    <w:rsid w:val="00B707B1"/>
    <w:rsid w:val="00B7122E"/>
    <w:rsid w:val="00B7288D"/>
    <w:rsid w:val="00B7781B"/>
    <w:rsid w:val="00B80517"/>
    <w:rsid w:val="00B80CC5"/>
    <w:rsid w:val="00B82480"/>
    <w:rsid w:val="00B84C63"/>
    <w:rsid w:val="00B85491"/>
    <w:rsid w:val="00B86680"/>
    <w:rsid w:val="00B879B9"/>
    <w:rsid w:val="00B921F0"/>
    <w:rsid w:val="00B9220C"/>
    <w:rsid w:val="00B96B22"/>
    <w:rsid w:val="00BA20BC"/>
    <w:rsid w:val="00BA3E60"/>
    <w:rsid w:val="00BA57AA"/>
    <w:rsid w:val="00BA6F90"/>
    <w:rsid w:val="00BA72D1"/>
    <w:rsid w:val="00BB0E36"/>
    <w:rsid w:val="00BB22E6"/>
    <w:rsid w:val="00BB3715"/>
    <w:rsid w:val="00BB53A6"/>
    <w:rsid w:val="00BB6DEB"/>
    <w:rsid w:val="00BB6E02"/>
    <w:rsid w:val="00BB6E40"/>
    <w:rsid w:val="00BB749B"/>
    <w:rsid w:val="00BB79FE"/>
    <w:rsid w:val="00BB7F83"/>
    <w:rsid w:val="00BC10C2"/>
    <w:rsid w:val="00BC26C3"/>
    <w:rsid w:val="00BC45A3"/>
    <w:rsid w:val="00BC46A0"/>
    <w:rsid w:val="00BC686A"/>
    <w:rsid w:val="00BC739F"/>
    <w:rsid w:val="00BC788E"/>
    <w:rsid w:val="00BD1467"/>
    <w:rsid w:val="00BD1E51"/>
    <w:rsid w:val="00BD30F6"/>
    <w:rsid w:val="00BD6B88"/>
    <w:rsid w:val="00BD719D"/>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59E1"/>
    <w:rsid w:val="00C26208"/>
    <w:rsid w:val="00C27606"/>
    <w:rsid w:val="00C30FA4"/>
    <w:rsid w:val="00C31383"/>
    <w:rsid w:val="00C31C49"/>
    <w:rsid w:val="00C32BFA"/>
    <w:rsid w:val="00C32EB3"/>
    <w:rsid w:val="00C357D6"/>
    <w:rsid w:val="00C37380"/>
    <w:rsid w:val="00C37CA5"/>
    <w:rsid w:val="00C439CE"/>
    <w:rsid w:val="00C451C9"/>
    <w:rsid w:val="00C45E5D"/>
    <w:rsid w:val="00C474D8"/>
    <w:rsid w:val="00C47C95"/>
    <w:rsid w:val="00C5001D"/>
    <w:rsid w:val="00C516C4"/>
    <w:rsid w:val="00C52F14"/>
    <w:rsid w:val="00C5547A"/>
    <w:rsid w:val="00C565AC"/>
    <w:rsid w:val="00C57BA7"/>
    <w:rsid w:val="00C604BD"/>
    <w:rsid w:val="00C622F0"/>
    <w:rsid w:val="00C6374A"/>
    <w:rsid w:val="00C6541A"/>
    <w:rsid w:val="00C65644"/>
    <w:rsid w:val="00C65FA6"/>
    <w:rsid w:val="00C66311"/>
    <w:rsid w:val="00C67C43"/>
    <w:rsid w:val="00C67CD9"/>
    <w:rsid w:val="00C70292"/>
    <w:rsid w:val="00C70B5B"/>
    <w:rsid w:val="00C70BC9"/>
    <w:rsid w:val="00C70F02"/>
    <w:rsid w:val="00C7223B"/>
    <w:rsid w:val="00C72D1F"/>
    <w:rsid w:val="00C75684"/>
    <w:rsid w:val="00C77086"/>
    <w:rsid w:val="00C77557"/>
    <w:rsid w:val="00C77F48"/>
    <w:rsid w:val="00C82211"/>
    <w:rsid w:val="00C83CD2"/>
    <w:rsid w:val="00C866E9"/>
    <w:rsid w:val="00C8691C"/>
    <w:rsid w:val="00C9045C"/>
    <w:rsid w:val="00C90BCD"/>
    <w:rsid w:val="00C9190F"/>
    <w:rsid w:val="00C92451"/>
    <w:rsid w:val="00CA042C"/>
    <w:rsid w:val="00CA08EC"/>
    <w:rsid w:val="00CA0D63"/>
    <w:rsid w:val="00CA14C1"/>
    <w:rsid w:val="00CA168E"/>
    <w:rsid w:val="00CA4BEE"/>
    <w:rsid w:val="00CA562A"/>
    <w:rsid w:val="00CB30BC"/>
    <w:rsid w:val="00CB3F61"/>
    <w:rsid w:val="00CB540A"/>
    <w:rsid w:val="00CB707A"/>
    <w:rsid w:val="00CC42BC"/>
    <w:rsid w:val="00CC7725"/>
    <w:rsid w:val="00CD11A3"/>
    <w:rsid w:val="00CD2ABD"/>
    <w:rsid w:val="00CD35C3"/>
    <w:rsid w:val="00CE062F"/>
    <w:rsid w:val="00CE1214"/>
    <w:rsid w:val="00CE7669"/>
    <w:rsid w:val="00CF02B1"/>
    <w:rsid w:val="00CF1BF5"/>
    <w:rsid w:val="00CF6DFE"/>
    <w:rsid w:val="00D0023D"/>
    <w:rsid w:val="00D0171F"/>
    <w:rsid w:val="00D032FB"/>
    <w:rsid w:val="00D03965"/>
    <w:rsid w:val="00D058D4"/>
    <w:rsid w:val="00D06483"/>
    <w:rsid w:val="00D07557"/>
    <w:rsid w:val="00D07D27"/>
    <w:rsid w:val="00D103FD"/>
    <w:rsid w:val="00D11387"/>
    <w:rsid w:val="00D2035A"/>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16DC"/>
    <w:rsid w:val="00D62069"/>
    <w:rsid w:val="00D632E9"/>
    <w:rsid w:val="00D64CAC"/>
    <w:rsid w:val="00D64D51"/>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C29BA"/>
    <w:rsid w:val="00DD005A"/>
    <w:rsid w:val="00DD084C"/>
    <w:rsid w:val="00DD6513"/>
    <w:rsid w:val="00DE3C8E"/>
    <w:rsid w:val="00DE3FED"/>
    <w:rsid w:val="00DE55E2"/>
    <w:rsid w:val="00DE6510"/>
    <w:rsid w:val="00DE78F3"/>
    <w:rsid w:val="00DF0EB9"/>
    <w:rsid w:val="00DF1ADD"/>
    <w:rsid w:val="00DF2F30"/>
    <w:rsid w:val="00E01124"/>
    <w:rsid w:val="00E027DF"/>
    <w:rsid w:val="00E04409"/>
    <w:rsid w:val="00E04B32"/>
    <w:rsid w:val="00E06894"/>
    <w:rsid w:val="00E12318"/>
    <w:rsid w:val="00E1693D"/>
    <w:rsid w:val="00E16E4E"/>
    <w:rsid w:val="00E20606"/>
    <w:rsid w:val="00E21562"/>
    <w:rsid w:val="00E217C0"/>
    <w:rsid w:val="00E254E7"/>
    <w:rsid w:val="00E256C7"/>
    <w:rsid w:val="00E25763"/>
    <w:rsid w:val="00E33EB0"/>
    <w:rsid w:val="00E37366"/>
    <w:rsid w:val="00E41287"/>
    <w:rsid w:val="00E42A2E"/>
    <w:rsid w:val="00E5533F"/>
    <w:rsid w:val="00E56161"/>
    <w:rsid w:val="00E56ECC"/>
    <w:rsid w:val="00E618ED"/>
    <w:rsid w:val="00E622B9"/>
    <w:rsid w:val="00E634A9"/>
    <w:rsid w:val="00E6478A"/>
    <w:rsid w:val="00E6587F"/>
    <w:rsid w:val="00E65979"/>
    <w:rsid w:val="00E667B4"/>
    <w:rsid w:val="00E73136"/>
    <w:rsid w:val="00E773D5"/>
    <w:rsid w:val="00E80FD5"/>
    <w:rsid w:val="00E83986"/>
    <w:rsid w:val="00E849A9"/>
    <w:rsid w:val="00E854B1"/>
    <w:rsid w:val="00E863B1"/>
    <w:rsid w:val="00E90021"/>
    <w:rsid w:val="00E90791"/>
    <w:rsid w:val="00E91350"/>
    <w:rsid w:val="00E92F08"/>
    <w:rsid w:val="00EA2F68"/>
    <w:rsid w:val="00EA4307"/>
    <w:rsid w:val="00EA7524"/>
    <w:rsid w:val="00EB361E"/>
    <w:rsid w:val="00EB4BF5"/>
    <w:rsid w:val="00EB6212"/>
    <w:rsid w:val="00EB64A7"/>
    <w:rsid w:val="00EB7A0A"/>
    <w:rsid w:val="00EC012A"/>
    <w:rsid w:val="00EC38DC"/>
    <w:rsid w:val="00EC56FC"/>
    <w:rsid w:val="00EC6F46"/>
    <w:rsid w:val="00ED00A7"/>
    <w:rsid w:val="00ED193B"/>
    <w:rsid w:val="00EE0EE7"/>
    <w:rsid w:val="00EE1CBE"/>
    <w:rsid w:val="00EE36E8"/>
    <w:rsid w:val="00EE5E70"/>
    <w:rsid w:val="00EE65BC"/>
    <w:rsid w:val="00EF40F7"/>
    <w:rsid w:val="00EF4F4B"/>
    <w:rsid w:val="00EF6438"/>
    <w:rsid w:val="00EF65EB"/>
    <w:rsid w:val="00F003B5"/>
    <w:rsid w:val="00F02A95"/>
    <w:rsid w:val="00F047F0"/>
    <w:rsid w:val="00F04FE8"/>
    <w:rsid w:val="00F05C05"/>
    <w:rsid w:val="00F06C9D"/>
    <w:rsid w:val="00F076A4"/>
    <w:rsid w:val="00F10BB9"/>
    <w:rsid w:val="00F11331"/>
    <w:rsid w:val="00F14B3D"/>
    <w:rsid w:val="00F16449"/>
    <w:rsid w:val="00F16AB4"/>
    <w:rsid w:val="00F20B38"/>
    <w:rsid w:val="00F2193B"/>
    <w:rsid w:val="00F238E0"/>
    <w:rsid w:val="00F23B4A"/>
    <w:rsid w:val="00F24F4C"/>
    <w:rsid w:val="00F253BF"/>
    <w:rsid w:val="00F31342"/>
    <w:rsid w:val="00F316D8"/>
    <w:rsid w:val="00F325CA"/>
    <w:rsid w:val="00F32616"/>
    <w:rsid w:val="00F33859"/>
    <w:rsid w:val="00F3434F"/>
    <w:rsid w:val="00F37F51"/>
    <w:rsid w:val="00F37FE4"/>
    <w:rsid w:val="00F415F4"/>
    <w:rsid w:val="00F4480F"/>
    <w:rsid w:val="00F50C23"/>
    <w:rsid w:val="00F527E9"/>
    <w:rsid w:val="00F52C83"/>
    <w:rsid w:val="00F576B9"/>
    <w:rsid w:val="00F6235E"/>
    <w:rsid w:val="00F64A50"/>
    <w:rsid w:val="00F64ADF"/>
    <w:rsid w:val="00F66B1F"/>
    <w:rsid w:val="00F66E13"/>
    <w:rsid w:val="00F7084A"/>
    <w:rsid w:val="00F70BC7"/>
    <w:rsid w:val="00F76AFB"/>
    <w:rsid w:val="00F772A4"/>
    <w:rsid w:val="00F776CE"/>
    <w:rsid w:val="00F77ABD"/>
    <w:rsid w:val="00F80304"/>
    <w:rsid w:val="00F834F1"/>
    <w:rsid w:val="00F8413C"/>
    <w:rsid w:val="00F84E0B"/>
    <w:rsid w:val="00F85F3E"/>
    <w:rsid w:val="00F867B5"/>
    <w:rsid w:val="00F8693F"/>
    <w:rsid w:val="00F92441"/>
    <w:rsid w:val="00F92E74"/>
    <w:rsid w:val="00F95A52"/>
    <w:rsid w:val="00FA46D1"/>
    <w:rsid w:val="00FA4A64"/>
    <w:rsid w:val="00FA5D78"/>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129"/>
    <w:rsid w:val="00FC5952"/>
    <w:rsid w:val="00FC5987"/>
    <w:rsid w:val="00FD0709"/>
    <w:rsid w:val="00FD3186"/>
    <w:rsid w:val="00FD4ADF"/>
    <w:rsid w:val="00FD696D"/>
    <w:rsid w:val="00FD6FD5"/>
    <w:rsid w:val="00FD7019"/>
    <w:rsid w:val="00FE121E"/>
    <w:rsid w:val="00FE1F7D"/>
    <w:rsid w:val="00FE42D2"/>
    <w:rsid w:val="00FE4A64"/>
    <w:rsid w:val="00FE5064"/>
    <w:rsid w:val="00FE519B"/>
    <w:rsid w:val="00FE5FF3"/>
    <w:rsid w:val="00FF04E3"/>
    <w:rsid w:val="00FF2F90"/>
    <w:rsid w:val="00FF38E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78DD094-8FBD-7848-A868-A590D5C78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5524</Words>
  <Characters>28618</Characters>
  <Application>Microsoft Macintosh Word</Application>
  <DocSecurity>0</DocSecurity>
  <Lines>454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60</cp:revision>
  <dcterms:created xsi:type="dcterms:W3CDTF">2016-12-22T09:13:00Z</dcterms:created>
  <dcterms:modified xsi:type="dcterms:W3CDTF">2016-12-22T21:11:00Z</dcterms:modified>
</cp:coreProperties>
</file>