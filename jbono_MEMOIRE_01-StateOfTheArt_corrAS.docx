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34FF4BE7"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de </w:t>
      </w:r>
      <w:r w:rsidR="00016E91">
        <w:rPr>
          <w:i/>
          <w:lang w:val="fr-CH"/>
        </w:rPr>
        <w:t>Invasion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w:t>
      </w:r>
      <w:ins w:id="0" w:author="Anas Sareen" w:date="2016-12-08T10:05:00Z">
        <w:r w:rsidR="00F76E52">
          <w:rPr>
            <w:lang w:val="fr-CH"/>
          </w:rPr>
          <w:t>e</w:t>
        </w:r>
      </w:ins>
      <w:del w:id="1" w:author="Anas Sareen" w:date="2016-12-08T10:05:00Z">
        <w:r w:rsidR="00016E91" w:rsidDel="00F76E52">
          <w:rPr>
            <w:lang w:val="fr-CH"/>
          </w:rPr>
          <w:delText>u</w:delText>
        </w:r>
      </w:del>
      <w:r w:rsidR="00016E91">
        <w:rPr>
          <w:lang w:val="fr-CH"/>
        </w:rPr>
        <w:t xml:space="preserve"> film</w:t>
      </w:r>
      <w:ins w:id="2" w:author="Anas Sareen" w:date="2016-12-08T10:05:00Z">
        <w:r w:rsidR="00F76E52">
          <w:rPr>
            <w:lang w:val="fr-CH"/>
          </w:rPr>
          <w:t>s</w:t>
        </w:r>
      </w:ins>
      <w:r w:rsidR="00016E91">
        <w:rPr>
          <w:lang w:val="fr-CH"/>
        </w:rPr>
        <w:t xml:space="preserve">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del w:id="3" w:author="Anas Sareen" w:date="2016-12-08T10:05:00Z">
        <w:r w:rsidR="00016E91" w:rsidDel="00F76E52">
          <w:rPr>
            <w:lang w:val="fr-CH"/>
          </w:rPr>
          <w:delText xml:space="preserve"> pures, sans toutefois complètement les omettre</w:delText>
        </w:r>
      </w:del>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 xml:space="preserve">de source dans le cadre de la dernière partie de ce chapitre, intitulée « une métaphore </w:t>
      </w:r>
      <w:commentRangeStart w:id="4"/>
      <w:r w:rsidR="00C74349">
        <w:rPr>
          <w:lang w:val="fr-CH"/>
        </w:rPr>
        <w:t>pluri-sémantique </w:t>
      </w:r>
      <w:commentRangeEnd w:id="4"/>
      <w:r w:rsidR="00F76E52">
        <w:rPr>
          <w:rStyle w:val="CommentReference"/>
        </w:rPr>
        <w:commentReference w:id="4"/>
      </w:r>
      <w:r w:rsidR="00C74349">
        <w:rPr>
          <w:lang w:val="fr-CH"/>
        </w:rPr>
        <w:t>»,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au(x) film(s).</w:t>
      </w:r>
      <w:r w:rsidR="008364AE">
        <w:rPr>
          <w:lang w:val="fr-CH"/>
        </w:rPr>
        <w:t xml:space="preserve"> Finalement, il conviendra de mentionner les 3 livres dédi</w:t>
      </w:r>
      <w:r w:rsidR="00C87D83">
        <w:rPr>
          <w:lang w:val="fr-CH"/>
        </w:rPr>
        <w:t>és au(x)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Invasion of the Body Snatchers</w:t>
      </w:r>
      <w:r w:rsidR="00333A58">
        <w:rPr>
          <w:rStyle w:val="FootnoteReference"/>
          <w:i/>
          <w:lang w:val="fr-CH"/>
        </w:rPr>
        <w:footnoteReference w:id="6"/>
      </w:r>
      <w:r w:rsidR="007D7652">
        <w:rPr>
          <w:lang w:val="fr-CH"/>
        </w:rPr>
        <w:t xml:space="preserve">. </w:t>
      </w:r>
      <w:r w:rsidR="007D7652">
        <w:rPr>
          <w:lang w:val="fr-CH"/>
        </w:rPr>
        <w:lastRenderedPageBreak/>
        <w:t>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commentRangeStart w:id="5"/>
      <w:r w:rsidRPr="00611886">
        <w:rPr>
          <w:lang w:val="fr-CH"/>
        </w:rPr>
        <w:t xml:space="preserve">Un « classique » et ses </w:t>
      </w:r>
      <w:r w:rsidRPr="00611886">
        <w:rPr>
          <w:i/>
          <w:lang w:val="fr-CH"/>
        </w:rPr>
        <w:t>remakes</w:t>
      </w:r>
      <w:r w:rsidRPr="00611886">
        <w:rPr>
          <w:lang w:val="fr-CH"/>
        </w:rPr>
        <w:t xml:space="preserve"> vus par la critique</w:t>
      </w:r>
      <w:commentRangeEnd w:id="5"/>
      <w:r w:rsidR="008B6918">
        <w:rPr>
          <w:rStyle w:val="CommentReference"/>
          <w:rFonts w:eastAsiaTheme="minorEastAsia" w:cstheme="minorBidi"/>
          <w:b w:val="0"/>
          <w:color w:val="auto"/>
        </w:rPr>
        <w:commentReference w:id="5"/>
      </w:r>
    </w:p>
    <w:p w14:paraId="4B5E6F95" w14:textId="77777777" w:rsidR="00EB361E" w:rsidRPr="00CD78D5" w:rsidRDefault="00EB361E" w:rsidP="00EB361E">
      <w:pPr>
        <w:rPr>
          <w:lang w:val="fr-CH"/>
        </w:rPr>
      </w:pPr>
    </w:p>
    <w:p w14:paraId="6588DE39" w14:textId="4FE0CCA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ins w:id="7" w:author="Anas Sareen" w:date="2016-12-08T10:08:00Z">
        <w:r w:rsidR="00F76E52">
          <w:rPr>
            <w:lang w:val="fr-CH"/>
          </w:rPr>
          <w:t>. Le constant est addressé</w:t>
        </w:r>
      </w:ins>
      <w:del w:id="8" w:author="Anas Sareen" w:date="2016-12-08T10:08:00Z">
        <w:r w:rsidDel="00F76E52">
          <w:rPr>
            <w:lang w:val="fr-CH"/>
          </w:rPr>
          <w:delText>,</w:delText>
        </w:r>
      </w:del>
      <w:r>
        <w:rPr>
          <w:lang w:val="fr-CH"/>
        </w:rPr>
        <w:t xml:space="preserve"> </w:t>
      </w:r>
      <w:del w:id="9" w:author="Anas Sareen" w:date="2016-12-08T10:09:00Z">
        <w:r w:rsidDel="00F76E52">
          <w:rPr>
            <w:lang w:val="fr-CH"/>
          </w:rPr>
          <w:delText>comme le témoigne</w:delText>
        </w:r>
      </w:del>
      <w:ins w:id="10" w:author="Anas Sareen" w:date="2016-12-08T10:09:00Z">
        <w:r w:rsidR="00F76E52">
          <w:rPr>
            <w:lang w:val="fr-CH"/>
          </w:rPr>
          <w:t>dans une</w:t>
        </w:r>
      </w:ins>
      <w:r>
        <w:rPr>
          <w:lang w:val="fr-CH"/>
        </w:rPr>
        <w:t xml:space="preserve"> </w:t>
      </w:r>
      <w:del w:id="11" w:author="Anas Sareen" w:date="2016-12-08T10:09:00Z">
        <w:r w:rsidDel="00F76E52">
          <w:rPr>
            <w:lang w:val="fr-CH"/>
          </w:rPr>
          <w:delText xml:space="preserve">la </w:delText>
        </w:r>
      </w:del>
      <w:r>
        <w:rPr>
          <w:lang w:val="fr-CH"/>
        </w:rPr>
        <w:t>lettre de Walter Wagner du 7 mai 1956 adressée à Bosley</w:t>
      </w:r>
      <w:r w:rsidR="0000607A">
        <w:rPr>
          <w:lang w:val="fr-CH"/>
        </w:rPr>
        <w:t xml:space="preserve"> Crowther</w:t>
      </w:r>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del w:id="12" w:author="Anas Sareen" w:date="2016-12-08T10:09:00Z">
        <w:r w:rsidR="00FA31E1" w:rsidDel="00F76E52">
          <w:rPr>
            <w:lang w:val="fr-CH"/>
          </w:rPr>
          <w:delText>dans laquelle</w:delText>
        </w:r>
      </w:del>
      <w:ins w:id="13" w:author="Anas Sareen" w:date="2016-12-08T10:09:00Z">
        <w:r w:rsidR="00F76E52">
          <w:rPr>
            <w:lang w:val="fr-CH"/>
          </w:rPr>
          <w:t>où</w:t>
        </w:r>
      </w:ins>
      <w:r w:rsidR="00FA31E1">
        <w:rPr>
          <w:lang w:val="fr-CH"/>
        </w:rPr>
        <w:t xml:space="preserve"> il affirme également </w:t>
      </w:r>
      <w:r w:rsidR="00A17F6D">
        <w:rPr>
          <w:lang w:val="fr-CH"/>
        </w:rPr>
        <w:t>« </w:t>
      </w:r>
      <w:r w:rsidR="00A17F6D" w:rsidRPr="00A17F6D">
        <w:rPr>
          <w:lang w:val="en-US"/>
        </w:rPr>
        <w:t xml:space="preserve">it’s definitely an exploitation picture which they </w:t>
      </w:r>
      <w:r w:rsidR="00A17F6D">
        <w:rPr>
          <w:lang w:val="en-US"/>
        </w:rPr>
        <w:t>[the distributor and exhibitor]</w:t>
      </w:r>
      <w:r w:rsidR="00ED47B2">
        <w:rPr>
          <w:lang w:val="en-US"/>
        </w:rPr>
        <w:t xml:space="preserve"> </w:t>
      </w:r>
      <w:r w:rsidR="00A17F6D" w:rsidRPr="00A17F6D">
        <w:rPr>
          <w:lang w:val="en-US"/>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xml:space="preserve">, mais également sa lucidité face à son statut de </w:t>
      </w:r>
      <w:commentRangeStart w:id="14"/>
      <w:r w:rsidR="00F4408F">
        <w:rPr>
          <w:lang w:val="fr-CH"/>
        </w:rPr>
        <w:t xml:space="preserve">« film d’exploitation ». </w:t>
      </w:r>
      <w:commentRangeEnd w:id="14"/>
      <w:r w:rsidR="00F76E52">
        <w:rPr>
          <w:rStyle w:val="CommentReference"/>
        </w:rPr>
        <w:commentReference w:id="14"/>
      </w:r>
      <w:r w:rsidR="00F4408F">
        <w:rPr>
          <w:lang w:val="fr-CH"/>
        </w:rPr>
        <w:t>L</w:t>
      </w:r>
      <w:ins w:id="15" w:author="Anas Sareen" w:date="2016-12-08T10:10:00Z">
        <w:r w:rsidR="00F76E52">
          <w:rPr>
            <w:lang w:val="fr-CH"/>
          </w:rPr>
          <w:t xml:space="preserve">a décision </w:t>
        </w:r>
      </w:ins>
      <w:del w:id="16" w:author="Anas Sareen" w:date="2016-12-08T10:10:00Z">
        <w:r w:rsidR="00F4408F" w:rsidDel="00F76E52">
          <w:rPr>
            <w:lang w:val="fr-CH"/>
          </w:rPr>
          <w:delText xml:space="preserve">e choix </w:delText>
        </w:r>
      </w:del>
      <w:r w:rsidR="00F4408F">
        <w:rPr>
          <w:lang w:val="fr-CH"/>
        </w:rPr>
        <w:t xml:space="preserve">de plusieurs </w:t>
      </w:r>
      <w:del w:id="17" w:author="Anas Sareen" w:date="2016-12-08T10:10:00Z">
        <w:r w:rsidR="00F4408F" w:rsidDel="00F76E52">
          <w:rPr>
            <w:lang w:val="fr-CH"/>
          </w:rPr>
          <w:delText>auteurs</w:delText>
        </w:r>
      </w:del>
      <w:ins w:id="18" w:author="Anas Sareen" w:date="2016-12-08T10:10:00Z">
        <w:r w:rsidR="00F76E52">
          <w:rPr>
            <w:lang w:val="fr-CH"/>
          </w:rPr>
          <w:t>commentateurs</w:t>
        </w:r>
      </w:ins>
      <w:r w:rsidR="00F4408F">
        <w:rPr>
          <w:rStyle w:val="FootnoteReference"/>
          <w:lang w:val="fr-CH"/>
        </w:rPr>
        <w:footnoteReference w:id="10"/>
      </w:r>
      <w:r w:rsidR="006E044F">
        <w:rPr>
          <w:lang w:val="fr-CH"/>
        </w:rPr>
        <w:t xml:space="preserve"> de citer cette lettre </w:t>
      </w:r>
      <w:r w:rsidR="00F51A78">
        <w:rPr>
          <w:lang w:val="fr-CH"/>
        </w:rPr>
        <w:t xml:space="preserve">trahit </w:t>
      </w:r>
      <w:del w:id="19" w:author="Anas Sareen" w:date="2016-12-08T10:10:00Z">
        <w:r w:rsidR="00F51A78" w:rsidDel="00F76E52">
          <w:rPr>
            <w:lang w:val="fr-CH"/>
          </w:rPr>
          <w:delText xml:space="preserve">également </w:delText>
        </w:r>
      </w:del>
      <w:r w:rsidR="00F51A78">
        <w:rPr>
          <w:lang w:val="fr-CH"/>
        </w:rPr>
        <w:t>une volonté de légitim</w:t>
      </w:r>
      <w:ins w:id="20" w:author="Anas Sareen" w:date="2016-12-08T10:11:00Z">
        <w:r w:rsidR="00F76E52">
          <w:rPr>
            <w:lang w:val="fr-CH"/>
          </w:rPr>
          <w:t>iser</w:t>
        </w:r>
      </w:ins>
      <w:del w:id="21" w:author="Anas Sareen" w:date="2016-12-08T10:11:00Z">
        <w:r w:rsidR="00F51A78" w:rsidDel="00F76E52">
          <w:rPr>
            <w:lang w:val="fr-CH"/>
          </w:rPr>
          <w:delText>ation</w:delText>
        </w:r>
      </w:del>
      <w:r w:rsidR="00F51A78">
        <w:rPr>
          <w:lang w:val="fr-CH"/>
        </w:rPr>
        <w:t xml:space="preserve"> </w:t>
      </w:r>
      <w:del w:id="22" w:author="Anas Sareen" w:date="2016-12-08T10:11:00Z">
        <w:r w:rsidR="00F51A78" w:rsidDel="00F76E52">
          <w:rPr>
            <w:lang w:val="fr-CH"/>
          </w:rPr>
          <w:delText>d’</w:delText>
        </w:r>
      </w:del>
      <w:r w:rsidR="00F51A78">
        <w:rPr>
          <w:lang w:val="fr-CH"/>
        </w:rPr>
        <w:t>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xml:space="preserve">, avait </w:t>
      </w:r>
      <w:del w:id="23" w:author="Anas Sareen" w:date="2016-12-08T10:11:00Z">
        <w:r w:rsidR="00293BA0" w:rsidDel="00F76E52">
          <w:rPr>
            <w:lang w:val="fr-CH"/>
          </w:rPr>
          <w:delText>connu un retentissement positif</w:delText>
        </w:r>
      </w:del>
      <w:ins w:id="24" w:author="Anas Sareen" w:date="2016-12-08T10:11:00Z">
        <w:r w:rsidR="00F76E52">
          <w:rPr>
            <w:lang w:val="fr-CH"/>
          </w:rPr>
          <w:t>rencontré un succes</w:t>
        </w:r>
      </w:ins>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C060D1">
        <w:rPr>
          <w:lang w:val="en-US"/>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ins w:id="25" w:author="Anas Sareen" w:date="2016-12-08T10:12:00Z">
        <w:r w:rsidR="00F76E52">
          <w:rPr>
            <w:lang w:val="fr-CH"/>
          </w:rPr>
          <w:t>,</w:t>
        </w:r>
      </w:ins>
      <w:r w:rsidR="00902AA9">
        <w:rPr>
          <w:lang w:val="fr-CH"/>
        </w:rPr>
        <w:t xml:space="preserve"> sorti en salles le 5 février 1956</w:t>
      </w:r>
      <w:ins w:id="26" w:author="Anas Sareen" w:date="2016-12-08T10:12:00Z">
        <w:r w:rsidR="00F76E52">
          <w:rPr>
            <w:lang w:val="fr-CH"/>
          </w:rPr>
          <w:t>,</w:t>
        </w:r>
      </w:ins>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w:t>
      </w:r>
      <w:r w:rsidR="00F963E4">
        <w:rPr>
          <w:lang w:val="fr-CH"/>
        </w:rPr>
        <w:lastRenderedPageBreak/>
        <w:t>période de vacances peu propice à ce genre d’</w:t>
      </w:r>
      <w:r w:rsidR="00B90B58">
        <w:rPr>
          <w:lang w:val="fr-CH"/>
        </w:rPr>
        <w:t>évènement</w:t>
      </w:r>
      <w:del w:id="27" w:author="Anas Sareen" w:date="2016-12-08T10:12:00Z">
        <w:r w:rsidR="00B90B58" w:rsidDel="00F76E52">
          <w:rPr>
            <w:lang w:val="fr-CH"/>
          </w:rPr>
          <w:delText>s</w:delText>
        </w:r>
      </w:del>
      <w:r w:rsidR="00F963E4">
        <w:rPr>
          <w:lang w:val="fr-CH"/>
        </w:rPr>
        <w:t>.</w:t>
      </w:r>
      <w:r w:rsidR="001D3B62">
        <w:rPr>
          <w:lang w:val="fr-CH"/>
        </w:rPr>
        <w:t xml:space="preserve"> La douzaine de critiques publiées au moment de la sortie du film </w:t>
      </w:r>
      <w:del w:id="28" w:author="Anas Sareen" w:date="2016-12-08T10:12:00Z">
        <w:r w:rsidR="001D3B62" w:rsidDel="00F76E52">
          <w:rPr>
            <w:lang w:val="fr-CH"/>
          </w:rPr>
          <w:delText xml:space="preserve">sont </w:delText>
        </w:r>
      </w:del>
      <w:ins w:id="29" w:author="Anas Sareen" w:date="2016-12-08T10:12:00Z">
        <w:r w:rsidR="00F76E52">
          <w:rPr>
            <w:lang w:val="fr-CH"/>
          </w:rPr>
          <w:t xml:space="preserve">restent </w:t>
        </w:r>
      </w:ins>
      <w:r w:rsidR="001D3B62">
        <w:rPr>
          <w:lang w:val="fr-CH"/>
        </w:rPr>
        <w:t xml:space="preserve">malgré tout positives : </w:t>
      </w:r>
      <w:r w:rsidR="009E498B" w:rsidRPr="00C060D1">
        <w:rPr>
          <w:i/>
          <w:lang w:val="en-US"/>
        </w:rPr>
        <w:t>Sight and Sound</w:t>
      </w:r>
      <w:r w:rsidR="009E498B">
        <w:rPr>
          <w:lang w:val="fr-CH"/>
        </w:rPr>
        <w:t xml:space="preserve"> parle d’une « </w:t>
      </w:r>
      <w:r w:rsidR="001B2667" w:rsidRPr="00C060D1">
        <w:rPr>
          <w:lang w:val="en-US"/>
        </w:rPr>
        <w:t>excellent</w:t>
      </w:r>
      <w:r w:rsidR="00E4428C" w:rsidRPr="00C060D1">
        <w:rPr>
          <w:lang w:val="en-US"/>
        </w:rPr>
        <w:t xml:space="preserve"> </w:t>
      </w:r>
      <w:r w:rsidR="009E498B" w:rsidRPr="00C060D1">
        <w:rPr>
          <w:lang w:val="en-US"/>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C060D1">
        <w:rPr>
          <w:lang w:val="en-US"/>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C060D1">
        <w:rPr>
          <w:i/>
          <w:lang w:val="en-US"/>
        </w:rPr>
        <w:t>The Daily Film Reviewer</w:t>
      </w:r>
      <w:r w:rsidR="001B2667">
        <w:rPr>
          <w:lang w:val="fr-CH"/>
        </w:rPr>
        <w:t xml:space="preserve"> qualifie le film de «</w:t>
      </w:r>
      <w:r w:rsidR="001B2667" w:rsidRPr="00C060D1">
        <w:rPr>
          <w:lang w:val="en-US"/>
        </w:rPr>
        <w:t> </w:t>
      </w:r>
      <w:r w:rsidR="00C060D1" w:rsidRPr="00C060D1">
        <w:rPr>
          <w:lang w:val="en-US"/>
        </w:rPr>
        <w:t>brilliant</w:t>
      </w:r>
      <w:r w:rsidR="001B2667" w:rsidRPr="00C060D1">
        <w:rPr>
          <w:lang w:val="en-US"/>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C060D1">
        <w:rPr>
          <w:i/>
          <w:lang w:val="en-US"/>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w:t>
      </w:r>
      <w:commentRangeStart w:id="30"/>
      <w:r w:rsidR="00300B5B">
        <w:rPr>
          <w:lang w:val="fr-CH"/>
        </w:rPr>
        <w:t xml:space="preserve">comme tentative d’imiter son succès ; bien que le résumé du film dans critique de Sarah Hamilton </w:t>
      </w:r>
      <w:commentRangeEnd w:id="30"/>
      <w:r w:rsidR="00F76E52">
        <w:rPr>
          <w:rStyle w:val="CommentReference"/>
        </w:rPr>
        <w:commentReference w:id="30"/>
      </w:r>
      <w:r w:rsidR="00300B5B">
        <w:rPr>
          <w:lang w:val="fr-CH"/>
        </w:rPr>
        <w:t>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C060D1">
        <w:rPr>
          <w:lang w:val="en-US"/>
        </w:rPr>
        <w:t>The Things that came from another world ! </w:t>
      </w:r>
      <w:r w:rsidR="00283CF4">
        <w:rPr>
          <w:lang w:val="fr-CH"/>
        </w:rPr>
        <w:t>»</w:t>
      </w:r>
      <w:r w:rsidR="00283CF4">
        <w:rPr>
          <w:rStyle w:val="FootnoteReference"/>
          <w:lang w:val="fr-CH"/>
        </w:rPr>
        <w:footnoteReference w:id="22"/>
      </w:r>
      <w:r w:rsidR="00F3274A">
        <w:rPr>
          <w:lang w:val="fr-CH"/>
        </w:rPr>
        <w:t xml:space="preserve">. </w:t>
      </w:r>
      <w:ins w:id="31" w:author="Anas Sareen" w:date="2016-12-08T10:15:00Z">
        <w:r w:rsidR="00F76E52">
          <w:rPr>
            <w:lang w:val="fr-CH"/>
          </w:rPr>
          <w:t>Néanmoins, c</w:t>
        </w:r>
      </w:ins>
      <w:del w:id="32" w:author="Anas Sareen" w:date="2016-12-08T10:15:00Z">
        <w:r w:rsidR="00AB3AD4" w:rsidDel="00F76E52">
          <w:rPr>
            <w:lang w:val="fr-CH"/>
          </w:rPr>
          <w:delText>C</w:delText>
        </w:r>
      </w:del>
      <w:r w:rsidR="00AB3AD4">
        <w:rPr>
          <w:lang w:val="fr-CH"/>
        </w:rPr>
        <w:t>e que toutes les critiques américaines et britanniques de l’</w:t>
      </w:r>
      <w:r w:rsidR="00E41347">
        <w:rPr>
          <w:lang w:val="fr-CH"/>
        </w:rPr>
        <w:t xml:space="preserve">époques manquent de mentionner est le sous-texte politique du film, </w:t>
      </w:r>
      <w:del w:id="33" w:author="Anas Sareen" w:date="2016-12-08T10:16:00Z">
        <w:r w:rsidR="00E41347" w:rsidDel="00F76E52">
          <w:rPr>
            <w:lang w:val="fr-CH"/>
          </w:rPr>
          <w:delText xml:space="preserve">chose </w:delText>
        </w:r>
      </w:del>
      <w:ins w:id="34" w:author="Anas Sareen" w:date="2016-12-08T10:16:00Z">
        <w:r w:rsidR="00F76E52">
          <w:rPr>
            <w:lang w:val="fr-CH"/>
          </w:rPr>
          <w:t xml:space="preserve">un aspect </w:t>
        </w:r>
      </w:ins>
      <w:r w:rsidR="00E41347">
        <w:rPr>
          <w:lang w:val="fr-CH"/>
        </w:rPr>
        <w:t xml:space="preserve">qui </w:t>
      </w:r>
      <w:del w:id="35" w:author="Anas Sareen" w:date="2016-12-08T10:16:00Z">
        <w:r w:rsidR="00E41347" w:rsidDel="00F76E52">
          <w:rPr>
            <w:lang w:val="fr-CH"/>
          </w:rPr>
          <w:delText xml:space="preserve">n’échappe pas à la </w:delText>
        </w:r>
      </w:del>
      <w:ins w:id="36" w:author="Anas Sareen" w:date="2016-12-08T10:16:00Z">
        <w:r w:rsidR="00F76E52">
          <w:rPr>
            <w:lang w:val="fr-CH"/>
          </w:rPr>
          <w:t xml:space="preserve">ne manque pas de suciter des réactions dans la </w:t>
        </w:r>
      </w:ins>
      <w:r w:rsidR="00E41347">
        <w:rPr>
          <w:lang w:val="fr-CH"/>
        </w:rPr>
        <w:t>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xml:space="preserve">, </w:t>
      </w:r>
      <w:r w:rsidR="000552FA">
        <w:rPr>
          <w:lang w:val="fr-CH"/>
        </w:rPr>
        <w:t>d’«</w:t>
      </w:r>
      <w:r w:rsidR="008A7494">
        <w:rPr>
          <w:lang w:val="fr-CH"/>
        </w:rPr>
        <w:t>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xml:space="preserve"> ; un processus qui va continuer lors des rediffusions ou réédition </w:t>
      </w:r>
      <w:r w:rsidR="00DE3C2D">
        <w:rPr>
          <w:lang w:val="fr-CH"/>
        </w:rPr>
        <w:lastRenderedPageBreak/>
        <w:t>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w:t>
      </w:r>
      <w:commentRangeStart w:id="37"/>
      <w:r w:rsidRPr="00300FAE">
        <w:rPr>
          <w:lang w:val="en-US"/>
        </w:rPr>
        <w:t>them lies money</w:t>
      </w:r>
      <w:commentRangeEnd w:id="37"/>
      <w:r w:rsidR="00F76E52">
        <w:rPr>
          <w:rStyle w:val="CommentReference"/>
        </w:rPr>
        <w:commentReference w:id="37"/>
      </w:r>
      <w:r w:rsidRPr="00300FAE">
        <w:rPr>
          <w:lang w:val="en-US"/>
        </w:rPr>
        <w:t xml:space="preserve">. Hollywood simply can’t allow success, a job well-done, to rest unmolested. As art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consistency :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5EB211D1" w:rsidR="00656792" w:rsidRDefault="0082622B" w:rsidP="00FE1599">
      <w:pPr>
        <w:pStyle w:val="Mmoire"/>
        <w:rPr>
          <w:lang w:val="fr-CH"/>
        </w:rPr>
      </w:pPr>
      <w:r>
        <w:rPr>
          <w:lang w:val="fr-CH"/>
        </w:rPr>
        <w:t xml:space="preserve">Le film de Siegel est omniprésent dans les critiques du remake de Kaufman </w:t>
      </w:r>
      <w:commentRangeStart w:id="38"/>
      <w:r w:rsidRPr="00FA4053">
        <w:rPr>
          <w:lang w:val="en-US"/>
        </w:rPr>
        <w:t>(« why does it seem needless to say ‘needless to say’ ? »</w:t>
      </w:r>
      <w:r>
        <w:rPr>
          <w:lang w:val="fr-CH"/>
        </w:rPr>
        <w:t xml:space="preserve"> ironise David Kehr</w:t>
      </w:r>
      <w:r>
        <w:rPr>
          <w:rStyle w:val="FootnoteReference"/>
          <w:lang w:val="fr-CH"/>
        </w:rPr>
        <w:footnoteReference w:id="30"/>
      </w:r>
      <w:r>
        <w:rPr>
          <w:lang w:val="fr-CH"/>
        </w:rPr>
        <w:t>)</w:t>
      </w:r>
      <w:commentRangeEnd w:id="38"/>
      <w:r w:rsidR="00F76E52">
        <w:rPr>
          <w:rStyle w:val="CommentReference"/>
        </w:rPr>
        <w:commentReference w:id="38"/>
      </w:r>
      <w:r w:rsidR="00732B2C">
        <w:rPr>
          <w:lang w:val="fr-CH"/>
        </w:rPr>
        <w:t xml:space="preserve">, et est effectivement pris comme étalon dans l’évaluation. </w:t>
      </w:r>
      <w:r w:rsidR="00732B2C" w:rsidRPr="00781EA5">
        <w:rPr>
          <w:lang w:val="en-GB"/>
        </w:rPr>
        <w:t xml:space="preserve">Toutefois, Kehr lui-même s’accorde à dire que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Richard Combs parle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r w:rsidR="00F910DC" w:rsidRPr="00781EA5">
        <w:rPr>
          <w:lang w:val="en-GB"/>
        </w:rPr>
        <w:t>va jusqu’à affirmer</w:t>
      </w:r>
      <w:r w:rsidR="00963ECD" w:rsidRPr="00781EA5">
        <w:rPr>
          <w:lang w:val="en-GB"/>
        </w:rPr>
        <w:t xml:space="preserve"> que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r w:rsidR="00C251F9">
        <w:rPr>
          <w:lang w:val="en-US"/>
        </w:rPr>
        <w:t>showy</w:t>
      </w:r>
      <w:r w:rsidR="000552FA">
        <w:rPr>
          <w:lang w:val="en-US"/>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771C29">
        <w:rPr>
          <w:lang w:val="en-US"/>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07A9EDA" w:rsidR="005E19B7" w:rsidRDefault="005E19B7" w:rsidP="00FE1599">
      <w:pPr>
        <w:pStyle w:val="Mmoire"/>
        <w:rPr>
          <w:lang w:val="fr-CH"/>
        </w:rPr>
      </w:pPr>
      <w:r>
        <w:rPr>
          <w:lang w:val="fr-CH"/>
        </w:rPr>
        <w:lastRenderedPageBreak/>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74138E">
        <w:rPr>
          <w:lang w:val="en-US"/>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47129C">
        <w:rPr>
          <w:lang w:val="en-US"/>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insauvable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48"/>
      </w:r>
      <w:r w:rsidR="00B60790">
        <w:t xml:space="preserve"> qui donne l’impression de voir « </w:t>
      </w:r>
      <w:r w:rsidR="00B60790" w:rsidRPr="00781EA5">
        <w:rPr>
          <w:lang w:val="fr-CH"/>
        </w:rPr>
        <w:t>two versions of the film wrestling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w:t>
      </w:r>
      <w:r w:rsidR="00156895">
        <w:lastRenderedPageBreak/>
        <w:t xml:space="preserve">l’on retrouve le plus de </w:t>
      </w:r>
      <w:r w:rsidR="00B60790">
        <w:rPr>
          <w:i/>
        </w:rPr>
        <w:t>mises-en-abîmes</w:t>
      </w:r>
      <w:r w:rsidR="00B60790">
        <w:t xml:space="preserve"> se référant à la prémisse du film</w:t>
      </w:r>
      <w:r w:rsidR="009F687A">
        <w:rPr>
          <w:rStyle w:val="FootnoteReference"/>
        </w:rPr>
        <w:footnoteReference w:id="50"/>
      </w:r>
      <w:r w:rsidR="00B60790">
        <w:t> : Keith Phipps parle</w:t>
      </w:r>
      <w:r w:rsidR="009F687A">
        <w:t xml:space="preserve"> par exemple</w:t>
      </w:r>
      <w:r w:rsidR="00B60790">
        <w:t xml:space="preserve"> d’un film qui « </w:t>
      </w:r>
      <w:r w:rsidR="00CE51D3" w:rsidRPr="00781EA5">
        <w:rPr>
          <w:lang w:val="fr-CH"/>
        </w:rPr>
        <w:t>looks like the work of […]</w:t>
      </w:r>
      <w:r w:rsidR="00B60790" w:rsidRPr="00781EA5">
        <w:rPr>
          <w:lang w:val="fr-CH"/>
        </w:rPr>
        <w:t xml:space="preserve"> pod people </w:t>
      </w:r>
      <w:r w:rsidR="00B60790">
        <w:t>»</w:t>
      </w:r>
      <w:r w:rsidR="00CE51D3">
        <w:rPr>
          <w:rStyle w:val="FootnoteReference"/>
        </w:rPr>
        <w:footnoteReference w:id="51"/>
      </w:r>
      <w:r w:rsidR="009F687A">
        <w:t>.</w:t>
      </w:r>
    </w:p>
    <w:p w14:paraId="136E62B5" w14:textId="01BA2FBA"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ins w:id="40" w:author="Anas Sareen" w:date="2016-12-08T10:21:00Z">
        <w:r w:rsidR="00F76E52">
          <w:t xml:space="preserve"> </w:t>
        </w:r>
      </w:ins>
      <w:r w:rsidR="00D97C6A">
        <w:t>avec une tendance vers la dépréciation de version en version</w:t>
      </w:r>
      <w:ins w:id="41" w:author="Anas Sareen" w:date="2016-12-08T10:21:00Z">
        <w:r w:rsidR="00F76E52">
          <w:t xml:space="preserve"> </w:t>
        </w:r>
      </w:ins>
      <w:r w:rsidR="00D97C6A">
        <w:t xml:space="preserve">–, et, d’une autre part, </w:t>
      </w:r>
      <w:r w:rsidR="007F6A07">
        <w:t xml:space="preserve">que la critique de la dernière </w:t>
      </w:r>
      <w:del w:id="42" w:author="Anas Sareen" w:date="2016-12-08T10:21:00Z">
        <w:r w:rsidR="007F6A07" w:rsidDel="00F76E52">
          <w:delText>version</w:delText>
        </w:r>
      </w:del>
      <w:ins w:id="43" w:author="Anas Sareen" w:date="2016-12-08T10:21:00Z">
        <w:r w:rsidR="00F76E52">
          <w:t>variante</w:t>
        </w:r>
      </w:ins>
      <w:r w:rsidR="007F6A07">
        <w:t xml:space="preserve"> en date se réfère toujours à l’original, si ce n’est à toutes les versions précédentes. </w:t>
      </w:r>
      <w:r w:rsidR="007F6A07" w:rsidRPr="004263C6">
        <w:rPr>
          <w:highlight w:val="yellow"/>
          <w:rPrChange w:id="44" w:author="Anas Sareen" w:date="2016-12-08T10:22:00Z">
            <w:rPr/>
          </w:rPrChange>
        </w:rPr>
        <w:t>Si</w:t>
      </w:r>
      <w:r w:rsidR="007F6A07">
        <w:t xml:space="preserve"> ces références à la généalogie des films et les jugements de valeurs émis par la critique serviront dans l’élaboration de notre argumentation ultérieure, il convient à présent de traiter de deux points clés jusqu’ici laissés </w:t>
      </w:r>
      <w:del w:id="45" w:author="Anas Sareen" w:date="2016-12-08T10:22:00Z">
        <w:r w:rsidR="007F6A07" w:rsidDel="004263C6">
          <w:delText xml:space="preserve">délibérément </w:delText>
        </w:r>
      </w:del>
      <w:r w:rsidR="007F6A07">
        <w:t xml:space="preserve">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5DCDDF8F" w:rsidR="007F6A07" w:rsidRDefault="007F6A07" w:rsidP="007F6A07">
      <w:pPr>
        <w:pStyle w:val="Mmoire"/>
      </w:pPr>
      <w:r>
        <w:t xml:space="preserve"> </w:t>
      </w:r>
      <w:r w:rsidR="00781EA5" w:rsidRPr="004263C6">
        <w:rPr>
          <w:highlight w:val="yellow"/>
          <w:rPrChange w:id="46" w:author="Anas Sareen" w:date="2016-12-08T10:22:00Z">
            <w:rPr/>
          </w:rPrChange>
        </w:rPr>
        <w:t>Si le</w:t>
      </w:r>
      <w:r w:rsidR="00781EA5">
        <w:t xml:space="preserve"> statut du roman de Jack Finney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ins w:id="47" w:author="Anas Sareen" w:date="2016-12-08T10:23:00Z">
        <w:r w:rsidR="004263C6">
          <w:t xml:space="preserve"> </w:t>
        </w:r>
      </w:ins>
      <w:r w:rsidR="001F52E4">
        <w:t>et les remakes subséquents</w:t>
      </w:r>
      <w:ins w:id="48" w:author="Anas Sareen" w:date="2016-12-08T10:23:00Z">
        <w:r w:rsidR="004263C6">
          <w:t xml:space="preserve"> </w:t>
        </w:r>
      </w:ins>
      <w:r w:rsidR="001F52E4">
        <w:t>– jouent sur une ambiguïté</w:t>
      </w:r>
      <w:r w:rsidR="00DC11D1">
        <w:t xml:space="preserve"> des genres : dans le film de Don Siegel, le seul élément de science-ficti</w:t>
      </w:r>
      <w:r w:rsidR="00D56248">
        <w:t>on du film étant le discours du Dr. Danny Kauffman (Danny) lors de la confrontation avec le Dr. Miles Bennell (Miles) et Becky Driscoll (Becky) :</w:t>
      </w:r>
    </w:p>
    <w:p w14:paraId="451401A2" w14:textId="2ABFCCE6"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out of the sky came a solution. Seeds, drifting through space for years, took root in a farmer’s field. From the seeds came pods which have the power to reproduce themselves in the exact likeness of any form of life.</w:t>
      </w:r>
      <w:r w:rsidR="00D56248">
        <w:rPr>
          <w:rStyle w:val="FootnoteReference"/>
          <w:lang w:val="en-GB"/>
        </w:rPr>
        <w:footnoteReference w:id="53"/>
      </w:r>
      <w:r w:rsidRPr="00BE2589">
        <w:rPr>
          <w:lang w:val="fr-CH"/>
        </w:rPr>
        <w:t xml:space="preserve"> </w:t>
      </w:r>
      <w:r>
        <w:rPr>
          <w:lang w:val="fr-CH"/>
        </w:rPr>
        <w:t>»</w:t>
      </w:r>
    </w:p>
    <w:p w14:paraId="1ED87DBE" w14:textId="75881BB7"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w:t>
      </w:r>
      <w:r w:rsidR="006E18EF">
        <w:rPr>
          <w:lang w:val="fr-CH"/>
        </w:rPr>
        <w:lastRenderedPageBreak/>
        <w:t>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w:t>
      </w:r>
      <w:commentRangeStart w:id="54"/>
      <w:r w:rsidR="005A0C4C">
        <w:rPr>
          <w:lang w:val="fr-CH"/>
        </w:rPr>
        <w:t xml:space="preserve">pour le spectateur moyen </w:t>
      </w:r>
      <w:r w:rsidR="000A0EDA">
        <w:rPr>
          <w:lang w:val="fr-CH"/>
        </w:rPr>
        <w:t>non diplômé en biologie</w:t>
      </w:r>
      <w:commentRangeEnd w:id="54"/>
      <w:r w:rsidR="00E326EC">
        <w:rPr>
          <w:rStyle w:val="CommentReference"/>
        </w:rPr>
        <w:commentReference w:id="54"/>
      </w:r>
      <w:r w:rsidR="000A0EDA">
        <w:rPr>
          <w:lang w:val="fr-CH"/>
        </w:rPr>
        <w:t xml:space="preserv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36501B">
        <w:rPr>
          <w:lang w:val="en-US"/>
        </w:rPr>
        <w:t>THEY come from another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C060D1">
        <w:rPr>
          <w:lang w:val="en-US"/>
        </w:rPr>
        <w:t>The Things that came from another world ! </w:t>
      </w:r>
      <w:r w:rsidR="00C249AB">
        <w:rPr>
          <w:lang w:val="fr-CH"/>
        </w:rPr>
        <w:t>»</w:t>
      </w:r>
      <w:r w:rsidR="00C249AB">
        <w:rPr>
          <w:rStyle w:val="FootnoteReference"/>
          <w:lang w:val="fr-CH"/>
        </w:rPr>
        <w:footnoteReference w:id="57"/>
      </w:r>
      <w:r w:rsidR="00F1669A">
        <w:rPr>
          <w:lang w:val="fr-CH"/>
        </w:rPr>
        <w:t xml:space="preserve"> ou « </w:t>
      </w:r>
      <w:r w:rsidR="00F1669A" w:rsidRPr="0036501B">
        <w:rPr>
          <w:lang w:val="en-US"/>
        </w:rPr>
        <w:t>Walter Wagner creates the ultimate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991F6F" w:rsidRPr="00991F6F">
        <w:rPr>
          <w:lang w:val="en-US"/>
        </w:rPr>
        <w:t>befuddled by a film that did not clearly fit into science fiction or horror genre formats </w:t>
      </w:r>
      <w:r w:rsidR="00991F6F">
        <w:rPr>
          <w:lang w:val="fr-CH"/>
        </w:rPr>
        <w:t>»</w:t>
      </w:r>
      <w:r w:rsidR="00991F6F">
        <w:rPr>
          <w:rStyle w:val="FootnoteReference"/>
          <w:lang w:val="fr-CH"/>
        </w:rPr>
        <w:footnoteReference w:id="65"/>
      </w:r>
      <w:r w:rsidR="00DF0B77">
        <w:rPr>
          <w:lang w:val="fr-CH"/>
        </w:rPr>
        <w:t xml:space="preserve"> menant à un « </w:t>
      </w:r>
      <w:r w:rsidR="00DF0B77" w:rsidRPr="008C0A6A">
        <w:rPr>
          <w:lang w:val="en-US"/>
        </w:rPr>
        <w:t>highly unstable text</w:t>
      </w:r>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xml:space="preserve">, une esthétique ensuite </w:t>
      </w:r>
      <w:r w:rsidR="00E84BB2">
        <w:rPr>
          <w:lang w:val="fr-CH"/>
        </w:rPr>
        <w:lastRenderedPageBreak/>
        <w:t>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Default="00BE2589" w:rsidP="00900F3C">
      <w:pPr>
        <w:spacing w:after="120"/>
        <w:ind w:left="720"/>
        <w:jc w:val="both"/>
        <w:rPr>
          <w:lang w:val="fr-CH"/>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back-drop of the story, thereby enhancing the aesthetic value and </w:t>
      </w:r>
      <w:r w:rsidR="00E251B8">
        <w:rPr>
          <w:lang w:val="en-GB"/>
        </w:rPr>
        <w:t>originality</w:t>
      </w:r>
      <w:r>
        <w:rPr>
          <w:lang w:val="en-GB"/>
        </w:rPr>
        <w:t xml:space="preserve"> of each work. </w:t>
      </w:r>
      <w:r>
        <w:rPr>
          <w:lang w:val="fr-CH"/>
        </w:rPr>
        <w:t>»</w:t>
      </w:r>
    </w:p>
    <w:p w14:paraId="1376B001" w14:textId="307AFACA"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w:t>
      </w:r>
      <w:commentRangeStart w:id="55"/>
      <w:r w:rsidRPr="00257664">
        <w:rPr>
          <w:lang w:val="fr-CH"/>
        </w:rPr>
        <w:t xml:space="preserve">aux changements de genre </w:t>
      </w:r>
      <w:r>
        <w:rPr>
          <w:lang w:val="fr-CH"/>
        </w:rPr>
        <w:t>dans le cadre des remakes</w:t>
      </w:r>
      <w:commentRangeEnd w:id="55"/>
      <w:r w:rsidR="00E326EC">
        <w:rPr>
          <w:rStyle w:val="CommentReference"/>
        </w:rPr>
        <w:commentReference w:id="55"/>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ins w:id="56" w:author="Anas Sareen" w:date="2016-12-08T10:31:00Z">
        <w:r w:rsidR="00E326EC">
          <w:rPr>
            <w:lang w:val="fr-CH"/>
          </w:rPr>
          <w:t xml:space="preserve"> </w:t>
        </w:r>
      </w:ins>
      <w:r w:rsidR="00572515">
        <w:rPr>
          <w:lang w:val="fr-CH"/>
        </w:rPr>
        <w:t xml:space="preserve">ou </w:t>
      </w:r>
      <w:del w:id="57" w:author="Anas Sareen" w:date="2016-12-08T10:31:00Z">
        <w:r w:rsidR="00572515" w:rsidDel="00E326EC">
          <w:rPr>
            <w:lang w:val="fr-CH"/>
          </w:rPr>
          <w:delText xml:space="preserve">seulement </w:delText>
        </w:r>
      </w:del>
      <w:r w:rsidR="00572515">
        <w:rPr>
          <w:lang w:val="fr-CH"/>
        </w:rPr>
        <w:t>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ins w:id="58" w:author="Anas Sareen" w:date="2016-12-08T10:32:00Z">
        <w:r w:rsidR="00DF2C6F">
          <w:rPr>
            <w:lang w:val="fr-CH"/>
          </w:rPr>
          <w:t xml:space="preserve"> </w:t>
        </w:r>
      </w:ins>
      <w:r>
        <w:rPr>
          <w:lang w:val="fr-CH"/>
        </w:rPr>
        <w:t>plus précisément de ses interprétations</w:t>
      </w:r>
      <w:ins w:id="59" w:author="Anas Sareen" w:date="2016-12-08T10:32:00Z">
        <w:r w:rsidR="00DF2C6F">
          <w:rPr>
            <w:lang w:val="fr-CH"/>
          </w:rPr>
          <w:t xml:space="preserve"> </w:t>
        </w:r>
      </w:ins>
      <w:r>
        <w:rPr>
          <w:lang w:val="fr-CH"/>
        </w:rPr>
        <w:t>–</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36EF64D"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w:t>
      </w:r>
      <w:r w:rsidR="00767450">
        <w:rPr>
          <w:lang w:val="fr-CH"/>
        </w:rPr>
        <w:lastRenderedPageBreak/>
        <w:t>d’interprétation, Raymond Durgnat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del w:id="60" w:author="Anas Sareen" w:date="2016-12-08T10:33:00Z">
        <w:r w:rsidR="006D5FD9" w:rsidDel="00DF2C6F">
          <w:rPr>
            <w:lang w:val="fr-CH"/>
          </w:rPr>
          <w:delText xml:space="preserve">constituerait en lui seul un travail de thèse de </w:delText>
        </w:r>
        <w:r w:rsidR="008540F1" w:rsidDel="00DF2C6F">
          <w:rPr>
            <w:lang w:val="fr-CH"/>
          </w:rPr>
          <w:delText>doctorat</w:delText>
        </w:r>
      </w:del>
      <w:ins w:id="61" w:author="Anas Sareen" w:date="2016-12-08T10:33:00Z">
        <w:r w:rsidR="00DF2C6F">
          <w:rPr>
            <w:lang w:val="fr-CH"/>
          </w:rPr>
          <w:t>est une tâche qui dépasse le cadre du présent travail</w:t>
        </w:r>
      </w:ins>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6DE7C289"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w:t>
      </w:r>
      <w:commentRangeStart w:id="62"/>
      <w:r w:rsidR="003D1B8D">
        <w:rPr>
          <w:lang w:val="fr-CH"/>
        </w:rPr>
        <w:t>ancrée dans une autre pratique de la critique</w:t>
      </w:r>
      <w:commentRangeEnd w:id="62"/>
      <w:r w:rsidR="00DF2C6F">
        <w:rPr>
          <w:rStyle w:val="CommentReference"/>
        </w:rPr>
        <w:commentReference w:id="62"/>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4"/>
      </w:r>
      <w:r w:rsidR="00BF6D6C">
        <w:rPr>
          <w:lang w:val="fr-CH"/>
        </w:rPr>
        <w:t xml:space="preserve"> </w:t>
      </w:r>
      <w:r w:rsidR="00C54747">
        <w:rPr>
          <w:lang w:val="fr-CH"/>
        </w:rPr>
        <w:t xml:space="preserve">et la deuxième </w:t>
      </w:r>
      <w:r w:rsidR="00BF6D6C">
        <w:rPr>
          <w:lang w:val="fr-CH"/>
        </w:rPr>
        <w:t>y attachant un concept très vague du fascisme</w:t>
      </w:r>
      <w:ins w:id="63" w:author="Anas Sareen" w:date="2016-12-08T10:35:00Z">
        <w:r w:rsidR="00DF2C6F">
          <w:rPr>
            <w:lang w:val="fr-CH"/>
          </w:rPr>
          <w:t xml:space="preserve"> sans cadre historique précis</w:t>
        </w:r>
      </w:ins>
      <w:del w:id="64" w:author="Anas Sareen" w:date="2016-12-08T10:34:00Z">
        <w:r w:rsidR="00BF6D6C" w:rsidDel="00DF2C6F">
          <w:rPr>
            <w:lang w:val="fr-CH"/>
          </w:rPr>
          <w:delText>, qui trouve ses racines au début du XXème siècle et connaît son apogée immédiatement avant et durant la seconde Guerre Mondiale</w:delText>
        </w:r>
        <w:r w:rsidR="00BF6D6C" w:rsidDel="00DF2C6F">
          <w:rPr>
            <w:rStyle w:val="FootnoteReference"/>
            <w:lang w:val="fr-CH"/>
          </w:rPr>
          <w:footnoteReference w:id="75"/>
        </w:r>
      </w:del>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6"/>
      </w:r>
      <w:r w:rsidR="0004743C">
        <w:rPr>
          <w:lang w:val="fr-CH"/>
        </w:rPr>
        <w:t xml:space="preserve"> qui décrit le contexte de production du film ainsi : « Réalisé aux Etats-Unis, il y a une douzaine d’années, immédiatement au bout du tunnel mac-</w:t>
      </w:r>
      <w:r w:rsidR="0004743C">
        <w:rPr>
          <w:lang w:val="fr-CH"/>
        </w:rPr>
        <w:lastRenderedPageBreak/>
        <w:t>carthyste »</w:t>
      </w:r>
      <w:r w:rsidR="0004743C">
        <w:rPr>
          <w:rStyle w:val="FootnoteReference"/>
          <w:lang w:val="fr-CH"/>
        </w:rPr>
        <w:footnoteReference w:id="77"/>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ins w:id="67" w:author="Anas Sareen" w:date="2016-12-08T10:37:00Z">
        <w:r w:rsidR="00DF2C6F">
          <w:rPr>
            <w:lang w:val="fr-CH"/>
          </w:rPr>
          <w:t xml:space="preserve"> l’utiliser pour</w:t>
        </w:r>
      </w:ins>
      <w:r w:rsidR="00230823">
        <w:rPr>
          <w:lang w:val="fr-CH"/>
        </w:rPr>
        <w:t xml:space="preserve"> </w:t>
      </w:r>
      <w:del w:id="68" w:author="Anas Sareen" w:date="2016-12-08T10:37:00Z">
        <w:r w:rsidR="00230823" w:rsidDel="00DF2C6F">
          <w:rPr>
            <w:lang w:val="fr-CH"/>
          </w:rPr>
          <w:delText xml:space="preserve">en offrir un lien </w:delText>
        </w:r>
      </w:del>
      <w:ins w:id="69" w:author="Anas Sareen" w:date="2016-12-08T10:38:00Z">
        <w:r w:rsidR="00DF2C6F">
          <w:rPr>
            <w:lang w:val="fr-CH"/>
          </w:rPr>
          <w:t>offrir une interprétation</w:t>
        </w:r>
      </w:ins>
      <w:ins w:id="70" w:author="Anas Sareen" w:date="2016-12-08T10:37:00Z">
        <w:r w:rsidR="00DF2C6F">
          <w:rPr>
            <w:lang w:val="fr-CH"/>
          </w:rPr>
          <w:t xml:space="preserve"> du film </w:t>
        </w:r>
      </w:ins>
      <w:del w:id="71" w:author="Anas Sareen" w:date="2016-12-08T10:37:00Z">
        <w:r w:rsidR="00230823" w:rsidDel="00DF2C6F">
          <w:rPr>
            <w:lang w:val="fr-CH"/>
          </w:rPr>
          <w:delText>explicite dans l’interprétation du film</w:delText>
        </w:r>
      </w:del>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78"/>
      </w:r>
      <w:r w:rsidR="004D6815">
        <w:rPr>
          <w:lang w:val="fr-CH"/>
        </w:rPr>
        <w:t xml:space="preserve"> que dans des critiques plus longues</w:t>
      </w:r>
      <w:r w:rsidR="00E847B5">
        <w:rPr>
          <w:rStyle w:val="FootnoteReference"/>
          <w:lang w:val="fr-CH"/>
        </w:rPr>
        <w:footnoteReference w:id="79"/>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de </w:t>
      </w:r>
      <w:r w:rsidR="00734C51">
        <w:rPr>
          <w:i/>
          <w:lang w:val="fr-CH"/>
        </w:rPr>
        <w:t>Invasion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A047B8">
        <w:rPr>
          <w:lang w:val="en-US"/>
        </w:rPr>
        <w:t>The Imagination of Disaster </w:t>
      </w:r>
      <w:r w:rsidR="00A047B8">
        <w:rPr>
          <w:lang w:val="fr-CH"/>
        </w:rPr>
        <w:t>»</w:t>
      </w:r>
      <w:r w:rsidR="00A047B8">
        <w:rPr>
          <w:rStyle w:val="FootnoteReference"/>
          <w:lang w:val="fr-CH"/>
        </w:rPr>
        <w:footnoteReference w:id="80"/>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1E7675" w:rsidRPr="008C0A6A">
        <w:rPr>
          <w:lang w:val="en-US"/>
        </w:rPr>
        <w:t>Science fiction films are not about science. They are about disaster, which is one of the oldest subjects of all. </w:t>
      </w:r>
      <w:r w:rsidR="001E7675" w:rsidRPr="0082726C">
        <w:rPr>
          <w:lang w:val="fr-CH"/>
        </w:rPr>
        <w:t>»</w:t>
      </w:r>
      <w:r w:rsidR="001E7675">
        <w:rPr>
          <w:rStyle w:val="FootnoteReference"/>
          <w:lang w:val="en-GB"/>
        </w:rPr>
        <w:footnoteReference w:id="81"/>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de </w:t>
      </w:r>
      <w:r w:rsidR="00C5130A">
        <w:rPr>
          <w:i/>
          <w:lang w:val="fr-CH"/>
        </w:rPr>
        <w:t>Invasion of the Body Snatchers</w:t>
      </w:r>
      <w:r w:rsidR="00C5130A">
        <w:rPr>
          <w:lang w:val="fr-CH"/>
        </w:rPr>
        <w:t>, d’un « </w:t>
      </w:r>
      <w:r w:rsidR="00C5130A" w:rsidRPr="003E64C0">
        <w:rPr>
          <w:lang w:val="en-US"/>
        </w:rPr>
        <w:t>regime of emotionlessness</w:t>
      </w:r>
      <w:r w:rsidR="00C5130A">
        <w:rPr>
          <w:lang w:val="fr-CH"/>
        </w:rPr>
        <w:t> »</w:t>
      </w:r>
      <w:r w:rsidR="00C5130A">
        <w:rPr>
          <w:rStyle w:val="FootnoteReference"/>
          <w:lang w:val="fr-CH"/>
        </w:rPr>
        <w:footnoteReference w:id="82"/>
      </w:r>
      <w:r w:rsidR="004C6BE7">
        <w:rPr>
          <w:lang w:val="fr-CH"/>
        </w:rPr>
        <w:t xml:space="preserve"> </w:t>
      </w:r>
      <w:r w:rsidR="00C7506F">
        <w:rPr>
          <w:lang w:val="fr-CH"/>
        </w:rPr>
        <w:t>composé de « </w:t>
      </w:r>
      <w:r w:rsidR="00C7506F" w:rsidRPr="003E64C0">
        <w:rPr>
          <w:lang w:val="en-US"/>
        </w:rPr>
        <w:t>unpersons </w:t>
      </w:r>
      <w:r w:rsidR="00C7506F">
        <w:rPr>
          <w:lang w:val="fr-CH"/>
        </w:rPr>
        <w:t>»</w:t>
      </w:r>
      <w:r w:rsidR="00C7506F">
        <w:rPr>
          <w:rStyle w:val="FootnoteReference"/>
          <w:lang w:val="fr-CH"/>
        </w:rPr>
        <w:footnoteReference w:id="83"/>
      </w:r>
      <w:r w:rsidR="008E7C4E">
        <w:rPr>
          <w:lang w:val="fr-CH"/>
        </w:rPr>
        <w:t xml:space="preserve">) </w:t>
      </w:r>
      <w:r w:rsidR="009437ED">
        <w:rPr>
          <w:lang w:val="fr-CH"/>
        </w:rPr>
        <w:t>censé refléter une condition humaine « </w:t>
      </w:r>
      <w:r w:rsidR="009437ED" w:rsidRPr="003E64C0">
        <w:rPr>
          <w:lang w:val="en-US"/>
        </w:rPr>
        <w:t xml:space="preserve">always </w:t>
      </w:r>
      <w:r w:rsidR="003E64C0" w:rsidRPr="003E64C0">
        <w:rPr>
          <w:lang w:val="en-US"/>
        </w:rPr>
        <w:t>perilously</w:t>
      </w:r>
      <w:r w:rsidR="009437ED" w:rsidRPr="003E64C0">
        <w:rPr>
          <w:lang w:val="en-US"/>
        </w:rPr>
        <w:t xml:space="preserve"> close to insanity </w:t>
      </w:r>
      <w:r w:rsidR="009437ED">
        <w:rPr>
          <w:lang w:val="fr-CH"/>
        </w:rPr>
        <w:t>»</w:t>
      </w:r>
      <w:r w:rsidR="009437ED">
        <w:rPr>
          <w:rStyle w:val="FootnoteReference"/>
          <w:lang w:val="fr-CH"/>
        </w:rPr>
        <w:footnoteReference w:id="84"/>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700856" w:rsidRPr="003E64C0">
        <w:rPr>
          <w:lang w:val="en-US"/>
        </w:rPr>
        <w:t>from a psychological point of view </w:t>
      </w:r>
      <w:r w:rsidR="00700856">
        <w:rPr>
          <w:lang w:val="fr-CH"/>
        </w:rPr>
        <w:t>»</w:t>
      </w:r>
      <w:r w:rsidR="00700856">
        <w:rPr>
          <w:rStyle w:val="FootnoteReference"/>
          <w:lang w:val="fr-CH"/>
        </w:rPr>
        <w:footnoteReference w:id="85"/>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6"/>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 xml:space="preserve">est </w:t>
      </w:r>
      <w:r w:rsidR="00680AE3">
        <w:rPr>
          <w:lang w:val="fr-CH"/>
        </w:rPr>
        <w:lastRenderedPageBreak/>
        <w:t>très générique</w:t>
      </w:r>
      <w:r w:rsidR="00680AE3">
        <w:rPr>
          <w:rStyle w:val="FootnoteReference"/>
          <w:lang w:val="fr-CH"/>
        </w:rPr>
        <w:footnoteReference w:id="87"/>
      </w:r>
      <w:r w:rsidR="00FC6DD0">
        <w:rPr>
          <w:lang w:val="fr-CH"/>
        </w:rPr>
        <w:t xml:space="preserve"> et concerne un corpus large de film quasiment contemporains à sa réaction</w:t>
      </w:r>
      <w:ins w:id="72" w:author="Anas Sareen" w:date="2016-12-08T10:41:00Z">
        <w:r w:rsidR="00DF2C6F">
          <w:rPr>
            <w:lang w:val="fr-CH"/>
          </w:rPr>
          <w:t xml:space="preserve"> (exemples)</w:t>
        </w:r>
      </w:ins>
      <w:r w:rsidR="00FC6DD0">
        <w:rPr>
          <w:lang w:val="fr-CH"/>
        </w:rPr>
        <w:t xml:space="preserve">, il démontre toutefois un intérêt </w:t>
      </w:r>
      <w:del w:id="73" w:author="Anas Sareen" w:date="2016-12-08T10:41:00Z">
        <w:r w:rsidR="00FC6DD0" w:rsidDel="00DF2C6F">
          <w:rPr>
            <w:lang w:val="fr-CH"/>
          </w:rPr>
          <w:delText>pour le</w:delText>
        </w:r>
      </w:del>
      <w:ins w:id="74" w:author="Anas Sareen" w:date="2016-12-08T10:41:00Z">
        <w:r w:rsidR="00DF2C6F">
          <w:rPr>
            <w:lang w:val="fr-CH"/>
          </w:rPr>
          <w:t>du</w:t>
        </w:r>
      </w:ins>
      <w:r w:rsidR="00FC6DD0">
        <w:rPr>
          <w:lang w:val="fr-CH"/>
        </w:rPr>
        <w:t xml:space="preserve"> monde académique </w:t>
      </w:r>
      <w:del w:id="75" w:author="Anas Sareen" w:date="2016-12-08T10:41:00Z">
        <w:r w:rsidR="00FC6DD0" w:rsidDel="00DF2C6F">
          <w:rPr>
            <w:lang w:val="fr-CH"/>
          </w:rPr>
          <w:delText xml:space="preserve">dans </w:delText>
        </w:r>
      </w:del>
      <w:ins w:id="76" w:author="Anas Sareen" w:date="2016-12-08T10:41:00Z">
        <w:r w:rsidR="00DF2C6F">
          <w:rPr>
            <w:lang w:val="fr-CH"/>
          </w:rPr>
          <w:t xml:space="preserve">pour </w:t>
        </w:r>
      </w:ins>
      <w:r w:rsidR="00FC6DD0">
        <w:rPr>
          <w:lang w:val="fr-CH"/>
        </w:rPr>
        <w:t>les liens qu’entretiennent films de série B</w:t>
      </w:r>
      <w:r w:rsidR="00FC6DD0">
        <w:rPr>
          <w:rStyle w:val="FootnoteReference"/>
          <w:lang w:val="fr-CH"/>
        </w:rPr>
        <w:footnoteReference w:id="88"/>
      </w:r>
      <w:r w:rsidR="00A14516">
        <w:rPr>
          <w:lang w:val="fr-CH"/>
        </w:rPr>
        <w:t xml:space="preserve"> avec leur contexte socio-culturel </w:t>
      </w:r>
      <w:r w:rsidR="00F975F9">
        <w:rPr>
          <w:lang w:val="fr-CH"/>
        </w:rPr>
        <w:t>complexe</w:t>
      </w:r>
      <w:r w:rsidR="00A14516">
        <w:rPr>
          <w:lang w:val="fr-CH"/>
        </w:rPr>
        <w:t xml:space="preserve"> que représente la Guerre Froide.</w:t>
      </w:r>
    </w:p>
    <w:p w14:paraId="05CDC234" w14:textId="39F17D3F" w:rsidR="00A14516" w:rsidRDefault="00A14516" w:rsidP="00C12297">
      <w:pPr>
        <w:pStyle w:val="Mmoire"/>
        <w:rPr>
          <w:lang w:val="fr-CH"/>
        </w:rPr>
      </w:pPr>
      <w:r>
        <w:rPr>
          <w:lang w:val="fr-CH"/>
        </w:rPr>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89"/>
      </w:r>
      <w:r w:rsidR="00444D30" w:rsidRPr="00F24C6F">
        <w:rPr>
          <w:lang w:val="fr-CH"/>
        </w:rPr>
        <w:t xml:space="preserve">, Tony Shaw </w:t>
      </w:r>
      <w:del w:id="77" w:author="Anas Sareen" w:date="2016-12-08T10:42:00Z">
        <w:r w:rsidR="00F24C6F" w:rsidRPr="00F24C6F" w:rsidDel="001E134D">
          <w:rPr>
            <w:lang w:val="fr-CH"/>
          </w:rPr>
          <w:delText xml:space="preserve">retrace l’impact de la Guerre Froide </w:delText>
        </w:r>
        <w:r w:rsidR="00F24C6F" w:rsidDel="001E134D">
          <w:rPr>
            <w:lang w:val="fr-CH"/>
          </w:rPr>
          <w:delText xml:space="preserve">sur Hollywood. Plutôt que de s’intéresser à l’analyse ou la récession des films, Shaw </w:delText>
        </w:r>
      </w:del>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ins w:id="78" w:author="Anas Sareen" w:date="2016-12-08T10:42:00Z">
        <w:r w:rsidR="001E134D">
          <w:rPr>
            <w:lang w:val="fr-CH"/>
          </w:rPr>
          <w:t>, plutôt que de s’intéresser à l’analyse ou la récession des films</w:t>
        </w:r>
      </w:ins>
      <w:r w:rsidR="00F24C6F">
        <w:rPr>
          <w:lang w:val="fr-CH"/>
        </w:rPr>
        <w:t xml:space="preserve">. </w:t>
      </w:r>
      <w:r w:rsidR="00064452">
        <w:rPr>
          <w:lang w:val="fr-CH"/>
        </w:rPr>
        <w:t>Il attribue au cinéma hollywoodien une tendance à « </w:t>
      </w:r>
      <w:r w:rsidR="006A46AA" w:rsidRPr="006A46AA">
        <w:rPr>
          <w:lang w:val="en-US"/>
        </w:rPr>
        <w:t>raising social issues yet containing them in a satisfactory bourgeois resolutions</w:t>
      </w:r>
      <w:r w:rsidR="006A46AA">
        <w:rPr>
          <w:lang w:val="fr-CH"/>
        </w:rPr>
        <w:t> »</w:t>
      </w:r>
      <w:r w:rsidR="006A46AA">
        <w:rPr>
          <w:rStyle w:val="FootnoteReference"/>
          <w:lang w:val="fr-CH"/>
        </w:rPr>
        <w:footnoteReference w:id="90"/>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1"/>
      </w:r>
      <w:r w:rsidR="0042563E">
        <w:rPr>
          <w:lang w:val="fr-CH"/>
        </w:rPr>
        <w:t xml:space="preserve">, le grand écart idéologique provoqué par une guerre ayant permis à deux puissances aux idéologies radicalement opposées d’émerger, s’avère problématique pour certains </w:t>
      </w:r>
      <w:del w:id="79" w:author="Anas Sareen" w:date="2016-12-08T10:45:00Z">
        <w:r w:rsidR="0042563E" w:rsidRPr="001E134D" w:rsidDel="001E134D">
          <w:rPr>
            <w:highlight w:val="yellow"/>
            <w:lang w:val="fr-CH"/>
            <w:rPrChange w:id="80" w:author="Anas Sareen" w:date="2016-12-08T10:45:00Z">
              <w:rPr>
                <w:lang w:val="fr-CH"/>
              </w:rPr>
            </w:rPrChange>
          </w:rPr>
          <w:delText>décideurs</w:delText>
        </w:r>
        <w:r w:rsidR="0042563E" w:rsidDel="001E134D">
          <w:rPr>
            <w:lang w:val="fr-CH"/>
          </w:rPr>
          <w:delText xml:space="preserve"> </w:delText>
        </w:r>
      </w:del>
      <w:ins w:id="81" w:author="Anas Sareen" w:date="2016-12-08T10:45:00Z">
        <w:r w:rsidR="001E134D">
          <w:rPr>
            <w:lang w:val="fr-CH"/>
          </w:rPr>
          <w:t xml:space="preserve">institutions </w:t>
        </w:r>
      </w:ins>
      <w:r w:rsidR="0042563E">
        <w:rPr>
          <w:lang w:val="fr-CH"/>
        </w:rPr>
        <w:t>Hollywoodien</w:t>
      </w:r>
      <w:ins w:id="82" w:author="Anas Sareen" w:date="2016-12-08T10:45:00Z">
        <w:r w:rsidR="001E134D">
          <w:rPr>
            <w:lang w:val="fr-CH"/>
          </w:rPr>
          <w:t>ne</w:t>
        </w:r>
      </w:ins>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082892">
        <w:rPr>
          <w:lang w:val="en-US"/>
        </w:rPr>
        <w:t>Motion Picture Alliance for the Preservation of American Ideals</w:t>
      </w:r>
      <w:r w:rsidR="00D02990">
        <w:rPr>
          <w:rStyle w:val="FootnoteReference"/>
          <w:lang w:val="en-GB"/>
        </w:rPr>
        <w:footnoteReference w:id="92"/>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082892">
        <w:rPr>
          <w:lang w:val="en-US"/>
        </w:rPr>
        <w:t>A Screen Guide for Americans </w:t>
      </w:r>
      <w:r w:rsidR="004C7DB0">
        <w:rPr>
          <w:lang w:val="fr-CH"/>
        </w:rPr>
        <w:t>»</w:t>
      </w:r>
      <w:r w:rsidR="004C7DB0">
        <w:rPr>
          <w:rStyle w:val="FootnoteReference"/>
          <w:lang w:val="fr-CH"/>
        </w:rPr>
        <w:footnoteReference w:id="93"/>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commentRangeStart w:id="83"/>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xml:space="preserve">. </w:t>
      </w:r>
      <w:commentRangeEnd w:id="83"/>
      <w:r w:rsidR="001E134D">
        <w:rPr>
          <w:rStyle w:val="CommentReference"/>
        </w:rPr>
        <w:commentReference w:id="83"/>
      </w:r>
      <w:r w:rsidR="00FE2C1C">
        <w:rPr>
          <w:lang w:val="fr-CH"/>
        </w:rPr>
        <w:t>Bien que la chasse aux communistes par le gouvernement fédéral américain ait officiellement débutée en 1938</w:t>
      </w:r>
      <w:r w:rsidR="000D6B0D">
        <w:rPr>
          <w:lang w:val="fr-CH"/>
        </w:rPr>
        <w:t xml:space="preserve"> avec la création du « </w:t>
      </w:r>
      <w:r w:rsidR="000D6B0D" w:rsidRPr="00082892">
        <w:rPr>
          <w:lang w:val="en-US"/>
        </w:rPr>
        <w:t xml:space="preserve">House </w:t>
      </w:r>
      <w:r w:rsidR="00082892" w:rsidRPr="00082892">
        <w:rPr>
          <w:lang w:val="en-US"/>
        </w:rPr>
        <w:t>Committee</w:t>
      </w:r>
      <w:r w:rsidR="000D6B0D" w:rsidRPr="00082892">
        <w:rPr>
          <w:lang w:val="en-US"/>
        </w:rPr>
        <w:t xml:space="preserve"> on Un-American </w:t>
      </w:r>
      <w:r w:rsidR="000D6B0D" w:rsidRPr="00082892">
        <w:rPr>
          <w:lang w:val="en-US"/>
        </w:rPr>
        <w:lastRenderedPageBreak/>
        <w:t>Activities </w:t>
      </w:r>
      <w:r w:rsidR="000D6B0D">
        <w:rPr>
          <w:lang w:val="fr-CH"/>
        </w:rPr>
        <w:t>»</w:t>
      </w:r>
      <w:r w:rsidR="000D6B0D">
        <w:rPr>
          <w:rStyle w:val="FootnoteReference"/>
          <w:lang w:val="fr-CH"/>
        </w:rPr>
        <w:footnoteReference w:id="94"/>
      </w:r>
      <w:r w:rsidR="000D6B0D">
        <w:rPr>
          <w:lang w:val="fr-CH"/>
        </w:rPr>
        <w:t xml:space="preserve"> </w:t>
      </w:r>
      <w:commentRangeStart w:id="84"/>
      <w:r w:rsidR="000D6B0D">
        <w:rPr>
          <w:lang w:val="fr-CH"/>
        </w:rPr>
        <w:t>(HUAC)</w:t>
      </w:r>
      <w:r w:rsidR="00331356">
        <w:rPr>
          <w:lang w:val="fr-CH"/>
        </w:rPr>
        <w:t xml:space="preserve"> </w:t>
      </w:r>
      <w:commentRangeEnd w:id="84"/>
      <w:r w:rsidR="001E134D">
        <w:rPr>
          <w:rStyle w:val="CommentReference"/>
        </w:rPr>
        <w:commentReference w:id="84"/>
      </w:r>
      <w:r w:rsidR="00331356">
        <w:rPr>
          <w:lang w:val="fr-CH"/>
        </w:rPr>
        <w:t>chargé d’enquêter sur les groupes aux activités concernées comme « non américaines »</w:t>
      </w:r>
      <w:r w:rsidR="00331356">
        <w:rPr>
          <w:rStyle w:val="FootnoteReference"/>
          <w:lang w:val="fr-CH"/>
        </w:rPr>
        <w:footnoteReference w:id="95"/>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9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xml:space="preserve">: </w:t>
      </w:r>
      <w:commentRangeStart w:id="85"/>
      <w:r w:rsidR="007765CA">
        <w:rPr>
          <w:lang w:val="fr-CH"/>
        </w:rPr>
        <w:t>la « Hollywood Blacklist »</w:t>
      </w:r>
      <w:r w:rsidR="00336962">
        <w:rPr>
          <w:rStyle w:val="FootnoteReference"/>
          <w:lang w:val="fr-CH"/>
        </w:rPr>
        <w:footnoteReference w:id="9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98"/>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00"/>
      </w:r>
      <w:r w:rsidR="007F3A27">
        <w:rPr>
          <w:lang w:val="fr-CH"/>
        </w:rPr>
        <w:t>, encouragera certains professionnels à enfouir l’idéologie politique de leur film sous plusieurs couches de lecture</w:t>
      </w:r>
      <w:r w:rsidR="007F3A27">
        <w:rPr>
          <w:rStyle w:val="FootnoteReference"/>
          <w:lang w:val="fr-CH"/>
        </w:rPr>
        <w:footnoteReference w:id="101"/>
      </w:r>
      <w:r w:rsidR="007F3A27">
        <w:rPr>
          <w:lang w:val="fr-CH"/>
        </w:rPr>
        <w:t xml:space="preserve"> et, selon Andrew Dowdy, sera économiquement profitable aux studios en recherche de scénaristes moins chers</w:t>
      </w:r>
      <w:r w:rsidR="007F3A27">
        <w:rPr>
          <w:rStyle w:val="FootnoteReference"/>
          <w:lang w:val="fr-CH"/>
        </w:rPr>
        <w:footnoteReference w:id="102"/>
      </w:r>
      <w:commentRangeEnd w:id="85"/>
      <w:r w:rsidR="001E134D">
        <w:rPr>
          <w:rStyle w:val="CommentReference"/>
        </w:rPr>
        <w:commentReference w:id="85"/>
      </w:r>
      <w:r w:rsidR="007F3A27">
        <w:rPr>
          <w:lang w:val="fr-CH"/>
        </w:rPr>
        <w:t>.</w:t>
      </w:r>
    </w:p>
    <w:p w14:paraId="3EC02499" w14:textId="7152C875"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72634C" w:rsidRPr="00102952">
        <w:rPr>
          <w:lang w:val="en-US"/>
        </w:rPr>
        <w:t>suffered because of the blacklist </w:t>
      </w:r>
      <w:r w:rsidR="0072634C">
        <w:rPr>
          <w:lang w:val="fr-CH"/>
        </w:rPr>
        <w:t>»</w:t>
      </w:r>
      <w:r w:rsidR="0072634C">
        <w:rPr>
          <w:rStyle w:val="FootnoteReference"/>
          <w:lang w:val="fr-CH"/>
        </w:rPr>
        <w:footnoteReference w:id="104"/>
      </w:r>
      <w:r w:rsidR="0072634C">
        <w:rPr>
          <w:lang w:val="fr-CH"/>
        </w:rPr>
        <w:t xml:space="preserve"> </w:t>
      </w:r>
      <w:r w:rsidR="00425192">
        <w:rPr>
          <w:lang w:val="fr-CH"/>
        </w:rPr>
        <w:t xml:space="preserve">et que le producteur Walter Wagner </w:t>
      </w:r>
      <w:r w:rsidR="00425192">
        <w:rPr>
          <w:lang w:val="fr-CH"/>
        </w:rPr>
        <w:lastRenderedPageBreak/>
        <w:t>était un « </w:t>
      </w:r>
      <w:r w:rsidR="00425192" w:rsidRPr="00102952">
        <w:rPr>
          <w:lang w:val="en-US"/>
        </w:rPr>
        <w:t>college-level educated intellectual of liberal politics </w:t>
      </w:r>
      <w:r w:rsidR="00425192">
        <w:rPr>
          <w:lang w:val="fr-CH"/>
        </w:rPr>
        <w:t>» connu pour ses « </w:t>
      </w:r>
      <w:r w:rsidR="00425192" w:rsidRPr="00102952">
        <w:rPr>
          <w:lang w:val="en-US"/>
        </w:rPr>
        <w:t>genre films with a message</w:t>
      </w:r>
      <w:r w:rsidR="00425192">
        <w:rPr>
          <w:lang w:val="fr-CH"/>
        </w:rPr>
        <w:t> »</w:t>
      </w:r>
      <w:r w:rsidR="00425192">
        <w:rPr>
          <w:rStyle w:val="FootnoteReference"/>
          <w:lang w:val="fr-CH"/>
        </w:rPr>
        <w:footnoteReference w:id="105"/>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7A67A9">
        <w:rPr>
          <w:lang w:val="fr-CH"/>
          <w:rPrChange w:id="86" w:author="Anas Sareen" w:date="2016-12-08T10:52:00Z">
            <w:rPr>
              <w:i/>
              <w:lang w:val="fr-CH"/>
            </w:rPr>
          </w:rPrChange>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0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2E235F" w:rsidRPr="002E235F">
        <w:rPr>
          <w:lang w:val="en-US"/>
        </w:rPr>
        <w:t>may have been a communist in the thirties </w:t>
      </w:r>
      <w:r w:rsidR="002E235F">
        <w:rPr>
          <w:lang w:val="fr-CH"/>
        </w:rPr>
        <w:t>»</w:t>
      </w:r>
      <w:r w:rsidR="002E235F">
        <w:rPr>
          <w:rStyle w:val="FootnoteReference"/>
          <w:lang w:val="fr-CH"/>
        </w:rPr>
        <w:footnoteReference w:id="107"/>
      </w:r>
      <w:r w:rsidR="002E235F">
        <w:rPr>
          <w:lang w:val="fr-CH"/>
        </w:rPr>
        <w:t xml:space="preserve"> en </w:t>
      </w:r>
      <w:r w:rsidR="003F50E3">
        <w:rPr>
          <w:lang w:val="fr-CH"/>
        </w:rPr>
        <w:t>citant une lettre de Siegel lui étant adressée comme « </w:t>
      </w:r>
      <w:r w:rsidR="003F50E3" w:rsidRPr="00382D6E">
        <w:rPr>
          <w:lang w:val="en-US"/>
        </w:rPr>
        <w:t>Daniel Mainwaring –</w:t>
      </w:r>
      <w:ins w:id="87" w:author="Anas Sareen" w:date="2016-12-08T10:52:00Z">
        <w:r w:rsidR="007A67A9">
          <w:rPr>
            <w:lang w:val="en-US"/>
          </w:rPr>
          <w:t xml:space="preserve"> </w:t>
        </w:r>
      </w:ins>
      <w:r w:rsidR="003F50E3" w:rsidRPr="00382D6E">
        <w:rPr>
          <w:lang w:val="en-US"/>
        </w:rPr>
        <w:t>né Geoffrey Holmes</w:t>
      </w:r>
      <w:ins w:id="88" w:author="Anas Sareen" w:date="2016-12-08T10:52:00Z">
        <w:r w:rsidR="007A67A9">
          <w:rPr>
            <w:lang w:val="en-US"/>
          </w:rPr>
          <w:t xml:space="preserve"> </w:t>
        </w:r>
      </w:ins>
      <w:r w:rsidR="003F50E3" w:rsidRPr="00382D6E">
        <w:rPr>
          <w:lang w:val="en-US"/>
        </w:rPr>
        <w:t>– member (non-paying) of the Older Communist League</w:t>
      </w:r>
      <w:r w:rsidR="003F50E3">
        <w:rPr>
          <w:lang w:val="fr-CH"/>
        </w:rPr>
        <w:t> »</w:t>
      </w:r>
      <w:r w:rsidR="003F50E3">
        <w:rPr>
          <w:rStyle w:val="FootnoteReference"/>
          <w:lang w:val="fr-CH"/>
        </w:rPr>
        <w:footnoteReference w:id="10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ins w:id="89" w:author="Anas Sareen" w:date="2016-12-08T10:53:00Z">
        <w:r w:rsidR="007A67A9">
          <w:rPr>
            <w:lang w:val="fr-CH"/>
          </w:rPr>
          <w:t>LaValley offre une autre lecture  a</w:t>
        </w:r>
      </w:ins>
      <w:del w:id="90" w:author="Anas Sareen" w:date="2016-12-08T10:53:00Z">
        <w:r w:rsidR="0007647B" w:rsidDel="007A67A9">
          <w:rPr>
            <w:lang w:val="fr-CH"/>
          </w:rPr>
          <w:delText>A</w:delText>
        </w:r>
      </w:del>
      <w:r w:rsidR="0007647B">
        <w:rPr>
          <w:lang w:val="fr-CH"/>
        </w:rPr>
        <w:t>u sujet de Wagner</w:t>
      </w:r>
      <w:del w:id="91" w:author="Anas Sareen" w:date="2016-12-08T10:53:00Z">
        <w:r w:rsidR="0007647B" w:rsidDel="007A67A9">
          <w:rPr>
            <w:lang w:val="fr-CH"/>
          </w:rPr>
          <w:delText>, LaValley offre une autre lecture </w:delText>
        </w:r>
      </w:del>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BE1E64">
        <w:rPr>
          <w:lang w:val="en-US"/>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BE1E64">
        <w:rPr>
          <w:lang w:val="en-US"/>
        </w:rPr>
        <w:t>outsider and politically unaligned </w:t>
      </w:r>
      <w:r w:rsidR="003F5E9F">
        <w:rPr>
          <w:lang w:val="fr-CH"/>
        </w:rPr>
        <w:t>»</w:t>
      </w:r>
      <w:r w:rsidR="003F5E9F">
        <w:rPr>
          <w:rStyle w:val="FootnoteReference"/>
          <w:lang w:val="fr-CH"/>
        </w:rPr>
        <w:footnoteReference w:id="11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1"/>
      </w:r>
      <w:r w:rsidR="0025350A">
        <w:rPr>
          <w:lang w:val="fr-CH"/>
        </w:rPr>
        <w:t>, celui de Ferrera à la peur du SIDA</w:t>
      </w:r>
      <w:r w:rsidR="0025350A">
        <w:rPr>
          <w:rStyle w:val="FootnoteReference"/>
          <w:lang w:val="fr-CH"/>
        </w:rPr>
        <w:footnoteReference w:id="112"/>
      </w:r>
      <w:r w:rsidR="00CC47C4">
        <w:rPr>
          <w:lang w:val="fr-CH"/>
        </w:rPr>
        <w:t xml:space="preserve">, et la version </w:t>
      </w:r>
      <w:r w:rsidR="00CC47C4">
        <w:rPr>
          <w:lang w:val="fr-CH"/>
        </w:rPr>
        <w:lastRenderedPageBreak/>
        <w:t xml:space="preserve">de Hirschbiegel </w:t>
      </w:r>
      <w:r w:rsidR="002F2CAC">
        <w:rPr>
          <w:lang w:val="fr-CH"/>
        </w:rPr>
        <w:t>à l’Amérique post-11 septembre 2001</w:t>
      </w:r>
      <w:r w:rsidR="00B2269C">
        <w:rPr>
          <w:rStyle w:val="FootnoteReference"/>
          <w:lang w:val="fr-CH"/>
        </w:rPr>
        <w:footnoteReference w:id="113"/>
      </w:r>
      <w:r w:rsidR="002F2CAC">
        <w:rPr>
          <w:lang w:val="fr-CH"/>
        </w:rPr>
        <w:t>.</w:t>
      </w:r>
      <w:ins w:id="92" w:author="Anas Sareen" w:date="2016-12-08T10:53:00Z">
        <w:r w:rsidR="007A67A9">
          <w:rPr>
            <w:lang w:val="fr-CH"/>
          </w:rPr>
          <w:t xml:space="preserve"> Une phrase ici sur</w:t>
        </w:r>
      </w:ins>
      <w:ins w:id="93" w:author="Anas Sareen" w:date="2016-12-08T10:54:00Z">
        <w:r w:rsidR="007A67A9">
          <w:rPr>
            <w:lang w:val="fr-CH"/>
          </w:rPr>
          <w:t xml:space="preserve"> </w:t>
        </w:r>
        <w:r w:rsidR="007A67A9" w:rsidRPr="007A67A9">
          <w:rPr>
            <w:i/>
            <w:lang w:val="fr-CH"/>
            <w:rPrChange w:id="94" w:author="Anas Sareen" w:date="2016-12-08T10:54:00Z">
              <w:rPr>
                <w:lang w:val="fr-CH"/>
              </w:rPr>
            </w:rPrChange>
          </w:rPr>
          <w:t>ta comprhénsion</w:t>
        </w:r>
      </w:ins>
      <w:ins w:id="95" w:author="Anas Sareen" w:date="2016-12-08T10:53:00Z">
        <w:r w:rsidR="007A67A9">
          <w:rPr>
            <w:lang w:val="fr-CH"/>
          </w:rPr>
          <w:t xml:space="preserve"> le sens de toutes ces lectures politiques du film est nécessaire.</w:t>
        </w:r>
      </w:ins>
      <w:ins w:id="96" w:author="Anas Sareen" w:date="2016-12-08T10:54:00Z">
        <w:r w:rsidR="007A67A9">
          <w:rPr>
            <w:lang w:val="fr-CH"/>
          </w:rPr>
          <w:t xml:space="preserve"> Ne laisse pas toutes ces critiques effacer ta voix, m</w:t>
        </w:r>
      </w:ins>
      <w:ins w:id="97" w:author="Anas Sareen" w:date="2016-12-08T10:55:00Z">
        <w:r w:rsidR="007A67A9">
          <w:rPr>
            <w:lang w:val="fr-CH"/>
          </w:rPr>
          <w:t>ême si c’est un review.</w:t>
        </w:r>
      </w:ins>
    </w:p>
    <w:p w14:paraId="66ABA30D" w14:textId="77661CDA" w:rsidR="00CA345C" w:rsidRDefault="00CA345C" w:rsidP="00CA345C">
      <w:pPr>
        <w:pStyle w:val="Mmoire"/>
        <w:rPr>
          <w:lang w:val="fr-CH"/>
        </w:rPr>
      </w:pPr>
      <w:r>
        <w:rPr>
          <w:lang w:val="fr-CH"/>
        </w:rPr>
        <w:tab/>
        <w:t>Du corpus d’écrits concernant le film, une série d’articles –</w:t>
      </w:r>
      <w:ins w:id="98" w:author="Anas Sareen" w:date="2016-12-08T10:54:00Z">
        <w:r w:rsidR="007A67A9">
          <w:rPr>
            <w:lang w:val="fr-CH"/>
          </w:rPr>
          <w:t xml:space="preserve"> </w:t>
        </w:r>
      </w:ins>
      <w:r>
        <w:rPr>
          <w:lang w:val="fr-CH"/>
        </w:rPr>
        <w:t xml:space="preserve">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Pr>
          <w:lang w:val="en-US"/>
        </w:rPr>
        <w:t>Steffen-Fluhr</w:t>
      </w:r>
      <w:r>
        <w:rPr>
          <w:rStyle w:val="FootnoteReference"/>
          <w:lang w:val="fr-CH"/>
        </w:rPr>
        <w:footnoteReference w:id="114"/>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sont pas les pods mais plutôt la « </w:t>
      </w:r>
      <w:r w:rsidR="009E0F5B" w:rsidRPr="006314A2">
        <w:rPr>
          <w:lang w:val="en-US"/>
        </w:rPr>
        <w:t>burgeoning intimacy</w:t>
      </w:r>
      <w:r w:rsidR="009E0F5B">
        <w:rPr>
          <w:lang w:val="fr-CH"/>
        </w:rPr>
        <w:t> »</w:t>
      </w:r>
      <w:r w:rsidR="009E0F5B">
        <w:rPr>
          <w:rStyle w:val="FootnoteReference"/>
          <w:lang w:val="fr-CH"/>
        </w:rPr>
        <w:footnoteReference w:id="115"/>
      </w:r>
      <w:r w:rsidR="009E0F5B">
        <w:rPr>
          <w:lang w:val="fr-CH"/>
        </w:rPr>
        <w:t xml:space="preserve"> de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6"/>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17"/>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w:t>
      </w:r>
      <w:commentRangeStart w:id="99"/>
      <w:r w:rsidR="00894B06">
        <w:rPr>
          <w:lang w:val="fr-CH"/>
        </w:rPr>
        <w:t>dynamique</w:t>
      </w:r>
      <w:commentRangeEnd w:id="99"/>
      <w:r w:rsidR="007A67A9">
        <w:rPr>
          <w:rStyle w:val="CommentReference"/>
        </w:rPr>
        <w:commentReference w:id="99"/>
      </w:r>
      <w:r w:rsidR="00894B06">
        <w:rPr>
          <w:lang w:val="fr-CH"/>
        </w:rPr>
        <w:t xml:space="preserv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1877C1">
        <w:rPr>
          <w:lang w:val="en-US"/>
        </w:rPr>
        <w:t>film theory </w:t>
      </w:r>
      <w:r w:rsidR="001A7AD0">
        <w:rPr>
          <w:lang w:val="fr-CH"/>
        </w:rPr>
        <w:t>» aux Etats-Unis</w:t>
      </w:r>
      <w:r w:rsidR="001A7AD0">
        <w:rPr>
          <w:rStyle w:val="FootnoteReference"/>
          <w:lang w:val="fr-CH"/>
        </w:rPr>
        <w:footnoteReference w:id="118"/>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9"/>
      </w:r>
      <w:r w:rsidR="002B6C9D">
        <w:rPr>
          <w:lang w:val="fr-CH"/>
        </w:rPr>
        <w:t xml:space="preserve"> est un </w:t>
      </w:r>
      <w:r w:rsidR="002B6C9D">
        <w:rPr>
          <w:lang w:val="fr-CH"/>
        </w:rPr>
        <w:lastRenderedPageBreak/>
        <w:t>trouble psychologique connu et documenté</w:t>
      </w:r>
      <w:r w:rsidR="002B6C9D">
        <w:rPr>
          <w:rStyle w:val="FootnoteReference"/>
          <w:lang w:val="fr-CH"/>
        </w:rPr>
        <w:footnoteReference w:id="120"/>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1"/>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2"/>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3"/>
      </w:r>
      <w:r w:rsidR="005F3CBC">
        <w:rPr>
          <w:lang w:val="fr-CH"/>
        </w:rPr>
        <w:t xml:space="preserve">, et démontre d’une part </w:t>
      </w:r>
      <w:commentRangeStart w:id="101"/>
      <w:r w:rsidR="005F3CBC">
        <w:rPr>
          <w:lang w:val="fr-CH"/>
        </w:rPr>
        <w:t xml:space="preserve">la pluri-sémanticité du film </w:t>
      </w:r>
      <w:commentRangeEnd w:id="101"/>
      <w:r w:rsidR="007A67A9">
        <w:rPr>
          <w:rStyle w:val="CommentReference"/>
        </w:rPr>
        <w:commentReference w:id="101"/>
      </w:r>
      <w:r w:rsidR="005F3CBC">
        <w:rPr>
          <w:lang w:val="fr-CH"/>
        </w:rPr>
        <w:t>et d’autre part son impact sur la mémoire collective américaine.</w:t>
      </w:r>
    </w:p>
    <w:p w14:paraId="154A0FD4" w14:textId="7AF38707"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4"/>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5"/>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ins w:id="102" w:author="Anas Sareen" w:date="2016-12-08T10:59:00Z">
        <w:r w:rsidR="007A67A9">
          <w:rPr>
            <w:lang w:val="fr-CH"/>
          </w:rPr>
          <w:t xml:space="preserve"> amène la note dans ton texte : en vue de la dimension collaborative du cinéma, et du système hollywoodien en particulier</w:t>
        </w:r>
      </w:ins>
      <w:r w:rsidR="00373BBC">
        <w:rPr>
          <w:rStyle w:val="FootnoteReference"/>
          <w:lang w:val="fr-CH"/>
        </w:rPr>
        <w:footnoteReference w:id="126"/>
      </w:r>
      <w:r w:rsidR="001E4E2A">
        <w:rPr>
          <w:lang w:val="fr-CH"/>
        </w:rPr>
        <w:t xml:space="preserve">, mais permet d’aborder le film </w:t>
      </w:r>
      <w:del w:id="103" w:author="Anas Sareen" w:date="2016-12-08T10:59:00Z">
        <w:r w:rsidR="001E4E2A" w:rsidDel="007A67A9">
          <w:rPr>
            <w:lang w:val="fr-CH"/>
          </w:rPr>
          <w:delText xml:space="preserve">sous un autre œil </w:delText>
        </w:r>
      </w:del>
      <w:ins w:id="104" w:author="Anas Sareen" w:date="2016-12-08T10:59:00Z">
        <w:r w:rsidR="007A67A9">
          <w:rPr>
            <w:lang w:val="fr-CH"/>
          </w:rPr>
          <w:t xml:space="preserve">à travers une autre lecture </w:t>
        </w:r>
      </w:ins>
      <w:r w:rsidR="001E4E2A">
        <w:rPr>
          <w:lang w:val="fr-CH"/>
        </w:rPr>
        <w:t>que celui de son contexte socio-économique</w:t>
      </w:r>
      <w:del w:id="105" w:author="Anas Sareen" w:date="2016-12-08T10:59:00Z">
        <w:r w:rsidR="001E4E2A" w:rsidDel="007A67A9">
          <w:rPr>
            <w:lang w:val="fr-CH"/>
          </w:rPr>
          <w:delText xml:space="preserve"> pur</w:delText>
        </w:r>
      </w:del>
      <w:r w:rsidR="001E4E2A">
        <w:rPr>
          <w:lang w:val="fr-CH"/>
        </w:rPr>
        <w:t>.</w:t>
      </w:r>
    </w:p>
    <w:p w14:paraId="3DD2B8F0" w14:textId="77777777" w:rsidR="00075AD0" w:rsidRPr="00075AD0" w:rsidRDefault="00075AD0" w:rsidP="00075AD0">
      <w:pPr>
        <w:rPr>
          <w:lang w:val="fr-CH"/>
        </w:rPr>
      </w:pPr>
    </w:p>
    <w:p w14:paraId="3E322C14" w14:textId="37ACE444" w:rsidR="004B17C9" w:rsidRDefault="004B17C9" w:rsidP="00930981">
      <w:pPr>
        <w:pStyle w:val="Mmoire"/>
        <w:rPr>
          <w:ins w:id="106" w:author="Anas Sareen" w:date="2016-12-08T10:13:00Z"/>
          <w:lang w:val="fr-CH"/>
        </w:rPr>
      </w:pPr>
      <w:r>
        <w:rPr>
          <w:lang w:val="fr-CH"/>
        </w:rPr>
        <w:tab/>
        <w:t xml:space="preserve">Au vu du nombre d’interprétations que le film (et ses remakes) </w:t>
      </w:r>
      <w:r w:rsidR="00930981">
        <w:rPr>
          <w:lang w:val="fr-CH"/>
        </w:rPr>
        <w:t>ont</w:t>
      </w:r>
      <w:r>
        <w:rPr>
          <w:lang w:val="fr-CH"/>
        </w:rPr>
        <w:t xml:space="preserve"> suscité, </w:t>
      </w:r>
      <w:r w:rsidR="00930981">
        <w:rPr>
          <w:lang w:val="fr-CH"/>
        </w:rPr>
        <w:t>il est difficile de contredire le « délire d’interprétations » proposé par Durgnat</w:t>
      </w:r>
      <w:r w:rsidR="00075AD0">
        <w:rPr>
          <w:lang w:val="fr-CH"/>
        </w:rPr>
        <w:t xml:space="preserve">. Ce chapitre </w:t>
      </w:r>
      <w:r w:rsidR="00CE33DC">
        <w:rPr>
          <w:lang w:val="fr-CH"/>
        </w:rPr>
        <w:t xml:space="preserve">a permis d’effectuer une rétrospective sur la réception critique des films en se focalisant sur la manière </w:t>
      </w:r>
      <w:r w:rsidR="00CE33DC">
        <w:rPr>
          <w:lang w:val="fr-CH"/>
        </w:rPr>
        <w:lastRenderedPageBreak/>
        <w:t xml:space="preserve">dont les discours se construisent autour du lien qu’entretient un film avec ses </w:t>
      </w:r>
      <w:r w:rsidR="00C42A8C">
        <w:rPr>
          <w:lang w:val="fr-CH"/>
        </w:rPr>
        <w:t xml:space="preserve">prédécesseurs, il a également été question de l’hybridité générique des films et de ses conséquences supposées sur la </w:t>
      </w:r>
      <w:r w:rsidR="00C42A8C">
        <w:rPr>
          <w:i/>
          <w:lang w:val="fr-CH"/>
        </w:rPr>
        <w:t>série</w:t>
      </w:r>
      <w:r w:rsidR="00C42A8C">
        <w:rPr>
          <w:lang w:val="fr-CH"/>
        </w:rPr>
        <w:t xml:space="preserve">, et, finalement, </w:t>
      </w:r>
      <w:r w:rsidR="006B244B">
        <w:rPr>
          <w:lang w:val="fr-CH"/>
        </w:rPr>
        <w:t>il a été question de la foison d’interprétations offerte aussi bien par la critique que par le milieu académique.</w:t>
      </w:r>
      <w:r w:rsidR="00E05543">
        <w:rPr>
          <w:lang w:val="fr-CH"/>
        </w:rPr>
        <w:t xml:space="preserve"> Cette réception critique et académique posée, il s’agit maintenant de préciser et d’affiner certains concepts liés d’une part à la sérialité et d’autre part au phénomène de </w:t>
      </w:r>
      <w:commentRangeStart w:id="107"/>
      <w:r w:rsidR="00E05543">
        <w:rPr>
          <w:i/>
          <w:lang w:val="fr-CH"/>
        </w:rPr>
        <w:t>sélection naturelle</w:t>
      </w:r>
      <w:r w:rsidR="00E05543">
        <w:rPr>
          <w:lang w:val="fr-CH"/>
        </w:rPr>
        <w:t xml:space="preserve"> </w:t>
      </w:r>
      <w:commentRangeEnd w:id="107"/>
      <w:r w:rsidR="007A67A9">
        <w:rPr>
          <w:rStyle w:val="CommentReference"/>
        </w:rPr>
        <w:commentReference w:id="107"/>
      </w:r>
      <w:r w:rsidR="00E05543">
        <w:rPr>
          <w:lang w:val="fr-CH"/>
        </w:rPr>
        <w:t>que cette sérialité engendre dans le cadre d’une représentation culturelle publique telle que le cinéma.</w:t>
      </w:r>
    </w:p>
    <w:p w14:paraId="7CA53E78" w14:textId="77777777" w:rsidR="00F76E52" w:rsidRDefault="00F76E52">
      <w:pPr>
        <w:rPr>
          <w:ins w:id="108" w:author="Anas Sareen" w:date="2016-12-08T10:13:00Z"/>
        </w:rPr>
        <w:pPrChange w:id="109" w:author="Anas Sareen" w:date="2016-12-08T10:13:00Z">
          <w:pPr>
            <w:pStyle w:val="Mmoire"/>
          </w:pPr>
        </w:pPrChange>
      </w:pPr>
    </w:p>
    <w:p w14:paraId="6A5A7F52" w14:textId="5F49DC54" w:rsidR="00F76E52" w:rsidRDefault="00F76E52">
      <w:pPr>
        <w:rPr>
          <w:ins w:id="110" w:author="Anas Sareen" w:date="2016-12-08T10:43:00Z"/>
        </w:rPr>
        <w:pPrChange w:id="111" w:author="Anas Sareen" w:date="2016-12-08T10:13:00Z">
          <w:pPr>
            <w:pStyle w:val="Mmoire"/>
          </w:pPr>
        </w:pPrChange>
      </w:pPr>
      <w:ins w:id="112" w:author="Anas Sareen" w:date="2016-12-08T10:13:00Z">
        <w:r>
          <w:t>Il faut que tu en parles avec Mireille, mais il vaudrait peut être mieux traduire les citations en anglais ; le saut d’une langue à l’autre est problématique.</w:t>
        </w:r>
      </w:ins>
    </w:p>
    <w:p w14:paraId="61DB2A85" w14:textId="77777777" w:rsidR="001E134D" w:rsidRDefault="001E134D">
      <w:pPr>
        <w:rPr>
          <w:ins w:id="113" w:author="Anas Sareen" w:date="2016-12-08T10:43:00Z"/>
        </w:rPr>
        <w:pPrChange w:id="114" w:author="Anas Sareen" w:date="2016-12-08T10:13:00Z">
          <w:pPr>
            <w:pStyle w:val="Mmoire"/>
          </w:pPr>
        </w:pPrChange>
      </w:pPr>
    </w:p>
    <w:p w14:paraId="2FFB1000" w14:textId="60B91C97" w:rsidR="001E134D" w:rsidRDefault="001E134D">
      <w:pPr>
        <w:rPr>
          <w:ins w:id="115" w:author="Anas Sareen" w:date="2016-12-08T11:01:00Z"/>
        </w:rPr>
        <w:pPrChange w:id="116" w:author="Anas Sareen" w:date="2016-12-08T10:13:00Z">
          <w:pPr>
            <w:pStyle w:val="Mmoire"/>
          </w:pPr>
        </w:pPrChange>
      </w:pPr>
      <w:ins w:id="117" w:author="Anas Sareen" w:date="2016-12-08T10:43:00Z">
        <w:r>
          <w:t>Dès que tu commences à t’engager avec la critique académique et à historiciser ton argument, le texte devient plus intéressant. A mon sens, c’est parce que ton analyse de la réception n’a pas vraiment un point focal, et est trop long. Synthétise les éléments de réception de manière critique pour avancer ton propos plut</w:t>
        </w:r>
      </w:ins>
      <w:ins w:id="118" w:author="Anas Sareen" w:date="2016-12-08T10:44:00Z">
        <w:r>
          <w:t>ôt que de citer toutes les instances qui sont d’intérêt.</w:t>
        </w:r>
      </w:ins>
    </w:p>
    <w:p w14:paraId="3E134778" w14:textId="77777777" w:rsidR="007A67A9" w:rsidRDefault="007A67A9">
      <w:pPr>
        <w:rPr>
          <w:ins w:id="119" w:author="Anas Sareen" w:date="2016-12-08T11:01:00Z"/>
        </w:rPr>
        <w:pPrChange w:id="120" w:author="Anas Sareen" w:date="2016-12-08T10:13:00Z">
          <w:pPr>
            <w:pStyle w:val="Mmoire"/>
          </w:pPr>
        </w:pPrChange>
      </w:pPr>
    </w:p>
    <w:p w14:paraId="04A98DA1" w14:textId="5FABE55F" w:rsidR="007A67A9" w:rsidRPr="00F76E52" w:rsidRDefault="007A67A9">
      <w:pPr>
        <w:rPr>
          <w:rPrChange w:id="121" w:author="Anas Sareen" w:date="2016-12-08T10:13:00Z">
            <w:rPr>
              <w:lang w:val="fr-CH"/>
            </w:rPr>
          </w:rPrChange>
        </w:rPr>
        <w:pPrChange w:id="122" w:author="Anas Sareen" w:date="2016-12-08T10:13:00Z">
          <w:pPr>
            <w:pStyle w:val="Mmoire"/>
          </w:pPr>
        </w:pPrChange>
      </w:pPr>
      <w:ins w:id="123" w:author="Anas Sareen" w:date="2016-12-08T11:01:00Z">
        <w:r>
          <w:t>Je pense que c’est un bon début, et que tu situes les terms de ta lecture du film, mais il faut les mettre en évidence bien plus à mon sense</w:t>
        </w:r>
      </w:ins>
      <w:ins w:id="124" w:author="Anas Sareen" w:date="2016-12-08T11:02:00Z">
        <w:r>
          <w:t> </w:t>
        </w:r>
      </w:ins>
      <w:ins w:id="125" w:author="Anas Sareen" w:date="2016-12-08T11:01:00Z">
        <w:r>
          <w:t>:</w:t>
        </w:r>
      </w:ins>
      <w:ins w:id="126" w:author="Anas Sareen" w:date="2016-12-08T11:02:00Z">
        <w:r>
          <w:t xml:space="preserve"> carve out your place in the literature.</w:t>
        </w:r>
      </w:ins>
    </w:p>
    <w:sectPr w:rsidR="007A67A9" w:rsidRPr="00F76E52"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nas Sareen" w:date="2016-12-08T10:07:00Z" w:initials="AS">
    <w:p w14:paraId="129285C6" w14:textId="46E91F79" w:rsidR="001E134D" w:rsidRDefault="001E134D">
      <w:pPr>
        <w:pStyle w:val="CommentText"/>
      </w:pPr>
      <w:r>
        <w:rPr>
          <w:rStyle w:val="CommentReference"/>
        </w:rPr>
        <w:annotationRef/>
      </w:r>
      <w:r>
        <w:t>Sounds pretentious.</w:t>
      </w:r>
    </w:p>
  </w:comment>
  <w:comment w:id="5" w:author="Julien Bono" w:date="2016-12-13T13:56:00Z" w:initials="JB">
    <w:p w14:paraId="5F440D2C" w14:textId="746E9C3D" w:rsidR="008B6918" w:rsidRDefault="008B6918">
      <w:pPr>
        <w:pStyle w:val="CommentText"/>
      </w:pPr>
      <w:r>
        <w:rPr>
          <w:rStyle w:val="CommentReference"/>
        </w:rPr>
        <w:annotationRef/>
      </w:r>
      <w:r>
        <w:t>Eventuellment intégrer la critique de Daney (reproduite à dernière page du dossier de Béghin)</w:t>
      </w:r>
      <w:bookmarkStart w:id="6" w:name="_GoBack"/>
      <w:bookmarkEnd w:id="6"/>
    </w:p>
  </w:comment>
  <w:comment w:id="14" w:author="Anas Sareen" w:date="2016-12-08T10:10:00Z" w:initials="AS">
    <w:p w14:paraId="45125DF1" w14:textId="0BCCC2E7" w:rsidR="001E134D" w:rsidRDefault="001E134D">
      <w:pPr>
        <w:pStyle w:val="CommentText"/>
      </w:pPr>
      <w:r>
        <w:rPr>
          <w:rStyle w:val="CommentReference"/>
        </w:rPr>
        <w:annotationRef/>
      </w:r>
      <w:r>
        <w:t>Ce qui veut dire ?</w:t>
      </w:r>
    </w:p>
  </w:comment>
  <w:comment w:id="30" w:author="Anas Sareen" w:date="2016-12-08T10:15:00Z" w:initials="AS">
    <w:p w14:paraId="7B865344" w14:textId="589534F0" w:rsidR="001E134D" w:rsidRDefault="001E134D">
      <w:pPr>
        <w:pStyle w:val="CommentText"/>
      </w:pPr>
      <w:r>
        <w:rPr>
          <w:rStyle w:val="CommentReference"/>
        </w:rPr>
        <w:annotationRef/>
      </w:r>
      <w:r>
        <w:t>Revoir la grammaire.</w:t>
      </w:r>
    </w:p>
  </w:comment>
  <w:comment w:id="37" w:author="Anas Sareen" w:date="2016-12-08T10:17:00Z" w:initials="AS">
    <w:p w14:paraId="7E18A970" w14:textId="06AE2CBA" w:rsidR="001E134D" w:rsidRPr="008B6918" w:rsidRDefault="001E134D">
      <w:pPr>
        <w:pStyle w:val="CommentText"/>
        <w:rPr>
          <w:lang w:val="en-GB"/>
        </w:rPr>
      </w:pPr>
      <w:r>
        <w:rPr>
          <w:rStyle w:val="CommentReference"/>
        </w:rPr>
        <w:annotationRef/>
      </w:r>
      <w:r w:rsidRPr="008B6918">
        <w:rPr>
          <w:lang w:val="en-GB"/>
        </w:rPr>
        <w:t>Worth acknowledging this economic argument ?</w:t>
      </w:r>
    </w:p>
  </w:comment>
  <w:comment w:id="38" w:author="Anas Sareen" w:date="2016-12-08T10:19:00Z" w:initials="AS">
    <w:p w14:paraId="5829F72A" w14:textId="65D72B0C" w:rsidR="001E134D" w:rsidRDefault="001E134D">
      <w:pPr>
        <w:pStyle w:val="CommentText"/>
      </w:pPr>
      <w:r>
        <w:rPr>
          <w:rStyle w:val="CommentReference"/>
        </w:rPr>
        <w:annotationRef/>
      </w:r>
      <w:r>
        <w:t>Enlève ou introduit ça mieux, c’est confus ici</w:t>
      </w:r>
    </w:p>
  </w:comment>
  <w:comment w:id="54" w:author="Anas Sareen" w:date="2016-12-08T10:27:00Z" w:initials="AS">
    <w:p w14:paraId="019C4414" w14:textId="265C8EB1" w:rsidR="001E134D" w:rsidRDefault="001E134D">
      <w:pPr>
        <w:pStyle w:val="CommentText"/>
      </w:pPr>
      <w:r>
        <w:rPr>
          <w:rStyle w:val="CommentReference"/>
        </w:rPr>
        <w:annotationRef/>
      </w:r>
      <w:r>
        <w:t>Non. Si tu veux parler du statut du langage scientifique, il faut trouver un moyen approprié de le faire, d’où ton besoin pour une référence à ce sujet.</w:t>
      </w:r>
    </w:p>
  </w:comment>
  <w:comment w:id="55" w:author="Anas Sareen" w:date="2016-12-08T10:39:00Z" w:initials="AS">
    <w:p w14:paraId="47DAE38F" w14:textId="6CD92B68" w:rsidR="001E134D" w:rsidRDefault="001E134D">
      <w:pPr>
        <w:pStyle w:val="CommentText"/>
      </w:pPr>
      <w:r>
        <w:rPr>
          <w:rStyle w:val="CommentReference"/>
        </w:rPr>
        <w:annotationRef/>
      </w:r>
      <w:r>
        <w:t xml:space="preserve">L’argument ‘postmoderne’ fait-elle effet dans la réception critique ? Aussi, cette réception a lieu dans un contexte historique spécifique, dis-en plus, en quoi est-ce que le genre du film d’horreur/sci-fi s’inscrit-elle dans la logique de la ‘contaiment culture’ de la guerre froide, tu développes ce point plus loin, je vois mais il peut être amorcé avant. Voir, </w:t>
      </w:r>
      <w:r w:rsidRPr="00E326EC">
        <w:rPr>
          <w:i/>
        </w:rPr>
        <w:t>Containment Culture</w:t>
      </w:r>
      <w:r>
        <w:t xml:space="preserve"> d’Alan Nadal à ce sujet</w:t>
      </w:r>
    </w:p>
  </w:comment>
  <w:comment w:id="62" w:author="Anas Sareen" w:date="2016-12-08T10:34:00Z" w:initials="AS">
    <w:p w14:paraId="02EBCB42" w14:textId="53622338" w:rsidR="001E134D" w:rsidRDefault="001E134D">
      <w:pPr>
        <w:pStyle w:val="CommentText"/>
      </w:pPr>
      <w:r>
        <w:rPr>
          <w:rStyle w:val="CommentReference"/>
        </w:rPr>
        <w:annotationRef/>
      </w:r>
      <w:r>
        <w:t>Qui s’articule autour de la notion d’auteur, ref.</w:t>
      </w:r>
    </w:p>
  </w:comment>
  <w:comment w:id="83" w:author="Anas Sareen" w:date="2016-12-08T10:47:00Z" w:initials="AS">
    <w:p w14:paraId="005EBBD2" w14:textId="6569CC34" w:rsidR="001E134D" w:rsidRDefault="001E134D">
      <w:pPr>
        <w:pStyle w:val="CommentText"/>
      </w:pPr>
      <w:r>
        <w:rPr>
          <w:rStyle w:val="CommentReference"/>
        </w:rPr>
        <w:annotationRef/>
      </w:r>
      <w:r>
        <w:t xml:space="preserve">Tu peux trouver une définition plus intéressant que celle-la. </w:t>
      </w:r>
      <w:r w:rsidRPr="008B6918">
        <w:rPr>
          <w:lang w:val="en-GB"/>
        </w:rPr>
        <w:t xml:space="preserve">Ca fait 1st year undergrad essay. </w:t>
      </w:r>
      <w:r>
        <w:t>Prend en une dans les sources que tu cites ! Shaw etc. ou Nadal, que je mentionne plus haut.</w:t>
      </w:r>
    </w:p>
  </w:comment>
  <w:comment w:id="84" w:author="Anas Sareen" w:date="2016-12-08T10:50:00Z" w:initials="AS">
    <w:p w14:paraId="26CBDC9B" w14:textId="16E43434" w:rsidR="001E134D" w:rsidRPr="008B6918" w:rsidRDefault="001E134D">
      <w:pPr>
        <w:pStyle w:val="CommentText"/>
        <w:rPr>
          <w:lang w:val="en-GB"/>
        </w:rPr>
      </w:pPr>
      <w:r>
        <w:rPr>
          <w:rStyle w:val="CommentReference"/>
        </w:rPr>
        <w:annotationRef/>
      </w:r>
      <w:r>
        <w:t xml:space="preserve">Y a énormément d’articles qui traitent du HUAC et son impact sur le système hollywoodien qui est intéressant pour ton propos. </w:t>
      </w:r>
      <w:r w:rsidRPr="008B6918">
        <w:rPr>
          <w:lang w:val="en-GB"/>
        </w:rPr>
        <w:t>MLA, JSTOR and Project Muse search. What does HUAC have to say about SCI fi for example</w:t>
      </w:r>
    </w:p>
  </w:comment>
  <w:comment w:id="85" w:author="Anas Sareen" w:date="2016-12-08T10:52:00Z" w:initials="AS">
    <w:p w14:paraId="4BB377B8" w14:textId="3875C434" w:rsidR="001E134D" w:rsidRDefault="001E134D">
      <w:pPr>
        <w:pStyle w:val="CommentText"/>
      </w:pPr>
      <w:r>
        <w:rPr>
          <w:rStyle w:val="CommentReference"/>
        </w:rPr>
        <w:annotationRef/>
      </w:r>
      <w:r>
        <w:t xml:space="preserve">Au lieu de tout ça, contextualise ce que tu dis dans le paragraphe suivant au sujet de </w:t>
      </w:r>
      <w:r w:rsidRPr="001E134D">
        <w:rPr>
          <w:i/>
        </w:rPr>
        <w:t>Invasions</w:t>
      </w:r>
      <w:r>
        <w:t>.</w:t>
      </w:r>
    </w:p>
  </w:comment>
  <w:comment w:id="99" w:author="Anas Sareen" w:date="2016-12-08T10:57:00Z" w:initials="AS">
    <w:p w14:paraId="0FE117FC" w14:textId="5C0902D1" w:rsidR="007A67A9" w:rsidRPr="008B6918" w:rsidRDefault="007A67A9">
      <w:pPr>
        <w:pStyle w:val="CommentText"/>
        <w:rPr>
          <w:lang w:val="en-GB"/>
        </w:rPr>
      </w:pPr>
      <w:r>
        <w:rPr>
          <w:rStyle w:val="CommentReference"/>
        </w:rPr>
        <w:annotationRef/>
      </w:r>
      <w:r w:rsidRPr="008B6918">
        <w:rPr>
          <w:lang w:val="en-GB"/>
        </w:rPr>
        <w:t xml:space="preserve">Which really BEGS for an argument about the </w:t>
      </w:r>
      <w:r w:rsidRPr="008B6918">
        <w:rPr>
          <w:b/>
          <w:lang w:val="en-GB"/>
        </w:rPr>
        <w:t>allegorical function</w:t>
      </w:r>
      <w:r w:rsidRPr="008B6918">
        <w:rPr>
          <w:lang w:val="en-GB"/>
        </w:rPr>
        <w:t xml:space="preserve"> of the film : open to multiple socio political interpretations. This is where you do your bit as a historiographer.</w:t>
      </w:r>
    </w:p>
  </w:comment>
  <w:comment w:id="101" w:author="Anas Sareen" w:date="2016-12-08T10:58:00Z" w:initials="AS">
    <w:p w14:paraId="73185FDC" w14:textId="6A332102" w:rsidR="007A67A9" w:rsidRPr="008B6918" w:rsidRDefault="007A67A9">
      <w:pPr>
        <w:pStyle w:val="CommentText"/>
        <w:rPr>
          <w:lang w:val="en-GB"/>
        </w:rPr>
      </w:pPr>
      <w:r>
        <w:rPr>
          <w:rStyle w:val="CommentReference"/>
        </w:rPr>
        <w:annotationRef/>
      </w:r>
      <w:r w:rsidRPr="008B6918">
        <w:rPr>
          <w:lang w:val="en-GB"/>
        </w:rPr>
        <w:t>Or, simply put, allegorical function.</w:t>
      </w:r>
    </w:p>
  </w:comment>
  <w:comment w:id="107" w:author="Anas Sareen" w:date="2016-12-08T11:01:00Z" w:initials="AS">
    <w:p w14:paraId="6B901F03" w14:textId="1E084387" w:rsidR="007A67A9" w:rsidRPr="008B6918" w:rsidRDefault="007A67A9">
      <w:pPr>
        <w:pStyle w:val="CommentText"/>
        <w:rPr>
          <w:lang w:val="en-GB"/>
        </w:rPr>
      </w:pPr>
      <w:r>
        <w:rPr>
          <w:rStyle w:val="CommentReference"/>
        </w:rPr>
        <w:annotationRef/>
      </w:r>
      <w:r w:rsidRPr="008B6918">
        <w:rPr>
          <w:lang w:val="en-GB"/>
        </w:rPr>
        <w:t>All of a sudden you go Darwinian on me. Also, this sentence sounds bullshitty, but you knew that.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9285C6" w15:done="0"/>
  <w15:commentEx w15:paraId="5F440D2C" w15:done="0"/>
  <w15:commentEx w15:paraId="45125DF1" w15:done="0"/>
  <w15:commentEx w15:paraId="7B865344" w15:done="0"/>
  <w15:commentEx w15:paraId="7E18A970" w15:done="0"/>
  <w15:commentEx w15:paraId="5829F72A" w15:done="0"/>
  <w15:commentEx w15:paraId="019C4414" w15:done="0"/>
  <w15:commentEx w15:paraId="47DAE38F" w15:done="0"/>
  <w15:commentEx w15:paraId="02EBCB42" w15:done="0"/>
  <w15:commentEx w15:paraId="005EBBD2" w15:done="0"/>
  <w15:commentEx w15:paraId="26CBDC9B" w15:done="0"/>
  <w15:commentEx w15:paraId="4BB377B8" w15:done="0"/>
  <w15:commentEx w15:paraId="0FE117FC" w15:done="0"/>
  <w15:commentEx w15:paraId="73185FDC" w15:done="0"/>
  <w15:commentEx w15:paraId="6B901F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77EC1" w14:textId="77777777" w:rsidR="00374D8B" w:rsidRDefault="00374D8B" w:rsidP="00173138">
      <w:r>
        <w:separator/>
      </w:r>
    </w:p>
  </w:endnote>
  <w:endnote w:type="continuationSeparator" w:id="0">
    <w:p w14:paraId="159F24BC" w14:textId="77777777" w:rsidR="00374D8B" w:rsidRDefault="00374D8B"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1E134D" w:rsidRDefault="001E134D"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1E134D" w:rsidRDefault="001E134D"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1E134D" w:rsidRPr="00A50EFA" w:rsidRDefault="001E134D"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8B6918">
      <w:rPr>
        <w:rStyle w:val="PageNumber"/>
        <w:noProof/>
        <w:sz w:val="22"/>
      </w:rPr>
      <w:t>2</w:t>
    </w:r>
    <w:r w:rsidRPr="00A50EFA">
      <w:rPr>
        <w:rStyle w:val="PageNumber"/>
        <w:sz w:val="22"/>
      </w:rPr>
      <w:fldChar w:fldCharType="end"/>
    </w:r>
  </w:p>
  <w:p w14:paraId="6A6EF380" w14:textId="77777777" w:rsidR="001E134D" w:rsidRDefault="001E134D"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8B667" w14:textId="77777777" w:rsidR="00374D8B" w:rsidRDefault="00374D8B" w:rsidP="00173138">
      <w:r>
        <w:separator/>
      </w:r>
    </w:p>
  </w:footnote>
  <w:footnote w:type="continuationSeparator" w:id="0">
    <w:p w14:paraId="67C18501" w14:textId="77777777" w:rsidR="00374D8B" w:rsidRDefault="00374D8B" w:rsidP="00173138">
      <w:r>
        <w:continuationSeparator/>
      </w:r>
    </w:p>
  </w:footnote>
  <w:footnote w:id="1">
    <w:p w14:paraId="3F5D2513" w14:textId="06F2428C" w:rsidR="001E134D" w:rsidRPr="00611886" w:rsidRDefault="001E134D">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1E134D" w:rsidRPr="00781EA5" w:rsidRDefault="001E134D">
      <w:pPr>
        <w:pStyle w:val="FootnoteText"/>
        <w:rPr>
          <w:lang w:val="en-GB"/>
        </w:rPr>
      </w:pPr>
      <w:r>
        <w:rPr>
          <w:rStyle w:val="FootnoteReference"/>
        </w:rPr>
        <w:footnoteRef/>
      </w:r>
      <w:r w:rsidRPr="00781EA5">
        <w:rPr>
          <w:lang w:val="en-GB"/>
        </w:rPr>
        <w:t xml:space="preserve"> Ou une excuse pour.</w:t>
      </w:r>
    </w:p>
  </w:footnote>
  <w:footnote w:id="3">
    <w:p w14:paraId="0A3B071E" w14:textId="7BC6F697"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55875141" w:rsidR="001E134D" w:rsidRPr="007D7652" w:rsidRDefault="001E134D">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1E134D" w:rsidRPr="0000607A" w:rsidRDefault="001E134D">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op. cit.</w:t>
      </w:r>
      <w:r w:rsidRPr="00781EA5">
        <w:rPr>
          <w:szCs w:val="20"/>
          <w:lang w:val="fr-CH"/>
        </w:rPr>
        <w:t>, p .163.</w:t>
      </w:r>
    </w:p>
  </w:footnote>
  <w:footnote w:id="9">
    <w:p w14:paraId="560F38A7" w14:textId="4C921DCD"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.163</w:t>
      </w:r>
    </w:p>
  </w:footnote>
  <w:footnote w:id="10">
    <w:p w14:paraId="23A97179" w14:textId="04F411C9"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11">
    <w:p w14:paraId="0D550CCD" w14:textId="7E287901"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1EE60664" w14:textId="23244908" w:rsidR="001E134D" w:rsidRPr="004C1431" w:rsidRDefault="001E134D">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0C686DEA" w14:textId="331E1F94"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.161.</w:t>
      </w:r>
    </w:p>
  </w:footnote>
  <w:footnote w:id="14">
    <w:p w14:paraId="523F5948" w14:textId="6924B2FC"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1E134D" w:rsidRPr="00781EA5" w:rsidRDefault="001E134D">
      <w:pPr>
        <w:pStyle w:val="FootnoteText"/>
        <w:rPr>
          <w:lang w:val="en-GB"/>
        </w:rPr>
      </w:pPr>
      <w:r>
        <w:rPr>
          <w:rStyle w:val="FootnoteReference"/>
        </w:rPr>
        <w:footnoteRef/>
      </w:r>
      <w:r w:rsidRPr="00781EA5">
        <w:rPr>
          <w:lang w:val="en-GB"/>
        </w:rPr>
        <w:t xml:space="preserve"> Les critiques parues dans les revues corporatives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étant par exemple datées du 31 décembre 1955 et 1</w:t>
      </w:r>
      <w:r w:rsidRPr="00781EA5">
        <w:rPr>
          <w:vertAlign w:val="superscript"/>
          <w:lang w:val="en-GB"/>
        </w:rPr>
        <w:t>er</w:t>
      </w:r>
      <w:r w:rsidRPr="00781EA5">
        <w:rPr>
          <w:lang w:val="en-GB"/>
        </w:rPr>
        <w:t xml:space="preserve"> janvier 1956, respectivement ;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16">
    <w:p w14:paraId="7C0EFE20" w14:textId="164C4A7D" w:rsidR="001E134D" w:rsidRPr="00781EA5" w:rsidRDefault="001E134D">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Vol. 26, No. 2, automne 1956, p. 112.</w:t>
      </w:r>
    </w:p>
  </w:footnote>
  <w:footnote w:id="17">
    <w:p w14:paraId="6E356515" w14:textId="7EA86BF3" w:rsidR="001E134D" w:rsidRPr="00781EA5" w:rsidRDefault="001E134D">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18">
    <w:p w14:paraId="6178779C" w14:textId="24212444" w:rsidR="001E134D" w:rsidRPr="00781EA5" w:rsidRDefault="001E134D">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23 août 1956.</w:t>
      </w:r>
    </w:p>
  </w:footnote>
  <w:footnote w:id="19">
    <w:p w14:paraId="30D3E805" w14:textId="2CE37EA7" w:rsidR="001E134D" w:rsidRPr="00781EA5" w:rsidRDefault="001E134D">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20">
    <w:p w14:paraId="0A912020" w14:textId="78E54526" w:rsidR="001E134D" w:rsidRPr="00781EA5" w:rsidRDefault="001E134D">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1956 ; Jack Moffitt, « Invasion of the Body Snatchers », </w:t>
      </w:r>
      <w:r w:rsidRPr="00781EA5">
        <w:rPr>
          <w:i/>
          <w:lang w:val="en-GB"/>
        </w:rPr>
        <w:t>The Hollywood Reporter</w:t>
      </w:r>
      <w:r w:rsidRPr="00781EA5">
        <w:rPr>
          <w:lang w:val="en-GB"/>
        </w:rPr>
        <w:t>, 16 février 1956.</w:t>
      </w:r>
    </w:p>
  </w:footnote>
  <w:footnote w:id="21">
    <w:p w14:paraId="72636D53" w14:textId="0A9AA987" w:rsidR="001E134D" w:rsidRPr="00300B5B" w:rsidRDefault="001E134D">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1E134D" w:rsidRPr="00283CF4" w:rsidRDefault="001E134D">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7F36F225" w14:textId="04D7CF90" w:rsidR="001E134D" w:rsidRPr="00DD3C95" w:rsidRDefault="001E134D">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1E134D" w:rsidRPr="0083111B" w:rsidRDefault="001E134D">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1E134D" w:rsidRPr="008A7494"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1E134D" w:rsidRPr="00DD6C92" w:rsidRDefault="001E134D">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1E134D" w:rsidRPr="00DE3C2D" w:rsidRDefault="001E134D">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1E134D" w:rsidRPr="005418E9" w:rsidRDefault="001E134D"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1E134D" w:rsidRPr="005418E9" w:rsidRDefault="001E134D">
      <w:pPr>
        <w:pStyle w:val="FootnoteText"/>
        <w:rPr>
          <w:lang w:val="fr-CH"/>
        </w:rPr>
      </w:pPr>
    </w:p>
  </w:footnote>
  <w:footnote w:id="29">
    <w:p w14:paraId="25AC74B5" w14:textId="4A2EFE1C" w:rsidR="001E134D" w:rsidRPr="00543A54" w:rsidRDefault="001E134D">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71A3B2BB" w14:textId="1D7A9F1C" w:rsidR="001E134D" w:rsidRPr="00781EA5" w:rsidRDefault="001E134D">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1E134D" w:rsidRPr="00D024F2" w:rsidRDefault="001E134D">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72E2E3C6" w14:textId="4C4B67D8" w:rsidR="001E134D" w:rsidRPr="00A00FD7" w:rsidRDefault="001E134D">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19286BD0" w14:textId="6F9EF4A2" w:rsidR="001E134D" w:rsidRPr="00506F6E" w:rsidRDefault="001E134D">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7DE7ABFA" w14:textId="02010C30" w:rsidR="001E134D" w:rsidRPr="00506F6E" w:rsidRDefault="001E134D">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6EE7B678" w14:textId="7F030ABE" w:rsidR="001E134D" w:rsidRPr="00781EA5" w:rsidRDefault="001E134D">
      <w:pPr>
        <w:pStyle w:val="FootnoteText"/>
        <w:rPr>
          <w:lang w:val="en-GB"/>
        </w:rPr>
      </w:pPr>
      <w:r>
        <w:rPr>
          <w:rStyle w:val="FootnoteReference"/>
        </w:rPr>
        <w:footnoteRef/>
      </w:r>
      <w:r w:rsidRPr="00781EA5">
        <w:rPr>
          <w:lang w:val="en-GB"/>
        </w:rPr>
        <w:t xml:space="preserve"> Janet Maslin, « Screen: ‘Body Snatchers’ Return in All Their Creepy Glory », The New York Times, 22 décembre 1978.</w:t>
      </w:r>
    </w:p>
  </w:footnote>
  <w:footnote w:id="36">
    <w:p w14:paraId="250C0DD9" w14:textId="34DA12F3" w:rsidR="001E134D" w:rsidRPr="00D024F2" w:rsidRDefault="001E134D">
      <w:pPr>
        <w:pStyle w:val="FootnoteText"/>
        <w:rPr>
          <w:lang w:val="fr-CH"/>
        </w:rPr>
      </w:pPr>
      <w:r>
        <w:rPr>
          <w:rStyle w:val="FootnoteReference"/>
        </w:rPr>
        <w:footnoteRef/>
      </w:r>
      <w:r>
        <w:t xml:space="preserve"> </w:t>
      </w:r>
      <w:r w:rsidRPr="00781EA5">
        <w:rPr>
          <w:lang w:val="fr-CH"/>
        </w:rPr>
        <w:t xml:space="preserve">David Kehr, </w:t>
      </w:r>
      <w:r w:rsidRPr="00781EA5">
        <w:rPr>
          <w:i/>
          <w:lang w:val="fr-CH"/>
        </w:rPr>
        <w:t>op. cit.</w:t>
      </w:r>
    </w:p>
  </w:footnote>
  <w:footnote w:id="37">
    <w:p w14:paraId="0221DD52" w14:textId="553AFA10" w:rsidR="001E134D" w:rsidRPr="003704D3" w:rsidRDefault="001E134D">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33565727" w14:textId="4A9468BF"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25 février 1994.</w:t>
      </w:r>
    </w:p>
  </w:footnote>
  <w:footnote w:id="39">
    <w:p w14:paraId="1903778C" w14:textId="562579D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The Invasion », </w:t>
      </w:r>
      <w:r w:rsidRPr="00663724">
        <w:rPr>
          <w:i/>
          <w:szCs w:val="20"/>
          <w:lang w:val="en-US"/>
        </w:rPr>
        <w:t>Chicago Sun-Times</w:t>
      </w:r>
      <w:r w:rsidRPr="00663724">
        <w:rPr>
          <w:szCs w:val="20"/>
          <w:lang w:val="en-US"/>
        </w:rPr>
        <w:t>, 16 août 2007.</w:t>
      </w:r>
    </w:p>
  </w:footnote>
  <w:footnote w:id="40">
    <w:p w14:paraId="7665BB40" w14:textId="73F0BF0A" w:rsidR="001E134D" w:rsidRPr="003704D3" w:rsidRDefault="001E134D">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1E134D" w:rsidRPr="003704D3" w:rsidRDefault="001E134D">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0C3F6C1E" w14:textId="22B67911" w:rsidR="001E134D" w:rsidRPr="00717BE1" w:rsidRDefault="001E134D"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p>
  </w:footnote>
  <w:footnote w:id="44">
    <w:p w14:paraId="2A79E2EA" w14:textId="15C3719D" w:rsidR="001E134D" w:rsidRPr="00717BE1" w:rsidRDefault="001E134D">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1E134D" w:rsidRPr="000141B8" w:rsidRDefault="001E134D">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1E134D" w:rsidRPr="007E60F5" w:rsidRDefault="001E134D">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1E134D" w:rsidRPr="00781EA5" w:rsidRDefault="001E134D">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1E134D" w:rsidRPr="004870CE" w:rsidRDefault="001E134D">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1E134D" w:rsidRPr="00B60790" w:rsidRDefault="001E134D">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4E90885A" w14:textId="218541F4" w:rsidR="001E134D" w:rsidRPr="009F687A" w:rsidRDefault="001E134D">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6AEC921A" w14:textId="6352210E" w:rsidR="001E134D" w:rsidRPr="00CE51D3" w:rsidDel="004263C6" w:rsidRDefault="001E134D" w:rsidP="00CE51D3">
      <w:pPr>
        <w:pStyle w:val="FootnoteText"/>
        <w:rPr>
          <w:del w:id="39" w:author="Anas Sareen" w:date="2016-12-08T10:24:00Z"/>
          <w:lang w:val="en-US"/>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p w14:paraId="2A805F4B" w14:textId="09B84BBB" w:rsidR="001E134D" w:rsidRPr="00781EA5" w:rsidRDefault="001E134D">
      <w:pPr>
        <w:pStyle w:val="FootnoteText"/>
        <w:rPr>
          <w:lang w:val="en-GB"/>
        </w:rPr>
      </w:pPr>
    </w:p>
  </w:footnote>
  <w:footnote w:id="52">
    <w:p w14:paraId="1DB98D1B" w14:textId="6265B86D" w:rsidR="001E134D" w:rsidRPr="00E748E4" w:rsidRDefault="001E134D">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Time and Again</w:t>
      </w:r>
      <w:r w:rsidRPr="00E748E4">
        <w:rPr>
          <w:lang w:val="en-GB"/>
        </w:rPr>
        <w:t xml:space="preserve"> » </w:t>
      </w:r>
      <w:r w:rsidRPr="00E748E4">
        <w:rPr>
          <w:highlight w:val="red"/>
          <w:lang w:val="en-GB"/>
        </w:rPr>
        <w:t>(voir figure XX).</w:t>
      </w:r>
    </w:p>
  </w:footnote>
  <w:footnote w:id="53">
    <w:p w14:paraId="227D8C42" w14:textId="44C604F0" w:rsidR="001E134D" w:rsidRPr="00DF0B77" w:rsidRDefault="001E134D">
      <w:pPr>
        <w:pStyle w:val="FootnoteText"/>
        <w:rPr>
          <w:lang w:val="fr-CH"/>
        </w:rPr>
      </w:pPr>
      <w:r>
        <w:rPr>
          <w:rStyle w:val="FootnoteReference"/>
        </w:rPr>
        <w:footnoteRef/>
      </w:r>
      <w:r w:rsidRPr="00DF0B77">
        <w:rPr>
          <w:lang w:val="fr-CH"/>
        </w:rPr>
        <w:t xml:space="preserve"> </w:t>
      </w:r>
      <w:r w:rsidRPr="00DF0B77">
        <w:rPr>
          <w:szCs w:val="20"/>
          <w:lang w:val="fr-CH"/>
        </w:rPr>
        <w:t xml:space="preserve">Al LaValley (éd.), </w:t>
      </w:r>
      <w:r w:rsidRPr="00DF0B77">
        <w:rPr>
          <w:i/>
          <w:szCs w:val="20"/>
          <w:lang w:val="fr-CH"/>
        </w:rPr>
        <w:t>op. cit.</w:t>
      </w:r>
      <w:r w:rsidRPr="00DF0B77">
        <w:rPr>
          <w:szCs w:val="20"/>
          <w:lang w:val="fr-CH"/>
        </w:rPr>
        <w:t>, p. 87.</w:t>
      </w:r>
    </w:p>
  </w:footnote>
  <w:footnote w:id="54">
    <w:p w14:paraId="3C29C3EE" w14:textId="1E6D3C3E" w:rsidR="001E134D" w:rsidRPr="00503CBA" w:rsidRDefault="001E134D">
      <w:pPr>
        <w:pStyle w:val="FootnoteText"/>
        <w:rPr>
          <w:lang w:val="fr-CH"/>
        </w:rPr>
      </w:pPr>
      <w:r>
        <w:rPr>
          <w:rStyle w:val="FootnoteReference"/>
        </w:rPr>
        <w:footnoteRef/>
      </w:r>
      <w:r>
        <w:t xml:space="preserve"> </w:t>
      </w:r>
      <w:r w:rsidRPr="00503CBA">
        <w:rPr>
          <w:highlight w:val="yellow"/>
          <w:lang w:val="fr-CH"/>
        </w:rPr>
        <w:t>REF ?</w:t>
      </w:r>
      <w:ins w:id="49" w:author="Anas Sareen" w:date="2016-12-08T10:24:00Z">
        <w:r>
          <w:rPr>
            <w:lang w:val="fr-CH"/>
          </w:rPr>
          <w:t xml:space="preserve"> Ou même le cinéma d’horreur</w:t>
        </w:r>
      </w:ins>
      <w:ins w:id="50" w:author="Anas Sareen" w:date="2016-12-08T10:25:00Z">
        <w:r>
          <w:rPr>
            <w:lang w:val="fr-CH"/>
          </w:rPr>
          <w:t> </w:t>
        </w:r>
      </w:ins>
      <w:ins w:id="51" w:author="Anas Sareen" w:date="2016-12-08T10:24:00Z">
        <w:r>
          <w:rPr>
            <w:lang w:val="fr-CH"/>
          </w:rPr>
          <w:t>:</w:t>
        </w:r>
      </w:ins>
      <w:ins w:id="52" w:author="Anas Sareen" w:date="2016-12-08T10:25:00Z">
        <w:r>
          <w:rPr>
            <w:lang w:val="fr-CH"/>
          </w:rPr>
          <w:t xml:space="preserve"> </w:t>
        </w:r>
        <w:r w:rsidRPr="004263C6">
          <w:rPr>
            <w:i/>
            <w:lang w:val="fr-CH"/>
            <w:rPrChange w:id="53" w:author="Anas Sareen" w:date="2016-12-08T10:25:00Z">
              <w:rPr>
                <w:lang w:val="fr-CH"/>
              </w:rPr>
            </w:rPrChange>
          </w:rPr>
          <w:t>Psycho</w:t>
        </w:r>
        <w:r>
          <w:rPr>
            <w:lang w:val="fr-CH"/>
          </w:rPr>
          <w:t>’s ending…</w:t>
        </w:r>
      </w:ins>
    </w:p>
  </w:footnote>
  <w:footnote w:id="55">
    <w:p w14:paraId="6BF05032" w14:textId="21012E03" w:rsidR="001E134D" w:rsidRPr="00503CBA" w:rsidRDefault="001E134D">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153A245F" w:rsidR="001E134D" w:rsidRPr="001E2D11" w:rsidRDefault="001E134D">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7">
    <w:p w14:paraId="24990155" w14:textId="77777777" w:rsidR="001E134D" w:rsidRPr="00283CF4" w:rsidRDefault="001E134D" w:rsidP="00C249AB">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58">
    <w:p w14:paraId="1A3C28EA" w14:textId="3ABDF168" w:rsidR="001E134D" w:rsidRPr="00DA4FCE" w:rsidRDefault="001E134D">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9">
    <w:p w14:paraId="4DC40339" w14:textId="6BB9B3B6" w:rsidR="001E134D" w:rsidRPr="00AA0F22" w:rsidRDefault="001E134D">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047F06">
        <w:rPr>
          <w:i/>
          <w:lang w:val="fr-CH"/>
        </w:rPr>
        <w:t>Horror</w:t>
      </w:r>
      <w:r>
        <w:rPr>
          <w:lang w:val="fr-CH"/>
        </w:rPr>
        <w:t xml:space="preserve"> Classic ».</w:t>
      </w:r>
      <w:r w:rsidRPr="00A31725">
        <w:rPr>
          <w:highlight w:val="red"/>
          <w:lang w:val="fr-CH"/>
        </w:rPr>
        <w:t xml:space="preserve"> </w:t>
      </w:r>
      <w:r w:rsidRPr="001E2D11">
        <w:rPr>
          <w:highlight w:val="red"/>
          <w:lang w:val="fr-CH"/>
        </w:rPr>
        <w:t>Voir annexe XX</w:t>
      </w:r>
    </w:p>
  </w:footnote>
  <w:footnote w:id="60">
    <w:p w14:paraId="0662E3D7" w14:textId="142F2CBF" w:rsidR="001E134D" w:rsidRPr="00C32B00" w:rsidRDefault="001E134D">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1E134D" w:rsidRPr="00C32B00" w:rsidRDefault="001E134D">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1E134D" w:rsidRPr="00876848" w:rsidRDefault="001E134D">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1E134D" w:rsidRPr="00C32B00"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1E134D" w:rsidRPr="00C4663F" w:rsidRDefault="001E134D">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op. cit.</w:t>
      </w:r>
      <w:r>
        <w:rPr>
          <w:szCs w:val="20"/>
          <w:lang w:val="en-US"/>
        </w:rPr>
        <w:t>, p. 4.</w:t>
      </w:r>
    </w:p>
  </w:footnote>
  <w:footnote w:id="66">
    <w:p w14:paraId="1646B1DE" w14:textId="67316FBB"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ibid.</w:t>
      </w:r>
      <w:r>
        <w:rPr>
          <w:szCs w:val="20"/>
          <w:lang w:val="en-US"/>
        </w:rPr>
        <w:t>, p. 5.</w:t>
      </w:r>
    </w:p>
  </w:footnote>
  <w:footnote w:id="67">
    <w:p w14:paraId="5A93894C" w14:textId="3CF21F4D" w:rsidR="001E134D" w:rsidRPr="00273D4F" w:rsidRDefault="001E134D">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1E134D" w:rsidRPr="00E84BB2" w:rsidRDefault="001E134D">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69">
    <w:p w14:paraId="093BAA1D" w14:textId="32335CE1" w:rsidR="001E134D" w:rsidRPr="0039669B" w:rsidRDefault="001E134D">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4599E83D" w14:textId="44FD7032" w:rsidR="001E134D" w:rsidRPr="00572515" w:rsidRDefault="001E134D">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1E134D" w:rsidRPr="00651CAA" w:rsidRDefault="001E134D">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2">
    <w:p w14:paraId="1B84F0EC" w14:textId="7C767D98" w:rsidR="001E134D" w:rsidRPr="003812EF" w:rsidRDefault="001E134D">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op. cit.</w:t>
      </w:r>
    </w:p>
  </w:footnote>
  <w:footnote w:id="73">
    <w:p w14:paraId="7308B0EC" w14:textId="3AB0CE42" w:rsidR="001E134D" w:rsidRPr="00626266" w:rsidRDefault="001E134D">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74">
    <w:p w14:paraId="4A0BB0BB" w14:textId="55F89D49" w:rsidR="001E134D" w:rsidRPr="00BF6D6C" w:rsidRDefault="001E134D">
      <w:pPr>
        <w:pStyle w:val="FootnoteText"/>
        <w:rPr>
          <w:lang w:val="fr-CH"/>
        </w:rPr>
      </w:pPr>
      <w:r>
        <w:rPr>
          <w:rStyle w:val="FootnoteReference"/>
        </w:rPr>
        <w:footnoteRef/>
      </w:r>
      <w:r>
        <w:t xml:space="preserve"> </w:t>
      </w:r>
      <w:r w:rsidRPr="00BF6D6C">
        <w:rPr>
          <w:highlight w:val="yellow"/>
          <w:lang w:val="fr-CH"/>
        </w:rPr>
        <w:t>REF ?</w:t>
      </w:r>
    </w:p>
  </w:footnote>
  <w:footnote w:id="75">
    <w:p w14:paraId="41920924" w14:textId="6E069706" w:rsidR="001E134D" w:rsidRPr="00BF6D6C" w:rsidDel="00DF2C6F" w:rsidRDefault="001E134D">
      <w:pPr>
        <w:pStyle w:val="FootnoteText"/>
        <w:rPr>
          <w:del w:id="65" w:author="Anas Sareen" w:date="2016-12-08T10:34:00Z"/>
          <w:lang w:val="fr-CH"/>
        </w:rPr>
      </w:pPr>
      <w:del w:id="66" w:author="Anas Sareen" w:date="2016-12-08T10:34:00Z">
        <w:r w:rsidDel="00DF2C6F">
          <w:rPr>
            <w:rStyle w:val="FootnoteReference"/>
          </w:rPr>
          <w:footnoteRef/>
        </w:r>
        <w:r w:rsidDel="00DF2C6F">
          <w:delText xml:space="preserve"> </w:delText>
        </w:r>
        <w:r w:rsidRPr="00BF6D6C" w:rsidDel="00DF2C6F">
          <w:rPr>
            <w:highlight w:val="yellow"/>
            <w:lang w:val="fr-CH"/>
          </w:rPr>
          <w:delText>REF ?</w:delText>
        </w:r>
      </w:del>
    </w:p>
  </w:footnote>
  <w:footnote w:id="76">
    <w:p w14:paraId="0FE71AAC" w14:textId="47DE5764" w:rsidR="001E134D" w:rsidRPr="00AD153C" w:rsidRDefault="001E134D">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7">
    <w:p w14:paraId="2A62925E" w14:textId="329A67C4" w:rsidR="001E134D" w:rsidRPr="0004743C" w:rsidRDefault="001E134D">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78">
    <w:p w14:paraId="454F93BF" w14:textId="180DAB3B" w:rsidR="001E134D" w:rsidRPr="004D6815" w:rsidRDefault="001E134D">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9">
    <w:p w14:paraId="583AB891" w14:textId="44ECC769" w:rsidR="001E134D" w:rsidRPr="00E847B5" w:rsidRDefault="001E134D">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80">
    <w:p w14:paraId="277540D3" w14:textId="49D7901E" w:rsidR="001E134D" w:rsidRPr="00A047B8" w:rsidRDefault="001E134D">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1">
    <w:p w14:paraId="00328556" w14:textId="23317B1D"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2">
    <w:p w14:paraId="2E28F3A0" w14:textId="0D996B6E"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w:t>
      </w:r>
      <w:r>
        <w:rPr>
          <w:lang w:val="en-GB"/>
        </w:rPr>
        <w:t>21.</w:t>
      </w:r>
    </w:p>
  </w:footnote>
  <w:footnote w:id="83">
    <w:p w14:paraId="4B1E6E39" w14:textId="1FD87F69"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5A435C82" w14:textId="4F9C9372"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5">
    <w:p w14:paraId="369FB20A" w14:textId="53BDCB8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097892D7" w14:textId="20824F2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7">
    <w:p w14:paraId="17AABEED" w14:textId="094CAB9B" w:rsidR="001E134D" w:rsidRPr="00680AE3" w:rsidRDefault="001E134D">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8">
    <w:p w14:paraId="75209DDC" w14:textId="4CBF3574" w:rsidR="001E134D" w:rsidRPr="00FC6DD0" w:rsidRDefault="001E134D">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9">
    <w:p w14:paraId="4A9EB9AF" w14:textId="086D986E" w:rsidR="001E134D" w:rsidRPr="00F953EA" w:rsidRDefault="001E134D">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90">
    <w:p w14:paraId="48E84651" w14:textId="061EE3BB" w:rsidR="001E134D" w:rsidRPr="006A46AA" w:rsidRDefault="001E134D">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1">
    <w:p w14:paraId="3E666DC4" w14:textId="71B88DB6" w:rsidR="001E134D" w:rsidRPr="00CA0620" w:rsidRDefault="001E134D">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2">
    <w:p w14:paraId="60142359" w14:textId="19316C5C" w:rsidR="001E134D" w:rsidRPr="00D02990" w:rsidRDefault="001E134D">
      <w:pPr>
        <w:pStyle w:val="FootnoteText"/>
        <w:rPr>
          <w:lang w:val="fr-CH"/>
        </w:rPr>
      </w:pPr>
      <w:r>
        <w:rPr>
          <w:rStyle w:val="FootnoteReference"/>
        </w:rPr>
        <w:footnoteRef/>
      </w:r>
      <w:r>
        <w:t xml:space="preserve"> </w:t>
      </w:r>
      <w:r>
        <w:rPr>
          <w:lang w:val="fr-CH"/>
        </w:rPr>
        <w:t>Un groupe de pression de droite militant fondé en 1944.</w:t>
      </w:r>
    </w:p>
  </w:footnote>
  <w:footnote w:id="93">
    <w:p w14:paraId="06C5BE29" w14:textId="3FD10BAE" w:rsidR="001E134D" w:rsidRPr="004C7DB0" w:rsidRDefault="001E134D">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4">
    <w:p w14:paraId="2D097EF3" w14:textId="0DD3CA8A" w:rsidR="001E134D" w:rsidRPr="000D6B0D" w:rsidRDefault="001E134D">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consulté le 04.12.2016</w:t>
      </w:r>
    </w:p>
  </w:footnote>
  <w:footnote w:id="95">
    <w:p w14:paraId="68C34332" w14:textId="78158DD7" w:rsidR="001E134D" w:rsidRPr="00331356" w:rsidRDefault="001E134D">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6">
    <w:p w14:paraId="4244A06A" w14:textId="3BF75873" w:rsidR="001E134D" w:rsidRPr="00345022" w:rsidRDefault="001E134D">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7">
    <w:p w14:paraId="4B2878BC" w14:textId="15D586E1" w:rsidR="001E134D" w:rsidRPr="00BA5D38" w:rsidRDefault="001E134D">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8">
    <w:p w14:paraId="4B705E77" w14:textId="27734A3B" w:rsidR="001E134D" w:rsidRPr="00FC7F90" w:rsidRDefault="001E134D"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9">
    <w:p w14:paraId="05A46CBF" w14:textId="507AE2DF" w:rsidR="001E134D" w:rsidRPr="00742AC0" w:rsidRDefault="001E134D">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00">
    <w:p w14:paraId="01256B1A" w14:textId="374AF43A" w:rsidR="001E134D" w:rsidRPr="00742AC0" w:rsidRDefault="001E134D">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01">
    <w:p w14:paraId="1B72C16B" w14:textId="591A473B" w:rsidR="001E134D" w:rsidRPr="007F3A27" w:rsidRDefault="001E134D">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02">
    <w:p w14:paraId="08B67071" w14:textId="04893A3A" w:rsidR="001E134D" w:rsidRPr="00284731" w:rsidRDefault="001E134D">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3">
    <w:p w14:paraId="17C33A35" w14:textId="6C67B0ED" w:rsidR="001E134D" w:rsidRPr="00C12297" w:rsidRDefault="001E134D">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4">
    <w:p w14:paraId="0C6FCE79" w14:textId="0939D1FD" w:rsidR="001E134D" w:rsidRPr="0072634C" w:rsidRDefault="001E134D">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5">
    <w:p w14:paraId="48593CE8" w14:textId="49CD91CA" w:rsidR="001E134D" w:rsidRPr="00425192" w:rsidRDefault="001E134D">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6">
    <w:p w14:paraId="4B8C552B" w14:textId="45DDC21C" w:rsidR="001E134D" w:rsidRPr="00094B9E" w:rsidRDefault="001E134D">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7">
    <w:p w14:paraId="4DD63384" w14:textId="593ECFDD" w:rsidR="001E134D" w:rsidRPr="002E235F" w:rsidRDefault="001E134D">
      <w:pPr>
        <w:pStyle w:val="FootnoteText"/>
        <w:rPr>
          <w:lang w:val="en-GB"/>
        </w:rPr>
      </w:pPr>
      <w:r>
        <w:rPr>
          <w:rStyle w:val="FootnoteReference"/>
        </w:rPr>
        <w:footnoteRef/>
      </w:r>
      <w:r w:rsidRPr="002E235F">
        <w:rPr>
          <w:lang w:val="en-GB"/>
        </w:rPr>
        <w:t xml:space="preserve"> </w:t>
      </w:r>
      <w:r w:rsidRPr="00F11331">
        <w:rPr>
          <w:szCs w:val="20"/>
          <w:lang w:val="en-US"/>
        </w:rPr>
        <w:t xml:space="preserve">Al LaValley (éd.), </w:t>
      </w:r>
      <w:r>
        <w:rPr>
          <w:i/>
          <w:szCs w:val="20"/>
          <w:lang w:val="en-US"/>
        </w:rPr>
        <w:t>op. cit.</w:t>
      </w:r>
      <w:r>
        <w:rPr>
          <w:szCs w:val="20"/>
          <w:lang w:val="en-US"/>
        </w:rPr>
        <w:t>, p. 7.</w:t>
      </w:r>
    </w:p>
  </w:footnote>
  <w:footnote w:id="108">
    <w:p w14:paraId="5FA817AA" w14:textId="10C103EF" w:rsidR="001E134D" w:rsidRPr="003F50E3" w:rsidRDefault="001E134D">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9">
    <w:p w14:paraId="249F887A" w14:textId="7DB7D7E8" w:rsidR="001E134D" w:rsidRPr="0007647B" w:rsidRDefault="001E134D">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op. cit.</w:t>
      </w:r>
      <w:r>
        <w:rPr>
          <w:szCs w:val="20"/>
          <w:lang w:val="en-US"/>
        </w:rPr>
        <w:t>, p. 12-13.</w:t>
      </w:r>
    </w:p>
  </w:footnote>
  <w:footnote w:id="110">
    <w:p w14:paraId="516C3FA0" w14:textId="79F90B4C" w:rsidR="001E134D" w:rsidRPr="003F5E9F" w:rsidRDefault="001E134D">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p. 18.</w:t>
      </w:r>
    </w:p>
  </w:footnote>
  <w:footnote w:id="111">
    <w:p w14:paraId="7C3A71A5" w14:textId="51AFA6C1" w:rsidR="001E134D" w:rsidRPr="00FC7251" w:rsidRDefault="001E134D">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2">
    <w:p w14:paraId="6753F754" w14:textId="3B65EEB8" w:rsidR="001E134D" w:rsidRPr="00B2269C" w:rsidRDefault="001E134D">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4A66FC">
        <w:rPr>
          <w:i/>
          <w:szCs w:val="20"/>
          <w:lang w:val="en-US"/>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3">
    <w:p w14:paraId="6A177BD9" w14:textId="78160F9F" w:rsidR="001E134D" w:rsidRPr="007F12D8" w:rsidRDefault="001E134D">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7F12D8">
        <w:rPr>
          <w:lang w:val="fr-CH"/>
        </w:rPr>
        <w:t xml:space="preserve">Voir par exemple Roger Ebert, « The Invasion », </w:t>
      </w:r>
      <w:r w:rsidRPr="007F12D8">
        <w:rPr>
          <w:i/>
          <w:lang w:val="fr-CH"/>
        </w:rPr>
        <w:t>Chicago Sun-Times</w:t>
      </w:r>
      <w:r w:rsidRPr="007F12D8">
        <w:rPr>
          <w:lang w:val="fr-CH"/>
        </w:rPr>
        <w:t>, 16 août 2007.</w:t>
      </w:r>
    </w:p>
  </w:footnote>
  <w:footnote w:id="114">
    <w:p w14:paraId="234121AB" w14:textId="4199E540" w:rsidR="001E134D" w:rsidRPr="00CA345C" w:rsidRDefault="001E134D">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15">
    <w:p w14:paraId="32FC9573" w14:textId="116A9605"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140.</w:t>
      </w:r>
    </w:p>
  </w:footnote>
  <w:footnote w:id="116">
    <w:p w14:paraId="20CBB3A5" w14:textId="65ABF2CE"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143.</w:t>
      </w:r>
    </w:p>
  </w:footnote>
  <w:footnote w:id="117">
    <w:p w14:paraId="77ADF2FE" w14:textId="5476205F" w:rsidR="001E134D" w:rsidRPr="008E4CE3" w:rsidRDefault="001E134D">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8">
    <w:p w14:paraId="0AFBD7B1" w14:textId="48157E50" w:rsidR="001E134D" w:rsidRPr="001A7AD0" w:rsidRDefault="001E134D">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9">
    <w:p w14:paraId="180CBA89" w14:textId="6B74170E" w:rsidR="001E134D" w:rsidRPr="001B422A" w:rsidRDefault="001E134D">
      <w:pPr>
        <w:pStyle w:val="FootnoteText"/>
        <w:rPr>
          <w:lang w:val="fr-CH"/>
        </w:rPr>
      </w:pPr>
      <w:r>
        <w:rPr>
          <w:rStyle w:val="FootnoteReference"/>
        </w:rPr>
        <w:footnoteRef/>
      </w:r>
      <w:r>
        <w:t xml:space="preserve"> </w:t>
      </w:r>
      <w:r>
        <w:rPr>
          <w:lang w:val="fr-CH"/>
        </w:rPr>
        <w:t>Quand, par exemple, Wilma se plaint de ne plus reconnaître son oncle.</w:t>
      </w:r>
    </w:p>
  </w:footnote>
  <w:footnote w:id="120">
    <w:p w14:paraId="7AE40483" w14:textId="2CF9E6E2" w:rsidR="001E134D" w:rsidRPr="002B6C9D" w:rsidRDefault="001E134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1">
    <w:p w14:paraId="07F7A35E" w14:textId="504C04E7" w:rsidR="001E134D" w:rsidRPr="002B6C9D" w:rsidRDefault="001E134D">
      <w:pPr>
        <w:pStyle w:val="FootnoteText"/>
        <w:rPr>
          <w:lang w:val="en-GB"/>
        </w:rPr>
      </w:pPr>
      <w:r>
        <w:rPr>
          <w:rStyle w:val="FootnoteReference"/>
        </w:rPr>
        <w:footnoteRef/>
      </w:r>
      <w:r w:rsidRPr="002B6C9D">
        <w:rPr>
          <w:lang w:val="en-GB"/>
        </w:rPr>
        <w:t xml:space="preserve"> </w:t>
      </w:r>
      <w:r w:rsidRPr="00CA0620">
        <w:rPr>
          <w:lang w:val="en-GB"/>
        </w:rPr>
        <w:t xml:space="preserve">J. Hoberman, </w:t>
      </w:r>
      <w:r>
        <w:rPr>
          <w:i/>
          <w:lang w:val="en-US"/>
        </w:rPr>
        <w:t>op. cit.</w:t>
      </w:r>
      <w:r>
        <w:rPr>
          <w:lang w:val="en-US"/>
        </w:rPr>
        <w:t>, p. 215.</w:t>
      </w:r>
    </w:p>
  </w:footnote>
  <w:footnote w:id="122">
    <w:p w14:paraId="7C7B6B5F" w14:textId="5F69673F" w:rsidR="001E134D" w:rsidRPr="00F52A0E" w:rsidRDefault="001E134D">
      <w:pPr>
        <w:pStyle w:val="FootnoteText"/>
        <w:rPr>
          <w:lang w:val="fr-CH"/>
        </w:rPr>
      </w:pPr>
      <w:r>
        <w:rPr>
          <w:rStyle w:val="FootnoteReference"/>
        </w:rPr>
        <w:footnoteRef/>
      </w:r>
      <w:r>
        <w:t xml:space="preserve"> </w:t>
      </w:r>
      <w:r w:rsidRPr="00CA0620">
        <w:rPr>
          <w:lang w:val="en-GB"/>
        </w:rPr>
        <w:t xml:space="preserve">J. Hoberman, </w:t>
      </w:r>
      <w:r>
        <w:rPr>
          <w:i/>
          <w:lang w:val="en-US"/>
        </w:rPr>
        <w:t>ibid.</w:t>
      </w:r>
      <w:r>
        <w:rPr>
          <w:lang w:val="en-US"/>
        </w:rPr>
        <w:t>, p. 216.</w:t>
      </w:r>
    </w:p>
  </w:footnote>
  <w:footnote w:id="123">
    <w:p w14:paraId="617F6FD6" w14:textId="60BDF978" w:rsidR="001E134D" w:rsidRPr="005D5F9D" w:rsidRDefault="001E134D">
      <w:pPr>
        <w:pStyle w:val="FootnoteText"/>
        <w:rPr>
          <w:lang w:val="en-US"/>
        </w:rPr>
      </w:pPr>
      <w:r>
        <w:rPr>
          <w:rStyle w:val="FootnoteReference"/>
        </w:rPr>
        <w:footnoteRef/>
      </w:r>
      <w:r w:rsidRPr="00F1538B">
        <w:rPr>
          <w:lang w:val="fr-CH"/>
        </w:rPr>
        <w:t xml:space="preserve"> Avec, par exemple, un article utilisant les films de 1956 et 1978 pour parler d’écologie. </w:t>
      </w:r>
      <w:r>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ins w:id="100" w:author="Anas Sareen" w:date="2016-12-08T10:57:00Z">
        <w:r w:rsidR="007A67A9">
          <w:rPr>
            <w:lang w:val="en-US"/>
          </w:rPr>
          <w:t xml:space="preserve"> Why is this more surprising than the other readings?</w:t>
        </w:r>
      </w:ins>
    </w:p>
  </w:footnote>
  <w:footnote w:id="124">
    <w:p w14:paraId="2D8E6495" w14:textId="154F10E3" w:rsidR="001E134D" w:rsidRPr="00B457F7" w:rsidRDefault="001E134D">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5">
    <w:p w14:paraId="0319DC27" w14:textId="43C5471A" w:rsidR="001E134D" w:rsidRPr="0037689C" w:rsidRDefault="001E134D">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6">
    <w:p w14:paraId="6A17BA6F" w14:textId="72F2C5DE" w:rsidR="001E134D" w:rsidRPr="00373BBC" w:rsidRDefault="001E134D">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1E134D" w:rsidRPr="00173138" w:rsidRDefault="001E134D"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1E134D" w:rsidRPr="00173138" w:rsidRDefault="001E134D"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134D"/>
    <w:rsid w:val="001E2D11"/>
    <w:rsid w:val="001E328D"/>
    <w:rsid w:val="001E4E2A"/>
    <w:rsid w:val="001E7675"/>
    <w:rsid w:val="001F52E4"/>
    <w:rsid w:val="001F698E"/>
    <w:rsid w:val="001F756A"/>
    <w:rsid w:val="00211C03"/>
    <w:rsid w:val="00213BA4"/>
    <w:rsid w:val="00216E79"/>
    <w:rsid w:val="00220532"/>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4D8B"/>
    <w:rsid w:val="0037689C"/>
    <w:rsid w:val="003812EF"/>
    <w:rsid w:val="00382D6E"/>
    <w:rsid w:val="003873C4"/>
    <w:rsid w:val="003878FF"/>
    <w:rsid w:val="003905E9"/>
    <w:rsid w:val="0039669B"/>
    <w:rsid w:val="003B03B9"/>
    <w:rsid w:val="003B35CD"/>
    <w:rsid w:val="003C5211"/>
    <w:rsid w:val="003D14B4"/>
    <w:rsid w:val="003D1B8D"/>
    <w:rsid w:val="003E168C"/>
    <w:rsid w:val="003E2638"/>
    <w:rsid w:val="003E2F89"/>
    <w:rsid w:val="003E611C"/>
    <w:rsid w:val="003E64C0"/>
    <w:rsid w:val="003E71E3"/>
    <w:rsid w:val="003F4757"/>
    <w:rsid w:val="003F50E3"/>
    <w:rsid w:val="003F5E9F"/>
    <w:rsid w:val="003F6DD2"/>
    <w:rsid w:val="004025E2"/>
    <w:rsid w:val="00411460"/>
    <w:rsid w:val="00417F55"/>
    <w:rsid w:val="00421E95"/>
    <w:rsid w:val="00423903"/>
    <w:rsid w:val="00425192"/>
    <w:rsid w:val="0042563E"/>
    <w:rsid w:val="004263C6"/>
    <w:rsid w:val="004279CD"/>
    <w:rsid w:val="0043503F"/>
    <w:rsid w:val="00443326"/>
    <w:rsid w:val="004438C6"/>
    <w:rsid w:val="00444D30"/>
    <w:rsid w:val="00452E70"/>
    <w:rsid w:val="00461A37"/>
    <w:rsid w:val="00465ED2"/>
    <w:rsid w:val="0047129C"/>
    <w:rsid w:val="0047279B"/>
    <w:rsid w:val="00474C42"/>
    <w:rsid w:val="004870CE"/>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57C0"/>
    <w:rsid w:val="006D5FD9"/>
    <w:rsid w:val="006E00F4"/>
    <w:rsid w:val="006E044F"/>
    <w:rsid w:val="006E18EF"/>
    <w:rsid w:val="006F2D7D"/>
    <w:rsid w:val="006F479F"/>
    <w:rsid w:val="006F4D02"/>
    <w:rsid w:val="006F6062"/>
    <w:rsid w:val="00700856"/>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2CBD"/>
    <w:rsid w:val="0078373E"/>
    <w:rsid w:val="007914D6"/>
    <w:rsid w:val="00792E36"/>
    <w:rsid w:val="0079569E"/>
    <w:rsid w:val="007A0071"/>
    <w:rsid w:val="007A3A39"/>
    <w:rsid w:val="007A5E03"/>
    <w:rsid w:val="007A67A9"/>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64AE"/>
    <w:rsid w:val="0084708F"/>
    <w:rsid w:val="008540F1"/>
    <w:rsid w:val="0085797C"/>
    <w:rsid w:val="008605A2"/>
    <w:rsid w:val="00865909"/>
    <w:rsid w:val="00873ED6"/>
    <w:rsid w:val="00875463"/>
    <w:rsid w:val="00876848"/>
    <w:rsid w:val="008806D3"/>
    <w:rsid w:val="008865F3"/>
    <w:rsid w:val="00891450"/>
    <w:rsid w:val="008915E7"/>
    <w:rsid w:val="00894B06"/>
    <w:rsid w:val="00897A27"/>
    <w:rsid w:val="008A323A"/>
    <w:rsid w:val="008A7494"/>
    <w:rsid w:val="008B2A9C"/>
    <w:rsid w:val="008B6918"/>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CFE"/>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645A"/>
    <w:rsid w:val="00D06483"/>
    <w:rsid w:val="00D06E05"/>
    <w:rsid w:val="00D2493B"/>
    <w:rsid w:val="00D26AA7"/>
    <w:rsid w:val="00D30DE7"/>
    <w:rsid w:val="00D31576"/>
    <w:rsid w:val="00D41B23"/>
    <w:rsid w:val="00D42550"/>
    <w:rsid w:val="00D42CAE"/>
    <w:rsid w:val="00D46285"/>
    <w:rsid w:val="00D524D1"/>
    <w:rsid w:val="00D5422B"/>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2C6F"/>
    <w:rsid w:val="00DF358E"/>
    <w:rsid w:val="00E027DF"/>
    <w:rsid w:val="00E05543"/>
    <w:rsid w:val="00E1598A"/>
    <w:rsid w:val="00E15CFE"/>
    <w:rsid w:val="00E16E4E"/>
    <w:rsid w:val="00E217C0"/>
    <w:rsid w:val="00E251B8"/>
    <w:rsid w:val="00E256C7"/>
    <w:rsid w:val="00E25763"/>
    <w:rsid w:val="00E326EC"/>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04CC"/>
    <w:rsid w:val="00F4408F"/>
    <w:rsid w:val="00F4480F"/>
    <w:rsid w:val="00F51A78"/>
    <w:rsid w:val="00F52A0E"/>
    <w:rsid w:val="00F54F1D"/>
    <w:rsid w:val="00F56B7E"/>
    <w:rsid w:val="00F6235E"/>
    <w:rsid w:val="00F64C1B"/>
    <w:rsid w:val="00F66B1F"/>
    <w:rsid w:val="00F7084A"/>
    <w:rsid w:val="00F722A6"/>
    <w:rsid w:val="00F7691F"/>
    <w:rsid w:val="00F76E52"/>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9BFF11C-C166-D645-B861-588788DD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5052</Words>
  <Characters>25261</Characters>
  <Application>Microsoft Macintosh Word</Application>
  <DocSecurity>0</DocSecurity>
  <Lines>350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6</cp:revision>
  <dcterms:created xsi:type="dcterms:W3CDTF">2016-12-08T10:02:00Z</dcterms:created>
  <dcterms:modified xsi:type="dcterms:W3CDTF">2016-12-13T12:57:00Z</dcterms:modified>
</cp:coreProperties>
</file>